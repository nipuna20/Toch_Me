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17A5" w14:textId="3BE3944A" w:rsidR="005E4249" w:rsidRPr="00C55DE6" w:rsidRDefault="005E4249" w:rsidP="005E4249">
      <w:pPr>
        <w:spacing w:before="120" w:after="120"/>
        <w:jc w:val="center"/>
        <w:rPr>
          <w:b/>
          <w:bCs/>
          <w:sz w:val="32"/>
          <w:szCs w:val="28"/>
        </w:rPr>
      </w:pPr>
      <w:r w:rsidRPr="00C55DE6">
        <w:rPr>
          <w:b/>
          <w:bCs/>
          <w:sz w:val="32"/>
          <w:szCs w:val="28"/>
        </w:rPr>
        <w:t xml:space="preserve">IMPACT OF </w:t>
      </w:r>
      <w:r w:rsidR="00851DB3">
        <w:rPr>
          <w:b/>
          <w:bCs/>
          <w:sz w:val="32"/>
          <w:szCs w:val="28"/>
        </w:rPr>
        <w:t xml:space="preserve">SOCIAL MEDIA </w:t>
      </w:r>
      <w:r w:rsidR="00851DB3" w:rsidRPr="00C55DE6">
        <w:rPr>
          <w:b/>
          <w:bCs/>
          <w:sz w:val="32"/>
          <w:szCs w:val="28"/>
        </w:rPr>
        <w:t xml:space="preserve">USER </w:t>
      </w:r>
      <w:r w:rsidRPr="00C55DE6">
        <w:rPr>
          <w:b/>
          <w:bCs/>
          <w:sz w:val="32"/>
          <w:szCs w:val="28"/>
        </w:rPr>
        <w:t>GENERATED CONTENT (UGC) ON ONLINE PURCHASE INTENTION</w:t>
      </w:r>
      <w:bookmarkStart w:id="0" w:name="_Hlk93061015"/>
      <w:r w:rsidR="00707126">
        <w:rPr>
          <w:b/>
          <w:bCs/>
          <w:sz w:val="32"/>
          <w:szCs w:val="28"/>
        </w:rPr>
        <w:t>:</w:t>
      </w:r>
      <w:r w:rsidR="00252BD1">
        <w:rPr>
          <w:b/>
          <w:bCs/>
          <w:sz w:val="32"/>
          <w:szCs w:val="28"/>
        </w:rPr>
        <w:t xml:space="preserve"> WITH </w:t>
      </w:r>
      <w:r w:rsidRPr="00C55DE6">
        <w:rPr>
          <w:b/>
          <w:bCs/>
          <w:sz w:val="32"/>
          <w:szCs w:val="28"/>
        </w:rPr>
        <w:t xml:space="preserve">SPECIAL REFERENCE TO RETAIL FASHION INDUSTRY, </w:t>
      </w:r>
      <w:r w:rsidR="00936DE5">
        <w:rPr>
          <w:b/>
          <w:bCs/>
          <w:sz w:val="32"/>
          <w:szCs w:val="28"/>
        </w:rPr>
        <w:t xml:space="preserve">IN </w:t>
      </w:r>
      <w:r w:rsidRPr="00C55DE6">
        <w:rPr>
          <w:b/>
          <w:bCs/>
          <w:sz w:val="32"/>
          <w:szCs w:val="28"/>
        </w:rPr>
        <w:t>SRI LANKA.</w:t>
      </w:r>
    </w:p>
    <w:bookmarkEnd w:id="0"/>
    <w:p w14:paraId="604DB35C" w14:textId="77777777" w:rsidR="005E4249" w:rsidRDefault="005E4249" w:rsidP="005E4249">
      <w:pPr>
        <w:spacing w:before="120" w:after="120"/>
        <w:jc w:val="center"/>
        <w:rPr>
          <w:b/>
          <w:bCs/>
          <w:sz w:val="32"/>
          <w:szCs w:val="28"/>
        </w:rPr>
      </w:pPr>
    </w:p>
    <w:p w14:paraId="1FE6C6E3" w14:textId="77777777" w:rsidR="005E4249" w:rsidRDefault="005E4249" w:rsidP="005E4249">
      <w:pPr>
        <w:spacing w:before="120" w:after="120"/>
        <w:jc w:val="center"/>
        <w:rPr>
          <w:b/>
          <w:bCs/>
          <w:sz w:val="32"/>
          <w:szCs w:val="28"/>
        </w:rPr>
      </w:pPr>
    </w:p>
    <w:p w14:paraId="136A80EE" w14:textId="77777777" w:rsidR="005E4249" w:rsidRDefault="005E4249" w:rsidP="003D185D">
      <w:pPr>
        <w:spacing w:before="120" w:after="120"/>
        <w:rPr>
          <w:b/>
          <w:bCs/>
          <w:sz w:val="32"/>
          <w:szCs w:val="28"/>
        </w:rPr>
      </w:pPr>
    </w:p>
    <w:p w14:paraId="77E0DDA2" w14:textId="77777777" w:rsidR="005E4249" w:rsidRDefault="005E4249" w:rsidP="005E4249">
      <w:pPr>
        <w:spacing w:before="120" w:after="120"/>
        <w:jc w:val="center"/>
        <w:rPr>
          <w:b/>
          <w:bCs/>
          <w:sz w:val="32"/>
          <w:szCs w:val="28"/>
        </w:rPr>
      </w:pPr>
    </w:p>
    <w:p w14:paraId="1DFCA3D4" w14:textId="77777777" w:rsidR="00E06902" w:rsidRDefault="00E06902" w:rsidP="005E4249">
      <w:pPr>
        <w:spacing w:before="120" w:after="120"/>
        <w:jc w:val="center"/>
        <w:rPr>
          <w:sz w:val="28"/>
          <w:szCs w:val="24"/>
        </w:rPr>
      </w:pPr>
      <w:r>
        <w:rPr>
          <w:sz w:val="28"/>
          <w:szCs w:val="24"/>
        </w:rPr>
        <w:t xml:space="preserve">Research </w:t>
      </w:r>
    </w:p>
    <w:p w14:paraId="063356E7" w14:textId="5DC65D78" w:rsidR="005E4249" w:rsidRPr="00017675" w:rsidRDefault="005E4249" w:rsidP="005E4249">
      <w:pPr>
        <w:spacing w:before="120" w:after="120"/>
        <w:jc w:val="center"/>
        <w:rPr>
          <w:sz w:val="28"/>
          <w:szCs w:val="24"/>
        </w:rPr>
      </w:pPr>
      <w:r w:rsidRPr="00017675">
        <w:rPr>
          <w:sz w:val="28"/>
          <w:szCs w:val="24"/>
        </w:rPr>
        <w:t xml:space="preserve">By </w:t>
      </w:r>
    </w:p>
    <w:p w14:paraId="7A999037" w14:textId="77777777" w:rsidR="005E4249" w:rsidRPr="00017675" w:rsidRDefault="005E4249" w:rsidP="005E4249">
      <w:pPr>
        <w:spacing w:before="120" w:after="120"/>
        <w:jc w:val="center"/>
        <w:rPr>
          <w:sz w:val="28"/>
          <w:szCs w:val="24"/>
        </w:rPr>
      </w:pPr>
      <w:r>
        <w:rPr>
          <w:sz w:val="28"/>
          <w:szCs w:val="24"/>
        </w:rPr>
        <w:t>M.P.T.S. Madhuranga.</w:t>
      </w:r>
    </w:p>
    <w:p w14:paraId="703E85F0" w14:textId="77777777" w:rsidR="005E4249" w:rsidRPr="00017675" w:rsidRDefault="005E4249" w:rsidP="005E4249">
      <w:pPr>
        <w:spacing w:before="120" w:after="120"/>
        <w:jc w:val="center"/>
        <w:rPr>
          <w:sz w:val="28"/>
          <w:szCs w:val="24"/>
        </w:rPr>
      </w:pPr>
      <w:r w:rsidRPr="00017675">
        <w:rPr>
          <w:sz w:val="28"/>
          <w:szCs w:val="24"/>
        </w:rPr>
        <w:t>BM/201</w:t>
      </w:r>
      <w:r>
        <w:rPr>
          <w:sz w:val="28"/>
          <w:szCs w:val="24"/>
        </w:rPr>
        <w:t>7/243</w:t>
      </w:r>
    </w:p>
    <w:p w14:paraId="29A5410C" w14:textId="77777777" w:rsidR="005E4249" w:rsidRPr="00017675" w:rsidRDefault="005E4249" w:rsidP="005E4249">
      <w:pPr>
        <w:spacing w:before="120" w:after="120"/>
        <w:jc w:val="center"/>
        <w:rPr>
          <w:sz w:val="28"/>
          <w:szCs w:val="24"/>
        </w:rPr>
      </w:pPr>
    </w:p>
    <w:p w14:paraId="43BD42C0" w14:textId="77777777" w:rsidR="005E4249" w:rsidRPr="00017675" w:rsidRDefault="005E4249" w:rsidP="005E4249">
      <w:pPr>
        <w:spacing w:before="120" w:after="120"/>
        <w:jc w:val="center"/>
        <w:rPr>
          <w:sz w:val="28"/>
          <w:szCs w:val="24"/>
        </w:rPr>
      </w:pPr>
    </w:p>
    <w:p w14:paraId="4EB68DF9" w14:textId="77777777" w:rsidR="005E4249" w:rsidRPr="00017675" w:rsidRDefault="005E4249" w:rsidP="005E4249">
      <w:pPr>
        <w:spacing w:before="120" w:after="120"/>
        <w:jc w:val="center"/>
        <w:rPr>
          <w:sz w:val="28"/>
          <w:szCs w:val="24"/>
        </w:rPr>
      </w:pPr>
    </w:p>
    <w:p w14:paraId="4C717B93" w14:textId="77777777" w:rsidR="005E4249" w:rsidRPr="00017675" w:rsidRDefault="005E4249" w:rsidP="005E4249">
      <w:pPr>
        <w:spacing w:before="120" w:after="120"/>
        <w:rPr>
          <w:sz w:val="28"/>
          <w:szCs w:val="24"/>
        </w:rPr>
      </w:pPr>
    </w:p>
    <w:p w14:paraId="389E8261" w14:textId="77777777" w:rsidR="005E4249" w:rsidRPr="00017675" w:rsidRDefault="005E4249" w:rsidP="005E4249">
      <w:pPr>
        <w:spacing w:before="120" w:after="120"/>
        <w:rPr>
          <w:sz w:val="28"/>
          <w:szCs w:val="24"/>
        </w:rPr>
      </w:pPr>
    </w:p>
    <w:p w14:paraId="33FCA41F" w14:textId="77777777" w:rsidR="005E4249" w:rsidRPr="00017675" w:rsidRDefault="005E4249" w:rsidP="005E4249">
      <w:pPr>
        <w:spacing w:before="120" w:after="120"/>
        <w:jc w:val="center"/>
        <w:rPr>
          <w:sz w:val="28"/>
          <w:szCs w:val="24"/>
        </w:rPr>
      </w:pPr>
      <w:r w:rsidRPr="00017675">
        <w:rPr>
          <w:sz w:val="28"/>
          <w:szCs w:val="24"/>
        </w:rPr>
        <w:t xml:space="preserve"> Department of Marketing Management </w:t>
      </w:r>
    </w:p>
    <w:p w14:paraId="7E310DC7" w14:textId="77777777" w:rsidR="005E4249" w:rsidRDefault="005E4249" w:rsidP="005E4249">
      <w:pPr>
        <w:spacing w:before="120" w:after="120"/>
        <w:jc w:val="center"/>
        <w:rPr>
          <w:sz w:val="28"/>
          <w:szCs w:val="24"/>
        </w:rPr>
      </w:pPr>
      <w:r w:rsidRPr="00017675">
        <w:rPr>
          <w:sz w:val="28"/>
          <w:szCs w:val="24"/>
        </w:rPr>
        <w:t xml:space="preserve">Faculty of Commerce &amp; Management Studies </w:t>
      </w:r>
    </w:p>
    <w:p w14:paraId="3AEA874D" w14:textId="77777777" w:rsidR="005E4249" w:rsidRDefault="005E4249" w:rsidP="005E4249">
      <w:pPr>
        <w:spacing w:before="120" w:after="120"/>
        <w:jc w:val="center"/>
        <w:rPr>
          <w:sz w:val="28"/>
          <w:szCs w:val="24"/>
        </w:rPr>
      </w:pPr>
      <w:r w:rsidRPr="00017675">
        <w:rPr>
          <w:sz w:val="28"/>
          <w:szCs w:val="24"/>
        </w:rPr>
        <w:t>University of Kelaniya Academic</w:t>
      </w:r>
    </w:p>
    <w:p w14:paraId="75627EC7" w14:textId="6811D667" w:rsidR="005B7F60" w:rsidRDefault="005E4249" w:rsidP="009A14B4">
      <w:pPr>
        <w:spacing w:before="120" w:after="120"/>
        <w:jc w:val="center"/>
        <w:rPr>
          <w:sz w:val="28"/>
          <w:szCs w:val="24"/>
        </w:rPr>
      </w:pPr>
      <w:r w:rsidRPr="00017675">
        <w:rPr>
          <w:sz w:val="28"/>
          <w:szCs w:val="24"/>
        </w:rPr>
        <w:t>Year 201</w:t>
      </w:r>
      <w:r>
        <w:rPr>
          <w:sz w:val="28"/>
          <w:szCs w:val="24"/>
        </w:rPr>
        <w:t>7/1</w:t>
      </w:r>
      <w:r w:rsidR="009A14B4">
        <w:rPr>
          <w:sz w:val="28"/>
          <w:szCs w:val="24"/>
        </w:rPr>
        <w:t>8</w:t>
      </w:r>
    </w:p>
    <w:p w14:paraId="1CA82919" w14:textId="05D987C7" w:rsidR="00A33567" w:rsidRPr="00A33567" w:rsidRDefault="00A33567" w:rsidP="00A33567">
      <w:pPr>
        <w:spacing w:after="117"/>
        <w:ind w:right="722"/>
        <w:jc w:val="center"/>
        <w:rPr>
          <w:sz w:val="28"/>
          <w:szCs w:val="24"/>
          <w:lang w:val="en-US"/>
        </w:rPr>
      </w:pPr>
      <w:r w:rsidRPr="00A33567">
        <w:rPr>
          <w:b/>
          <w:sz w:val="32"/>
          <w:szCs w:val="24"/>
        </w:rPr>
        <w:lastRenderedPageBreak/>
        <w:t>DECLARATION</w:t>
      </w:r>
    </w:p>
    <w:p w14:paraId="7A3D6F28" w14:textId="77777777" w:rsidR="00A33567" w:rsidRDefault="00A33567" w:rsidP="00A33567">
      <w:pPr>
        <w:ind w:left="-5"/>
        <w:jc w:val="both"/>
      </w:pPr>
      <w:r>
        <w:t xml:space="preserve">This research project report is submitted to the Department of Marketing Management of University of Kelaniya as a partial fulfillment of the Bachelor of Business Management (Special) Degree in Marketing. I hereby certify that this research is conducted in my own account with the help of a survey done and data collected by me without any unethical use of any document and publication. Further, I declare that this research project has not been submitted previously for any professional qualification program at any educational institution. In the event, I have used conceptual material or work of others, which gave me the knowledge and foundation to conduct this study, I have to the best of my knowledge given the parties due acknowledgment for adapting such material and due reference is made in the text. </w:t>
      </w:r>
    </w:p>
    <w:p w14:paraId="21DE51E3" w14:textId="77777777" w:rsidR="00A33567" w:rsidRDefault="00A33567" w:rsidP="00A33567">
      <w:pPr>
        <w:spacing w:after="270"/>
        <w:jc w:val="both"/>
      </w:pPr>
      <w:r>
        <w:t xml:space="preserve"> </w:t>
      </w:r>
    </w:p>
    <w:p w14:paraId="68F82AC8" w14:textId="053A9139" w:rsidR="00A33567" w:rsidRDefault="00A33567" w:rsidP="00A33567">
      <w:pPr>
        <w:spacing w:after="273"/>
        <w:ind w:left="-5" w:right="715"/>
        <w:jc w:val="both"/>
      </w:pPr>
      <w:r>
        <w:t xml:space="preserve">Signature                – </w:t>
      </w:r>
    </w:p>
    <w:p w14:paraId="138E3923" w14:textId="13F8ABEC" w:rsidR="00A33567" w:rsidRDefault="00A33567" w:rsidP="00A33567">
      <w:pPr>
        <w:spacing w:after="273"/>
        <w:ind w:left="-5" w:right="715"/>
        <w:jc w:val="both"/>
      </w:pPr>
      <w:r>
        <w:t xml:space="preserve">Name                      -  </w:t>
      </w:r>
      <w:r w:rsidRPr="001268B0">
        <w:rPr>
          <w:b/>
          <w:bCs/>
        </w:rPr>
        <w:t>Madhuranga M P T S</w:t>
      </w:r>
      <w:r>
        <w:t xml:space="preserve"> </w:t>
      </w:r>
    </w:p>
    <w:p w14:paraId="5232BE91" w14:textId="2ACD2142" w:rsidR="00A33567" w:rsidRDefault="00A33567" w:rsidP="00A33567">
      <w:pPr>
        <w:spacing w:after="275"/>
        <w:ind w:left="-5" w:right="715"/>
        <w:jc w:val="both"/>
      </w:pPr>
      <w:r>
        <w:t xml:space="preserve">Student No             - </w:t>
      </w:r>
      <w:r w:rsidRPr="001268B0">
        <w:rPr>
          <w:b/>
          <w:bCs/>
        </w:rPr>
        <w:t>BM/2017/243</w:t>
      </w:r>
    </w:p>
    <w:p w14:paraId="7FC5AC1F" w14:textId="720BA900" w:rsidR="00A33567" w:rsidRDefault="00A33567" w:rsidP="00A33567">
      <w:pPr>
        <w:spacing w:after="337"/>
        <w:ind w:left="-5" w:right="715"/>
        <w:jc w:val="both"/>
      </w:pPr>
      <w:r>
        <w:t>17</w:t>
      </w:r>
      <w:r>
        <w:rPr>
          <w:vertAlign w:val="superscript"/>
        </w:rPr>
        <w:t>th</w:t>
      </w:r>
      <w:r>
        <w:t xml:space="preserve"> of December 2022</w:t>
      </w:r>
    </w:p>
    <w:p w14:paraId="445F559E" w14:textId="1864688A" w:rsidR="00A33567" w:rsidRDefault="00A33567" w:rsidP="00A33567">
      <w:pPr>
        <w:spacing w:after="337"/>
        <w:ind w:left="-5" w:right="715"/>
        <w:jc w:val="both"/>
      </w:pPr>
    </w:p>
    <w:p w14:paraId="5F0B3D50" w14:textId="4D3C1555" w:rsidR="00A33567" w:rsidRDefault="00A33567" w:rsidP="00A33567">
      <w:pPr>
        <w:spacing w:after="337"/>
        <w:ind w:left="-5" w:right="715"/>
        <w:jc w:val="both"/>
      </w:pPr>
    </w:p>
    <w:p w14:paraId="150B2D9B" w14:textId="68E150F9" w:rsidR="00A33567" w:rsidRDefault="00A33567" w:rsidP="00A33567">
      <w:pPr>
        <w:spacing w:after="337"/>
        <w:ind w:left="-5" w:right="715"/>
        <w:jc w:val="both"/>
      </w:pPr>
    </w:p>
    <w:p w14:paraId="26EC4D1B" w14:textId="5256C6D2" w:rsidR="00A33567" w:rsidRDefault="00A33567" w:rsidP="00A33567">
      <w:pPr>
        <w:spacing w:after="337"/>
        <w:ind w:left="-5" w:right="715"/>
        <w:jc w:val="both"/>
      </w:pPr>
    </w:p>
    <w:p w14:paraId="6616411A" w14:textId="7ECC61FA" w:rsidR="00A33567" w:rsidRDefault="00A33567" w:rsidP="00A33567">
      <w:pPr>
        <w:spacing w:after="337" w:line="256" w:lineRule="auto"/>
        <w:ind w:left="-5" w:right="715"/>
        <w:jc w:val="both"/>
      </w:pPr>
    </w:p>
    <w:p w14:paraId="2AE7514A" w14:textId="07265735" w:rsidR="00A33567" w:rsidRDefault="00A33567" w:rsidP="00A33567">
      <w:pPr>
        <w:spacing w:after="337" w:line="256" w:lineRule="auto"/>
        <w:ind w:right="715"/>
        <w:jc w:val="both"/>
      </w:pPr>
    </w:p>
    <w:p w14:paraId="64EC3F21" w14:textId="77777777" w:rsidR="00A33567" w:rsidRDefault="00A33567" w:rsidP="00A33567">
      <w:pPr>
        <w:spacing w:after="337" w:line="256" w:lineRule="auto"/>
        <w:ind w:left="-5" w:right="715"/>
        <w:jc w:val="both"/>
      </w:pPr>
    </w:p>
    <w:p w14:paraId="09481B91" w14:textId="4F47B013" w:rsidR="00A33567" w:rsidRPr="00A33567" w:rsidRDefault="00A33567" w:rsidP="00A33567">
      <w:pPr>
        <w:spacing w:after="117"/>
        <w:jc w:val="center"/>
        <w:rPr>
          <w:sz w:val="28"/>
          <w:szCs w:val="24"/>
          <w:lang w:val="en-US"/>
        </w:rPr>
      </w:pPr>
      <w:r w:rsidRPr="00A33567">
        <w:rPr>
          <w:b/>
          <w:sz w:val="32"/>
          <w:szCs w:val="24"/>
        </w:rPr>
        <w:lastRenderedPageBreak/>
        <w:t>CERTIFICATION OF THE SUPERVISOR</w:t>
      </w:r>
    </w:p>
    <w:p w14:paraId="2E564BB0" w14:textId="3EA46F76" w:rsidR="00A33567" w:rsidRDefault="00A33567" w:rsidP="00A33567">
      <w:pPr>
        <w:ind w:left="-5"/>
        <w:jc w:val="both"/>
      </w:pPr>
      <w:r>
        <w:t xml:space="preserve">This is to certify that Madhuranga M.P.T.S (BM/2017/243) has completed this research under my supervision and that he has fulfilled necessary requirements. Hence this dissertation is qualified to be submitted for the Bachelor of Business Management (Marketing) Special Degree of University of Kelaniya, Sri Lanka. </w:t>
      </w:r>
    </w:p>
    <w:p w14:paraId="3FA279C0" w14:textId="77777777" w:rsidR="00A33567" w:rsidRDefault="00A33567" w:rsidP="00A33567">
      <w:pPr>
        <w:spacing w:after="273" w:line="256" w:lineRule="auto"/>
        <w:jc w:val="both"/>
      </w:pPr>
      <w:r>
        <w:t xml:space="preserve"> </w:t>
      </w:r>
    </w:p>
    <w:p w14:paraId="57259A48" w14:textId="77777777" w:rsidR="00A33567" w:rsidRDefault="00A33567" w:rsidP="00A33567">
      <w:pPr>
        <w:spacing w:after="321" w:line="256" w:lineRule="auto"/>
        <w:jc w:val="both"/>
      </w:pPr>
      <w:r>
        <w:t xml:space="preserve"> </w:t>
      </w:r>
    </w:p>
    <w:p w14:paraId="589CACB3" w14:textId="77777777" w:rsidR="00A33567" w:rsidRDefault="00A33567" w:rsidP="00A33567">
      <w:pPr>
        <w:spacing w:after="276" w:line="256" w:lineRule="auto"/>
        <w:ind w:left="-5"/>
        <w:jc w:val="both"/>
      </w:pPr>
      <w:r>
        <w:t xml:space="preserve">……………………………                                                                   ………………………….. </w:t>
      </w:r>
    </w:p>
    <w:p w14:paraId="0D9A2220" w14:textId="77777777" w:rsidR="00A33567" w:rsidRDefault="00A33567" w:rsidP="00A33567">
      <w:pPr>
        <w:spacing w:after="273" w:line="256" w:lineRule="auto"/>
        <w:ind w:left="-5"/>
        <w:jc w:val="both"/>
      </w:pPr>
      <w:r>
        <w:t xml:space="preserve">Research Supervisor                                                                                               Date </w:t>
      </w:r>
    </w:p>
    <w:p w14:paraId="6D1BE9F5" w14:textId="77777777" w:rsidR="00A33567" w:rsidRDefault="00A33567" w:rsidP="00A33567">
      <w:pPr>
        <w:spacing w:after="273" w:line="256" w:lineRule="auto"/>
        <w:ind w:left="-5"/>
        <w:jc w:val="both"/>
      </w:pPr>
      <w:r>
        <w:t xml:space="preserve">Senior Lecturer Thilina Karunanayake </w:t>
      </w:r>
    </w:p>
    <w:p w14:paraId="62EB4F04" w14:textId="77777777" w:rsidR="00A33567" w:rsidRDefault="00A33567" w:rsidP="00A33567">
      <w:pPr>
        <w:spacing w:after="273" w:line="256" w:lineRule="auto"/>
        <w:ind w:left="-5"/>
        <w:jc w:val="both"/>
      </w:pPr>
      <w:r>
        <w:t xml:space="preserve">Department of Marketing Management </w:t>
      </w:r>
    </w:p>
    <w:p w14:paraId="784345C2" w14:textId="77777777" w:rsidR="00A33567" w:rsidRDefault="00A33567" w:rsidP="00A33567">
      <w:pPr>
        <w:spacing w:after="273" w:line="256" w:lineRule="auto"/>
        <w:ind w:left="-5"/>
        <w:jc w:val="both"/>
      </w:pPr>
      <w:r>
        <w:t xml:space="preserve">Faculty of Commerce and Management Studies </w:t>
      </w:r>
    </w:p>
    <w:p w14:paraId="47D8269A" w14:textId="77777777" w:rsidR="00A33567" w:rsidRDefault="00A33567" w:rsidP="00A33567">
      <w:pPr>
        <w:spacing w:after="274" w:line="256" w:lineRule="auto"/>
        <w:ind w:left="-5"/>
        <w:jc w:val="both"/>
      </w:pPr>
      <w:r>
        <w:t xml:space="preserve">University of Kelaniya </w:t>
      </w:r>
    </w:p>
    <w:p w14:paraId="4A4DB6FD" w14:textId="77777777" w:rsidR="00A33567" w:rsidRDefault="00A33567" w:rsidP="00A33567">
      <w:pPr>
        <w:spacing w:after="312" w:line="256" w:lineRule="auto"/>
        <w:ind w:left="-5"/>
        <w:jc w:val="both"/>
      </w:pPr>
      <w:r>
        <w:t xml:space="preserve">Sri Lanka </w:t>
      </w:r>
    </w:p>
    <w:p w14:paraId="2271E7F8" w14:textId="4554C9A6" w:rsidR="00A33567" w:rsidRDefault="00A33567" w:rsidP="00A33567">
      <w:pPr>
        <w:spacing w:after="157" w:line="256" w:lineRule="auto"/>
        <w:ind w:right="650"/>
        <w:jc w:val="center"/>
        <w:rPr>
          <w:b/>
          <w:sz w:val="28"/>
        </w:rPr>
      </w:pPr>
      <w:r>
        <w:rPr>
          <w:b/>
          <w:sz w:val="28"/>
        </w:rPr>
        <w:t xml:space="preserve"> </w:t>
      </w:r>
    </w:p>
    <w:p w14:paraId="60C8BF97" w14:textId="106AFF57" w:rsidR="00A33567" w:rsidRDefault="00A33567" w:rsidP="00A33567">
      <w:pPr>
        <w:spacing w:after="157" w:line="256" w:lineRule="auto"/>
        <w:ind w:right="650"/>
        <w:jc w:val="center"/>
        <w:rPr>
          <w:b/>
          <w:sz w:val="28"/>
        </w:rPr>
      </w:pPr>
    </w:p>
    <w:p w14:paraId="73D26D44" w14:textId="6AB6C08A" w:rsidR="00A33567" w:rsidRDefault="00A33567" w:rsidP="00A33567">
      <w:pPr>
        <w:spacing w:after="157" w:line="256" w:lineRule="auto"/>
        <w:ind w:right="650"/>
        <w:jc w:val="center"/>
        <w:rPr>
          <w:b/>
          <w:sz w:val="28"/>
        </w:rPr>
      </w:pPr>
    </w:p>
    <w:p w14:paraId="00054B46" w14:textId="66256770" w:rsidR="00A33567" w:rsidRDefault="00A33567" w:rsidP="00A33567">
      <w:pPr>
        <w:spacing w:after="157" w:line="256" w:lineRule="auto"/>
        <w:ind w:right="650"/>
        <w:jc w:val="center"/>
        <w:rPr>
          <w:b/>
          <w:sz w:val="28"/>
        </w:rPr>
      </w:pPr>
    </w:p>
    <w:p w14:paraId="43FE1792" w14:textId="05DB0240" w:rsidR="00A33567" w:rsidRDefault="00A33567" w:rsidP="00A33567">
      <w:pPr>
        <w:spacing w:after="157" w:line="256" w:lineRule="auto"/>
        <w:ind w:right="650"/>
        <w:jc w:val="center"/>
        <w:rPr>
          <w:b/>
          <w:sz w:val="28"/>
        </w:rPr>
      </w:pPr>
    </w:p>
    <w:p w14:paraId="3DF20C4B" w14:textId="09CE782F" w:rsidR="00A33567" w:rsidRDefault="00A33567" w:rsidP="00A33567">
      <w:pPr>
        <w:spacing w:after="157" w:line="256" w:lineRule="auto"/>
        <w:ind w:right="650"/>
        <w:jc w:val="center"/>
        <w:rPr>
          <w:b/>
          <w:sz w:val="28"/>
        </w:rPr>
      </w:pPr>
    </w:p>
    <w:p w14:paraId="50E55BDF" w14:textId="0A0247B7" w:rsidR="00A33567" w:rsidRDefault="00A33567" w:rsidP="00A33567">
      <w:pPr>
        <w:spacing w:after="157" w:line="256" w:lineRule="auto"/>
        <w:ind w:right="650"/>
        <w:jc w:val="center"/>
        <w:rPr>
          <w:b/>
          <w:sz w:val="28"/>
        </w:rPr>
      </w:pPr>
    </w:p>
    <w:p w14:paraId="1485F8D2" w14:textId="72A752BF" w:rsidR="00A33567" w:rsidRDefault="00A33567" w:rsidP="00A33567">
      <w:pPr>
        <w:spacing w:after="157" w:line="256" w:lineRule="auto"/>
        <w:ind w:right="650"/>
        <w:jc w:val="center"/>
        <w:rPr>
          <w:b/>
          <w:sz w:val="28"/>
        </w:rPr>
      </w:pPr>
    </w:p>
    <w:p w14:paraId="5A9DD6EB" w14:textId="77777777" w:rsidR="00A33567" w:rsidRDefault="00A33567" w:rsidP="00A33567">
      <w:pPr>
        <w:spacing w:after="157" w:line="256" w:lineRule="auto"/>
        <w:ind w:right="650"/>
        <w:jc w:val="center"/>
      </w:pPr>
    </w:p>
    <w:p w14:paraId="0358CCBA" w14:textId="77F8DF1E" w:rsidR="00A33567" w:rsidRPr="00A33567" w:rsidRDefault="00A33567" w:rsidP="00A33567">
      <w:pPr>
        <w:spacing w:after="155"/>
        <w:jc w:val="center"/>
        <w:rPr>
          <w:sz w:val="28"/>
          <w:szCs w:val="24"/>
          <w:lang w:val="en-US"/>
        </w:rPr>
      </w:pPr>
      <w:r w:rsidRPr="00A33567">
        <w:rPr>
          <w:b/>
          <w:sz w:val="32"/>
          <w:szCs w:val="24"/>
        </w:rPr>
        <w:lastRenderedPageBreak/>
        <w:t>ACKNOWLEDGMENT</w:t>
      </w:r>
    </w:p>
    <w:p w14:paraId="60F81C48" w14:textId="487C1B5E" w:rsidR="00A33567" w:rsidRDefault="002D567A" w:rsidP="002D567A">
      <w:pPr>
        <w:ind w:left="-5"/>
        <w:jc w:val="both"/>
      </w:pPr>
      <w:r>
        <w:t>I would like to e</w:t>
      </w:r>
      <w:r w:rsidR="00A33567">
        <w:t xml:space="preserve">xpress my gratitude wholeheartedly to my supervisor senior lecturer </w:t>
      </w:r>
      <w:r>
        <w:t xml:space="preserve">Mr. </w:t>
      </w:r>
      <w:r w:rsidR="00A33567">
        <w:t xml:space="preserve">Thilina Karunanayake of Department of Marketing Management, University of Kelaniya for his constant support to conduct this </w:t>
      </w:r>
      <w:r>
        <w:t xml:space="preserve">research study. Further, </w:t>
      </w:r>
      <w:r w:rsidR="00A33567">
        <w:t>I would also like to extent my gratitude to all the</w:t>
      </w:r>
      <w:r>
        <w:t xml:space="preserve"> Lecturers, </w:t>
      </w:r>
      <w:r w:rsidR="00A33567">
        <w:t xml:space="preserve">staff members of the Department of Marketing Management, for their continuous support and encouragement given for final year undergraduates to successfully complete their dissertations. Special thanks goes to my beloved </w:t>
      </w:r>
      <w:r>
        <w:t xml:space="preserve">batchmates </w:t>
      </w:r>
      <w:r w:rsidR="00A33567">
        <w:t>of final year, who continuously supported me</w:t>
      </w:r>
      <w:r>
        <w:t xml:space="preserve">. </w:t>
      </w:r>
    </w:p>
    <w:p w14:paraId="1FC7B940" w14:textId="77777777" w:rsidR="002D567A" w:rsidRDefault="002D567A" w:rsidP="00A33567">
      <w:pPr>
        <w:spacing w:after="155" w:line="256" w:lineRule="auto"/>
        <w:ind w:right="650"/>
        <w:jc w:val="center"/>
        <w:rPr>
          <w:b/>
          <w:sz w:val="28"/>
        </w:rPr>
      </w:pPr>
    </w:p>
    <w:p w14:paraId="335A4970" w14:textId="77777777" w:rsidR="002D567A" w:rsidRDefault="002D567A" w:rsidP="00A33567">
      <w:pPr>
        <w:spacing w:after="155" w:line="256" w:lineRule="auto"/>
        <w:ind w:right="650"/>
        <w:jc w:val="center"/>
        <w:rPr>
          <w:b/>
          <w:sz w:val="28"/>
        </w:rPr>
      </w:pPr>
    </w:p>
    <w:p w14:paraId="4874BD59" w14:textId="77777777" w:rsidR="002D567A" w:rsidRDefault="002D567A" w:rsidP="00A33567">
      <w:pPr>
        <w:spacing w:after="155" w:line="256" w:lineRule="auto"/>
        <w:ind w:right="650"/>
        <w:jc w:val="center"/>
        <w:rPr>
          <w:b/>
          <w:sz w:val="28"/>
        </w:rPr>
      </w:pPr>
    </w:p>
    <w:p w14:paraId="6E554E3B" w14:textId="77777777" w:rsidR="002D567A" w:rsidRDefault="002D567A" w:rsidP="00A33567">
      <w:pPr>
        <w:spacing w:after="155" w:line="256" w:lineRule="auto"/>
        <w:ind w:right="650"/>
        <w:jc w:val="center"/>
        <w:rPr>
          <w:b/>
          <w:sz w:val="28"/>
        </w:rPr>
      </w:pPr>
    </w:p>
    <w:p w14:paraId="79CBA335" w14:textId="77777777" w:rsidR="002D567A" w:rsidRDefault="002D567A" w:rsidP="00A33567">
      <w:pPr>
        <w:spacing w:after="155" w:line="256" w:lineRule="auto"/>
        <w:ind w:right="650"/>
        <w:jc w:val="center"/>
        <w:rPr>
          <w:b/>
          <w:sz w:val="28"/>
        </w:rPr>
      </w:pPr>
    </w:p>
    <w:p w14:paraId="22948402" w14:textId="77777777" w:rsidR="002D567A" w:rsidRDefault="002D567A" w:rsidP="00A33567">
      <w:pPr>
        <w:spacing w:after="155" w:line="256" w:lineRule="auto"/>
        <w:ind w:right="650"/>
        <w:jc w:val="center"/>
        <w:rPr>
          <w:b/>
          <w:sz w:val="28"/>
        </w:rPr>
      </w:pPr>
    </w:p>
    <w:p w14:paraId="09E78086" w14:textId="4BA08678" w:rsidR="00BA1902" w:rsidRDefault="00BA1902" w:rsidP="00BA1902">
      <w:pPr>
        <w:spacing w:after="155" w:line="256" w:lineRule="auto"/>
        <w:ind w:right="650"/>
        <w:rPr>
          <w:b/>
          <w:sz w:val="28"/>
        </w:rPr>
      </w:pPr>
    </w:p>
    <w:p w14:paraId="3CA25250" w14:textId="77777777" w:rsidR="002D567A" w:rsidRDefault="002D567A" w:rsidP="00A33567">
      <w:pPr>
        <w:spacing w:after="155" w:line="256" w:lineRule="auto"/>
        <w:ind w:right="650"/>
        <w:jc w:val="center"/>
        <w:rPr>
          <w:b/>
          <w:sz w:val="28"/>
        </w:rPr>
      </w:pPr>
    </w:p>
    <w:p w14:paraId="424BF738" w14:textId="77777777" w:rsidR="002D567A" w:rsidRDefault="002D567A" w:rsidP="00A33567">
      <w:pPr>
        <w:spacing w:after="155" w:line="256" w:lineRule="auto"/>
        <w:ind w:right="650"/>
        <w:jc w:val="center"/>
        <w:rPr>
          <w:b/>
          <w:sz w:val="28"/>
        </w:rPr>
      </w:pPr>
    </w:p>
    <w:p w14:paraId="06DF5C27" w14:textId="77777777" w:rsidR="002D567A" w:rsidRDefault="002D567A" w:rsidP="00A33567">
      <w:pPr>
        <w:spacing w:after="155" w:line="256" w:lineRule="auto"/>
        <w:ind w:right="650"/>
        <w:jc w:val="center"/>
        <w:rPr>
          <w:b/>
          <w:sz w:val="28"/>
        </w:rPr>
      </w:pPr>
    </w:p>
    <w:p w14:paraId="221A0341" w14:textId="77777777" w:rsidR="002D567A" w:rsidRDefault="002D567A" w:rsidP="00A33567">
      <w:pPr>
        <w:spacing w:after="155" w:line="256" w:lineRule="auto"/>
        <w:ind w:right="650"/>
        <w:jc w:val="center"/>
        <w:rPr>
          <w:b/>
          <w:sz w:val="28"/>
        </w:rPr>
      </w:pPr>
    </w:p>
    <w:p w14:paraId="7FC01F17" w14:textId="77777777" w:rsidR="002D567A" w:rsidRDefault="002D567A" w:rsidP="00A33567">
      <w:pPr>
        <w:spacing w:after="155" w:line="256" w:lineRule="auto"/>
        <w:ind w:right="650"/>
        <w:jc w:val="center"/>
        <w:rPr>
          <w:b/>
          <w:sz w:val="28"/>
        </w:rPr>
      </w:pPr>
    </w:p>
    <w:p w14:paraId="282D3067" w14:textId="77777777" w:rsidR="002D567A" w:rsidRDefault="002D567A" w:rsidP="00A33567">
      <w:pPr>
        <w:spacing w:after="155" w:line="256" w:lineRule="auto"/>
        <w:ind w:right="650"/>
        <w:jc w:val="center"/>
        <w:rPr>
          <w:b/>
          <w:sz w:val="28"/>
        </w:rPr>
      </w:pPr>
    </w:p>
    <w:p w14:paraId="06DCE9B1" w14:textId="49C279CF" w:rsidR="00A33567" w:rsidRDefault="00A33567" w:rsidP="00A33567">
      <w:pPr>
        <w:spacing w:after="155" w:line="256" w:lineRule="auto"/>
        <w:ind w:right="650"/>
        <w:jc w:val="center"/>
      </w:pPr>
      <w:r>
        <w:rPr>
          <w:b/>
          <w:sz w:val="28"/>
        </w:rPr>
        <w:t xml:space="preserve"> </w:t>
      </w:r>
    </w:p>
    <w:p w14:paraId="0F5B24B5" w14:textId="77777777" w:rsidR="00A33567" w:rsidRDefault="00A33567" w:rsidP="009A14B4">
      <w:pPr>
        <w:spacing w:before="120" w:after="120"/>
        <w:jc w:val="center"/>
        <w:rPr>
          <w:sz w:val="28"/>
          <w:szCs w:val="24"/>
        </w:rPr>
      </w:pPr>
    </w:p>
    <w:sdt>
      <w:sdtPr>
        <w:rPr>
          <w:rFonts w:ascii="Times New Roman" w:eastAsiaTheme="minorHAnsi" w:hAnsi="Times New Roman" w:cs="Times New Roman"/>
          <w:b/>
          <w:bCs/>
          <w:color w:val="auto"/>
          <w:sz w:val="24"/>
          <w:szCs w:val="24"/>
          <w:lang w:val="en-GB"/>
        </w:rPr>
        <w:id w:val="990755129"/>
        <w:docPartObj>
          <w:docPartGallery w:val="Table of Contents"/>
          <w:docPartUnique/>
        </w:docPartObj>
      </w:sdtPr>
      <w:sdtEndPr>
        <w:rPr>
          <w:noProof/>
        </w:rPr>
      </w:sdtEndPr>
      <w:sdtContent>
        <w:p w14:paraId="16EF5C5A" w14:textId="6ADD564C" w:rsidR="00E0789A" w:rsidRPr="003B73C1" w:rsidRDefault="003D185D" w:rsidP="003B73C1">
          <w:pPr>
            <w:pStyle w:val="TOCHeading"/>
            <w:spacing w:line="240" w:lineRule="auto"/>
            <w:jc w:val="center"/>
            <w:rPr>
              <w:rFonts w:ascii="Times New Roman" w:hAnsi="Times New Roman" w:cs="Times New Roman"/>
              <w:b/>
              <w:bCs/>
              <w:color w:val="000000" w:themeColor="text1"/>
            </w:rPr>
          </w:pPr>
          <w:r w:rsidRPr="003B73C1">
            <w:rPr>
              <w:rFonts w:ascii="Times New Roman" w:hAnsi="Times New Roman" w:cs="Times New Roman"/>
              <w:b/>
              <w:bCs/>
              <w:color w:val="000000" w:themeColor="text1"/>
            </w:rPr>
            <w:t>TABLE OF CONTENTS</w:t>
          </w:r>
        </w:p>
        <w:p w14:paraId="4390D93C" w14:textId="151042C9" w:rsidR="001268B0" w:rsidRPr="003B73C1" w:rsidRDefault="00E0789A" w:rsidP="003B73C1">
          <w:pPr>
            <w:pStyle w:val="TOC1"/>
            <w:tabs>
              <w:tab w:val="left" w:pos="480"/>
              <w:tab w:val="right" w:leader="dot" w:pos="9350"/>
            </w:tabs>
            <w:spacing w:line="240" w:lineRule="auto"/>
            <w:rPr>
              <w:rFonts w:asciiTheme="minorHAnsi" w:eastAsiaTheme="minorEastAsia" w:hAnsiTheme="minorHAnsi"/>
              <w:b/>
              <w:bCs/>
              <w:noProof/>
              <w:sz w:val="22"/>
              <w:lang w:val="en-US"/>
            </w:rPr>
          </w:pPr>
          <w:r w:rsidRPr="003B73C1">
            <w:rPr>
              <w:rFonts w:cs="Times New Roman"/>
              <w:b/>
              <w:bCs/>
              <w:sz w:val="22"/>
            </w:rPr>
            <w:fldChar w:fldCharType="begin"/>
          </w:r>
          <w:r w:rsidRPr="003B73C1">
            <w:rPr>
              <w:rFonts w:cs="Times New Roman"/>
              <w:b/>
              <w:bCs/>
              <w:sz w:val="22"/>
            </w:rPr>
            <w:instrText xml:space="preserve"> TOC \o "1-3" \h \z \u </w:instrText>
          </w:r>
          <w:r w:rsidRPr="003B73C1">
            <w:rPr>
              <w:rFonts w:cs="Times New Roman"/>
              <w:b/>
              <w:bCs/>
              <w:sz w:val="22"/>
            </w:rPr>
            <w:fldChar w:fldCharType="separate"/>
          </w:r>
          <w:hyperlink w:anchor="_Toc122021185" w:history="1">
            <w:r w:rsidR="001268B0" w:rsidRPr="003B73C1">
              <w:rPr>
                <w:rStyle w:val="Hyperlink"/>
                <w:b/>
                <w:bCs/>
                <w:noProof/>
              </w:rPr>
              <w:t>1</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_Toc122021185 \h </w:instrText>
            </w:r>
            <w:r w:rsidR="001268B0" w:rsidRPr="003B73C1">
              <w:rPr>
                <w:b/>
                <w:bCs/>
                <w:noProof/>
                <w:webHidden/>
              </w:rPr>
            </w:r>
            <w:r w:rsidR="001268B0" w:rsidRPr="003B73C1">
              <w:rPr>
                <w:b/>
                <w:bCs/>
                <w:noProof/>
                <w:webHidden/>
              </w:rPr>
              <w:fldChar w:fldCharType="separate"/>
            </w:r>
            <w:r w:rsidR="001268B0" w:rsidRPr="003B73C1">
              <w:rPr>
                <w:b/>
                <w:bCs/>
                <w:noProof/>
                <w:webHidden/>
              </w:rPr>
              <w:t>12</w:t>
            </w:r>
            <w:r w:rsidR="001268B0" w:rsidRPr="003B73C1">
              <w:rPr>
                <w:b/>
                <w:bCs/>
                <w:noProof/>
                <w:webHidden/>
              </w:rPr>
              <w:fldChar w:fldCharType="end"/>
            </w:r>
          </w:hyperlink>
        </w:p>
        <w:p w14:paraId="26EA9A35" w14:textId="59514F4E"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86" w:history="1">
            <w:r w:rsidR="001268B0" w:rsidRPr="003B73C1">
              <w:rPr>
                <w:rStyle w:val="Hyperlink"/>
                <w:b/>
                <w:bCs/>
                <w:noProof/>
              </w:rPr>
              <w:t>1.1</w:t>
            </w:r>
            <w:r w:rsidR="001268B0" w:rsidRPr="003B73C1">
              <w:rPr>
                <w:rFonts w:asciiTheme="minorHAnsi" w:eastAsiaTheme="minorEastAsia" w:hAnsiTheme="minorHAnsi"/>
                <w:b/>
                <w:bCs/>
                <w:noProof/>
                <w:sz w:val="22"/>
                <w:lang w:val="en-US"/>
              </w:rPr>
              <w:tab/>
            </w:r>
            <w:r w:rsidR="001268B0" w:rsidRPr="003B73C1">
              <w:rPr>
                <w:rStyle w:val="Hyperlink"/>
                <w:b/>
                <w:bCs/>
                <w:noProof/>
              </w:rPr>
              <w:t>Background of the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_Toc122021186 \h </w:instrText>
            </w:r>
            <w:r w:rsidR="001268B0" w:rsidRPr="003B73C1">
              <w:rPr>
                <w:b/>
                <w:bCs/>
                <w:noProof/>
                <w:webHidden/>
              </w:rPr>
            </w:r>
            <w:r w:rsidR="001268B0" w:rsidRPr="003B73C1">
              <w:rPr>
                <w:b/>
                <w:bCs/>
                <w:noProof/>
                <w:webHidden/>
              </w:rPr>
              <w:fldChar w:fldCharType="separate"/>
            </w:r>
            <w:r w:rsidR="001268B0" w:rsidRPr="003B73C1">
              <w:rPr>
                <w:b/>
                <w:bCs/>
                <w:noProof/>
                <w:webHidden/>
              </w:rPr>
              <w:t>12</w:t>
            </w:r>
            <w:r w:rsidR="001268B0" w:rsidRPr="003B73C1">
              <w:rPr>
                <w:b/>
                <w:bCs/>
                <w:noProof/>
                <w:webHidden/>
              </w:rPr>
              <w:fldChar w:fldCharType="end"/>
            </w:r>
          </w:hyperlink>
        </w:p>
        <w:p w14:paraId="112A9AB4" w14:textId="37A0CA5A"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87" w:history="1">
            <w:r w:rsidR="001268B0" w:rsidRPr="003B73C1">
              <w:rPr>
                <w:rStyle w:val="Hyperlink"/>
                <w:rFonts w:cs="Times New Roman"/>
                <w:b/>
                <w:bCs/>
                <w:noProof/>
              </w:rPr>
              <w:t>1.2</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Industry Overview</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_Toc122021187 \h </w:instrText>
            </w:r>
            <w:r w:rsidR="001268B0" w:rsidRPr="003B73C1">
              <w:rPr>
                <w:b/>
                <w:bCs/>
                <w:noProof/>
                <w:webHidden/>
              </w:rPr>
            </w:r>
            <w:r w:rsidR="001268B0" w:rsidRPr="003B73C1">
              <w:rPr>
                <w:b/>
                <w:bCs/>
                <w:noProof/>
                <w:webHidden/>
              </w:rPr>
              <w:fldChar w:fldCharType="separate"/>
            </w:r>
            <w:r w:rsidR="001268B0" w:rsidRPr="003B73C1">
              <w:rPr>
                <w:b/>
                <w:bCs/>
                <w:noProof/>
                <w:webHidden/>
              </w:rPr>
              <w:t>15</w:t>
            </w:r>
            <w:r w:rsidR="001268B0" w:rsidRPr="003B73C1">
              <w:rPr>
                <w:b/>
                <w:bCs/>
                <w:noProof/>
                <w:webHidden/>
              </w:rPr>
              <w:fldChar w:fldCharType="end"/>
            </w:r>
          </w:hyperlink>
        </w:p>
        <w:p w14:paraId="2A7DAEC1" w14:textId="2D880C5D"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88" w:history="1">
            <w:r w:rsidR="001268B0" w:rsidRPr="003B73C1">
              <w:rPr>
                <w:rStyle w:val="Hyperlink"/>
                <w:rFonts w:cs="Times New Roman"/>
                <w:b/>
                <w:bCs/>
                <w:noProof/>
              </w:rPr>
              <w:t>1.3</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Research problem and justification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_Toc122021188 \h </w:instrText>
            </w:r>
            <w:r w:rsidR="001268B0" w:rsidRPr="003B73C1">
              <w:rPr>
                <w:b/>
                <w:bCs/>
                <w:noProof/>
                <w:webHidden/>
              </w:rPr>
            </w:r>
            <w:r w:rsidR="001268B0" w:rsidRPr="003B73C1">
              <w:rPr>
                <w:b/>
                <w:bCs/>
                <w:noProof/>
                <w:webHidden/>
              </w:rPr>
              <w:fldChar w:fldCharType="separate"/>
            </w:r>
            <w:r w:rsidR="001268B0" w:rsidRPr="003B73C1">
              <w:rPr>
                <w:b/>
                <w:bCs/>
                <w:noProof/>
                <w:webHidden/>
              </w:rPr>
              <w:t>17</w:t>
            </w:r>
            <w:r w:rsidR="001268B0" w:rsidRPr="003B73C1">
              <w:rPr>
                <w:b/>
                <w:bCs/>
                <w:noProof/>
                <w:webHidden/>
              </w:rPr>
              <w:fldChar w:fldCharType="end"/>
            </w:r>
          </w:hyperlink>
        </w:p>
        <w:p w14:paraId="32A5E0E8" w14:textId="448631BA"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89" w:history="1">
            <w:r w:rsidR="001268B0" w:rsidRPr="003B73C1">
              <w:rPr>
                <w:rStyle w:val="Hyperlink"/>
                <w:b/>
                <w:bCs/>
                <w:noProof/>
              </w:rPr>
              <w:t>1.3.1</w:t>
            </w:r>
            <w:r w:rsidR="001268B0" w:rsidRPr="003B73C1">
              <w:rPr>
                <w:rFonts w:asciiTheme="minorHAnsi" w:eastAsiaTheme="minorEastAsia" w:hAnsiTheme="minorHAnsi"/>
                <w:b/>
                <w:bCs/>
                <w:noProof/>
                <w:sz w:val="22"/>
                <w:lang w:val="en-US"/>
              </w:rPr>
              <w:tab/>
            </w:r>
            <w:r w:rsidR="001268B0" w:rsidRPr="003B73C1">
              <w:rPr>
                <w:rStyle w:val="Hyperlink"/>
                <w:b/>
                <w:bCs/>
                <w:noProof/>
              </w:rPr>
              <w:t>Literature gap</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_Toc122021189 \h </w:instrText>
            </w:r>
            <w:r w:rsidR="001268B0" w:rsidRPr="003B73C1">
              <w:rPr>
                <w:b/>
                <w:bCs/>
                <w:noProof/>
                <w:webHidden/>
              </w:rPr>
            </w:r>
            <w:r w:rsidR="001268B0" w:rsidRPr="003B73C1">
              <w:rPr>
                <w:b/>
                <w:bCs/>
                <w:noProof/>
                <w:webHidden/>
              </w:rPr>
              <w:fldChar w:fldCharType="separate"/>
            </w:r>
            <w:r w:rsidR="001268B0" w:rsidRPr="003B73C1">
              <w:rPr>
                <w:b/>
                <w:bCs/>
                <w:noProof/>
                <w:webHidden/>
              </w:rPr>
              <w:t>17</w:t>
            </w:r>
            <w:r w:rsidR="001268B0" w:rsidRPr="003B73C1">
              <w:rPr>
                <w:b/>
                <w:bCs/>
                <w:noProof/>
                <w:webHidden/>
              </w:rPr>
              <w:fldChar w:fldCharType="end"/>
            </w:r>
          </w:hyperlink>
        </w:p>
        <w:p w14:paraId="20B1E000" w14:textId="08696E4C"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90" w:history="1">
            <w:r w:rsidR="001268B0" w:rsidRPr="003B73C1">
              <w:rPr>
                <w:rStyle w:val="Hyperlink"/>
                <w:b/>
                <w:bCs/>
                <w:noProof/>
              </w:rPr>
              <w:t>1.3.2</w:t>
            </w:r>
            <w:r w:rsidR="001268B0" w:rsidRPr="003B73C1">
              <w:rPr>
                <w:rFonts w:asciiTheme="minorHAnsi" w:eastAsiaTheme="minorEastAsia" w:hAnsiTheme="minorHAnsi"/>
                <w:b/>
                <w:bCs/>
                <w:noProof/>
                <w:sz w:val="22"/>
                <w:lang w:val="en-US"/>
              </w:rPr>
              <w:tab/>
            </w:r>
            <w:r w:rsidR="001268B0" w:rsidRPr="003B73C1">
              <w:rPr>
                <w:rStyle w:val="Hyperlink"/>
                <w:b/>
                <w:bCs/>
                <w:noProof/>
              </w:rPr>
              <w:t>Practice Gap</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_Toc122021190 \h </w:instrText>
            </w:r>
            <w:r w:rsidR="001268B0" w:rsidRPr="003B73C1">
              <w:rPr>
                <w:b/>
                <w:bCs/>
                <w:noProof/>
                <w:webHidden/>
              </w:rPr>
            </w:r>
            <w:r w:rsidR="001268B0" w:rsidRPr="003B73C1">
              <w:rPr>
                <w:b/>
                <w:bCs/>
                <w:noProof/>
                <w:webHidden/>
              </w:rPr>
              <w:fldChar w:fldCharType="separate"/>
            </w:r>
            <w:r w:rsidR="001268B0" w:rsidRPr="003B73C1">
              <w:rPr>
                <w:b/>
                <w:bCs/>
                <w:noProof/>
                <w:webHidden/>
              </w:rPr>
              <w:t>20</w:t>
            </w:r>
            <w:r w:rsidR="001268B0" w:rsidRPr="003B73C1">
              <w:rPr>
                <w:b/>
                <w:bCs/>
                <w:noProof/>
                <w:webHidden/>
              </w:rPr>
              <w:fldChar w:fldCharType="end"/>
            </w:r>
          </w:hyperlink>
        </w:p>
        <w:p w14:paraId="62EB30EC" w14:textId="07800885"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91" w:history="1">
            <w:r w:rsidR="001268B0" w:rsidRPr="003B73C1">
              <w:rPr>
                <w:rStyle w:val="Hyperlink"/>
                <w:b/>
                <w:bCs/>
                <w:noProof/>
              </w:rPr>
              <w:t>1.4</w:t>
            </w:r>
            <w:r w:rsidR="001268B0" w:rsidRPr="003B73C1">
              <w:rPr>
                <w:rFonts w:asciiTheme="minorHAnsi" w:eastAsiaTheme="minorEastAsia" w:hAnsiTheme="minorHAnsi"/>
                <w:b/>
                <w:bCs/>
                <w:noProof/>
                <w:sz w:val="22"/>
                <w:lang w:val="en-US"/>
              </w:rPr>
              <w:tab/>
            </w:r>
            <w:r w:rsidR="001268B0" w:rsidRPr="003B73C1">
              <w:rPr>
                <w:rStyle w:val="Hyperlink"/>
                <w:b/>
                <w:bCs/>
                <w:noProof/>
              </w:rPr>
              <w:t>Research Problem Statement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_Toc122021191 \h </w:instrText>
            </w:r>
            <w:r w:rsidR="001268B0" w:rsidRPr="003B73C1">
              <w:rPr>
                <w:b/>
                <w:bCs/>
                <w:noProof/>
                <w:webHidden/>
              </w:rPr>
            </w:r>
            <w:r w:rsidR="001268B0" w:rsidRPr="003B73C1">
              <w:rPr>
                <w:b/>
                <w:bCs/>
                <w:noProof/>
                <w:webHidden/>
              </w:rPr>
              <w:fldChar w:fldCharType="separate"/>
            </w:r>
            <w:r w:rsidR="001268B0" w:rsidRPr="003B73C1">
              <w:rPr>
                <w:b/>
                <w:bCs/>
                <w:noProof/>
                <w:webHidden/>
              </w:rPr>
              <w:t>22</w:t>
            </w:r>
            <w:r w:rsidR="001268B0" w:rsidRPr="003B73C1">
              <w:rPr>
                <w:b/>
                <w:bCs/>
                <w:noProof/>
                <w:webHidden/>
              </w:rPr>
              <w:fldChar w:fldCharType="end"/>
            </w:r>
          </w:hyperlink>
        </w:p>
        <w:p w14:paraId="73C0AE2A" w14:textId="1E4BF3D5"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92" w:history="1">
            <w:r w:rsidR="001268B0" w:rsidRPr="003B73C1">
              <w:rPr>
                <w:rStyle w:val="Hyperlink"/>
                <w:b/>
                <w:bCs/>
                <w:noProof/>
              </w:rPr>
              <w:t>1.5</w:t>
            </w:r>
            <w:r w:rsidR="001268B0" w:rsidRPr="003B73C1">
              <w:rPr>
                <w:rFonts w:asciiTheme="minorHAnsi" w:eastAsiaTheme="minorEastAsia" w:hAnsiTheme="minorHAnsi"/>
                <w:b/>
                <w:bCs/>
                <w:noProof/>
                <w:sz w:val="22"/>
                <w:lang w:val="en-US"/>
              </w:rPr>
              <w:tab/>
            </w:r>
            <w:r w:rsidR="001268B0" w:rsidRPr="003B73C1">
              <w:rPr>
                <w:rStyle w:val="Hyperlink"/>
                <w:b/>
                <w:bCs/>
                <w:noProof/>
              </w:rPr>
              <w:t>.  Research Objectives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_Toc122021192 \h </w:instrText>
            </w:r>
            <w:r w:rsidR="001268B0" w:rsidRPr="003B73C1">
              <w:rPr>
                <w:b/>
                <w:bCs/>
                <w:noProof/>
                <w:webHidden/>
              </w:rPr>
            </w:r>
            <w:r w:rsidR="001268B0" w:rsidRPr="003B73C1">
              <w:rPr>
                <w:b/>
                <w:bCs/>
                <w:noProof/>
                <w:webHidden/>
              </w:rPr>
              <w:fldChar w:fldCharType="separate"/>
            </w:r>
            <w:r w:rsidR="001268B0" w:rsidRPr="003B73C1">
              <w:rPr>
                <w:b/>
                <w:bCs/>
                <w:noProof/>
                <w:webHidden/>
              </w:rPr>
              <w:t>24</w:t>
            </w:r>
            <w:r w:rsidR="001268B0" w:rsidRPr="003B73C1">
              <w:rPr>
                <w:b/>
                <w:bCs/>
                <w:noProof/>
                <w:webHidden/>
              </w:rPr>
              <w:fldChar w:fldCharType="end"/>
            </w:r>
          </w:hyperlink>
        </w:p>
        <w:p w14:paraId="41E678B2" w14:textId="15701B79"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93" w:history="1">
            <w:r w:rsidR="001268B0" w:rsidRPr="003B73C1">
              <w:rPr>
                <w:rStyle w:val="Hyperlink"/>
                <w:rFonts w:cs="Times New Roman"/>
                <w:b/>
                <w:bCs/>
                <w:noProof/>
              </w:rPr>
              <w:t>1.6</w:t>
            </w:r>
            <w:r w:rsidR="001268B0" w:rsidRPr="003B73C1">
              <w:rPr>
                <w:rFonts w:asciiTheme="minorHAnsi" w:eastAsiaTheme="minorEastAsia" w:hAnsiTheme="minorHAnsi"/>
                <w:b/>
                <w:bCs/>
                <w:noProof/>
                <w:sz w:val="22"/>
                <w:lang w:val="en-US"/>
              </w:rPr>
              <w:tab/>
            </w:r>
            <w:r w:rsidR="001268B0" w:rsidRPr="003B73C1">
              <w:rPr>
                <w:rStyle w:val="Hyperlink"/>
                <w:b/>
                <w:bCs/>
                <w:noProof/>
              </w:rPr>
              <w:t>. Research Questions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_Toc122021193 \h </w:instrText>
            </w:r>
            <w:r w:rsidR="001268B0" w:rsidRPr="003B73C1">
              <w:rPr>
                <w:b/>
                <w:bCs/>
                <w:noProof/>
                <w:webHidden/>
              </w:rPr>
            </w:r>
            <w:r w:rsidR="001268B0" w:rsidRPr="003B73C1">
              <w:rPr>
                <w:b/>
                <w:bCs/>
                <w:noProof/>
                <w:webHidden/>
              </w:rPr>
              <w:fldChar w:fldCharType="separate"/>
            </w:r>
            <w:r w:rsidR="001268B0" w:rsidRPr="003B73C1">
              <w:rPr>
                <w:b/>
                <w:bCs/>
                <w:noProof/>
                <w:webHidden/>
              </w:rPr>
              <w:t>25</w:t>
            </w:r>
            <w:r w:rsidR="001268B0" w:rsidRPr="003B73C1">
              <w:rPr>
                <w:b/>
                <w:bCs/>
                <w:noProof/>
                <w:webHidden/>
              </w:rPr>
              <w:fldChar w:fldCharType="end"/>
            </w:r>
          </w:hyperlink>
        </w:p>
        <w:p w14:paraId="41B10CD2" w14:textId="26123E8C"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94" w:history="1">
            <w:r w:rsidR="001268B0" w:rsidRPr="003B73C1">
              <w:rPr>
                <w:rStyle w:val="Hyperlink"/>
                <w:b/>
                <w:bCs/>
                <w:noProof/>
              </w:rPr>
              <w:t>1.7</w:t>
            </w:r>
            <w:r w:rsidR="001268B0" w:rsidRPr="003B73C1">
              <w:rPr>
                <w:rFonts w:asciiTheme="minorHAnsi" w:eastAsiaTheme="minorEastAsia" w:hAnsiTheme="minorHAnsi"/>
                <w:b/>
                <w:bCs/>
                <w:noProof/>
                <w:sz w:val="22"/>
                <w:lang w:val="en-US"/>
              </w:rPr>
              <w:tab/>
            </w:r>
            <w:r w:rsidR="001268B0" w:rsidRPr="003B73C1">
              <w:rPr>
                <w:rStyle w:val="Hyperlink"/>
                <w:b/>
                <w:bCs/>
                <w:noProof/>
              </w:rPr>
              <w:t>. Significance of the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_Toc122021194 \h </w:instrText>
            </w:r>
            <w:r w:rsidR="001268B0" w:rsidRPr="003B73C1">
              <w:rPr>
                <w:b/>
                <w:bCs/>
                <w:noProof/>
                <w:webHidden/>
              </w:rPr>
            </w:r>
            <w:r w:rsidR="001268B0" w:rsidRPr="003B73C1">
              <w:rPr>
                <w:b/>
                <w:bCs/>
                <w:noProof/>
                <w:webHidden/>
              </w:rPr>
              <w:fldChar w:fldCharType="separate"/>
            </w:r>
            <w:r w:rsidR="001268B0" w:rsidRPr="003B73C1">
              <w:rPr>
                <w:b/>
                <w:bCs/>
                <w:noProof/>
                <w:webHidden/>
              </w:rPr>
              <w:t>26</w:t>
            </w:r>
            <w:r w:rsidR="001268B0" w:rsidRPr="003B73C1">
              <w:rPr>
                <w:b/>
                <w:bCs/>
                <w:noProof/>
                <w:webHidden/>
              </w:rPr>
              <w:fldChar w:fldCharType="end"/>
            </w:r>
          </w:hyperlink>
        </w:p>
        <w:p w14:paraId="4045AB0E" w14:textId="6DFE7EC2"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195" w:history="1">
            <w:r w:rsidR="001268B0" w:rsidRPr="003B73C1">
              <w:rPr>
                <w:rStyle w:val="Hyperlink"/>
                <w:b/>
                <w:bCs/>
                <w:noProof/>
              </w:rPr>
              <w:t>1.8</w:t>
            </w:r>
            <w:r w:rsidR="001268B0" w:rsidRPr="003B73C1">
              <w:rPr>
                <w:rFonts w:asciiTheme="minorHAnsi" w:eastAsiaTheme="minorEastAsia" w:hAnsiTheme="minorHAnsi"/>
                <w:b/>
                <w:bCs/>
                <w:noProof/>
                <w:sz w:val="22"/>
                <w:lang w:val="en-US"/>
              </w:rPr>
              <w:tab/>
            </w:r>
            <w:r w:rsidR="001268B0" w:rsidRPr="003B73C1">
              <w:rPr>
                <w:rStyle w:val="Hyperlink"/>
                <w:b/>
                <w:bCs/>
                <w:noProof/>
              </w:rPr>
              <w:t>Overview Of Research Methodology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_Toc122021195 \h </w:instrText>
            </w:r>
            <w:r w:rsidR="001268B0" w:rsidRPr="003B73C1">
              <w:rPr>
                <w:b/>
                <w:bCs/>
                <w:noProof/>
                <w:webHidden/>
              </w:rPr>
            </w:r>
            <w:r w:rsidR="001268B0" w:rsidRPr="003B73C1">
              <w:rPr>
                <w:b/>
                <w:bCs/>
                <w:noProof/>
                <w:webHidden/>
              </w:rPr>
              <w:fldChar w:fldCharType="separate"/>
            </w:r>
            <w:r w:rsidR="001268B0" w:rsidRPr="003B73C1">
              <w:rPr>
                <w:b/>
                <w:bCs/>
                <w:noProof/>
                <w:webHidden/>
              </w:rPr>
              <w:t>27</w:t>
            </w:r>
            <w:r w:rsidR="001268B0" w:rsidRPr="003B73C1">
              <w:rPr>
                <w:b/>
                <w:bCs/>
                <w:noProof/>
                <w:webHidden/>
              </w:rPr>
              <w:fldChar w:fldCharType="end"/>
            </w:r>
          </w:hyperlink>
        </w:p>
        <w:p w14:paraId="4BC01EF6" w14:textId="3A481D53"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96" w:history="1">
            <w:r w:rsidR="001268B0" w:rsidRPr="003B73C1">
              <w:rPr>
                <w:rStyle w:val="Hyperlink"/>
                <w:b/>
                <w:bCs/>
                <w:noProof/>
              </w:rPr>
              <w:t>1.8.1</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_Toc122021196 \h </w:instrText>
            </w:r>
            <w:r w:rsidR="001268B0" w:rsidRPr="003B73C1">
              <w:rPr>
                <w:b/>
                <w:bCs/>
                <w:noProof/>
                <w:webHidden/>
              </w:rPr>
            </w:r>
            <w:r w:rsidR="001268B0" w:rsidRPr="003B73C1">
              <w:rPr>
                <w:b/>
                <w:bCs/>
                <w:noProof/>
                <w:webHidden/>
              </w:rPr>
              <w:fldChar w:fldCharType="separate"/>
            </w:r>
            <w:r w:rsidR="001268B0" w:rsidRPr="003B73C1">
              <w:rPr>
                <w:b/>
                <w:bCs/>
                <w:noProof/>
                <w:webHidden/>
              </w:rPr>
              <w:t>27</w:t>
            </w:r>
            <w:r w:rsidR="001268B0" w:rsidRPr="003B73C1">
              <w:rPr>
                <w:b/>
                <w:bCs/>
                <w:noProof/>
                <w:webHidden/>
              </w:rPr>
              <w:fldChar w:fldCharType="end"/>
            </w:r>
          </w:hyperlink>
        </w:p>
        <w:p w14:paraId="2470AC45" w14:textId="32D2AE5E"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97" w:history="1">
            <w:r w:rsidR="001268B0" w:rsidRPr="003B73C1">
              <w:rPr>
                <w:rStyle w:val="Hyperlink"/>
                <w:b/>
                <w:bCs/>
                <w:noProof/>
              </w:rPr>
              <w:t>1.8.2</w:t>
            </w:r>
            <w:r w:rsidR="001268B0" w:rsidRPr="003B73C1">
              <w:rPr>
                <w:rFonts w:asciiTheme="minorHAnsi" w:eastAsiaTheme="minorEastAsia" w:hAnsiTheme="minorHAnsi"/>
                <w:b/>
                <w:bCs/>
                <w:noProof/>
                <w:sz w:val="22"/>
                <w:lang w:val="en-US"/>
              </w:rPr>
              <w:tab/>
            </w:r>
            <w:r w:rsidR="001268B0" w:rsidRPr="003B73C1">
              <w:rPr>
                <w:rStyle w:val="Hyperlink"/>
                <w:b/>
                <w:bCs/>
                <w:noProof/>
              </w:rPr>
              <w:t>Scope of the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_Toc122021197 \h </w:instrText>
            </w:r>
            <w:r w:rsidR="001268B0" w:rsidRPr="003B73C1">
              <w:rPr>
                <w:b/>
                <w:bCs/>
                <w:noProof/>
                <w:webHidden/>
              </w:rPr>
            </w:r>
            <w:r w:rsidR="001268B0" w:rsidRPr="003B73C1">
              <w:rPr>
                <w:b/>
                <w:bCs/>
                <w:noProof/>
                <w:webHidden/>
              </w:rPr>
              <w:fldChar w:fldCharType="separate"/>
            </w:r>
            <w:r w:rsidR="001268B0" w:rsidRPr="003B73C1">
              <w:rPr>
                <w:b/>
                <w:bCs/>
                <w:noProof/>
                <w:webHidden/>
              </w:rPr>
              <w:t>27</w:t>
            </w:r>
            <w:r w:rsidR="001268B0" w:rsidRPr="003B73C1">
              <w:rPr>
                <w:b/>
                <w:bCs/>
                <w:noProof/>
                <w:webHidden/>
              </w:rPr>
              <w:fldChar w:fldCharType="end"/>
            </w:r>
          </w:hyperlink>
        </w:p>
        <w:p w14:paraId="118D91EF" w14:textId="5C935DE3"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98" w:history="1">
            <w:r w:rsidR="001268B0" w:rsidRPr="003B73C1">
              <w:rPr>
                <w:rStyle w:val="Hyperlink"/>
                <w:b/>
                <w:bCs/>
                <w:noProof/>
              </w:rPr>
              <w:t>1.8.3</w:t>
            </w:r>
            <w:r w:rsidR="001268B0" w:rsidRPr="003B73C1">
              <w:rPr>
                <w:rFonts w:asciiTheme="minorHAnsi" w:eastAsiaTheme="minorEastAsia" w:hAnsiTheme="minorHAnsi"/>
                <w:b/>
                <w:bCs/>
                <w:noProof/>
                <w:sz w:val="22"/>
                <w:lang w:val="en-US"/>
              </w:rPr>
              <w:tab/>
            </w:r>
            <w:r w:rsidR="001268B0" w:rsidRPr="003B73C1">
              <w:rPr>
                <w:rStyle w:val="Hyperlink"/>
                <w:b/>
                <w:bCs/>
                <w:noProof/>
              </w:rPr>
              <w:t>Sources of Data</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_Toc122021198 \h </w:instrText>
            </w:r>
            <w:r w:rsidR="001268B0" w:rsidRPr="003B73C1">
              <w:rPr>
                <w:b/>
                <w:bCs/>
                <w:noProof/>
                <w:webHidden/>
              </w:rPr>
            </w:r>
            <w:r w:rsidR="001268B0" w:rsidRPr="003B73C1">
              <w:rPr>
                <w:b/>
                <w:bCs/>
                <w:noProof/>
                <w:webHidden/>
              </w:rPr>
              <w:fldChar w:fldCharType="separate"/>
            </w:r>
            <w:r w:rsidR="001268B0" w:rsidRPr="003B73C1">
              <w:rPr>
                <w:b/>
                <w:bCs/>
                <w:noProof/>
                <w:webHidden/>
              </w:rPr>
              <w:t>28</w:t>
            </w:r>
            <w:r w:rsidR="001268B0" w:rsidRPr="003B73C1">
              <w:rPr>
                <w:b/>
                <w:bCs/>
                <w:noProof/>
                <w:webHidden/>
              </w:rPr>
              <w:fldChar w:fldCharType="end"/>
            </w:r>
          </w:hyperlink>
        </w:p>
        <w:p w14:paraId="7F244082" w14:textId="5B9F8172"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199" w:history="1">
            <w:r w:rsidR="001268B0" w:rsidRPr="003B73C1">
              <w:rPr>
                <w:rStyle w:val="Hyperlink"/>
                <w:b/>
                <w:bCs/>
                <w:noProof/>
              </w:rPr>
              <w:t>1.8.4</w:t>
            </w:r>
            <w:r w:rsidR="001268B0" w:rsidRPr="003B73C1">
              <w:rPr>
                <w:rFonts w:asciiTheme="minorHAnsi" w:eastAsiaTheme="minorEastAsia" w:hAnsiTheme="minorHAnsi"/>
                <w:b/>
                <w:bCs/>
                <w:noProof/>
                <w:sz w:val="22"/>
                <w:lang w:val="en-US"/>
              </w:rPr>
              <w:tab/>
            </w:r>
            <w:r w:rsidR="001268B0" w:rsidRPr="003B73C1">
              <w:rPr>
                <w:rStyle w:val="Hyperlink"/>
                <w:b/>
                <w:bCs/>
                <w:noProof/>
              </w:rPr>
              <w:t>Sampling plan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_Toc122021199 \h </w:instrText>
            </w:r>
            <w:r w:rsidR="001268B0" w:rsidRPr="003B73C1">
              <w:rPr>
                <w:b/>
                <w:bCs/>
                <w:noProof/>
                <w:webHidden/>
              </w:rPr>
            </w:r>
            <w:r w:rsidR="001268B0" w:rsidRPr="003B73C1">
              <w:rPr>
                <w:b/>
                <w:bCs/>
                <w:noProof/>
                <w:webHidden/>
              </w:rPr>
              <w:fldChar w:fldCharType="separate"/>
            </w:r>
            <w:r w:rsidR="001268B0" w:rsidRPr="003B73C1">
              <w:rPr>
                <w:b/>
                <w:bCs/>
                <w:noProof/>
                <w:webHidden/>
              </w:rPr>
              <w:t>28</w:t>
            </w:r>
            <w:r w:rsidR="001268B0" w:rsidRPr="003B73C1">
              <w:rPr>
                <w:b/>
                <w:bCs/>
                <w:noProof/>
                <w:webHidden/>
              </w:rPr>
              <w:fldChar w:fldCharType="end"/>
            </w:r>
          </w:hyperlink>
        </w:p>
        <w:p w14:paraId="2CCBAE65" w14:textId="2900C0DD"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00" w:history="1">
            <w:r w:rsidR="001268B0" w:rsidRPr="003B73C1">
              <w:rPr>
                <w:rStyle w:val="Hyperlink"/>
                <w:b/>
                <w:bCs/>
                <w:noProof/>
              </w:rPr>
              <w:t>1.9</w:t>
            </w:r>
            <w:r w:rsidR="001268B0" w:rsidRPr="003B73C1">
              <w:rPr>
                <w:rFonts w:asciiTheme="minorHAnsi" w:eastAsiaTheme="minorEastAsia" w:hAnsiTheme="minorHAnsi"/>
                <w:b/>
                <w:bCs/>
                <w:noProof/>
                <w:sz w:val="22"/>
                <w:lang w:val="en-US"/>
              </w:rPr>
              <w:tab/>
            </w:r>
            <w:r w:rsidR="001268B0" w:rsidRPr="003B73C1">
              <w:rPr>
                <w:rStyle w:val="Hyperlink"/>
                <w:b/>
                <w:bCs/>
                <w:noProof/>
              </w:rPr>
              <w:t>Limitations of the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_Toc122021200 \h </w:instrText>
            </w:r>
            <w:r w:rsidR="001268B0" w:rsidRPr="003B73C1">
              <w:rPr>
                <w:b/>
                <w:bCs/>
                <w:noProof/>
                <w:webHidden/>
              </w:rPr>
            </w:r>
            <w:r w:rsidR="001268B0" w:rsidRPr="003B73C1">
              <w:rPr>
                <w:b/>
                <w:bCs/>
                <w:noProof/>
                <w:webHidden/>
              </w:rPr>
              <w:fldChar w:fldCharType="separate"/>
            </w:r>
            <w:r w:rsidR="001268B0" w:rsidRPr="003B73C1">
              <w:rPr>
                <w:b/>
                <w:bCs/>
                <w:noProof/>
                <w:webHidden/>
              </w:rPr>
              <w:t>29</w:t>
            </w:r>
            <w:r w:rsidR="001268B0" w:rsidRPr="003B73C1">
              <w:rPr>
                <w:b/>
                <w:bCs/>
                <w:noProof/>
                <w:webHidden/>
              </w:rPr>
              <w:fldChar w:fldCharType="end"/>
            </w:r>
          </w:hyperlink>
        </w:p>
        <w:p w14:paraId="1CEE1336" w14:textId="3977E0CF"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01" w:history="1">
            <w:r w:rsidR="001268B0" w:rsidRPr="003B73C1">
              <w:rPr>
                <w:rStyle w:val="Hyperlink"/>
                <w:b/>
                <w:bCs/>
                <w:noProof/>
              </w:rPr>
              <w:t>1.10</w:t>
            </w:r>
            <w:r w:rsidR="001268B0" w:rsidRPr="003B73C1">
              <w:rPr>
                <w:rFonts w:asciiTheme="minorHAnsi" w:eastAsiaTheme="minorEastAsia" w:hAnsiTheme="minorHAnsi"/>
                <w:b/>
                <w:bCs/>
                <w:noProof/>
                <w:sz w:val="22"/>
                <w:lang w:val="en-US"/>
              </w:rPr>
              <w:tab/>
            </w:r>
            <w:r w:rsidR="001268B0" w:rsidRPr="003B73C1">
              <w:rPr>
                <w:rStyle w:val="Hyperlink"/>
                <w:b/>
                <w:bCs/>
                <w:noProof/>
              </w:rPr>
              <w:t>Chaptalization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_Toc122021201 \h </w:instrText>
            </w:r>
            <w:r w:rsidR="001268B0" w:rsidRPr="003B73C1">
              <w:rPr>
                <w:b/>
                <w:bCs/>
                <w:noProof/>
                <w:webHidden/>
              </w:rPr>
            </w:r>
            <w:r w:rsidR="001268B0" w:rsidRPr="003B73C1">
              <w:rPr>
                <w:b/>
                <w:bCs/>
                <w:noProof/>
                <w:webHidden/>
              </w:rPr>
              <w:fldChar w:fldCharType="separate"/>
            </w:r>
            <w:r w:rsidR="001268B0" w:rsidRPr="003B73C1">
              <w:rPr>
                <w:b/>
                <w:bCs/>
                <w:noProof/>
                <w:webHidden/>
              </w:rPr>
              <w:t>30</w:t>
            </w:r>
            <w:r w:rsidR="001268B0" w:rsidRPr="003B73C1">
              <w:rPr>
                <w:b/>
                <w:bCs/>
                <w:noProof/>
                <w:webHidden/>
              </w:rPr>
              <w:fldChar w:fldCharType="end"/>
            </w:r>
          </w:hyperlink>
        </w:p>
        <w:p w14:paraId="7463D322" w14:textId="1401447E"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02" w:history="1">
            <w:r w:rsidR="001268B0" w:rsidRPr="003B73C1">
              <w:rPr>
                <w:rStyle w:val="Hyperlink"/>
                <w:b/>
                <w:bCs/>
                <w:noProof/>
              </w:rPr>
              <w:t>2</w:t>
            </w:r>
            <w:r w:rsidR="001268B0" w:rsidRPr="003B73C1">
              <w:rPr>
                <w:rFonts w:asciiTheme="minorHAnsi" w:eastAsiaTheme="minorEastAsia" w:hAnsiTheme="minorHAnsi"/>
                <w:b/>
                <w:bCs/>
                <w:noProof/>
                <w:sz w:val="22"/>
                <w:lang w:val="en-US"/>
              </w:rPr>
              <w:tab/>
            </w:r>
            <w:r w:rsidR="001268B0" w:rsidRPr="003B73C1">
              <w:rPr>
                <w:rStyle w:val="Hyperlink"/>
                <w:b/>
                <w:bCs/>
                <w:noProof/>
              </w:rPr>
              <w:t>. LITERATURE REVIEW</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_Toc122021202 \h </w:instrText>
            </w:r>
            <w:r w:rsidR="001268B0" w:rsidRPr="003B73C1">
              <w:rPr>
                <w:b/>
                <w:bCs/>
                <w:noProof/>
                <w:webHidden/>
              </w:rPr>
            </w:r>
            <w:r w:rsidR="001268B0" w:rsidRPr="003B73C1">
              <w:rPr>
                <w:b/>
                <w:bCs/>
                <w:noProof/>
                <w:webHidden/>
              </w:rPr>
              <w:fldChar w:fldCharType="separate"/>
            </w:r>
            <w:r w:rsidR="001268B0" w:rsidRPr="003B73C1">
              <w:rPr>
                <w:b/>
                <w:bCs/>
                <w:noProof/>
                <w:webHidden/>
              </w:rPr>
              <w:t>31</w:t>
            </w:r>
            <w:r w:rsidR="001268B0" w:rsidRPr="003B73C1">
              <w:rPr>
                <w:b/>
                <w:bCs/>
                <w:noProof/>
                <w:webHidden/>
              </w:rPr>
              <w:fldChar w:fldCharType="end"/>
            </w:r>
          </w:hyperlink>
        </w:p>
        <w:p w14:paraId="34A7BB5C" w14:textId="1D4AF81F"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03" w:history="1">
            <w:r w:rsidR="001268B0" w:rsidRPr="003B73C1">
              <w:rPr>
                <w:rStyle w:val="Hyperlink"/>
                <w:b/>
                <w:bCs/>
                <w:noProof/>
              </w:rPr>
              <w:t>2.1</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_Toc122021203 \h </w:instrText>
            </w:r>
            <w:r w:rsidR="001268B0" w:rsidRPr="003B73C1">
              <w:rPr>
                <w:b/>
                <w:bCs/>
                <w:noProof/>
                <w:webHidden/>
              </w:rPr>
            </w:r>
            <w:r w:rsidR="001268B0" w:rsidRPr="003B73C1">
              <w:rPr>
                <w:b/>
                <w:bCs/>
                <w:noProof/>
                <w:webHidden/>
              </w:rPr>
              <w:fldChar w:fldCharType="separate"/>
            </w:r>
            <w:r w:rsidR="001268B0" w:rsidRPr="003B73C1">
              <w:rPr>
                <w:b/>
                <w:bCs/>
                <w:noProof/>
                <w:webHidden/>
              </w:rPr>
              <w:t>31</w:t>
            </w:r>
            <w:r w:rsidR="001268B0" w:rsidRPr="003B73C1">
              <w:rPr>
                <w:b/>
                <w:bCs/>
                <w:noProof/>
                <w:webHidden/>
              </w:rPr>
              <w:fldChar w:fldCharType="end"/>
            </w:r>
          </w:hyperlink>
        </w:p>
        <w:p w14:paraId="21CB8394" w14:textId="47800704"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04" w:history="1">
            <w:r w:rsidR="001268B0" w:rsidRPr="003B73C1">
              <w:rPr>
                <w:rStyle w:val="Hyperlink"/>
                <w:b/>
                <w:bCs/>
                <w:noProof/>
              </w:rPr>
              <w:t>2.2</w:t>
            </w:r>
            <w:r w:rsidR="001268B0" w:rsidRPr="003B73C1">
              <w:rPr>
                <w:rFonts w:asciiTheme="minorHAnsi" w:eastAsiaTheme="minorEastAsia" w:hAnsiTheme="minorHAnsi"/>
                <w:b/>
                <w:bCs/>
                <w:noProof/>
                <w:sz w:val="22"/>
                <w:lang w:val="en-US"/>
              </w:rPr>
              <w:tab/>
            </w:r>
            <w:r w:rsidR="001268B0" w:rsidRPr="003B73C1">
              <w:rPr>
                <w:rStyle w:val="Hyperlink"/>
                <w:b/>
                <w:bCs/>
                <w:noProof/>
              </w:rPr>
              <w:t>Overview of Social Media User Generated Content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_Toc122021204 \h </w:instrText>
            </w:r>
            <w:r w:rsidR="001268B0" w:rsidRPr="003B73C1">
              <w:rPr>
                <w:b/>
                <w:bCs/>
                <w:noProof/>
                <w:webHidden/>
              </w:rPr>
            </w:r>
            <w:r w:rsidR="001268B0" w:rsidRPr="003B73C1">
              <w:rPr>
                <w:b/>
                <w:bCs/>
                <w:noProof/>
                <w:webHidden/>
              </w:rPr>
              <w:fldChar w:fldCharType="separate"/>
            </w:r>
            <w:r w:rsidR="001268B0" w:rsidRPr="003B73C1">
              <w:rPr>
                <w:b/>
                <w:bCs/>
                <w:noProof/>
                <w:webHidden/>
              </w:rPr>
              <w:t>31</w:t>
            </w:r>
            <w:r w:rsidR="001268B0" w:rsidRPr="003B73C1">
              <w:rPr>
                <w:b/>
                <w:bCs/>
                <w:noProof/>
                <w:webHidden/>
              </w:rPr>
              <w:fldChar w:fldCharType="end"/>
            </w:r>
          </w:hyperlink>
        </w:p>
        <w:p w14:paraId="17837F5D" w14:textId="290D0AF6"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05" w:history="1">
            <w:r w:rsidR="001268B0" w:rsidRPr="003B73C1">
              <w:rPr>
                <w:rStyle w:val="Hyperlink"/>
                <w:b/>
                <w:bCs/>
                <w:noProof/>
              </w:rPr>
              <w:t>2.2.1</w:t>
            </w:r>
            <w:r w:rsidR="001268B0" w:rsidRPr="003B73C1">
              <w:rPr>
                <w:rFonts w:asciiTheme="minorHAnsi" w:eastAsiaTheme="minorEastAsia" w:hAnsiTheme="minorHAnsi"/>
                <w:b/>
                <w:bCs/>
                <w:noProof/>
                <w:sz w:val="22"/>
                <w:lang w:val="en-US"/>
              </w:rPr>
              <w:tab/>
            </w:r>
            <w:r w:rsidR="001268B0" w:rsidRPr="003B73C1">
              <w:rPr>
                <w:rStyle w:val="Hyperlink"/>
                <w:b/>
                <w:bCs/>
                <w:noProof/>
              </w:rPr>
              <w:t>Social Media User Generated Content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_Toc122021205 \h </w:instrText>
            </w:r>
            <w:r w:rsidR="001268B0" w:rsidRPr="003B73C1">
              <w:rPr>
                <w:b/>
                <w:bCs/>
                <w:noProof/>
                <w:webHidden/>
              </w:rPr>
            </w:r>
            <w:r w:rsidR="001268B0" w:rsidRPr="003B73C1">
              <w:rPr>
                <w:b/>
                <w:bCs/>
                <w:noProof/>
                <w:webHidden/>
              </w:rPr>
              <w:fldChar w:fldCharType="separate"/>
            </w:r>
            <w:r w:rsidR="001268B0" w:rsidRPr="003B73C1">
              <w:rPr>
                <w:b/>
                <w:bCs/>
                <w:noProof/>
                <w:webHidden/>
              </w:rPr>
              <w:t>31</w:t>
            </w:r>
            <w:r w:rsidR="001268B0" w:rsidRPr="003B73C1">
              <w:rPr>
                <w:b/>
                <w:bCs/>
                <w:noProof/>
                <w:webHidden/>
              </w:rPr>
              <w:fldChar w:fldCharType="end"/>
            </w:r>
          </w:hyperlink>
        </w:p>
        <w:p w14:paraId="2AB9C7E9" w14:textId="5A42622D"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06" w:history="1">
            <w:r w:rsidR="001268B0" w:rsidRPr="003B73C1">
              <w:rPr>
                <w:rStyle w:val="Hyperlink"/>
                <w:rFonts w:cs="Times New Roman"/>
                <w:b/>
                <w:bCs/>
                <w:noProof/>
              </w:rPr>
              <w:t>2.2.2</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The power of Social Media User Generated Content.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_Toc122021206 \h </w:instrText>
            </w:r>
            <w:r w:rsidR="001268B0" w:rsidRPr="003B73C1">
              <w:rPr>
                <w:b/>
                <w:bCs/>
                <w:noProof/>
                <w:webHidden/>
              </w:rPr>
            </w:r>
            <w:r w:rsidR="001268B0" w:rsidRPr="003B73C1">
              <w:rPr>
                <w:b/>
                <w:bCs/>
                <w:noProof/>
                <w:webHidden/>
              </w:rPr>
              <w:fldChar w:fldCharType="separate"/>
            </w:r>
            <w:r w:rsidR="001268B0" w:rsidRPr="003B73C1">
              <w:rPr>
                <w:b/>
                <w:bCs/>
                <w:noProof/>
                <w:webHidden/>
              </w:rPr>
              <w:t>32</w:t>
            </w:r>
            <w:r w:rsidR="001268B0" w:rsidRPr="003B73C1">
              <w:rPr>
                <w:b/>
                <w:bCs/>
                <w:noProof/>
                <w:webHidden/>
              </w:rPr>
              <w:fldChar w:fldCharType="end"/>
            </w:r>
          </w:hyperlink>
        </w:p>
        <w:p w14:paraId="3437072B" w14:textId="79774B1A"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07" w:history="1">
            <w:r w:rsidR="001268B0" w:rsidRPr="003B73C1">
              <w:rPr>
                <w:rStyle w:val="Hyperlink"/>
                <w:rFonts w:cs="Times New Roman"/>
                <w:b/>
                <w:bCs/>
                <w:noProof/>
              </w:rPr>
              <w:t>2.2.3</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Types of social media user generated contents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_Toc122021207 \h </w:instrText>
            </w:r>
            <w:r w:rsidR="001268B0" w:rsidRPr="003B73C1">
              <w:rPr>
                <w:b/>
                <w:bCs/>
                <w:noProof/>
                <w:webHidden/>
              </w:rPr>
            </w:r>
            <w:r w:rsidR="001268B0" w:rsidRPr="003B73C1">
              <w:rPr>
                <w:b/>
                <w:bCs/>
                <w:noProof/>
                <w:webHidden/>
              </w:rPr>
              <w:fldChar w:fldCharType="separate"/>
            </w:r>
            <w:r w:rsidR="001268B0" w:rsidRPr="003B73C1">
              <w:rPr>
                <w:b/>
                <w:bCs/>
                <w:noProof/>
                <w:webHidden/>
              </w:rPr>
              <w:t>34</w:t>
            </w:r>
            <w:r w:rsidR="001268B0" w:rsidRPr="003B73C1">
              <w:rPr>
                <w:b/>
                <w:bCs/>
                <w:noProof/>
                <w:webHidden/>
              </w:rPr>
              <w:fldChar w:fldCharType="end"/>
            </w:r>
          </w:hyperlink>
        </w:p>
        <w:p w14:paraId="3E1AC813" w14:textId="55852007"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08" w:history="1">
            <w:r w:rsidR="001268B0" w:rsidRPr="003B73C1">
              <w:rPr>
                <w:rStyle w:val="Hyperlink"/>
                <w:b/>
                <w:bCs/>
                <w:noProof/>
              </w:rPr>
              <w:t>2.3</w:t>
            </w:r>
            <w:r w:rsidR="001268B0" w:rsidRPr="003B73C1">
              <w:rPr>
                <w:rFonts w:asciiTheme="minorHAnsi" w:eastAsiaTheme="minorEastAsia" w:hAnsiTheme="minorHAnsi"/>
                <w:b/>
                <w:bCs/>
                <w:noProof/>
                <w:sz w:val="22"/>
                <w:lang w:val="en-US"/>
              </w:rPr>
              <w:tab/>
            </w:r>
            <w:r w:rsidR="001268B0" w:rsidRPr="003B73C1">
              <w:rPr>
                <w:rStyle w:val="Hyperlink"/>
                <w:b/>
                <w:bCs/>
                <w:noProof/>
              </w:rPr>
              <w:t>Perceived Usefulness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_Toc122021208 \h </w:instrText>
            </w:r>
            <w:r w:rsidR="001268B0" w:rsidRPr="003B73C1">
              <w:rPr>
                <w:b/>
                <w:bCs/>
                <w:noProof/>
                <w:webHidden/>
              </w:rPr>
            </w:r>
            <w:r w:rsidR="001268B0" w:rsidRPr="003B73C1">
              <w:rPr>
                <w:b/>
                <w:bCs/>
                <w:noProof/>
                <w:webHidden/>
              </w:rPr>
              <w:fldChar w:fldCharType="separate"/>
            </w:r>
            <w:r w:rsidR="001268B0" w:rsidRPr="003B73C1">
              <w:rPr>
                <w:b/>
                <w:bCs/>
                <w:noProof/>
                <w:webHidden/>
              </w:rPr>
              <w:t>35</w:t>
            </w:r>
            <w:r w:rsidR="001268B0" w:rsidRPr="003B73C1">
              <w:rPr>
                <w:b/>
                <w:bCs/>
                <w:noProof/>
                <w:webHidden/>
              </w:rPr>
              <w:fldChar w:fldCharType="end"/>
            </w:r>
          </w:hyperlink>
        </w:p>
        <w:p w14:paraId="247A575F" w14:textId="1F631D2A"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09" w:history="1">
            <w:r w:rsidR="001268B0" w:rsidRPr="003B73C1">
              <w:rPr>
                <w:rStyle w:val="Hyperlink"/>
                <w:b/>
                <w:bCs/>
                <w:noProof/>
              </w:rPr>
              <w:t>2.4</w:t>
            </w:r>
            <w:r w:rsidR="001268B0" w:rsidRPr="003B73C1">
              <w:rPr>
                <w:rFonts w:asciiTheme="minorHAnsi" w:eastAsiaTheme="minorEastAsia" w:hAnsiTheme="minorHAnsi"/>
                <w:b/>
                <w:bCs/>
                <w:noProof/>
                <w:sz w:val="22"/>
                <w:lang w:val="en-US"/>
              </w:rPr>
              <w:tab/>
            </w:r>
            <w:r w:rsidR="001268B0" w:rsidRPr="003B73C1">
              <w:rPr>
                <w:rStyle w:val="Hyperlink"/>
                <w:b/>
                <w:bCs/>
                <w:noProof/>
              </w:rPr>
              <w:t>Perceived Risk</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_Toc122021209 \h </w:instrText>
            </w:r>
            <w:r w:rsidR="001268B0" w:rsidRPr="003B73C1">
              <w:rPr>
                <w:b/>
                <w:bCs/>
                <w:noProof/>
                <w:webHidden/>
              </w:rPr>
            </w:r>
            <w:r w:rsidR="001268B0" w:rsidRPr="003B73C1">
              <w:rPr>
                <w:b/>
                <w:bCs/>
                <w:noProof/>
                <w:webHidden/>
              </w:rPr>
              <w:fldChar w:fldCharType="separate"/>
            </w:r>
            <w:r w:rsidR="001268B0" w:rsidRPr="003B73C1">
              <w:rPr>
                <w:b/>
                <w:bCs/>
                <w:noProof/>
                <w:webHidden/>
              </w:rPr>
              <w:t>36</w:t>
            </w:r>
            <w:r w:rsidR="001268B0" w:rsidRPr="003B73C1">
              <w:rPr>
                <w:b/>
                <w:bCs/>
                <w:noProof/>
                <w:webHidden/>
              </w:rPr>
              <w:fldChar w:fldCharType="end"/>
            </w:r>
          </w:hyperlink>
        </w:p>
        <w:p w14:paraId="0476A285" w14:textId="46B4F4C7"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0" w:history="1">
            <w:r w:rsidR="001268B0" w:rsidRPr="003B73C1">
              <w:rPr>
                <w:rStyle w:val="Hyperlink"/>
                <w:b/>
                <w:bCs/>
                <w:noProof/>
              </w:rPr>
              <w:t>2.5</w:t>
            </w:r>
            <w:r w:rsidR="001268B0" w:rsidRPr="003B73C1">
              <w:rPr>
                <w:rFonts w:asciiTheme="minorHAnsi" w:eastAsiaTheme="minorEastAsia" w:hAnsiTheme="minorHAnsi"/>
                <w:b/>
                <w:bCs/>
                <w:noProof/>
                <w:sz w:val="22"/>
                <w:lang w:val="en-US"/>
              </w:rPr>
              <w:tab/>
            </w:r>
            <w:r w:rsidR="001268B0" w:rsidRPr="003B73C1">
              <w:rPr>
                <w:rStyle w:val="Hyperlink"/>
                <w:b/>
                <w:bCs/>
                <w:noProof/>
              </w:rPr>
              <w:t>Instagram</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_Toc122021210 \h </w:instrText>
            </w:r>
            <w:r w:rsidR="001268B0" w:rsidRPr="003B73C1">
              <w:rPr>
                <w:b/>
                <w:bCs/>
                <w:noProof/>
                <w:webHidden/>
              </w:rPr>
            </w:r>
            <w:r w:rsidR="001268B0" w:rsidRPr="003B73C1">
              <w:rPr>
                <w:b/>
                <w:bCs/>
                <w:noProof/>
                <w:webHidden/>
              </w:rPr>
              <w:fldChar w:fldCharType="separate"/>
            </w:r>
            <w:r w:rsidR="001268B0" w:rsidRPr="003B73C1">
              <w:rPr>
                <w:b/>
                <w:bCs/>
                <w:noProof/>
                <w:webHidden/>
              </w:rPr>
              <w:t>38</w:t>
            </w:r>
            <w:r w:rsidR="001268B0" w:rsidRPr="003B73C1">
              <w:rPr>
                <w:b/>
                <w:bCs/>
                <w:noProof/>
                <w:webHidden/>
              </w:rPr>
              <w:fldChar w:fldCharType="end"/>
            </w:r>
          </w:hyperlink>
        </w:p>
        <w:p w14:paraId="564574F9" w14:textId="0ACA3C9C"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1" w:history="1">
            <w:r w:rsidR="001268B0" w:rsidRPr="003B73C1">
              <w:rPr>
                <w:rStyle w:val="Hyperlink"/>
                <w:b/>
                <w:bCs/>
                <w:noProof/>
              </w:rPr>
              <w:t>2.6</w:t>
            </w:r>
            <w:r w:rsidR="001268B0" w:rsidRPr="003B73C1">
              <w:rPr>
                <w:rFonts w:asciiTheme="minorHAnsi" w:eastAsiaTheme="minorEastAsia" w:hAnsiTheme="minorHAnsi"/>
                <w:b/>
                <w:bCs/>
                <w:noProof/>
                <w:sz w:val="22"/>
                <w:lang w:val="en-US"/>
              </w:rPr>
              <w:tab/>
            </w:r>
            <w:r w:rsidR="001268B0" w:rsidRPr="003B73C1">
              <w:rPr>
                <w:rStyle w:val="Hyperlink"/>
                <w:b/>
                <w:bCs/>
                <w:noProof/>
              </w:rPr>
              <w:t>Facebook</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_Toc122021211 \h </w:instrText>
            </w:r>
            <w:r w:rsidR="001268B0" w:rsidRPr="003B73C1">
              <w:rPr>
                <w:b/>
                <w:bCs/>
                <w:noProof/>
                <w:webHidden/>
              </w:rPr>
            </w:r>
            <w:r w:rsidR="001268B0" w:rsidRPr="003B73C1">
              <w:rPr>
                <w:b/>
                <w:bCs/>
                <w:noProof/>
                <w:webHidden/>
              </w:rPr>
              <w:fldChar w:fldCharType="separate"/>
            </w:r>
            <w:r w:rsidR="001268B0" w:rsidRPr="003B73C1">
              <w:rPr>
                <w:b/>
                <w:bCs/>
                <w:noProof/>
                <w:webHidden/>
              </w:rPr>
              <w:t>39</w:t>
            </w:r>
            <w:r w:rsidR="001268B0" w:rsidRPr="003B73C1">
              <w:rPr>
                <w:b/>
                <w:bCs/>
                <w:noProof/>
                <w:webHidden/>
              </w:rPr>
              <w:fldChar w:fldCharType="end"/>
            </w:r>
          </w:hyperlink>
        </w:p>
        <w:p w14:paraId="41A55830" w14:textId="470F3E7B"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2" w:history="1">
            <w:r w:rsidR="001268B0" w:rsidRPr="003B73C1">
              <w:rPr>
                <w:rStyle w:val="Hyperlink"/>
                <w:b/>
                <w:bCs/>
                <w:noProof/>
              </w:rPr>
              <w:t>2.7</w:t>
            </w:r>
            <w:r w:rsidR="001268B0" w:rsidRPr="003B73C1">
              <w:rPr>
                <w:rFonts w:asciiTheme="minorHAnsi" w:eastAsiaTheme="minorEastAsia" w:hAnsiTheme="minorHAnsi"/>
                <w:b/>
                <w:bCs/>
                <w:noProof/>
                <w:sz w:val="22"/>
                <w:lang w:val="en-US"/>
              </w:rPr>
              <w:tab/>
            </w:r>
            <w:r w:rsidR="001268B0" w:rsidRPr="003B73C1">
              <w:rPr>
                <w:rStyle w:val="Hyperlink"/>
                <w:b/>
                <w:bCs/>
                <w:noProof/>
              </w:rPr>
              <w:t>Overview on 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_Toc122021212 \h </w:instrText>
            </w:r>
            <w:r w:rsidR="001268B0" w:rsidRPr="003B73C1">
              <w:rPr>
                <w:b/>
                <w:bCs/>
                <w:noProof/>
                <w:webHidden/>
              </w:rPr>
            </w:r>
            <w:r w:rsidR="001268B0" w:rsidRPr="003B73C1">
              <w:rPr>
                <w:b/>
                <w:bCs/>
                <w:noProof/>
                <w:webHidden/>
              </w:rPr>
              <w:fldChar w:fldCharType="separate"/>
            </w:r>
            <w:r w:rsidR="001268B0" w:rsidRPr="003B73C1">
              <w:rPr>
                <w:b/>
                <w:bCs/>
                <w:noProof/>
                <w:webHidden/>
              </w:rPr>
              <w:t>40</w:t>
            </w:r>
            <w:r w:rsidR="001268B0" w:rsidRPr="003B73C1">
              <w:rPr>
                <w:b/>
                <w:bCs/>
                <w:noProof/>
                <w:webHidden/>
              </w:rPr>
              <w:fldChar w:fldCharType="end"/>
            </w:r>
          </w:hyperlink>
        </w:p>
        <w:p w14:paraId="7F34FA35" w14:textId="69134A3F"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3" w:history="1">
            <w:r w:rsidR="001268B0" w:rsidRPr="003B73C1">
              <w:rPr>
                <w:rStyle w:val="Hyperlink"/>
                <w:rFonts w:cs="Times New Roman"/>
                <w:b/>
                <w:bCs/>
                <w:noProof/>
              </w:rPr>
              <w:t>2.8</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Relationship of Social Media User Generated Contents and 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_Toc122021213 \h </w:instrText>
            </w:r>
            <w:r w:rsidR="001268B0" w:rsidRPr="003B73C1">
              <w:rPr>
                <w:b/>
                <w:bCs/>
                <w:noProof/>
                <w:webHidden/>
              </w:rPr>
            </w:r>
            <w:r w:rsidR="001268B0" w:rsidRPr="003B73C1">
              <w:rPr>
                <w:b/>
                <w:bCs/>
                <w:noProof/>
                <w:webHidden/>
              </w:rPr>
              <w:fldChar w:fldCharType="separate"/>
            </w:r>
            <w:r w:rsidR="001268B0" w:rsidRPr="003B73C1">
              <w:rPr>
                <w:b/>
                <w:bCs/>
                <w:noProof/>
                <w:webHidden/>
              </w:rPr>
              <w:t>41</w:t>
            </w:r>
            <w:r w:rsidR="001268B0" w:rsidRPr="003B73C1">
              <w:rPr>
                <w:b/>
                <w:bCs/>
                <w:noProof/>
                <w:webHidden/>
              </w:rPr>
              <w:fldChar w:fldCharType="end"/>
            </w:r>
          </w:hyperlink>
        </w:p>
        <w:p w14:paraId="2E6FBC1D" w14:textId="55A4D5A9" w:rsidR="001268B0" w:rsidRPr="003B73C1" w:rsidRDefault="00514735" w:rsidP="003B73C1">
          <w:pPr>
            <w:pStyle w:val="TOC1"/>
            <w:tabs>
              <w:tab w:val="right" w:leader="dot" w:pos="9350"/>
            </w:tabs>
            <w:spacing w:line="240" w:lineRule="auto"/>
            <w:rPr>
              <w:rFonts w:asciiTheme="minorHAnsi" w:eastAsiaTheme="minorEastAsia" w:hAnsiTheme="minorHAnsi"/>
              <w:b/>
              <w:bCs/>
              <w:noProof/>
              <w:sz w:val="22"/>
              <w:lang w:val="en-US"/>
            </w:rPr>
          </w:pPr>
          <w:hyperlink w:anchor="_Toc122021214" w:history="1">
            <w:r w:rsidR="001268B0" w:rsidRPr="003B73C1">
              <w:rPr>
                <w:rStyle w:val="Hyperlink"/>
                <w:b/>
                <w:bCs/>
                <w:noProof/>
              </w:rPr>
              <w:t>Conceptuali zation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_Toc122021214 \h </w:instrText>
            </w:r>
            <w:r w:rsidR="001268B0" w:rsidRPr="003B73C1">
              <w:rPr>
                <w:b/>
                <w:bCs/>
                <w:noProof/>
                <w:webHidden/>
              </w:rPr>
            </w:r>
            <w:r w:rsidR="001268B0" w:rsidRPr="003B73C1">
              <w:rPr>
                <w:b/>
                <w:bCs/>
                <w:noProof/>
                <w:webHidden/>
              </w:rPr>
              <w:fldChar w:fldCharType="separate"/>
            </w:r>
            <w:r w:rsidR="001268B0" w:rsidRPr="003B73C1">
              <w:rPr>
                <w:b/>
                <w:bCs/>
                <w:noProof/>
                <w:webHidden/>
              </w:rPr>
              <w:t>42</w:t>
            </w:r>
            <w:r w:rsidR="001268B0" w:rsidRPr="003B73C1">
              <w:rPr>
                <w:b/>
                <w:bCs/>
                <w:noProof/>
                <w:webHidden/>
              </w:rPr>
              <w:fldChar w:fldCharType="end"/>
            </w:r>
          </w:hyperlink>
        </w:p>
        <w:p w14:paraId="0F907DEE" w14:textId="0107515C"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15" w:history="1">
            <w:r w:rsidR="001268B0" w:rsidRPr="003B73C1">
              <w:rPr>
                <w:rStyle w:val="Hyperlink"/>
                <w:b/>
                <w:bCs/>
                <w:noProof/>
              </w:rPr>
              <w:t>3</w:t>
            </w:r>
            <w:r w:rsidR="001268B0" w:rsidRPr="003B73C1">
              <w:rPr>
                <w:rFonts w:asciiTheme="minorHAnsi" w:eastAsiaTheme="minorEastAsia" w:hAnsiTheme="minorHAnsi"/>
                <w:b/>
                <w:bCs/>
                <w:noProof/>
                <w:sz w:val="22"/>
                <w:lang w:val="en-US"/>
              </w:rPr>
              <w:tab/>
            </w:r>
            <w:r w:rsidR="001268B0" w:rsidRPr="003B73C1">
              <w:rPr>
                <w:rStyle w:val="Hyperlink"/>
                <w:b/>
                <w:bCs/>
                <w:noProof/>
              </w:rPr>
              <w:t>OPERATIONALIZATION &amp; METHOTOLOGY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_Toc122021215 \h </w:instrText>
            </w:r>
            <w:r w:rsidR="001268B0" w:rsidRPr="003B73C1">
              <w:rPr>
                <w:b/>
                <w:bCs/>
                <w:noProof/>
                <w:webHidden/>
              </w:rPr>
            </w:r>
            <w:r w:rsidR="001268B0" w:rsidRPr="003B73C1">
              <w:rPr>
                <w:b/>
                <w:bCs/>
                <w:noProof/>
                <w:webHidden/>
              </w:rPr>
              <w:fldChar w:fldCharType="separate"/>
            </w:r>
            <w:r w:rsidR="001268B0" w:rsidRPr="003B73C1">
              <w:rPr>
                <w:b/>
                <w:bCs/>
                <w:noProof/>
                <w:webHidden/>
              </w:rPr>
              <w:t>42</w:t>
            </w:r>
            <w:r w:rsidR="001268B0" w:rsidRPr="003B73C1">
              <w:rPr>
                <w:b/>
                <w:bCs/>
                <w:noProof/>
                <w:webHidden/>
              </w:rPr>
              <w:fldChar w:fldCharType="end"/>
            </w:r>
          </w:hyperlink>
        </w:p>
        <w:p w14:paraId="353BBB53" w14:textId="59463A89" w:rsidR="001268B0" w:rsidRPr="003B73C1" w:rsidRDefault="00514735" w:rsidP="003B73C1">
          <w:pPr>
            <w:pStyle w:val="TOC1"/>
            <w:tabs>
              <w:tab w:val="right" w:leader="dot" w:pos="9350"/>
            </w:tabs>
            <w:spacing w:line="240" w:lineRule="auto"/>
            <w:rPr>
              <w:rFonts w:asciiTheme="minorHAnsi" w:eastAsiaTheme="minorEastAsia" w:hAnsiTheme="minorHAnsi"/>
              <w:b/>
              <w:bCs/>
              <w:noProof/>
              <w:sz w:val="22"/>
              <w:lang w:val="en-US"/>
            </w:rPr>
          </w:pPr>
          <w:hyperlink w:anchor="_Toc122021216" w:history="1">
            <w:r w:rsidR="001268B0" w:rsidRPr="003B73C1">
              <w:rPr>
                <w:rStyle w:val="Hyperlink"/>
                <w:b/>
                <w:bCs/>
                <w:noProof/>
              </w:rPr>
              <w:t>Conceptualization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_Toc122021216 \h </w:instrText>
            </w:r>
            <w:r w:rsidR="001268B0" w:rsidRPr="003B73C1">
              <w:rPr>
                <w:b/>
                <w:bCs/>
                <w:noProof/>
                <w:webHidden/>
              </w:rPr>
            </w:r>
            <w:r w:rsidR="001268B0" w:rsidRPr="003B73C1">
              <w:rPr>
                <w:b/>
                <w:bCs/>
                <w:noProof/>
                <w:webHidden/>
              </w:rPr>
              <w:fldChar w:fldCharType="separate"/>
            </w:r>
            <w:r w:rsidR="001268B0" w:rsidRPr="003B73C1">
              <w:rPr>
                <w:b/>
                <w:bCs/>
                <w:noProof/>
                <w:webHidden/>
              </w:rPr>
              <w:t>42</w:t>
            </w:r>
            <w:r w:rsidR="001268B0" w:rsidRPr="003B73C1">
              <w:rPr>
                <w:b/>
                <w:bCs/>
                <w:noProof/>
                <w:webHidden/>
              </w:rPr>
              <w:fldChar w:fldCharType="end"/>
            </w:r>
          </w:hyperlink>
        </w:p>
        <w:p w14:paraId="4F8E2AE7" w14:textId="46608582"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7" w:history="1">
            <w:r w:rsidR="001268B0" w:rsidRPr="003B73C1">
              <w:rPr>
                <w:rStyle w:val="Hyperlink"/>
                <w:b/>
                <w:bCs/>
                <w:noProof/>
              </w:rPr>
              <w:t>3.1</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 – Conceptualization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_Toc122021217 \h </w:instrText>
            </w:r>
            <w:r w:rsidR="001268B0" w:rsidRPr="003B73C1">
              <w:rPr>
                <w:b/>
                <w:bCs/>
                <w:noProof/>
                <w:webHidden/>
              </w:rPr>
            </w:r>
            <w:r w:rsidR="001268B0" w:rsidRPr="003B73C1">
              <w:rPr>
                <w:b/>
                <w:bCs/>
                <w:noProof/>
                <w:webHidden/>
              </w:rPr>
              <w:fldChar w:fldCharType="separate"/>
            </w:r>
            <w:r w:rsidR="001268B0" w:rsidRPr="003B73C1">
              <w:rPr>
                <w:b/>
                <w:bCs/>
                <w:noProof/>
                <w:webHidden/>
              </w:rPr>
              <w:t>42</w:t>
            </w:r>
            <w:r w:rsidR="001268B0" w:rsidRPr="003B73C1">
              <w:rPr>
                <w:b/>
                <w:bCs/>
                <w:noProof/>
                <w:webHidden/>
              </w:rPr>
              <w:fldChar w:fldCharType="end"/>
            </w:r>
          </w:hyperlink>
        </w:p>
        <w:p w14:paraId="1C10D243" w14:textId="0823CFE6"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8" w:history="1">
            <w:r w:rsidR="001268B0" w:rsidRPr="003B73C1">
              <w:rPr>
                <w:rStyle w:val="Hyperlink"/>
                <w:b/>
                <w:bCs/>
                <w:noProof/>
              </w:rPr>
              <w:t>3.2</w:t>
            </w:r>
            <w:r w:rsidR="001268B0" w:rsidRPr="003B73C1">
              <w:rPr>
                <w:rFonts w:asciiTheme="minorHAnsi" w:eastAsiaTheme="minorEastAsia" w:hAnsiTheme="minorHAnsi"/>
                <w:b/>
                <w:bCs/>
                <w:noProof/>
                <w:sz w:val="22"/>
                <w:lang w:val="en-US"/>
              </w:rPr>
              <w:tab/>
            </w:r>
            <w:r w:rsidR="001268B0" w:rsidRPr="003B73C1">
              <w:rPr>
                <w:rStyle w:val="Hyperlink"/>
                <w:b/>
                <w:bCs/>
                <w:noProof/>
              </w:rPr>
              <w:t>Conceptual Framework</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_Toc122021218 \h </w:instrText>
            </w:r>
            <w:r w:rsidR="001268B0" w:rsidRPr="003B73C1">
              <w:rPr>
                <w:b/>
                <w:bCs/>
                <w:noProof/>
                <w:webHidden/>
              </w:rPr>
            </w:r>
            <w:r w:rsidR="001268B0" w:rsidRPr="003B73C1">
              <w:rPr>
                <w:b/>
                <w:bCs/>
                <w:noProof/>
                <w:webHidden/>
              </w:rPr>
              <w:fldChar w:fldCharType="separate"/>
            </w:r>
            <w:r w:rsidR="001268B0" w:rsidRPr="003B73C1">
              <w:rPr>
                <w:b/>
                <w:bCs/>
                <w:noProof/>
                <w:webHidden/>
              </w:rPr>
              <w:t>43</w:t>
            </w:r>
            <w:r w:rsidR="001268B0" w:rsidRPr="003B73C1">
              <w:rPr>
                <w:b/>
                <w:bCs/>
                <w:noProof/>
                <w:webHidden/>
              </w:rPr>
              <w:fldChar w:fldCharType="end"/>
            </w:r>
          </w:hyperlink>
        </w:p>
        <w:p w14:paraId="4C5F0EDC" w14:textId="5C2EB53D"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19" w:history="1">
            <w:r w:rsidR="001268B0" w:rsidRPr="003B73C1">
              <w:rPr>
                <w:rStyle w:val="Hyperlink"/>
                <w:b/>
                <w:bCs/>
                <w:noProof/>
              </w:rPr>
              <w:t>3.3</w:t>
            </w:r>
            <w:r w:rsidR="001268B0" w:rsidRPr="003B73C1">
              <w:rPr>
                <w:rFonts w:asciiTheme="minorHAnsi" w:eastAsiaTheme="minorEastAsia" w:hAnsiTheme="minorHAnsi"/>
                <w:b/>
                <w:bCs/>
                <w:noProof/>
                <w:sz w:val="22"/>
                <w:lang w:val="en-US"/>
              </w:rPr>
              <w:tab/>
            </w:r>
            <w:r w:rsidR="001268B0" w:rsidRPr="003B73C1">
              <w:rPr>
                <w:rStyle w:val="Hyperlink"/>
                <w:b/>
                <w:bCs/>
                <w:noProof/>
              </w:rPr>
              <w:t>Development of Hypothesis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_Toc122021219 \h </w:instrText>
            </w:r>
            <w:r w:rsidR="001268B0" w:rsidRPr="003B73C1">
              <w:rPr>
                <w:b/>
                <w:bCs/>
                <w:noProof/>
                <w:webHidden/>
              </w:rPr>
            </w:r>
            <w:r w:rsidR="001268B0" w:rsidRPr="003B73C1">
              <w:rPr>
                <w:b/>
                <w:bCs/>
                <w:noProof/>
                <w:webHidden/>
              </w:rPr>
              <w:fldChar w:fldCharType="separate"/>
            </w:r>
            <w:r w:rsidR="001268B0" w:rsidRPr="003B73C1">
              <w:rPr>
                <w:b/>
                <w:bCs/>
                <w:noProof/>
                <w:webHidden/>
              </w:rPr>
              <w:t>43</w:t>
            </w:r>
            <w:r w:rsidR="001268B0" w:rsidRPr="003B73C1">
              <w:rPr>
                <w:b/>
                <w:bCs/>
                <w:noProof/>
                <w:webHidden/>
              </w:rPr>
              <w:fldChar w:fldCharType="end"/>
            </w:r>
          </w:hyperlink>
        </w:p>
        <w:p w14:paraId="75C9E270" w14:textId="21EC6791"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0" w:history="1">
            <w:r w:rsidR="001268B0" w:rsidRPr="003B73C1">
              <w:rPr>
                <w:rStyle w:val="Hyperlink"/>
                <w:b/>
                <w:bCs/>
                <w:noProof/>
              </w:rPr>
              <w:t>3.3.1</w:t>
            </w:r>
            <w:r w:rsidR="001268B0" w:rsidRPr="003B73C1">
              <w:rPr>
                <w:rFonts w:asciiTheme="minorHAnsi" w:eastAsiaTheme="minorEastAsia" w:hAnsiTheme="minorHAnsi"/>
                <w:b/>
                <w:bCs/>
                <w:noProof/>
                <w:sz w:val="22"/>
                <w:lang w:val="en-US"/>
              </w:rPr>
              <w:tab/>
            </w:r>
            <w:r w:rsidR="001268B0" w:rsidRPr="003B73C1">
              <w:rPr>
                <w:rStyle w:val="Hyperlink"/>
                <w:b/>
                <w:bCs/>
                <w:noProof/>
              </w:rPr>
              <w:t>Perceived Credibility and 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_Toc122021220 \h </w:instrText>
            </w:r>
            <w:r w:rsidR="001268B0" w:rsidRPr="003B73C1">
              <w:rPr>
                <w:b/>
                <w:bCs/>
                <w:noProof/>
                <w:webHidden/>
              </w:rPr>
            </w:r>
            <w:r w:rsidR="001268B0" w:rsidRPr="003B73C1">
              <w:rPr>
                <w:b/>
                <w:bCs/>
                <w:noProof/>
                <w:webHidden/>
              </w:rPr>
              <w:fldChar w:fldCharType="separate"/>
            </w:r>
            <w:r w:rsidR="001268B0" w:rsidRPr="003B73C1">
              <w:rPr>
                <w:b/>
                <w:bCs/>
                <w:noProof/>
                <w:webHidden/>
              </w:rPr>
              <w:t>44</w:t>
            </w:r>
            <w:r w:rsidR="001268B0" w:rsidRPr="003B73C1">
              <w:rPr>
                <w:b/>
                <w:bCs/>
                <w:noProof/>
                <w:webHidden/>
              </w:rPr>
              <w:fldChar w:fldCharType="end"/>
            </w:r>
          </w:hyperlink>
        </w:p>
        <w:p w14:paraId="5D00DEB1" w14:textId="793B64F4"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1" w:history="1">
            <w:r w:rsidR="001268B0" w:rsidRPr="003B73C1">
              <w:rPr>
                <w:rStyle w:val="Hyperlink"/>
                <w:b/>
                <w:bCs/>
                <w:noProof/>
              </w:rPr>
              <w:t>3.3.2</w:t>
            </w:r>
            <w:r w:rsidR="001268B0" w:rsidRPr="003B73C1">
              <w:rPr>
                <w:rFonts w:asciiTheme="minorHAnsi" w:eastAsiaTheme="minorEastAsia" w:hAnsiTheme="minorHAnsi"/>
                <w:b/>
                <w:bCs/>
                <w:noProof/>
                <w:sz w:val="22"/>
                <w:lang w:val="en-US"/>
              </w:rPr>
              <w:tab/>
            </w:r>
            <w:r w:rsidR="001268B0" w:rsidRPr="003B73C1">
              <w:rPr>
                <w:rStyle w:val="Hyperlink"/>
                <w:b/>
                <w:bCs/>
                <w:noProof/>
              </w:rPr>
              <w:t>Perceived Usefulness and 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_Toc122021221 \h </w:instrText>
            </w:r>
            <w:r w:rsidR="001268B0" w:rsidRPr="003B73C1">
              <w:rPr>
                <w:b/>
                <w:bCs/>
                <w:noProof/>
                <w:webHidden/>
              </w:rPr>
            </w:r>
            <w:r w:rsidR="001268B0" w:rsidRPr="003B73C1">
              <w:rPr>
                <w:b/>
                <w:bCs/>
                <w:noProof/>
                <w:webHidden/>
              </w:rPr>
              <w:fldChar w:fldCharType="separate"/>
            </w:r>
            <w:r w:rsidR="001268B0" w:rsidRPr="003B73C1">
              <w:rPr>
                <w:b/>
                <w:bCs/>
                <w:noProof/>
                <w:webHidden/>
              </w:rPr>
              <w:t>44</w:t>
            </w:r>
            <w:r w:rsidR="001268B0" w:rsidRPr="003B73C1">
              <w:rPr>
                <w:b/>
                <w:bCs/>
                <w:noProof/>
                <w:webHidden/>
              </w:rPr>
              <w:fldChar w:fldCharType="end"/>
            </w:r>
          </w:hyperlink>
        </w:p>
        <w:p w14:paraId="056C1DD2" w14:textId="5590875B"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2" w:history="1">
            <w:r w:rsidR="001268B0" w:rsidRPr="003B73C1">
              <w:rPr>
                <w:rStyle w:val="Hyperlink"/>
                <w:b/>
                <w:bCs/>
                <w:noProof/>
              </w:rPr>
              <w:t>3.3.3</w:t>
            </w:r>
            <w:r w:rsidR="001268B0" w:rsidRPr="003B73C1">
              <w:rPr>
                <w:rFonts w:asciiTheme="minorHAnsi" w:eastAsiaTheme="minorEastAsia" w:hAnsiTheme="minorHAnsi"/>
                <w:b/>
                <w:bCs/>
                <w:noProof/>
                <w:sz w:val="22"/>
                <w:lang w:val="en-US"/>
              </w:rPr>
              <w:tab/>
            </w:r>
            <w:r w:rsidR="001268B0" w:rsidRPr="003B73C1">
              <w:rPr>
                <w:rStyle w:val="Hyperlink"/>
                <w:b/>
                <w:bCs/>
                <w:noProof/>
              </w:rPr>
              <w:t>Perceived Risk and 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_Toc122021222 \h </w:instrText>
            </w:r>
            <w:r w:rsidR="001268B0" w:rsidRPr="003B73C1">
              <w:rPr>
                <w:b/>
                <w:bCs/>
                <w:noProof/>
                <w:webHidden/>
              </w:rPr>
            </w:r>
            <w:r w:rsidR="001268B0" w:rsidRPr="003B73C1">
              <w:rPr>
                <w:b/>
                <w:bCs/>
                <w:noProof/>
                <w:webHidden/>
              </w:rPr>
              <w:fldChar w:fldCharType="separate"/>
            </w:r>
            <w:r w:rsidR="001268B0" w:rsidRPr="003B73C1">
              <w:rPr>
                <w:b/>
                <w:bCs/>
                <w:noProof/>
                <w:webHidden/>
              </w:rPr>
              <w:t>45</w:t>
            </w:r>
            <w:r w:rsidR="001268B0" w:rsidRPr="003B73C1">
              <w:rPr>
                <w:b/>
                <w:bCs/>
                <w:noProof/>
                <w:webHidden/>
              </w:rPr>
              <w:fldChar w:fldCharType="end"/>
            </w:r>
          </w:hyperlink>
        </w:p>
        <w:p w14:paraId="1FC0BBE3" w14:textId="17363134"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23" w:history="1">
            <w:r w:rsidR="001268B0" w:rsidRPr="003B73C1">
              <w:rPr>
                <w:rStyle w:val="Hyperlink"/>
                <w:b/>
                <w:bCs/>
                <w:noProof/>
              </w:rPr>
              <w:t>3.4</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 – Operationalization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_Toc122021223 \h </w:instrText>
            </w:r>
            <w:r w:rsidR="001268B0" w:rsidRPr="003B73C1">
              <w:rPr>
                <w:b/>
                <w:bCs/>
                <w:noProof/>
                <w:webHidden/>
              </w:rPr>
            </w:r>
            <w:r w:rsidR="001268B0" w:rsidRPr="003B73C1">
              <w:rPr>
                <w:b/>
                <w:bCs/>
                <w:noProof/>
                <w:webHidden/>
              </w:rPr>
              <w:fldChar w:fldCharType="separate"/>
            </w:r>
            <w:r w:rsidR="001268B0" w:rsidRPr="003B73C1">
              <w:rPr>
                <w:b/>
                <w:bCs/>
                <w:noProof/>
                <w:webHidden/>
              </w:rPr>
              <w:t>46</w:t>
            </w:r>
            <w:r w:rsidR="001268B0" w:rsidRPr="003B73C1">
              <w:rPr>
                <w:b/>
                <w:bCs/>
                <w:noProof/>
                <w:webHidden/>
              </w:rPr>
              <w:fldChar w:fldCharType="end"/>
            </w:r>
          </w:hyperlink>
        </w:p>
        <w:p w14:paraId="3FF4A897" w14:textId="6895139C"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24" w:history="1">
            <w:r w:rsidR="001268B0" w:rsidRPr="003B73C1">
              <w:rPr>
                <w:rStyle w:val="Hyperlink"/>
                <w:rFonts w:cs="Times New Roman"/>
                <w:b/>
                <w:bCs/>
                <w:noProof/>
              </w:rPr>
              <w:t>3.5</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Operational Definitions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_Toc122021224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27F47A61" w14:textId="1B90DA09"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5" w:history="1">
            <w:r w:rsidR="001268B0" w:rsidRPr="003B73C1">
              <w:rPr>
                <w:rStyle w:val="Hyperlink"/>
                <w:rFonts w:cs="Times New Roman"/>
                <w:b/>
                <w:bCs/>
                <w:noProof/>
              </w:rPr>
              <w:t>3.5.1</w:t>
            </w:r>
            <w:r w:rsidR="001268B0" w:rsidRPr="003B73C1">
              <w:rPr>
                <w:rFonts w:asciiTheme="minorHAnsi" w:eastAsiaTheme="minorEastAsia" w:hAnsiTheme="minorHAnsi"/>
                <w:b/>
                <w:bCs/>
                <w:noProof/>
                <w:sz w:val="22"/>
                <w:lang w:val="en-US"/>
              </w:rPr>
              <w:tab/>
            </w:r>
            <w:r w:rsidR="001268B0" w:rsidRPr="003B73C1">
              <w:rPr>
                <w:rStyle w:val="Hyperlink"/>
                <w:b/>
                <w:bCs/>
                <w:noProof/>
              </w:rPr>
              <w:t xml:space="preserve">Social Media </w:t>
            </w:r>
            <w:r w:rsidR="001268B0" w:rsidRPr="003B73C1">
              <w:rPr>
                <w:rStyle w:val="Hyperlink"/>
                <w:rFonts w:cs="Times New Roman"/>
                <w:b/>
                <w:bCs/>
                <w:noProof/>
              </w:rPr>
              <w:t>User Generated Content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_Toc122021225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6907A6B0" w14:textId="6B36B81D"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6" w:history="1">
            <w:r w:rsidR="001268B0" w:rsidRPr="003B73C1">
              <w:rPr>
                <w:rStyle w:val="Hyperlink"/>
                <w:rFonts w:cs="Times New Roman"/>
                <w:b/>
                <w:bCs/>
                <w:noProof/>
              </w:rPr>
              <w:t>3.5.2</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Perceived Credibility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_Toc122021226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6592AAC4" w14:textId="49C533B5"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7" w:history="1">
            <w:r w:rsidR="001268B0" w:rsidRPr="003B73C1">
              <w:rPr>
                <w:rStyle w:val="Hyperlink"/>
                <w:rFonts w:cs="Times New Roman"/>
                <w:b/>
                <w:bCs/>
                <w:noProof/>
              </w:rPr>
              <w:t>3.5.3</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Perceived Usefulness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_Toc122021227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46AE1292" w14:textId="56EA32C0"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8" w:history="1">
            <w:r w:rsidR="001268B0" w:rsidRPr="003B73C1">
              <w:rPr>
                <w:rStyle w:val="Hyperlink"/>
                <w:rFonts w:cs="Times New Roman"/>
                <w:b/>
                <w:bCs/>
                <w:noProof/>
              </w:rPr>
              <w:t>3.5.4</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Perceived Risk</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_Toc122021228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1F0B3E10" w14:textId="4BCB5B18"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29" w:history="1">
            <w:r w:rsidR="001268B0" w:rsidRPr="003B73C1">
              <w:rPr>
                <w:rStyle w:val="Hyperlink"/>
                <w:rFonts w:cs="Times New Roman"/>
                <w:b/>
                <w:bCs/>
                <w:noProof/>
              </w:rPr>
              <w:t>3.5.5</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Online Purchase Intention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_Toc122021229 \h </w:instrText>
            </w:r>
            <w:r w:rsidR="001268B0" w:rsidRPr="003B73C1">
              <w:rPr>
                <w:b/>
                <w:bCs/>
                <w:noProof/>
                <w:webHidden/>
              </w:rPr>
            </w:r>
            <w:r w:rsidR="001268B0" w:rsidRPr="003B73C1">
              <w:rPr>
                <w:b/>
                <w:bCs/>
                <w:noProof/>
                <w:webHidden/>
              </w:rPr>
              <w:fldChar w:fldCharType="separate"/>
            </w:r>
            <w:r w:rsidR="001268B0" w:rsidRPr="003B73C1">
              <w:rPr>
                <w:b/>
                <w:bCs/>
                <w:noProof/>
                <w:webHidden/>
              </w:rPr>
              <w:t>48</w:t>
            </w:r>
            <w:r w:rsidR="001268B0" w:rsidRPr="003B73C1">
              <w:rPr>
                <w:b/>
                <w:bCs/>
                <w:noProof/>
                <w:webHidden/>
              </w:rPr>
              <w:fldChar w:fldCharType="end"/>
            </w:r>
          </w:hyperlink>
        </w:p>
        <w:p w14:paraId="0D58A92F" w14:textId="357F0AA1"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30" w:history="1">
            <w:r w:rsidR="001268B0" w:rsidRPr="003B73C1">
              <w:rPr>
                <w:rStyle w:val="Hyperlink"/>
                <w:rFonts w:cs="Times New Roman"/>
                <w:b/>
                <w:bCs/>
                <w:noProof/>
              </w:rPr>
              <w:t>3.6</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_Toc122021230 \h </w:instrText>
            </w:r>
            <w:r w:rsidR="001268B0" w:rsidRPr="003B73C1">
              <w:rPr>
                <w:b/>
                <w:bCs/>
                <w:noProof/>
                <w:webHidden/>
              </w:rPr>
            </w:r>
            <w:r w:rsidR="001268B0" w:rsidRPr="003B73C1">
              <w:rPr>
                <w:b/>
                <w:bCs/>
                <w:noProof/>
                <w:webHidden/>
              </w:rPr>
              <w:fldChar w:fldCharType="separate"/>
            </w:r>
            <w:r w:rsidR="001268B0" w:rsidRPr="003B73C1">
              <w:rPr>
                <w:b/>
                <w:bCs/>
                <w:noProof/>
                <w:webHidden/>
              </w:rPr>
              <w:t>49</w:t>
            </w:r>
            <w:r w:rsidR="001268B0" w:rsidRPr="003B73C1">
              <w:rPr>
                <w:b/>
                <w:bCs/>
                <w:noProof/>
                <w:webHidden/>
              </w:rPr>
              <w:fldChar w:fldCharType="end"/>
            </w:r>
          </w:hyperlink>
        </w:p>
        <w:p w14:paraId="1D5F1A7C" w14:textId="1470AB53"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31" w:history="1">
            <w:r w:rsidR="001268B0" w:rsidRPr="003B73C1">
              <w:rPr>
                <w:rStyle w:val="Hyperlink"/>
                <w:rFonts w:cs="Times New Roman"/>
                <w:b/>
                <w:bCs/>
                <w:noProof/>
              </w:rPr>
              <w:t>3.7</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Research Philosophy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_Toc122021231 \h </w:instrText>
            </w:r>
            <w:r w:rsidR="001268B0" w:rsidRPr="003B73C1">
              <w:rPr>
                <w:b/>
                <w:bCs/>
                <w:noProof/>
                <w:webHidden/>
              </w:rPr>
            </w:r>
            <w:r w:rsidR="001268B0" w:rsidRPr="003B73C1">
              <w:rPr>
                <w:b/>
                <w:bCs/>
                <w:noProof/>
                <w:webHidden/>
              </w:rPr>
              <w:fldChar w:fldCharType="separate"/>
            </w:r>
            <w:r w:rsidR="001268B0" w:rsidRPr="003B73C1">
              <w:rPr>
                <w:b/>
                <w:bCs/>
                <w:noProof/>
                <w:webHidden/>
              </w:rPr>
              <w:t>49</w:t>
            </w:r>
            <w:r w:rsidR="001268B0" w:rsidRPr="003B73C1">
              <w:rPr>
                <w:b/>
                <w:bCs/>
                <w:noProof/>
                <w:webHidden/>
              </w:rPr>
              <w:fldChar w:fldCharType="end"/>
            </w:r>
          </w:hyperlink>
        </w:p>
        <w:p w14:paraId="6487D98B" w14:textId="35443DD3"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32" w:history="1">
            <w:r w:rsidR="001268B0" w:rsidRPr="003B73C1">
              <w:rPr>
                <w:rStyle w:val="Hyperlink"/>
                <w:rFonts w:cs="Times New Roman"/>
                <w:b/>
                <w:bCs/>
                <w:noProof/>
              </w:rPr>
              <w:t>3.8</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Research Design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_Toc122021232 \h </w:instrText>
            </w:r>
            <w:r w:rsidR="001268B0" w:rsidRPr="003B73C1">
              <w:rPr>
                <w:b/>
                <w:bCs/>
                <w:noProof/>
                <w:webHidden/>
              </w:rPr>
            </w:r>
            <w:r w:rsidR="001268B0" w:rsidRPr="003B73C1">
              <w:rPr>
                <w:b/>
                <w:bCs/>
                <w:noProof/>
                <w:webHidden/>
              </w:rPr>
              <w:fldChar w:fldCharType="separate"/>
            </w:r>
            <w:r w:rsidR="001268B0" w:rsidRPr="003B73C1">
              <w:rPr>
                <w:b/>
                <w:bCs/>
                <w:noProof/>
                <w:webHidden/>
              </w:rPr>
              <w:t>50</w:t>
            </w:r>
            <w:r w:rsidR="001268B0" w:rsidRPr="003B73C1">
              <w:rPr>
                <w:b/>
                <w:bCs/>
                <w:noProof/>
                <w:webHidden/>
              </w:rPr>
              <w:fldChar w:fldCharType="end"/>
            </w:r>
          </w:hyperlink>
        </w:p>
        <w:p w14:paraId="4AB182CF" w14:textId="45E52D13"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33" w:history="1">
            <w:r w:rsidR="001268B0" w:rsidRPr="003B73C1">
              <w:rPr>
                <w:rStyle w:val="Hyperlink"/>
                <w:rFonts w:cs="Times New Roman"/>
                <w:b/>
                <w:bCs/>
                <w:noProof/>
              </w:rPr>
              <w:t>3.8.1</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Unit of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_Toc122021233 \h </w:instrText>
            </w:r>
            <w:r w:rsidR="001268B0" w:rsidRPr="003B73C1">
              <w:rPr>
                <w:b/>
                <w:bCs/>
                <w:noProof/>
                <w:webHidden/>
              </w:rPr>
            </w:r>
            <w:r w:rsidR="001268B0" w:rsidRPr="003B73C1">
              <w:rPr>
                <w:b/>
                <w:bCs/>
                <w:noProof/>
                <w:webHidden/>
              </w:rPr>
              <w:fldChar w:fldCharType="separate"/>
            </w:r>
            <w:r w:rsidR="001268B0" w:rsidRPr="003B73C1">
              <w:rPr>
                <w:b/>
                <w:bCs/>
                <w:noProof/>
                <w:webHidden/>
              </w:rPr>
              <w:t>51</w:t>
            </w:r>
            <w:r w:rsidR="001268B0" w:rsidRPr="003B73C1">
              <w:rPr>
                <w:b/>
                <w:bCs/>
                <w:noProof/>
                <w:webHidden/>
              </w:rPr>
              <w:fldChar w:fldCharType="end"/>
            </w:r>
          </w:hyperlink>
        </w:p>
        <w:p w14:paraId="16F42CD2" w14:textId="60E6032D"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34" w:history="1">
            <w:r w:rsidR="001268B0" w:rsidRPr="003B73C1">
              <w:rPr>
                <w:rStyle w:val="Hyperlink"/>
                <w:rFonts w:cs="Times New Roman"/>
                <w:b/>
                <w:bCs/>
                <w:noProof/>
              </w:rPr>
              <w:t>3.8.2</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Sampling procedure</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_Toc122021234 \h </w:instrText>
            </w:r>
            <w:r w:rsidR="001268B0" w:rsidRPr="003B73C1">
              <w:rPr>
                <w:b/>
                <w:bCs/>
                <w:noProof/>
                <w:webHidden/>
              </w:rPr>
            </w:r>
            <w:r w:rsidR="001268B0" w:rsidRPr="003B73C1">
              <w:rPr>
                <w:b/>
                <w:bCs/>
                <w:noProof/>
                <w:webHidden/>
              </w:rPr>
              <w:fldChar w:fldCharType="separate"/>
            </w:r>
            <w:r w:rsidR="001268B0" w:rsidRPr="003B73C1">
              <w:rPr>
                <w:b/>
                <w:bCs/>
                <w:noProof/>
                <w:webHidden/>
              </w:rPr>
              <w:t>52</w:t>
            </w:r>
            <w:r w:rsidR="001268B0" w:rsidRPr="003B73C1">
              <w:rPr>
                <w:b/>
                <w:bCs/>
                <w:noProof/>
                <w:webHidden/>
              </w:rPr>
              <w:fldChar w:fldCharType="end"/>
            </w:r>
          </w:hyperlink>
        </w:p>
        <w:p w14:paraId="3068442A" w14:textId="4FDF9E1F"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35" w:history="1">
            <w:r w:rsidR="001268B0" w:rsidRPr="003B73C1">
              <w:rPr>
                <w:rStyle w:val="Hyperlink"/>
                <w:rFonts w:cs="Times New Roman"/>
                <w:b/>
                <w:bCs/>
                <w:noProof/>
              </w:rPr>
              <w:t>3.9</w:t>
            </w:r>
            <w:r w:rsidR="001268B0" w:rsidRPr="003B73C1">
              <w:rPr>
                <w:rFonts w:asciiTheme="minorHAnsi" w:eastAsiaTheme="minorEastAsia" w:hAnsiTheme="minorHAnsi"/>
                <w:b/>
                <w:bCs/>
                <w:noProof/>
                <w:sz w:val="22"/>
                <w:lang w:val="en-US"/>
              </w:rPr>
              <w:tab/>
            </w:r>
            <w:r w:rsidR="001268B0" w:rsidRPr="003B73C1">
              <w:rPr>
                <w:rStyle w:val="Hyperlink"/>
                <w:b/>
                <w:bCs/>
                <w:noProof/>
              </w:rPr>
              <w:t>Method of Data Collection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_Toc122021235 \h </w:instrText>
            </w:r>
            <w:r w:rsidR="001268B0" w:rsidRPr="003B73C1">
              <w:rPr>
                <w:b/>
                <w:bCs/>
                <w:noProof/>
                <w:webHidden/>
              </w:rPr>
            </w:r>
            <w:r w:rsidR="001268B0" w:rsidRPr="003B73C1">
              <w:rPr>
                <w:b/>
                <w:bCs/>
                <w:noProof/>
                <w:webHidden/>
              </w:rPr>
              <w:fldChar w:fldCharType="separate"/>
            </w:r>
            <w:r w:rsidR="001268B0" w:rsidRPr="003B73C1">
              <w:rPr>
                <w:b/>
                <w:bCs/>
                <w:noProof/>
                <w:webHidden/>
              </w:rPr>
              <w:t>54</w:t>
            </w:r>
            <w:r w:rsidR="001268B0" w:rsidRPr="003B73C1">
              <w:rPr>
                <w:b/>
                <w:bCs/>
                <w:noProof/>
                <w:webHidden/>
              </w:rPr>
              <w:fldChar w:fldCharType="end"/>
            </w:r>
          </w:hyperlink>
        </w:p>
        <w:p w14:paraId="2B0BCADD" w14:textId="5484660C"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36" w:history="1">
            <w:r w:rsidR="001268B0" w:rsidRPr="003B73C1">
              <w:rPr>
                <w:rStyle w:val="Hyperlink"/>
                <w:b/>
                <w:bCs/>
                <w:noProof/>
              </w:rPr>
              <w:t>3.9.1</w:t>
            </w:r>
            <w:r w:rsidR="001268B0" w:rsidRPr="003B73C1">
              <w:rPr>
                <w:rFonts w:asciiTheme="minorHAnsi" w:eastAsiaTheme="minorEastAsia" w:hAnsiTheme="minorHAnsi"/>
                <w:b/>
                <w:bCs/>
                <w:noProof/>
                <w:sz w:val="22"/>
                <w:lang w:val="en-US"/>
              </w:rPr>
              <w:tab/>
            </w:r>
            <w:r w:rsidR="001268B0" w:rsidRPr="003B73C1">
              <w:rPr>
                <w:rStyle w:val="Hyperlink"/>
                <w:b/>
                <w:bCs/>
                <w:noProof/>
              </w:rPr>
              <w:t>Primary Data</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_Toc122021236 \h </w:instrText>
            </w:r>
            <w:r w:rsidR="001268B0" w:rsidRPr="003B73C1">
              <w:rPr>
                <w:b/>
                <w:bCs/>
                <w:noProof/>
                <w:webHidden/>
              </w:rPr>
            </w:r>
            <w:r w:rsidR="001268B0" w:rsidRPr="003B73C1">
              <w:rPr>
                <w:b/>
                <w:bCs/>
                <w:noProof/>
                <w:webHidden/>
              </w:rPr>
              <w:fldChar w:fldCharType="separate"/>
            </w:r>
            <w:r w:rsidR="001268B0" w:rsidRPr="003B73C1">
              <w:rPr>
                <w:b/>
                <w:bCs/>
                <w:noProof/>
                <w:webHidden/>
              </w:rPr>
              <w:t>54</w:t>
            </w:r>
            <w:r w:rsidR="001268B0" w:rsidRPr="003B73C1">
              <w:rPr>
                <w:b/>
                <w:bCs/>
                <w:noProof/>
                <w:webHidden/>
              </w:rPr>
              <w:fldChar w:fldCharType="end"/>
            </w:r>
          </w:hyperlink>
        </w:p>
        <w:p w14:paraId="7E723E53" w14:textId="7BCD4843"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37" w:history="1">
            <w:r w:rsidR="001268B0" w:rsidRPr="003B73C1">
              <w:rPr>
                <w:rStyle w:val="Hyperlink"/>
                <w:b/>
                <w:bCs/>
                <w:noProof/>
              </w:rPr>
              <w:t>3.9.2</w:t>
            </w:r>
            <w:r w:rsidR="001268B0" w:rsidRPr="003B73C1">
              <w:rPr>
                <w:rFonts w:asciiTheme="minorHAnsi" w:eastAsiaTheme="minorEastAsia" w:hAnsiTheme="minorHAnsi"/>
                <w:b/>
                <w:bCs/>
                <w:noProof/>
                <w:sz w:val="22"/>
                <w:lang w:val="en-US"/>
              </w:rPr>
              <w:tab/>
            </w:r>
            <w:r w:rsidR="001268B0" w:rsidRPr="003B73C1">
              <w:rPr>
                <w:rStyle w:val="Hyperlink"/>
                <w:b/>
                <w:bCs/>
                <w:noProof/>
              </w:rPr>
              <w:t>Secondary Data</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_Toc122021237 \h </w:instrText>
            </w:r>
            <w:r w:rsidR="001268B0" w:rsidRPr="003B73C1">
              <w:rPr>
                <w:b/>
                <w:bCs/>
                <w:noProof/>
                <w:webHidden/>
              </w:rPr>
            </w:r>
            <w:r w:rsidR="001268B0" w:rsidRPr="003B73C1">
              <w:rPr>
                <w:b/>
                <w:bCs/>
                <w:noProof/>
                <w:webHidden/>
              </w:rPr>
              <w:fldChar w:fldCharType="separate"/>
            </w:r>
            <w:r w:rsidR="001268B0" w:rsidRPr="003B73C1">
              <w:rPr>
                <w:b/>
                <w:bCs/>
                <w:noProof/>
                <w:webHidden/>
              </w:rPr>
              <w:t>55</w:t>
            </w:r>
            <w:r w:rsidR="001268B0" w:rsidRPr="003B73C1">
              <w:rPr>
                <w:b/>
                <w:bCs/>
                <w:noProof/>
                <w:webHidden/>
              </w:rPr>
              <w:fldChar w:fldCharType="end"/>
            </w:r>
          </w:hyperlink>
        </w:p>
        <w:p w14:paraId="7FCDDF46" w14:textId="101B0FE1"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38" w:history="1">
            <w:r w:rsidR="001268B0" w:rsidRPr="003B73C1">
              <w:rPr>
                <w:rStyle w:val="Hyperlink"/>
                <w:b/>
                <w:bCs/>
                <w:noProof/>
              </w:rPr>
              <w:t>3.10</w:t>
            </w:r>
            <w:r w:rsidR="001268B0" w:rsidRPr="003B73C1">
              <w:rPr>
                <w:rFonts w:asciiTheme="minorHAnsi" w:eastAsiaTheme="minorEastAsia" w:hAnsiTheme="minorHAnsi"/>
                <w:b/>
                <w:bCs/>
                <w:noProof/>
                <w:sz w:val="22"/>
                <w:lang w:val="en-US"/>
              </w:rPr>
              <w:tab/>
            </w:r>
            <w:r w:rsidR="001268B0" w:rsidRPr="003B73C1">
              <w:rPr>
                <w:rStyle w:val="Hyperlink"/>
                <w:b/>
                <w:bCs/>
                <w:noProof/>
              </w:rPr>
              <w:t>Questionnaire development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_Toc122021238 \h </w:instrText>
            </w:r>
            <w:r w:rsidR="001268B0" w:rsidRPr="003B73C1">
              <w:rPr>
                <w:b/>
                <w:bCs/>
                <w:noProof/>
                <w:webHidden/>
              </w:rPr>
            </w:r>
            <w:r w:rsidR="001268B0" w:rsidRPr="003B73C1">
              <w:rPr>
                <w:b/>
                <w:bCs/>
                <w:noProof/>
                <w:webHidden/>
              </w:rPr>
              <w:fldChar w:fldCharType="separate"/>
            </w:r>
            <w:r w:rsidR="001268B0" w:rsidRPr="003B73C1">
              <w:rPr>
                <w:b/>
                <w:bCs/>
                <w:noProof/>
                <w:webHidden/>
              </w:rPr>
              <w:t>55</w:t>
            </w:r>
            <w:r w:rsidR="001268B0" w:rsidRPr="003B73C1">
              <w:rPr>
                <w:b/>
                <w:bCs/>
                <w:noProof/>
                <w:webHidden/>
              </w:rPr>
              <w:fldChar w:fldCharType="end"/>
            </w:r>
          </w:hyperlink>
        </w:p>
        <w:p w14:paraId="17FB7AA4" w14:textId="4E033001"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39" w:history="1">
            <w:r w:rsidR="001268B0" w:rsidRPr="003B73C1">
              <w:rPr>
                <w:rStyle w:val="Hyperlink"/>
                <w:b/>
                <w:bCs/>
                <w:noProof/>
              </w:rPr>
              <w:t>3.11</w:t>
            </w:r>
            <w:r w:rsidR="001268B0" w:rsidRPr="003B73C1">
              <w:rPr>
                <w:rFonts w:asciiTheme="minorHAnsi" w:eastAsiaTheme="minorEastAsia" w:hAnsiTheme="minorHAnsi"/>
                <w:b/>
                <w:bCs/>
                <w:noProof/>
                <w:sz w:val="22"/>
                <w:lang w:val="en-US"/>
              </w:rPr>
              <w:tab/>
            </w:r>
            <w:r w:rsidR="001268B0" w:rsidRPr="003B73C1">
              <w:rPr>
                <w:rStyle w:val="Hyperlink"/>
                <w:b/>
                <w:bCs/>
                <w:noProof/>
              </w:rPr>
              <w:t>Scaling</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_Toc122021239 \h </w:instrText>
            </w:r>
            <w:r w:rsidR="001268B0" w:rsidRPr="003B73C1">
              <w:rPr>
                <w:b/>
                <w:bCs/>
                <w:noProof/>
                <w:webHidden/>
              </w:rPr>
            </w:r>
            <w:r w:rsidR="001268B0" w:rsidRPr="003B73C1">
              <w:rPr>
                <w:b/>
                <w:bCs/>
                <w:noProof/>
                <w:webHidden/>
              </w:rPr>
              <w:fldChar w:fldCharType="separate"/>
            </w:r>
            <w:r w:rsidR="001268B0" w:rsidRPr="003B73C1">
              <w:rPr>
                <w:b/>
                <w:bCs/>
                <w:noProof/>
                <w:webHidden/>
              </w:rPr>
              <w:t>56</w:t>
            </w:r>
            <w:r w:rsidR="001268B0" w:rsidRPr="003B73C1">
              <w:rPr>
                <w:b/>
                <w:bCs/>
                <w:noProof/>
                <w:webHidden/>
              </w:rPr>
              <w:fldChar w:fldCharType="end"/>
            </w:r>
          </w:hyperlink>
        </w:p>
        <w:p w14:paraId="259CA2F2" w14:textId="6C7F2FD3"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40" w:history="1">
            <w:r w:rsidR="001268B0" w:rsidRPr="003B73C1">
              <w:rPr>
                <w:rStyle w:val="Hyperlink"/>
                <w:b/>
                <w:bCs/>
                <w:noProof/>
              </w:rPr>
              <w:t>3.12</w:t>
            </w:r>
            <w:r w:rsidR="001268B0" w:rsidRPr="003B73C1">
              <w:rPr>
                <w:rFonts w:asciiTheme="minorHAnsi" w:eastAsiaTheme="minorEastAsia" w:hAnsiTheme="minorHAnsi"/>
                <w:b/>
                <w:bCs/>
                <w:noProof/>
                <w:sz w:val="22"/>
                <w:lang w:val="en-US"/>
              </w:rPr>
              <w:tab/>
            </w:r>
            <w:r w:rsidR="001268B0" w:rsidRPr="003B73C1">
              <w:rPr>
                <w:rStyle w:val="Hyperlink"/>
                <w:b/>
                <w:bCs/>
                <w:noProof/>
              </w:rPr>
              <w:t>Data analysis techniques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_Toc122021240 \h </w:instrText>
            </w:r>
            <w:r w:rsidR="001268B0" w:rsidRPr="003B73C1">
              <w:rPr>
                <w:b/>
                <w:bCs/>
                <w:noProof/>
                <w:webHidden/>
              </w:rPr>
            </w:r>
            <w:r w:rsidR="001268B0" w:rsidRPr="003B73C1">
              <w:rPr>
                <w:b/>
                <w:bCs/>
                <w:noProof/>
                <w:webHidden/>
              </w:rPr>
              <w:fldChar w:fldCharType="separate"/>
            </w:r>
            <w:r w:rsidR="001268B0" w:rsidRPr="003B73C1">
              <w:rPr>
                <w:b/>
                <w:bCs/>
                <w:noProof/>
                <w:webHidden/>
              </w:rPr>
              <w:t>56</w:t>
            </w:r>
            <w:r w:rsidR="001268B0" w:rsidRPr="003B73C1">
              <w:rPr>
                <w:b/>
                <w:bCs/>
                <w:noProof/>
                <w:webHidden/>
              </w:rPr>
              <w:fldChar w:fldCharType="end"/>
            </w:r>
          </w:hyperlink>
        </w:p>
        <w:p w14:paraId="0523EEB1" w14:textId="4847550C"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41" w:history="1">
            <w:r w:rsidR="001268B0" w:rsidRPr="003B73C1">
              <w:rPr>
                <w:rStyle w:val="Hyperlink"/>
                <w:b/>
                <w:bCs/>
                <w:noProof/>
              </w:rPr>
              <w:t>3.12.1</w:t>
            </w:r>
            <w:r w:rsidR="001268B0" w:rsidRPr="003B73C1">
              <w:rPr>
                <w:rFonts w:asciiTheme="minorHAnsi" w:eastAsiaTheme="minorEastAsia" w:hAnsiTheme="minorHAnsi"/>
                <w:b/>
                <w:bCs/>
                <w:noProof/>
                <w:sz w:val="22"/>
                <w:lang w:val="en-US"/>
              </w:rPr>
              <w:tab/>
            </w:r>
            <w:r w:rsidR="001268B0" w:rsidRPr="003B73C1">
              <w:rPr>
                <w:rStyle w:val="Hyperlink"/>
                <w:b/>
                <w:bCs/>
                <w:noProof/>
              </w:rPr>
              <w:t>Descriptive statistics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_Toc122021241 \h </w:instrText>
            </w:r>
            <w:r w:rsidR="001268B0" w:rsidRPr="003B73C1">
              <w:rPr>
                <w:b/>
                <w:bCs/>
                <w:noProof/>
                <w:webHidden/>
              </w:rPr>
            </w:r>
            <w:r w:rsidR="001268B0" w:rsidRPr="003B73C1">
              <w:rPr>
                <w:b/>
                <w:bCs/>
                <w:noProof/>
                <w:webHidden/>
              </w:rPr>
              <w:fldChar w:fldCharType="separate"/>
            </w:r>
            <w:r w:rsidR="001268B0" w:rsidRPr="003B73C1">
              <w:rPr>
                <w:b/>
                <w:bCs/>
                <w:noProof/>
                <w:webHidden/>
              </w:rPr>
              <w:t>56</w:t>
            </w:r>
            <w:r w:rsidR="001268B0" w:rsidRPr="003B73C1">
              <w:rPr>
                <w:b/>
                <w:bCs/>
                <w:noProof/>
                <w:webHidden/>
              </w:rPr>
              <w:fldChar w:fldCharType="end"/>
            </w:r>
          </w:hyperlink>
        </w:p>
        <w:p w14:paraId="4E88A86F" w14:textId="59FC6668"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42" w:history="1">
            <w:r w:rsidR="001268B0" w:rsidRPr="003B73C1">
              <w:rPr>
                <w:rStyle w:val="Hyperlink"/>
                <w:b/>
                <w:bCs/>
                <w:noProof/>
              </w:rPr>
              <w:t>3.12.2</w:t>
            </w:r>
            <w:r w:rsidR="001268B0" w:rsidRPr="003B73C1">
              <w:rPr>
                <w:rFonts w:asciiTheme="minorHAnsi" w:eastAsiaTheme="minorEastAsia" w:hAnsiTheme="minorHAnsi"/>
                <w:b/>
                <w:bCs/>
                <w:noProof/>
                <w:sz w:val="22"/>
                <w:lang w:val="en-US"/>
              </w:rPr>
              <w:tab/>
            </w:r>
            <w:r w:rsidR="001268B0" w:rsidRPr="003B73C1">
              <w:rPr>
                <w:rStyle w:val="Hyperlink"/>
                <w:b/>
                <w:bCs/>
                <w:noProof/>
              </w:rPr>
              <w:t>Inferential Statistics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_Toc122021242 \h </w:instrText>
            </w:r>
            <w:r w:rsidR="001268B0" w:rsidRPr="003B73C1">
              <w:rPr>
                <w:b/>
                <w:bCs/>
                <w:noProof/>
                <w:webHidden/>
              </w:rPr>
            </w:r>
            <w:r w:rsidR="001268B0" w:rsidRPr="003B73C1">
              <w:rPr>
                <w:b/>
                <w:bCs/>
                <w:noProof/>
                <w:webHidden/>
              </w:rPr>
              <w:fldChar w:fldCharType="separate"/>
            </w:r>
            <w:r w:rsidR="001268B0" w:rsidRPr="003B73C1">
              <w:rPr>
                <w:b/>
                <w:bCs/>
                <w:noProof/>
                <w:webHidden/>
              </w:rPr>
              <w:t>57</w:t>
            </w:r>
            <w:r w:rsidR="001268B0" w:rsidRPr="003B73C1">
              <w:rPr>
                <w:b/>
                <w:bCs/>
                <w:noProof/>
                <w:webHidden/>
              </w:rPr>
              <w:fldChar w:fldCharType="end"/>
            </w:r>
          </w:hyperlink>
        </w:p>
        <w:p w14:paraId="6BB283A3" w14:textId="20726DCE"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43" w:history="1">
            <w:r w:rsidR="001268B0" w:rsidRPr="003B73C1">
              <w:rPr>
                <w:rStyle w:val="Hyperlink"/>
                <w:b/>
                <w:bCs/>
                <w:noProof/>
              </w:rPr>
              <w:t>3.13</w:t>
            </w:r>
            <w:r w:rsidR="001268B0" w:rsidRPr="003B73C1">
              <w:rPr>
                <w:rFonts w:asciiTheme="minorHAnsi" w:eastAsiaTheme="minorEastAsia" w:hAnsiTheme="minorHAnsi"/>
                <w:b/>
                <w:bCs/>
                <w:noProof/>
                <w:sz w:val="22"/>
                <w:lang w:val="en-US"/>
              </w:rPr>
              <w:tab/>
            </w:r>
            <w:r w:rsidR="001268B0" w:rsidRPr="003B73C1">
              <w:rPr>
                <w:rStyle w:val="Hyperlink"/>
                <w:b/>
                <w:bCs/>
                <w:noProof/>
              </w:rPr>
              <w:t>Chapter Summary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_Toc122021243 \h </w:instrText>
            </w:r>
            <w:r w:rsidR="001268B0" w:rsidRPr="003B73C1">
              <w:rPr>
                <w:b/>
                <w:bCs/>
                <w:noProof/>
                <w:webHidden/>
              </w:rPr>
            </w:r>
            <w:r w:rsidR="001268B0" w:rsidRPr="003B73C1">
              <w:rPr>
                <w:b/>
                <w:bCs/>
                <w:noProof/>
                <w:webHidden/>
              </w:rPr>
              <w:fldChar w:fldCharType="separate"/>
            </w:r>
            <w:r w:rsidR="001268B0" w:rsidRPr="003B73C1">
              <w:rPr>
                <w:b/>
                <w:bCs/>
                <w:noProof/>
                <w:webHidden/>
              </w:rPr>
              <w:t>57</w:t>
            </w:r>
            <w:r w:rsidR="001268B0" w:rsidRPr="003B73C1">
              <w:rPr>
                <w:b/>
                <w:bCs/>
                <w:noProof/>
                <w:webHidden/>
              </w:rPr>
              <w:fldChar w:fldCharType="end"/>
            </w:r>
          </w:hyperlink>
        </w:p>
        <w:p w14:paraId="3A70F1D6" w14:textId="311C35BB"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44" w:history="1">
            <w:r w:rsidR="001268B0" w:rsidRPr="003B73C1">
              <w:rPr>
                <w:rStyle w:val="Hyperlink"/>
                <w:rFonts w:cs="Times New Roman"/>
                <w:b/>
                <w:bCs/>
                <w:noProof/>
              </w:rPr>
              <w:t>4</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DATA PRESENTATION AND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_Toc122021244 \h </w:instrText>
            </w:r>
            <w:r w:rsidR="001268B0" w:rsidRPr="003B73C1">
              <w:rPr>
                <w:b/>
                <w:bCs/>
                <w:noProof/>
                <w:webHidden/>
              </w:rPr>
            </w:r>
            <w:r w:rsidR="001268B0" w:rsidRPr="003B73C1">
              <w:rPr>
                <w:b/>
                <w:bCs/>
                <w:noProof/>
                <w:webHidden/>
              </w:rPr>
              <w:fldChar w:fldCharType="separate"/>
            </w:r>
            <w:r w:rsidR="001268B0" w:rsidRPr="003B73C1">
              <w:rPr>
                <w:b/>
                <w:bCs/>
                <w:noProof/>
                <w:webHidden/>
              </w:rPr>
              <w:t>59</w:t>
            </w:r>
            <w:r w:rsidR="001268B0" w:rsidRPr="003B73C1">
              <w:rPr>
                <w:b/>
                <w:bCs/>
                <w:noProof/>
                <w:webHidden/>
              </w:rPr>
              <w:fldChar w:fldCharType="end"/>
            </w:r>
          </w:hyperlink>
        </w:p>
        <w:p w14:paraId="19FA6EB1" w14:textId="2353B33F"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45" w:history="1">
            <w:r w:rsidR="001268B0" w:rsidRPr="003B73C1">
              <w:rPr>
                <w:rStyle w:val="Hyperlink"/>
                <w:rFonts w:cs="Times New Roman"/>
                <w:b/>
                <w:bCs/>
                <w:noProof/>
              </w:rPr>
              <w:t>4.1</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Chapter 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_Toc122021245 \h </w:instrText>
            </w:r>
            <w:r w:rsidR="001268B0" w:rsidRPr="003B73C1">
              <w:rPr>
                <w:b/>
                <w:bCs/>
                <w:noProof/>
                <w:webHidden/>
              </w:rPr>
            </w:r>
            <w:r w:rsidR="001268B0" w:rsidRPr="003B73C1">
              <w:rPr>
                <w:b/>
                <w:bCs/>
                <w:noProof/>
                <w:webHidden/>
              </w:rPr>
              <w:fldChar w:fldCharType="separate"/>
            </w:r>
            <w:r w:rsidR="001268B0" w:rsidRPr="003B73C1">
              <w:rPr>
                <w:b/>
                <w:bCs/>
                <w:noProof/>
                <w:webHidden/>
              </w:rPr>
              <w:t>59</w:t>
            </w:r>
            <w:r w:rsidR="001268B0" w:rsidRPr="003B73C1">
              <w:rPr>
                <w:b/>
                <w:bCs/>
                <w:noProof/>
                <w:webHidden/>
              </w:rPr>
              <w:fldChar w:fldCharType="end"/>
            </w:r>
          </w:hyperlink>
        </w:p>
        <w:p w14:paraId="37754EDF" w14:textId="3C75CBDE"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46" w:history="1">
            <w:r w:rsidR="001268B0" w:rsidRPr="003B73C1">
              <w:rPr>
                <w:rStyle w:val="Hyperlink"/>
                <w:rFonts w:cs="Times New Roman"/>
                <w:b/>
                <w:bCs/>
                <w:noProof/>
              </w:rPr>
              <w:t>4.2</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Data Preparation for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_Toc122021246 \h </w:instrText>
            </w:r>
            <w:r w:rsidR="001268B0" w:rsidRPr="003B73C1">
              <w:rPr>
                <w:b/>
                <w:bCs/>
                <w:noProof/>
                <w:webHidden/>
              </w:rPr>
            </w:r>
            <w:r w:rsidR="001268B0" w:rsidRPr="003B73C1">
              <w:rPr>
                <w:b/>
                <w:bCs/>
                <w:noProof/>
                <w:webHidden/>
              </w:rPr>
              <w:fldChar w:fldCharType="separate"/>
            </w:r>
            <w:r w:rsidR="001268B0" w:rsidRPr="003B73C1">
              <w:rPr>
                <w:b/>
                <w:bCs/>
                <w:noProof/>
                <w:webHidden/>
              </w:rPr>
              <w:t>59</w:t>
            </w:r>
            <w:r w:rsidR="001268B0" w:rsidRPr="003B73C1">
              <w:rPr>
                <w:b/>
                <w:bCs/>
                <w:noProof/>
                <w:webHidden/>
              </w:rPr>
              <w:fldChar w:fldCharType="end"/>
            </w:r>
          </w:hyperlink>
        </w:p>
        <w:p w14:paraId="2A5FA14C" w14:textId="67B822F8"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47" w:history="1">
            <w:r w:rsidR="001268B0" w:rsidRPr="003B73C1">
              <w:rPr>
                <w:rStyle w:val="Hyperlink"/>
                <w:b/>
                <w:bCs/>
                <w:noProof/>
              </w:rPr>
              <w:t>4.2.1</w:t>
            </w:r>
            <w:r w:rsidR="001268B0" w:rsidRPr="003B73C1">
              <w:rPr>
                <w:rFonts w:asciiTheme="minorHAnsi" w:eastAsiaTheme="minorEastAsia" w:hAnsiTheme="minorHAnsi"/>
                <w:b/>
                <w:bCs/>
                <w:noProof/>
                <w:sz w:val="22"/>
                <w:lang w:val="en-US"/>
              </w:rPr>
              <w:tab/>
            </w:r>
            <w:r w:rsidR="001268B0" w:rsidRPr="003B73C1">
              <w:rPr>
                <w:rStyle w:val="Hyperlink"/>
                <w:b/>
                <w:bCs/>
                <w:noProof/>
              </w:rPr>
              <w:t>Missing Values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_Toc122021247 \h </w:instrText>
            </w:r>
            <w:r w:rsidR="001268B0" w:rsidRPr="003B73C1">
              <w:rPr>
                <w:b/>
                <w:bCs/>
                <w:noProof/>
                <w:webHidden/>
              </w:rPr>
            </w:r>
            <w:r w:rsidR="001268B0" w:rsidRPr="003B73C1">
              <w:rPr>
                <w:b/>
                <w:bCs/>
                <w:noProof/>
                <w:webHidden/>
              </w:rPr>
              <w:fldChar w:fldCharType="separate"/>
            </w:r>
            <w:r w:rsidR="001268B0" w:rsidRPr="003B73C1">
              <w:rPr>
                <w:b/>
                <w:bCs/>
                <w:noProof/>
                <w:webHidden/>
              </w:rPr>
              <w:t>59</w:t>
            </w:r>
            <w:r w:rsidR="001268B0" w:rsidRPr="003B73C1">
              <w:rPr>
                <w:b/>
                <w:bCs/>
                <w:noProof/>
                <w:webHidden/>
              </w:rPr>
              <w:fldChar w:fldCharType="end"/>
            </w:r>
          </w:hyperlink>
        </w:p>
        <w:p w14:paraId="31BBA3BF" w14:textId="51672536"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48" w:history="1">
            <w:r w:rsidR="001268B0" w:rsidRPr="003B73C1">
              <w:rPr>
                <w:rStyle w:val="Hyperlink"/>
                <w:rFonts w:cs="Times New Roman"/>
                <w:b/>
                <w:bCs/>
                <w:noProof/>
              </w:rPr>
              <w:t>4.3</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Descriptive Data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_Toc122021248 \h </w:instrText>
            </w:r>
            <w:r w:rsidR="001268B0" w:rsidRPr="003B73C1">
              <w:rPr>
                <w:b/>
                <w:bCs/>
                <w:noProof/>
                <w:webHidden/>
              </w:rPr>
            </w:r>
            <w:r w:rsidR="001268B0" w:rsidRPr="003B73C1">
              <w:rPr>
                <w:b/>
                <w:bCs/>
                <w:noProof/>
                <w:webHidden/>
              </w:rPr>
              <w:fldChar w:fldCharType="separate"/>
            </w:r>
            <w:r w:rsidR="001268B0" w:rsidRPr="003B73C1">
              <w:rPr>
                <w:b/>
                <w:bCs/>
                <w:noProof/>
                <w:webHidden/>
              </w:rPr>
              <w:t>61</w:t>
            </w:r>
            <w:r w:rsidR="001268B0" w:rsidRPr="003B73C1">
              <w:rPr>
                <w:b/>
                <w:bCs/>
                <w:noProof/>
                <w:webHidden/>
              </w:rPr>
              <w:fldChar w:fldCharType="end"/>
            </w:r>
          </w:hyperlink>
        </w:p>
        <w:p w14:paraId="0685A6A4" w14:textId="4808D0DE"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49" w:history="1">
            <w:r w:rsidR="001268B0" w:rsidRPr="003B73C1">
              <w:rPr>
                <w:rStyle w:val="Hyperlink"/>
                <w:b/>
                <w:bCs/>
                <w:noProof/>
              </w:rPr>
              <w:t>4.3.1</w:t>
            </w:r>
            <w:r w:rsidR="001268B0" w:rsidRPr="003B73C1">
              <w:rPr>
                <w:rFonts w:asciiTheme="minorHAnsi" w:eastAsiaTheme="minorEastAsia" w:hAnsiTheme="minorHAnsi"/>
                <w:b/>
                <w:bCs/>
                <w:noProof/>
                <w:sz w:val="22"/>
                <w:lang w:val="en-US"/>
              </w:rPr>
              <w:tab/>
            </w:r>
            <w:r w:rsidR="001268B0" w:rsidRPr="003B73C1">
              <w:rPr>
                <w:rStyle w:val="Hyperlink"/>
                <w:b/>
                <w:bCs/>
                <w:noProof/>
              </w:rPr>
              <w:t>4.3.1. Frequency distribution analysis of respondents by their personal characteristics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_Toc122021249 \h </w:instrText>
            </w:r>
            <w:r w:rsidR="001268B0" w:rsidRPr="003B73C1">
              <w:rPr>
                <w:b/>
                <w:bCs/>
                <w:noProof/>
                <w:webHidden/>
              </w:rPr>
            </w:r>
            <w:r w:rsidR="001268B0" w:rsidRPr="003B73C1">
              <w:rPr>
                <w:b/>
                <w:bCs/>
                <w:noProof/>
                <w:webHidden/>
              </w:rPr>
              <w:fldChar w:fldCharType="separate"/>
            </w:r>
            <w:r w:rsidR="001268B0" w:rsidRPr="003B73C1">
              <w:rPr>
                <w:b/>
                <w:bCs/>
                <w:noProof/>
                <w:webHidden/>
              </w:rPr>
              <w:t>61</w:t>
            </w:r>
            <w:r w:rsidR="001268B0" w:rsidRPr="003B73C1">
              <w:rPr>
                <w:b/>
                <w:bCs/>
                <w:noProof/>
                <w:webHidden/>
              </w:rPr>
              <w:fldChar w:fldCharType="end"/>
            </w:r>
          </w:hyperlink>
        </w:p>
        <w:p w14:paraId="5056834C" w14:textId="79FEF494"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50" w:history="1">
            <w:r w:rsidR="001268B0" w:rsidRPr="003B73C1">
              <w:rPr>
                <w:rStyle w:val="Hyperlink"/>
                <w:b/>
                <w:bCs/>
                <w:noProof/>
              </w:rPr>
              <w:t>4.3.2</w:t>
            </w:r>
            <w:r w:rsidR="001268B0" w:rsidRPr="003B73C1">
              <w:rPr>
                <w:rFonts w:asciiTheme="minorHAnsi" w:eastAsiaTheme="minorEastAsia" w:hAnsiTheme="minorHAnsi"/>
                <w:b/>
                <w:bCs/>
                <w:noProof/>
                <w:sz w:val="22"/>
                <w:lang w:val="en-US"/>
              </w:rPr>
              <w:tab/>
            </w:r>
            <w:r w:rsidR="001268B0" w:rsidRPr="003B73C1">
              <w:rPr>
                <w:rStyle w:val="Hyperlink"/>
                <w:rFonts w:eastAsia="SimSun" w:cs="Times New Roman"/>
                <w:b/>
                <w:bCs/>
                <w:noProof/>
              </w:rPr>
              <w:t>Descriptive</w:t>
            </w:r>
            <w:r w:rsidR="001268B0" w:rsidRPr="003B73C1">
              <w:rPr>
                <w:rStyle w:val="Hyperlink"/>
                <w:b/>
                <w:bCs/>
                <w:noProof/>
              </w:rPr>
              <w:t xml:space="preserve"> distribution analysis for variables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_Toc122021250 \h </w:instrText>
            </w:r>
            <w:r w:rsidR="001268B0" w:rsidRPr="003B73C1">
              <w:rPr>
                <w:b/>
                <w:bCs/>
                <w:noProof/>
                <w:webHidden/>
              </w:rPr>
            </w:r>
            <w:r w:rsidR="001268B0" w:rsidRPr="003B73C1">
              <w:rPr>
                <w:b/>
                <w:bCs/>
                <w:noProof/>
                <w:webHidden/>
              </w:rPr>
              <w:fldChar w:fldCharType="separate"/>
            </w:r>
            <w:r w:rsidR="001268B0" w:rsidRPr="003B73C1">
              <w:rPr>
                <w:b/>
                <w:bCs/>
                <w:noProof/>
                <w:webHidden/>
              </w:rPr>
              <w:t>74</w:t>
            </w:r>
            <w:r w:rsidR="001268B0" w:rsidRPr="003B73C1">
              <w:rPr>
                <w:b/>
                <w:bCs/>
                <w:noProof/>
                <w:webHidden/>
              </w:rPr>
              <w:fldChar w:fldCharType="end"/>
            </w:r>
          </w:hyperlink>
        </w:p>
        <w:p w14:paraId="21F7CA69" w14:textId="1CA2845C"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1" w:history="1">
            <w:r w:rsidR="001268B0" w:rsidRPr="003B73C1">
              <w:rPr>
                <w:rStyle w:val="Hyperlink"/>
                <w:b/>
                <w:bCs/>
                <w:noProof/>
              </w:rPr>
              <w:t>4.4</w:t>
            </w:r>
            <w:r w:rsidR="001268B0" w:rsidRPr="003B73C1">
              <w:rPr>
                <w:rFonts w:asciiTheme="minorHAnsi" w:eastAsiaTheme="minorEastAsia" w:hAnsiTheme="minorHAnsi"/>
                <w:b/>
                <w:bCs/>
                <w:noProof/>
                <w:sz w:val="22"/>
                <w:lang w:val="en-US"/>
              </w:rPr>
              <w:tab/>
            </w:r>
            <w:r w:rsidR="001268B0" w:rsidRPr="003B73C1">
              <w:rPr>
                <w:rStyle w:val="Hyperlink"/>
                <w:b/>
                <w:bCs/>
                <w:noProof/>
              </w:rPr>
              <w:t>(Validity) Test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_Toc122021251 \h </w:instrText>
            </w:r>
            <w:r w:rsidR="001268B0" w:rsidRPr="003B73C1">
              <w:rPr>
                <w:b/>
                <w:bCs/>
                <w:noProof/>
                <w:webHidden/>
              </w:rPr>
            </w:r>
            <w:r w:rsidR="001268B0" w:rsidRPr="003B73C1">
              <w:rPr>
                <w:b/>
                <w:bCs/>
                <w:noProof/>
                <w:webHidden/>
              </w:rPr>
              <w:fldChar w:fldCharType="separate"/>
            </w:r>
            <w:r w:rsidR="001268B0" w:rsidRPr="003B73C1">
              <w:rPr>
                <w:b/>
                <w:bCs/>
                <w:noProof/>
                <w:webHidden/>
              </w:rPr>
              <w:t>75</w:t>
            </w:r>
            <w:r w:rsidR="001268B0" w:rsidRPr="003B73C1">
              <w:rPr>
                <w:b/>
                <w:bCs/>
                <w:noProof/>
                <w:webHidden/>
              </w:rPr>
              <w:fldChar w:fldCharType="end"/>
            </w:r>
          </w:hyperlink>
        </w:p>
        <w:p w14:paraId="3A1CE2C8" w14:textId="25EB76A2"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52" w:history="1">
            <w:r w:rsidR="001268B0" w:rsidRPr="003B73C1">
              <w:rPr>
                <w:rStyle w:val="Hyperlink"/>
                <w:b/>
                <w:bCs/>
                <w:noProof/>
              </w:rPr>
              <w:t>4.4.1</w:t>
            </w:r>
            <w:r w:rsidR="001268B0" w:rsidRPr="003B73C1">
              <w:rPr>
                <w:rFonts w:asciiTheme="minorHAnsi" w:eastAsiaTheme="minorEastAsia" w:hAnsiTheme="minorHAnsi"/>
                <w:b/>
                <w:bCs/>
                <w:noProof/>
                <w:sz w:val="22"/>
                <w:lang w:val="en-US"/>
              </w:rPr>
              <w:tab/>
            </w:r>
            <w:r w:rsidR="001268B0" w:rsidRPr="003B73C1">
              <w:rPr>
                <w:rStyle w:val="Hyperlink"/>
                <w:b/>
                <w:bCs/>
                <w:noProof/>
              </w:rPr>
              <w:t>(Reliability) Conbranches’ Alpha</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_Toc122021252 \h </w:instrText>
            </w:r>
            <w:r w:rsidR="001268B0" w:rsidRPr="003B73C1">
              <w:rPr>
                <w:b/>
                <w:bCs/>
                <w:noProof/>
                <w:webHidden/>
              </w:rPr>
            </w:r>
            <w:r w:rsidR="001268B0" w:rsidRPr="003B73C1">
              <w:rPr>
                <w:b/>
                <w:bCs/>
                <w:noProof/>
                <w:webHidden/>
              </w:rPr>
              <w:fldChar w:fldCharType="separate"/>
            </w:r>
            <w:r w:rsidR="001268B0" w:rsidRPr="003B73C1">
              <w:rPr>
                <w:b/>
                <w:bCs/>
                <w:noProof/>
                <w:webHidden/>
              </w:rPr>
              <w:t>76</w:t>
            </w:r>
            <w:r w:rsidR="001268B0" w:rsidRPr="003B73C1">
              <w:rPr>
                <w:b/>
                <w:bCs/>
                <w:noProof/>
                <w:webHidden/>
              </w:rPr>
              <w:fldChar w:fldCharType="end"/>
            </w:r>
          </w:hyperlink>
        </w:p>
        <w:p w14:paraId="0134D4D2" w14:textId="00B04B93"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3" w:history="1">
            <w:r w:rsidR="001268B0" w:rsidRPr="003B73C1">
              <w:rPr>
                <w:rStyle w:val="Hyperlink"/>
                <w:rFonts w:cs="Times New Roman"/>
                <w:b/>
                <w:bCs/>
                <w:noProof/>
              </w:rPr>
              <w:t>4.5</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Multivariate Assumptions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_Toc122021253 \h </w:instrText>
            </w:r>
            <w:r w:rsidR="001268B0" w:rsidRPr="003B73C1">
              <w:rPr>
                <w:b/>
                <w:bCs/>
                <w:noProof/>
                <w:webHidden/>
              </w:rPr>
            </w:r>
            <w:r w:rsidR="001268B0" w:rsidRPr="003B73C1">
              <w:rPr>
                <w:b/>
                <w:bCs/>
                <w:noProof/>
                <w:webHidden/>
              </w:rPr>
              <w:fldChar w:fldCharType="separate"/>
            </w:r>
            <w:r w:rsidR="001268B0" w:rsidRPr="003B73C1">
              <w:rPr>
                <w:b/>
                <w:bCs/>
                <w:noProof/>
                <w:webHidden/>
              </w:rPr>
              <w:t>77</w:t>
            </w:r>
            <w:r w:rsidR="001268B0" w:rsidRPr="003B73C1">
              <w:rPr>
                <w:b/>
                <w:bCs/>
                <w:noProof/>
                <w:webHidden/>
              </w:rPr>
              <w:fldChar w:fldCharType="end"/>
            </w:r>
          </w:hyperlink>
        </w:p>
        <w:p w14:paraId="62D53EAC" w14:textId="2AC99323"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54" w:history="1">
            <w:r w:rsidR="001268B0" w:rsidRPr="003B73C1">
              <w:rPr>
                <w:rStyle w:val="Hyperlink"/>
                <w:b/>
                <w:bCs/>
                <w:noProof/>
              </w:rPr>
              <w:t>4.5.1</w:t>
            </w:r>
            <w:r w:rsidR="001268B0" w:rsidRPr="003B73C1">
              <w:rPr>
                <w:rFonts w:asciiTheme="minorHAnsi" w:eastAsiaTheme="minorEastAsia" w:hAnsiTheme="minorHAnsi"/>
                <w:b/>
                <w:bCs/>
                <w:noProof/>
                <w:sz w:val="22"/>
                <w:lang w:val="en-US"/>
              </w:rPr>
              <w:tab/>
            </w:r>
            <w:r w:rsidR="001268B0" w:rsidRPr="003B73C1">
              <w:rPr>
                <w:rStyle w:val="Hyperlink"/>
                <w:b/>
                <w:bCs/>
                <w:noProof/>
              </w:rPr>
              <w:t>Normality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_Toc122021254 \h </w:instrText>
            </w:r>
            <w:r w:rsidR="001268B0" w:rsidRPr="003B73C1">
              <w:rPr>
                <w:b/>
                <w:bCs/>
                <w:noProof/>
                <w:webHidden/>
              </w:rPr>
            </w:r>
            <w:r w:rsidR="001268B0" w:rsidRPr="003B73C1">
              <w:rPr>
                <w:b/>
                <w:bCs/>
                <w:noProof/>
                <w:webHidden/>
              </w:rPr>
              <w:fldChar w:fldCharType="separate"/>
            </w:r>
            <w:r w:rsidR="001268B0" w:rsidRPr="003B73C1">
              <w:rPr>
                <w:b/>
                <w:bCs/>
                <w:noProof/>
                <w:webHidden/>
              </w:rPr>
              <w:t>77</w:t>
            </w:r>
            <w:r w:rsidR="001268B0" w:rsidRPr="003B73C1">
              <w:rPr>
                <w:b/>
                <w:bCs/>
                <w:noProof/>
                <w:webHidden/>
              </w:rPr>
              <w:fldChar w:fldCharType="end"/>
            </w:r>
          </w:hyperlink>
        </w:p>
        <w:p w14:paraId="29D24A24" w14:textId="12452933"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5" w:history="1">
            <w:r w:rsidR="001268B0" w:rsidRPr="003B73C1">
              <w:rPr>
                <w:rStyle w:val="Hyperlink"/>
                <w:rFonts w:eastAsia="SimSun" w:cs="Times New Roman"/>
                <w:b/>
                <w:bCs/>
                <w:noProof/>
              </w:rPr>
              <w:t>4.6</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Correlation Coefficient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_Toc122021255 \h </w:instrText>
            </w:r>
            <w:r w:rsidR="001268B0" w:rsidRPr="003B73C1">
              <w:rPr>
                <w:b/>
                <w:bCs/>
                <w:noProof/>
                <w:webHidden/>
              </w:rPr>
            </w:r>
            <w:r w:rsidR="001268B0" w:rsidRPr="003B73C1">
              <w:rPr>
                <w:b/>
                <w:bCs/>
                <w:noProof/>
                <w:webHidden/>
              </w:rPr>
              <w:fldChar w:fldCharType="separate"/>
            </w:r>
            <w:r w:rsidR="001268B0" w:rsidRPr="003B73C1">
              <w:rPr>
                <w:b/>
                <w:bCs/>
                <w:noProof/>
                <w:webHidden/>
              </w:rPr>
              <w:t>81</w:t>
            </w:r>
            <w:r w:rsidR="001268B0" w:rsidRPr="003B73C1">
              <w:rPr>
                <w:b/>
                <w:bCs/>
                <w:noProof/>
                <w:webHidden/>
              </w:rPr>
              <w:fldChar w:fldCharType="end"/>
            </w:r>
          </w:hyperlink>
        </w:p>
        <w:p w14:paraId="03731D79" w14:textId="09EF72C8"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6" w:history="1">
            <w:r w:rsidR="001268B0" w:rsidRPr="003B73C1">
              <w:rPr>
                <w:rStyle w:val="Hyperlink"/>
                <w:rFonts w:eastAsia="SimSun" w:cs="Times New Roman"/>
                <w:b/>
                <w:bCs/>
                <w:noProof/>
              </w:rPr>
              <w:t>4.7</w:t>
            </w:r>
            <w:r w:rsidR="001268B0" w:rsidRPr="003B73C1">
              <w:rPr>
                <w:rFonts w:asciiTheme="minorHAnsi" w:eastAsiaTheme="minorEastAsia" w:hAnsiTheme="minorHAnsi"/>
                <w:b/>
                <w:bCs/>
                <w:noProof/>
                <w:sz w:val="22"/>
                <w:lang w:val="en-US"/>
              </w:rPr>
              <w:tab/>
            </w:r>
            <w:r w:rsidR="001268B0" w:rsidRPr="003B73C1">
              <w:rPr>
                <w:rStyle w:val="Hyperlink"/>
                <w:rFonts w:eastAsia="SimSun" w:cs="Times New Roman"/>
                <w:b/>
                <w:bCs/>
                <w:noProof/>
              </w:rPr>
              <w:t>Multi Co-linearity Test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_Toc122021256 \h </w:instrText>
            </w:r>
            <w:r w:rsidR="001268B0" w:rsidRPr="003B73C1">
              <w:rPr>
                <w:b/>
                <w:bCs/>
                <w:noProof/>
                <w:webHidden/>
              </w:rPr>
            </w:r>
            <w:r w:rsidR="001268B0" w:rsidRPr="003B73C1">
              <w:rPr>
                <w:b/>
                <w:bCs/>
                <w:noProof/>
                <w:webHidden/>
              </w:rPr>
              <w:fldChar w:fldCharType="separate"/>
            </w:r>
            <w:r w:rsidR="001268B0" w:rsidRPr="003B73C1">
              <w:rPr>
                <w:b/>
                <w:bCs/>
                <w:noProof/>
                <w:webHidden/>
              </w:rPr>
              <w:t>83</w:t>
            </w:r>
            <w:r w:rsidR="001268B0" w:rsidRPr="003B73C1">
              <w:rPr>
                <w:b/>
                <w:bCs/>
                <w:noProof/>
                <w:webHidden/>
              </w:rPr>
              <w:fldChar w:fldCharType="end"/>
            </w:r>
          </w:hyperlink>
        </w:p>
        <w:p w14:paraId="723E6EFD" w14:textId="65C477E6"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7" w:history="1">
            <w:r w:rsidR="001268B0" w:rsidRPr="003B73C1">
              <w:rPr>
                <w:rStyle w:val="Hyperlink"/>
                <w:rFonts w:cs="Times New Roman"/>
                <w:b/>
                <w:bCs/>
                <w:noProof/>
              </w:rPr>
              <w:t>4.8</w:t>
            </w:r>
            <w:r w:rsidR="001268B0" w:rsidRPr="003B73C1">
              <w:rPr>
                <w:rFonts w:asciiTheme="minorHAnsi" w:eastAsiaTheme="minorEastAsia" w:hAnsiTheme="minorHAnsi"/>
                <w:b/>
                <w:bCs/>
                <w:noProof/>
                <w:sz w:val="22"/>
                <w:lang w:val="en-US"/>
              </w:rPr>
              <w:tab/>
            </w:r>
            <w:r w:rsidR="001268B0" w:rsidRPr="003B73C1">
              <w:rPr>
                <w:rStyle w:val="Hyperlink"/>
                <w:b/>
                <w:bCs/>
                <w:noProof/>
              </w:rPr>
              <w:t>Multiple Regression Analysis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_Toc122021257 \h </w:instrText>
            </w:r>
            <w:r w:rsidR="001268B0" w:rsidRPr="003B73C1">
              <w:rPr>
                <w:b/>
                <w:bCs/>
                <w:noProof/>
                <w:webHidden/>
              </w:rPr>
            </w:r>
            <w:r w:rsidR="001268B0" w:rsidRPr="003B73C1">
              <w:rPr>
                <w:b/>
                <w:bCs/>
                <w:noProof/>
                <w:webHidden/>
              </w:rPr>
              <w:fldChar w:fldCharType="separate"/>
            </w:r>
            <w:r w:rsidR="001268B0" w:rsidRPr="003B73C1">
              <w:rPr>
                <w:b/>
                <w:bCs/>
                <w:noProof/>
                <w:webHidden/>
              </w:rPr>
              <w:t>84</w:t>
            </w:r>
            <w:r w:rsidR="001268B0" w:rsidRPr="003B73C1">
              <w:rPr>
                <w:b/>
                <w:bCs/>
                <w:noProof/>
                <w:webHidden/>
              </w:rPr>
              <w:fldChar w:fldCharType="end"/>
            </w:r>
          </w:hyperlink>
        </w:p>
        <w:p w14:paraId="6034DD6A" w14:textId="7908FE14"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58" w:history="1">
            <w:r w:rsidR="001268B0" w:rsidRPr="003B73C1">
              <w:rPr>
                <w:rStyle w:val="Hyperlink"/>
                <w:rFonts w:cs="Times New Roman"/>
                <w:b/>
                <w:bCs/>
                <w:noProof/>
              </w:rPr>
              <w:t>4.9</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Hypothesis Testing Result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_Toc122021258 \h </w:instrText>
            </w:r>
            <w:r w:rsidR="001268B0" w:rsidRPr="003B73C1">
              <w:rPr>
                <w:b/>
                <w:bCs/>
                <w:noProof/>
                <w:webHidden/>
              </w:rPr>
            </w:r>
            <w:r w:rsidR="001268B0" w:rsidRPr="003B73C1">
              <w:rPr>
                <w:b/>
                <w:bCs/>
                <w:noProof/>
                <w:webHidden/>
              </w:rPr>
              <w:fldChar w:fldCharType="separate"/>
            </w:r>
            <w:r w:rsidR="001268B0" w:rsidRPr="003B73C1">
              <w:rPr>
                <w:b/>
                <w:bCs/>
                <w:noProof/>
                <w:webHidden/>
              </w:rPr>
              <w:t>87</w:t>
            </w:r>
            <w:r w:rsidR="001268B0" w:rsidRPr="003B73C1">
              <w:rPr>
                <w:b/>
                <w:bCs/>
                <w:noProof/>
                <w:webHidden/>
              </w:rPr>
              <w:fldChar w:fldCharType="end"/>
            </w:r>
          </w:hyperlink>
        </w:p>
        <w:p w14:paraId="671F0EF0" w14:textId="0790BB69" w:rsidR="001268B0" w:rsidRPr="003B73C1" w:rsidRDefault="00514735" w:rsidP="003B73C1">
          <w:pPr>
            <w:pStyle w:val="TOC2"/>
            <w:tabs>
              <w:tab w:val="left" w:pos="1100"/>
              <w:tab w:val="right" w:leader="dot" w:pos="9350"/>
            </w:tabs>
            <w:spacing w:line="240" w:lineRule="auto"/>
            <w:rPr>
              <w:rFonts w:asciiTheme="minorHAnsi" w:eastAsiaTheme="minorEastAsia" w:hAnsiTheme="minorHAnsi"/>
              <w:b/>
              <w:bCs/>
              <w:noProof/>
              <w:sz w:val="22"/>
              <w:lang w:val="en-US"/>
            </w:rPr>
          </w:pPr>
          <w:hyperlink w:anchor="_Toc122021259" w:history="1">
            <w:r w:rsidR="001268B0" w:rsidRPr="003B73C1">
              <w:rPr>
                <w:rStyle w:val="Hyperlink"/>
                <w:b/>
                <w:bCs/>
                <w:noProof/>
              </w:rPr>
              <w:t>4.10</w:t>
            </w:r>
            <w:r w:rsidR="001268B0" w:rsidRPr="003B73C1">
              <w:rPr>
                <w:rFonts w:asciiTheme="minorHAnsi" w:eastAsiaTheme="minorEastAsia" w:hAnsiTheme="minorHAnsi"/>
                <w:b/>
                <w:bCs/>
                <w:noProof/>
                <w:sz w:val="22"/>
                <w:lang w:val="en-US"/>
              </w:rPr>
              <w:tab/>
            </w:r>
            <w:r w:rsidR="001268B0" w:rsidRPr="003B73C1">
              <w:rPr>
                <w:rStyle w:val="Hyperlink"/>
                <w:b/>
                <w:bCs/>
                <w:noProof/>
              </w:rPr>
              <w:t>Chapter Summery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_Toc122021259 \h </w:instrText>
            </w:r>
            <w:r w:rsidR="001268B0" w:rsidRPr="003B73C1">
              <w:rPr>
                <w:b/>
                <w:bCs/>
                <w:noProof/>
                <w:webHidden/>
              </w:rPr>
            </w:r>
            <w:r w:rsidR="001268B0" w:rsidRPr="003B73C1">
              <w:rPr>
                <w:b/>
                <w:bCs/>
                <w:noProof/>
                <w:webHidden/>
              </w:rPr>
              <w:fldChar w:fldCharType="separate"/>
            </w:r>
            <w:r w:rsidR="001268B0" w:rsidRPr="003B73C1">
              <w:rPr>
                <w:b/>
                <w:bCs/>
                <w:noProof/>
                <w:webHidden/>
              </w:rPr>
              <w:t>89</w:t>
            </w:r>
            <w:r w:rsidR="001268B0" w:rsidRPr="003B73C1">
              <w:rPr>
                <w:b/>
                <w:bCs/>
                <w:noProof/>
                <w:webHidden/>
              </w:rPr>
              <w:fldChar w:fldCharType="end"/>
            </w:r>
          </w:hyperlink>
        </w:p>
        <w:p w14:paraId="2D8CE874" w14:textId="732D838B"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60" w:history="1">
            <w:r w:rsidR="001268B0" w:rsidRPr="003B73C1">
              <w:rPr>
                <w:rStyle w:val="Hyperlink"/>
                <w:b/>
                <w:bCs/>
                <w:noProof/>
              </w:rPr>
              <w:t>5</w:t>
            </w:r>
            <w:r w:rsidR="001268B0" w:rsidRPr="003B73C1">
              <w:rPr>
                <w:rFonts w:asciiTheme="minorHAnsi" w:eastAsiaTheme="minorEastAsia" w:hAnsiTheme="minorHAnsi"/>
                <w:b/>
                <w:bCs/>
                <w:noProof/>
                <w:sz w:val="22"/>
                <w:lang w:val="en-US"/>
              </w:rPr>
              <w:tab/>
            </w:r>
            <w:r w:rsidR="001268B0" w:rsidRPr="003B73C1">
              <w:rPr>
                <w:rStyle w:val="Hyperlink"/>
                <w:b/>
                <w:bCs/>
                <w:noProof/>
              </w:rPr>
              <w:t>CONCLUSION AND RECOMMENDATIONS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_Toc122021260 \h </w:instrText>
            </w:r>
            <w:r w:rsidR="001268B0" w:rsidRPr="003B73C1">
              <w:rPr>
                <w:b/>
                <w:bCs/>
                <w:noProof/>
                <w:webHidden/>
              </w:rPr>
            </w:r>
            <w:r w:rsidR="001268B0" w:rsidRPr="003B73C1">
              <w:rPr>
                <w:b/>
                <w:bCs/>
                <w:noProof/>
                <w:webHidden/>
              </w:rPr>
              <w:fldChar w:fldCharType="separate"/>
            </w:r>
            <w:r w:rsidR="001268B0" w:rsidRPr="003B73C1">
              <w:rPr>
                <w:b/>
                <w:bCs/>
                <w:noProof/>
                <w:webHidden/>
              </w:rPr>
              <w:t>91</w:t>
            </w:r>
            <w:r w:rsidR="001268B0" w:rsidRPr="003B73C1">
              <w:rPr>
                <w:b/>
                <w:bCs/>
                <w:noProof/>
                <w:webHidden/>
              </w:rPr>
              <w:fldChar w:fldCharType="end"/>
            </w:r>
          </w:hyperlink>
        </w:p>
        <w:p w14:paraId="11BE66C3" w14:textId="6B811764"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1" w:history="1">
            <w:r w:rsidR="001268B0" w:rsidRPr="003B73C1">
              <w:rPr>
                <w:rStyle w:val="Hyperlink"/>
                <w:b/>
                <w:bCs/>
                <w:noProof/>
              </w:rPr>
              <w:t>5.1</w:t>
            </w:r>
            <w:r w:rsidR="001268B0" w:rsidRPr="003B73C1">
              <w:rPr>
                <w:rFonts w:asciiTheme="minorHAnsi" w:eastAsiaTheme="minorEastAsia" w:hAnsiTheme="minorHAnsi"/>
                <w:b/>
                <w:bCs/>
                <w:noProof/>
                <w:sz w:val="22"/>
                <w:lang w:val="en-US"/>
              </w:rPr>
              <w:tab/>
            </w:r>
            <w:r w:rsidR="001268B0" w:rsidRPr="003B73C1">
              <w:rPr>
                <w:rStyle w:val="Hyperlink"/>
                <w:b/>
                <w:bCs/>
                <w:noProof/>
              </w:rPr>
              <w:t>Introduction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_Toc122021261 \h </w:instrText>
            </w:r>
            <w:r w:rsidR="001268B0" w:rsidRPr="003B73C1">
              <w:rPr>
                <w:b/>
                <w:bCs/>
                <w:noProof/>
                <w:webHidden/>
              </w:rPr>
            </w:r>
            <w:r w:rsidR="001268B0" w:rsidRPr="003B73C1">
              <w:rPr>
                <w:b/>
                <w:bCs/>
                <w:noProof/>
                <w:webHidden/>
              </w:rPr>
              <w:fldChar w:fldCharType="separate"/>
            </w:r>
            <w:r w:rsidR="001268B0" w:rsidRPr="003B73C1">
              <w:rPr>
                <w:b/>
                <w:bCs/>
                <w:noProof/>
                <w:webHidden/>
              </w:rPr>
              <w:t>91</w:t>
            </w:r>
            <w:r w:rsidR="001268B0" w:rsidRPr="003B73C1">
              <w:rPr>
                <w:b/>
                <w:bCs/>
                <w:noProof/>
                <w:webHidden/>
              </w:rPr>
              <w:fldChar w:fldCharType="end"/>
            </w:r>
          </w:hyperlink>
        </w:p>
        <w:p w14:paraId="5078F84B" w14:textId="297D8EF0"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2" w:history="1">
            <w:r w:rsidR="001268B0" w:rsidRPr="003B73C1">
              <w:rPr>
                <w:rStyle w:val="Hyperlink"/>
                <w:b/>
                <w:bCs/>
                <w:noProof/>
              </w:rPr>
              <w:t>5.2</w:t>
            </w:r>
            <w:r w:rsidR="001268B0" w:rsidRPr="003B73C1">
              <w:rPr>
                <w:rFonts w:asciiTheme="minorHAnsi" w:eastAsiaTheme="minorEastAsia" w:hAnsiTheme="minorHAnsi"/>
                <w:b/>
                <w:bCs/>
                <w:noProof/>
                <w:sz w:val="22"/>
                <w:lang w:val="en-US"/>
              </w:rPr>
              <w:tab/>
            </w:r>
            <w:r w:rsidR="001268B0" w:rsidRPr="003B73C1">
              <w:rPr>
                <w:rStyle w:val="Hyperlink"/>
                <w:b/>
                <w:bCs/>
                <w:noProof/>
              </w:rPr>
              <w:t>Summary of Research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_Toc122021262 \h </w:instrText>
            </w:r>
            <w:r w:rsidR="001268B0" w:rsidRPr="003B73C1">
              <w:rPr>
                <w:b/>
                <w:bCs/>
                <w:noProof/>
                <w:webHidden/>
              </w:rPr>
            </w:r>
            <w:r w:rsidR="001268B0" w:rsidRPr="003B73C1">
              <w:rPr>
                <w:b/>
                <w:bCs/>
                <w:noProof/>
                <w:webHidden/>
              </w:rPr>
              <w:fldChar w:fldCharType="separate"/>
            </w:r>
            <w:r w:rsidR="001268B0" w:rsidRPr="003B73C1">
              <w:rPr>
                <w:b/>
                <w:bCs/>
                <w:noProof/>
                <w:webHidden/>
              </w:rPr>
              <w:t>91</w:t>
            </w:r>
            <w:r w:rsidR="001268B0" w:rsidRPr="003B73C1">
              <w:rPr>
                <w:b/>
                <w:bCs/>
                <w:noProof/>
                <w:webHidden/>
              </w:rPr>
              <w:fldChar w:fldCharType="end"/>
            </w:r>
          </w:hyperlink>
        </w:p>
        <w:p w14:paraId="4BDA2A97" w14:textId="78EEAD71"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3" w:history="1">
            <w:r w:rsidR="001268B0" w:rsidRPr="003B73C1">
              <w:rPr>
                <w:rStyle w:val="Hyperlink"/>
                <w:b/>
                <w:bCs/>
                <w:noProof/>
              </w:rPr>
              <w:t>5.3</w:t>
            </w:r>
            <w:r w:rsidR="001268B0" w:rsidRPr="003B73C1">
              <w:rPr>
                <w:rFonts w:asciiTheme="minorHAnsi" w:eastAsiaTheme="minorEastAsia" w:hAnsiTheme="minorHAnsi"/>
                <w:b/>
                <w:bCs/>
                <w:noProof/>
                <w:sz w:val="22"/>
                <w:lang w:val="en-US"/>
              </w:rPr>
              <w:tab/>
            </w:r>
            <w:r w:rsidR="001268B0" w:rsidRPr="003B73C1">
              <w:rPr>
                <w:rStyle w:val="Hyperlink"/>
                <w:b/>
                <w:bCs/>
                <w:noProof/>
              </w:rPr>
              <w:t>Research Problem Statement Achievement</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_Toc122021263 \h </w:instrText>
            </w:r>
            <w:r w:rsidR="001268B0" w:rsidRPr="003B73C1">
              <w:rPr>
                <w:b/>
                <w:bCs/>
                <w:noProof/>
                <w:webHidden/>
              </w:rPr>
            </w:r>
            <w:r w:rsidR="001268B0" w:rsidRPr="003B73C1">
              <w:rPr>
                <w:b/>
                <w:bCs/>
                <w:noProof/>
                <w:webHidden/>
              </w:rPr>
              <w:fldChar w:fldCharType="separate"/>
            </w:r>
            <w:r w:rsidR="001268B0" w:rsidRPr="003B73C1">
              <w:rPr>
                <w:b/>
                <w:bCs/>
                <w:noProof/>
                <w:webHidden/>
              </w:rPr>
              <w:t>91</w:t>
            </w:r>
            <w:r w:rsidR="001268B0" w:rsidRPr="003B73C1">
              <w:rPr>
                <w:b/>
                <w:bCs/>
                <w:noProof/>
                <w:webHidden/>
              </w:rPr>
              <w:fldChar w:fldCharType="end"/>
            </w:r>
          </w:hyperlink>
        </w:p>
        <w:p w14:paraId="0BA0B86D" w14:textId="1E866F21"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4" w:history="1">
            <w:r w:rsidR="001268B0" w:rsidRPr="003B73C1">
              <w:rPr>
                <w:rStyle w:val="Hyperlink"/>
                <w:b/>
                <w:bCs/>
                <w:noProof/>
              </w:rPr>
              <w:t>5.4</w:t>
            </w:r>
            <w:r w:rsidR="001268B0" w:rsidRPr="003B73C1">
              <w:rPr>
                <w:rFonts w:asciiTheme="minorHAnsi" w:eastAsiaTheme="minorEastAsia" w:hAnsiTheme="minorHAnsi"/>
                <w:b/>
                <w:bCs/>
                <w:noProof/>
                <w:sz w:val="22"/>
                <w:lang w:val="en-US"/>
              </w:rPr>
              <w:tab/>
            </w:r>
            <w:r w:rsidR="001268B0" w:rsidRPr="003B73C1">
              <w:rPr>
                <w:rStyle w:val="Hyperlink"/>
                <w:b/>
                <w:bCs/>
                <w:noProof/>
              </w:rPr>
              <w:t>Discussions and Findings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_Toc122021264 \h </w:instrText>
            </w:r>
            <w:r w:rsidR="001268B0" w:rsidRPr="003B73C1">
              <w:rPr>
                <w:b/>
                <w:bCs/>
                <w:noProof/>
                <w:webHidden/>
              </w:rPr>
            </w:r>
            <w:r w:rsidR="001268B0" w:rsidRPr="003B73C1">
              <w:rPr>
                <w:b/>
                <w:bCs/>
                <w:noProof/>
                <w:webHidden/>
              </w:rPr>
              <w:fldChar w:fldCharType="separate"/>
            </w:r>
            <w:r w:rsidR="001268B0" w:rsidRPr="003B73C1">
              <w:rPr>
                <w:b/>
                <w:bCs/>
                <w:noProof/>
                <w:webHidden/>
              </w:rPr>
              <w:t>92</w:t>
            </w:r>
            <w:r w:rsidR="001268B0" w:rsidRPr="003B73C1">
              <w:rPr>
                <w:b/>
                <w:bCs/>
                <w:noProof/>
                <w:webHidden/>
              </w:rPr>
              <w:fldChar w:fldCharType="end"/>
            </w:r>
          </w:hyperlink>
        </w:p>
        <w:p w14:paraId="2FCFF1B5" w14:textId="3714A776"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65" w:history="1">
            <w:r w:rsidR="001268B0" w:rsidRPr="003B73C1">
              <w:rPr>
                <w:rStyle w:val="Hyperlink"/>
                <w:b/>
                <w:bCs/>
                <w:noProof/>
              </w:rPr>
              <w:t>5.4.1</w:t>
            </w:r>
            <w:r w:rsidR="001268B0" w:rsidRPr="003B73C1">
              <w:rPr>
                <w:rFonts w:asciiTheme="minorHAnsi" w:eastAsiaTheme="minorEastAsia" w:hAnsiTheme="minorHAnsi"/>
                <w:b/>
                <w:bCs/>
                <w:noProof/>
                <w:sz w:val="22"/>
                <w:lang w:val="en-US"/>
              </w:rPr>
              <w:tab/>
            </w:r>
            <w:r w:rsidR="001268B0" w:rsidRPr="003B73C1">
              <w:rPr>
                <w:rStyle w:val="Hyperlink"/>
                <w:b/>
                <w:bCs/>
                <w:noProof/>
              </w:rPr>
              <w:t>Findings of Perceived Credibility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_Toc122021265 \h </w:instrText>
            </w:r>
            <w:r w:rsidR="001268B0" w:rsidRPr="003B73C1">
              <w:rPr>
                <w:b/>
                <w:bCs/>
                <w:noProof/>
                <w:webHidden/>
              </w:rPr>
            </w:r>
            <w:r w:rsidR="001268B0" w:rsidRPr="003B73C1">
              <w:rPr>
                <w:b/>
                <w:bCs/>
                <w:noProof/>
                <w:webHidden/>
              </w:rPr>
              <w:fldChar w:fldCharType="separate"/>
            </w:r>
            <w:r w:rsidR="001268B0" w:rsidRPr="003B73C1">
              <w:rPr>
                <w:b/>
                <w:bCs/>
                <w:noProof/>
                <w:webHidden/>
              </w:rPr>
              <w:t>94</w:t>
            </w:r>
            <w:r w:rsidR="001268B0" w:rsidRPr="003B73C1">
              <w:rPr>
                <w:b/>
                <w:bCs/>
                <w:noProof/>
                <w:webHidden/>
              </w:rPr>
              <w:fldChar w:fldCharType="end"/>
            </w:r>
          </w:hyperlink>
        </w:p>
        <w:p w14:paraId="57788ADD" w14:textId="7F1F8CE4"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66" w:history="1">
            <w:r w:rsidR="001268B0" w:rsidRPr="003B73C1">
              <w:rPr>
                <w:rStyle w:val="Hyperlink"/>
                <w:b/>
                <w:bCs/>
                <w:noProof/>
              </w:rPr>
              <w:t>5.4.2</w:t>
            </w:r>
            <w:r w:rsidR="001268B0" w:rsidRPr="003B73C1">
              <w:rPr>
                <w:rFonts w:asciiTheme="minorHAnsi" w:eastAsiaTheme="minorEastAsia" w:hAnsiTheme="minorHAnsi"/>
                <w:b/>
                <w:bCs/>
                <w:noProof/>
                <w:sz w:val="22"/>
                <w:lang w:val="en-US"/>
              </w:rPr>
              <w:tab/>
            </w:r>
            <w:r w:rsidR="001268B0" w:rsidRPr="003B73C1">
              <w:rPr>
                <w:rStyle w:val="Hyperlink"/>
                <w:b/>
                <w:bCs/>
                <w:noProof/>
              </w:rPr>
              <w:t>Findings of Perceived usefulness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_Toc122021266 \h </w:instrText>
            </w:r>
            <w:r w:rsidR="001268B0" w:rsidRPr="003B73C1">
              <w:rPr>
                <w:b/>
                <w:bCs/>
                <w:noProof/>
                <w:webHidden/>
              </w:rPr>
            </w:r>
            <w:r w:rsidR="001268B0" w:rsidRPr="003B73C1">
              <w:rPr>
                <w:b/>
                <w:bCs/>
                <w:noProof/>
                <w:webHidden/>
              </w:rPr>
              <w:fldChar w:fldCharType="separate"/>
            </w:r>
            <w:r w:rsidR="001268B0" w:rsidRPr="003B73C1">
              <w:rPr>
                <w:b/>
                <w:bCs/>
                <w:noProof/>
                <w:webHidden/>
              </w:rPr>
              <w:t>94</w:t>
            </w:r>
            <w:r w:rsidR="001268B0" w:rsidRPr="003B73C1">
              <w:rPr>
                <w:b/>
                <w:bCs/>
                <w:noProof/>
                <w:webHidden/>
              </w:rPr>
              <w:fldChar w:fldCharType="end"/>
            </w:r>
          </w:hyperlink>
        </w:p>
        <w:p w14:paraId="46741F85" w14:textId="696D3B0C"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67" w:history="1">
            <w:r w:rsidR="001268B0" w:rsidRPr="003B73C1">
              <w:rPr>
                <w:rStyle w:val="Hyperlink"/>
                <w:b/>
                <w:bCs/>
                <w:noProof/>
              </w:rPr>
              <w:t>5.4.3</w:t>
            </w:r>
            <w:r w:rsidR="001268B0" w:rsidRPr="003B73C1">
              <w:rPr>
                <w:rFonts w:asciiTheme="minorHAnsi" w:eastAsiaTheme="minorEastAsia" w:hAnsiTheme="minorHAnsi"/>
                <w:b/>
                <w:bCs/>
                <w:noProof/>
                <w:sz w:val="22"/>
                <w:lang w:val="en-US"/>
              </w:rPr>
              <w:tab/>
            </w:r>
            <w:r w:rsidR="001268B0" w:rsidRPr="003B73C1">
              <w:rPr>
                <w:rStyle w:val="Hyperlink"/>
                <w:b/>
                <w:bCs/>
                <w:noProof/>
              </w:rPr>
              <w:t>Findings of Perceived Risk</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_Toc122021267 \h </w:instrText>
            </w:r>
            <w:r w:rsidR="001268B0" w:rsidRPr="003B73C1">
              <w:rPr>
                <w:b/>
                <w:bCs/>
                <w:noProof/>
                <w:webHidden/>
              </w:rPr>
            </w:r>
            <w:r w:rsidR="001268B0" w:rsidRPr="003B73C1">
              <w:rPr>
                <w:b/>
                <w:bCs/>
                <w:noProof/>
                <w:webHidden/>
              </w:rPr>
              <w:fldChar w:fldCharType="separate"/>
            </w:r>
            <w:r w:rsidR="001268B0" w:rsidRPr="003B73C1">
              <w:rPr>
                <w:b/>
                <w:bCs/>
                <w:noProof/>
                <w:webHidden/>
              </w:rPr>
              <w:t>95</w:t>
            </w:r>
            <w:r w:rsidR="001268B0" w:rsidRPr="003B73C1">
              <w:rPr>
                <w:b/>
                <w:bCs/>
                <w:noProof/>
                <w:webHidden/>
              </w:rPr>
              <w:fldChar w:fldCharType="end"/>
            </w:r>
          </w:hyperlink>
        </w:p>
        <w:p w14:paraId="6FEA05FC" w14:textId="14ABEE7B"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8" w:history="1">
            <w:r w:rsidR="001268B0" w:rsidRPr="003B73C1">
              <w:rPr>
                <w:rStyle w:val="Hyperlink"/>
                <w:b/>
                <w:bCs/>
                <w:noProof/>
              </w:rPr>
              <w:t>5.5</w:t>
            </w:r>
            <w:r w:rsidR="001268B0" w:rsidRPr="003B73C1">
              <w:rPr>
                <w:rFonts w:asciiTheme="minorHAnsi" w:eastAsiaTheme="minorEastAsia" w:hAnsiTheme="minorHAnsi"/>
                <w:b/>
                <w:bCs/>
                <w:noProof/>
                <w:sz w:val="22"/>
                <w:lang w:val="en-US"/>
              </w:rPr>
              <w:tab/>
            </w:r>
            <w:r w:rsidR="001268B0" w:rsidRPr="003B73C1">
              <w:rPr>
                <w:rStyle w:val="Hyperlink"/>
                <w:b/>
                <w:bCs/>
                <w:noProof/>
              </w:rPr>
              <w:t>Conclusion</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_Toc122021268 \h </w:instrText>
            </w:r>
            <w:r w:rsidR="001268B0" w:rsidRPr="003B73C1">
              <w:rPr>
                <w:b/>
                <w:bCs/>
                <w:noProof/>
                <w:webHidden/>
              </w:rPr>
            </w:r>
            <w:r w:rsidR="001268B0" w:rsidRPr="003B73C1">
              <w:rPr>
                <w:b/>
                <w:bCs/>
                <w:noProof/>
                <w:webHidden/>
              </w:rPr>
              <w:fldChar w:fldCharType="separate"/>
            </w:r>
            <w:r w:rsidR="001268B0" w:rsidRPr="003B73C1">
              <w:rPr>
                <w:b/>
                <w:bCs/>
                <w:noProof/>
                <w:webHidden/>
              </w:rPr>
              <w:t>95</w:t>
            </w:r>
            <w:r w:rsidR="001268B0" w:rsidRPr="003B73C1">
              <w:rPr>
                <w:b/>
                <w:bCs/>
                <w:noProof/>
                <w:webHidden/>
              </w:rPr>
              <w:fldChar w:fldCharType="end"/>
            </w:r>
          </w:hyperlink>
        </w:p>
        <w:p w14:paraId="7FF4781F" w14:textId="4A454001"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69" w:history="1">
            <w:r w:rsidR="001268B0" w:rsidRPr="003B73C1">
              <w:rPr>
                <w:rStyle w:val="Hyperlink"/>
                <w:b/>
                <w:bCs/>
                <w:noProof/>
              </w:rPr>
              <w:t>5.6</w:t>
            </w:r>
            <w:r w:rsidR="001268B0" w:rsidRPr="003B73C1">
              <w:rPr>
                <w:rFonts w:asciiTheme="minorHAnsi" w:eastAsiaTheme="minorEastAsia" w:hAnsiTheme="minorHAnsi"/>
                <w:b/>
                <w:bCs/>
                <w:noProof/>
                <w:sz w:val="22"/>
                <w:lang w:val="en-US"/>
              </w:rPr>
              <w:tab/>
            </w:r>
            <w:r w:rsidR="001268B0" w:rsidRPr="003B73C1">
              <w:rPr>
                <w:rStyle w:val="Hyperlink"/>
                <w:b/>
                <w:bCs/>
                <w:noProof/>
              </w:rPr>
              <w:t>Contribution of the Study</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_Toc122021269 \h </w:instrText>
            </w:r>
            <w:r w:rsidR="001268B0" w:rsidRPr="003B73C1">
              <w:rPr>
                <w:b/>
                <w:bCs/>
                <w:noProof/>
                <w:webHidden/>
              </w:rPr>
            </w:r>
            <w:r w:rsidR="001268B0" w:rsidRPr="003B73C1">
              <w:rPr>
                <w:b/>
                <w:bCs/>
                <w:noProof/>
                <w:webHidden/>
              </w:rPr>
              <w:fldChar w:fldCharType="separate"/>
            </w:r>
            <w:r w:rsidR="001268B0" w:rsidRPr="003B73C1">
              <w:rPr>
                <w:b/>
                <w:bCs/>
                <w:noProof/>
                <w:webHidden/>
              </w:rPr>
              <w:t>96</w:t>
            </w:r>
            <w:r w:rsidR="001268B0" w:rsidRPr="003B73C1">
              <w:rPr>
                <w:b/>
                <w:bCs/>
                <w:noProof/>
                <w:webHidden/>
              </w:rPr>
              <w:fldChar w:fldCharType="end"/>
            </w:r>
          </w:hyperlink>
        </w:p>
        <w:p w14:paraId="60B14CE6" w14:textId="2786CA0B"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70" w:history="1">
            <w:r w:rsidR="001268B0" w:rsidRPr="003B73C1">
              <w:rPr>
                <w:rStyle w:val="Hyperlink"/>
                <w:b/>
                <w:bCs/>
                <w:noProof/>
              </w:rPr>
              <w:t>5.7</w:t>
            </w:r>
            <w:r w:rsidR="001268B0" w:rsidRPr="003B73C1">
              <w:rPr>
                <w:rFonts w:asciiTheme="minorHAnsi" w:eastAsiaTheme="minorEastAsia" w:hAnsiTheme="minorHAnsi"/>
                <w:b/>
                <w:bCs/>
                <w:noProof/>
                <w:sz w:val="22"/>
                <w:lang w:val="en-US"/>
              </w:rPr>
              <w:tab/>
            </w:r>
            <w:r w:rsidR="001268B0" w:rsidRPr="003B73C1">
              <w:rPr>
                <w:rStyle w:val="Hyperlink"/>
                <w:b/>
                <w:bCs/>
                <w:noProof/>
              </w:rPr>
              <w:t>Recommendations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_Toc122021270 \h </w:instrText>
            </w:r>
            <w:r w:rsidR="001268B0" w:rsidRPr="003B73C1">
              <w:rPr>
                <w:b/>
                <w:bCs/>
                <w:noProof/>
                <w:webHidden/>
              </w:rPr>
            </w:r>
            <w:r w:rsidR="001268B0" w:rsidRPr="003B73C1">
              <w:rPr>
                <w:b/>
                <w:bCs/>
                <w:noProof/>
                <w:webHidden/>
              </w:rPr>
              <w:fldChar w:fldCharType="separate"/>
            </w:r>
            <w:r w:rsidR="001268B0" w:rsidRPr="003B73C1">
              <w:rPr>
                <w:b/>
                <w:bCs/>
                <w:noProof/>
                <w:webHidden/>
              </w:rPr>
              <w:t>97</w:t>
            </w:r>
            <w:r w:rsidR="001268B0" w:rsidRPr="003B73C1">
              <w:rPr>
                <w:b/>
                <w:bCs/>
                <w:noProof/>
                <w:webHidden/>
              </w:rPr>
              <w:fldChar w:fldCharType="end"/>
            </w:r>
          </w:hyperlink>
        </w:p>
        <w:p w14:paraId="0CDFF557" w14:textId="4012145B"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71" w:history="1">
            <w:r w:rsidR="001268B0" w:rsidRPr="003B73C1">
              <w:rPr>
                <w:rStyle w:val="Hyperlink"/>
                <w:b/>
                <w:bCs/>
                <w:noProof/>
              </w:rPr>
              <w:t>5.7.1</w:t>
            </w:r>
            <w:r w:rsidR="001268B0" w:rsidRPr="003B73C1">
              <w:rPr>
                <w:rFonts w:asciiTheme="minorHAnsi" w:eastAsiaTheme="minorEastAsia" w:hAnsiTheme="minorHAnsi"/>
                <w:b/>
                <w:bCs/>
                <w:noProof/>
                <w:sz w:val="22"/>
                <w:lang w:val="en-US"/>
              </w:rPr>
              <w:tab/>
            </w:r>
            <w:r w:rsidR="001268B0" w:rsidRPr="003B73C1">
              <w:rPr>
                <w:rStyle w:val="Hyperlink"/>
                <w:b/>
                <w:bCs/>
                <w:noProof/>
              </w:rPr>
              <w:t>Theoretical Implications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_Toc122021271 \h </w:instrText>
            </w:r>
            <w:r w:rsidR="001268B0" w:rsidRPr="003B73C1">
              <w:rPr>
                <w:b/>
                <w:bCs/>
                <w:noProof/>
                <w:webHidden/>
              </w:rPr>
            </w:r>
            <w:r w:rsidR="001268B0" w:rsidRPr="003B73C1">
              <w:rPr>
                <w:b/>
                <w:bCs/>
                <w:noProof/>
                <w:webHidden/>
              </w:rPr>
              <w:fldChar w:fldCharType="separate"/>
            </w:r>
            <w:r w:rsidR="001268B0" w:rsidRPr="003B73C1">
              <w:rPr>
                <w:b/>
                <w:bCs/>
                <w:noProof/>
                <w:webHidden/>
              </w:rPr>
              <w:t>97</w:t>
            </w:r>
            <w:r w:rsidR="001268B0" w:rsidRPr="003B73C1">
              <w:rPr>
                <w:b/>
                <w:bCs/>
                <w:noProof/>
                <w:webHidden/>
              </w:rPr>
              <w:fldChar w:fldCharType="end"/>
            </w:r>
          </w:hyperlink>
        </w:p>
        <w:p w14:paraId="06D3BFA9" w14:textId="01C120C1" w:rsidR="001268B0" w:rsidRPr="003B73C1" w:rsidRDefault="00514735" w:rsidP="003B73C1">
          <w:pPr>
            <w:pStyle w:val="TOC3"/>
            <w:tabs>
              <w:tab w:val="left" w:pos="1320"/>
              <w:tab w:val="right" w:leader="dot" w:pos="9350"/>
            </w:tabs>
            <w:spacing w:line="240" w:lineRule="auto"/>
            <w:rPr>
              <w:rFonts w:asciiTheme="minorHAnsi" w:eastAsiaTheme="minorEastAsia" w:hAnsiTheme="minorHAnsi"/>
              <w:b/>
              <w:bCs/>
              <w:noProof/>
              <w:sz w:val="22"/>
              <w:lang w:val="en-US"/>
            </w:rPr>
          </w:pPr>
          <w:hyperlink w:anchor="_Toc122021272" w:history="1">
            <w:r w:rsidR="001268B0" w:rsidRPr="003B73C1">
              <w:rPr>
                <w:rStyle w:val="Hyperlink"/>
                <w:b/>
                <w:bCs/>
                <w:noProof/>
              </w:rPr>
              <w:t>5.7.2</w:t>
            </w:r>
            <w:r w:rsidR="001268B0" w:rsidRPr="003B73C1">
              <w:rPr>
                <w:rFonts w:asciiTheme="minorHAnsi" w:eastAsiaTheme="minorEastAsia" w:hAnsiTheme="minorHAnsi"/>
                <w:b/>
                <w:bCs/>
                <w:noProof/>
                <w:sz w:val="22"/>
                <w:lang w:val="en-US"/>
              </w:rPr>
              <w:tab/>
            </w:r>
            <w:r w:rsidR="001268B0" w:rsidRPr="003B73C1">
              <w:rPr>
                <w:rStyle w:val="Hyperlink"/>
                <w:b/>
                <w:bCs/>
                <w:noProof/>
              </w:rPr>
              <w:t>Managerial Implications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_Toc122021272 \h </w:instrText>
            </w:r>
            <w:r w:rsidR="001268B0" w:rsidRPr="003B73C1">
              <w:rPr>
                <w:b/>
                <w:bCs/>
                <w:noProof/>
                <w:webHidden/>
              </w:rPr>
            </w:r>
            <w:r w:rsidR="001268B0" w:rsidRPr="003B73C1">
              <w:rPr>
                <w:b/>
                <w:bCs/>
                <w:noProof/>
                <w:webHidden/>
              </w:rPr>
              <w:fldChar w:fldCharType="separate"/>
            </w:r>
            <w:r w:rsidR="001268B0" w:rsidRPr="003B73C1">
              <w:rPr>
                <w:b/>
                <w:bCs/>
                <w:noProof/>
                <w:webHidden/>
              </w:rPr>
              <w:t>99</w:t>
            </w:r>
            <w:r w:rsidR="001268B0" w:rsidRPr="003B73C1">
              <w:rPr>
                <w:b/>
                <w:bCs/>
                <w:noProof/>
                <w:webHidden/>
              </w:rPr>
              <w:fldChar w:fldCharType="end"/>
            </w:r>
          </w:hyperlink>
        </w:p>
        <w:p w14:paraId="046C5A97" w14:textId="5C3FD14D" w:rsidR="001268B0" w:rsidRPr="003B73C1" w:rsidRDefault="00514735" w:rsidP="003B73C1">
          <w:pPr>
            <w:pStyle w:val="TOC2"/>
            <w:tabs>
              <w:tab w:val="left" w:pos="880"/>
              <w:tab w:val="right" w:leader="dot" w:pos="9350"/>
            </w:tabs>
            <w:spacing w:line="240" w:lineRule="auto"/>
            <w:rPr>
              <w:rFonts w:asciiTheme="minorHAnsi" w:eastAsiaTheme="minorEastAsia" w:hAnsiTheme="minorHAnsi"/>
              <w:b/>
              <w:bCs/>
              <w:noProof/>
              <w:sz w:val="22"/>
              <w:lang w:val="en-US"/>
            </w:rPr>
          </w:pPr>
          <w:hyperlink w:anchor="_Toc122021273" w:history="1">
            <w:r w:rsidR="001268B0" w:rsidRPr="003B73C1">
              <w:rPr>
                <w:rStyle w:val="Hyperlink"/>
                <w:b/>
                <w:bCs/>
                <w:noProof/>
              </w:rPr>
              <w:t>5.8</w:t>
            </w:r>
            <w:r w:rsidR="001268B0" w:rsidRPr="003B73C1">
              <w:rPr>
                <w:rFonts w:asciiTheme="minorHAnsi" w:eastAsiaTheme="minorEastAsia" w:hAnsiTheme="minorHAnsi"/>
                <w:b/>
                <w:bCs/>
                <w:noProof/>
                <w:sz w:val="22"/>
                <w:lang w:val="en-US"/>
              </w:rPr>
              <w:tab/>
            </w:r>
            <w:r w:rsidR="001268B0" w:rsidRPr="003B73C1">
              <w:rPr>
                <w:rStyle w:val="Hyperlink"/>
                <w:b/>
                <w:bCs/>
                <w:noProof/>
              </w:rPr>
              <w:t>Suggestions for further research</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_Toc122021273 \h </w:instrText>
            </w:r>
            <w:r w:rsidR="001268B0" w:rsidRPr="003B73C1">
              <w:rPr>
                <w:b/>
                <w:bCs/>
                <w:noProof/>
                <w:webHidden/>
              </w:rPr>
            </w:r>
            <w:r w:rsidR="001268B0" w:rsidRPr="003B73C1">
              <w:rPr>
                <w:b/>
                <w:bCs/>
                <w:noProof/>
                <w:webHidden/>
              </w:rPr>
              <w:fldChar w:fldCharType="separate"/>
            </w:r>
            <w:r w:rsidR="001268B0" w:rsidRPr="003B73C1">
              <w:rPr>
                <w:b/>
                <w:bCs/>
                <w:noProof/>
                <w:webHidden/>
              </w:rPr>
              <w:t>99</w:t>
            </w:r>
            <w:r w:rsidR="001268B0" w:rsidRPr="003B73C1">
              <w:rPr>
                <w:b/>
                <w:bCs/>
                <w:noProof/>
                <w:webHidden/>
              </w:rPr>
              <w:fldChar w:fldCharType="end"/>
            </w:r>
          </w:hyperlink>
        </w:p>
        <w:p w14:paraId="4BDBFC11" w14:textId="395A0E2F"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74" w:history="1">
            <w:r w:rsidR="001268B0" w:rsidRPr="003B73C1">
              <w:rPr>
                <w:rStyle w:val="Hyperlink"/>
                <w:b/>
                <w:bCs/>
                <w:noProof/>
              </w:rPr>
              <w:t>6</w:t>
            </w:r>
            <w:r w:rsidR="001268B0" w:rsidRPr="003B73C1">
              <w:rPr>
                <w:rFonts w:asciiTheme="minorHAnsi" w:eastAsiaTheme="minorEastAsia" w:hAnsiTheme="minorHAnsi"/>
                <w:b/>
                <w:bCs/>
                <w:noProof/>
                <w:sz w:val="22"/>
                <w:lang w:val="en-US"/>
              </w:rPr>
              <w:tab/>
            </w:r>
            <w:r w:rsidR="001268B0" w:rsidRPr="003B73C1">
              <w:rPr>
                <w:rStyle w:val="Hyperlink"/>
                <w:b/>
                <w:bCs/>
                <w:noProof/>
              </w:rPr>
              <w:t>REFERENCES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_Toc122021274 \h </w:instrText>
            </w:r>
            <w:r w:rsidR="001268B0" w:rsidRPr="003B73C1">
              <w:rPr>
                <w:b/>
                <w:bCs/>
                <w:noProof/>
                <w:webHidden/>
              </w:rPr>
            </w:r>
            <w:r w:rsidR="001268B0" w:rsidRPr="003B73C1">
              <w:rPr>
                <w:b/>
                <w:bCs/>
                <w:noProof/>
                <w:webHidden/>
              </w:rPr>
              <w:fldChar w:fldCharType="separate"/>
            </w:r>
            <w:r w:rsidR="001268B0" w:rsidRPr="003B73C1">
              <w:rPr>
                <w:b/>
                <w:bCs/>
                <w:noProof/>
                <w:webHidden/>
              </w:rPr>
              <w:t>100</w:t>
            </w:r>
            <w:r w:rsidR="001268B0" w:rsidRPr="003B73C1">
              <w:rPr>
                <w:b/>
                <w:bCs/>
                <w:noProof/>
                <w:webHidden/>
              </w:rPr>
              <w:fldChar w:fldCharType="end"/>
            </w:r>
          </w:hyperlink>
        </w:p>
        <w:p w14:paraId="5161EE45" w14:textId="4760D4FB" w:rsidR="001268B0" w:rsidRPr="003B73C1" w:rsidRDefault="00514735" w:rsidP="003B73C1">
          <w:pPr>
            <w:pStyle w:val="TOC1"/>
            <w:tabs>
              <w:tab w:val="left" w:pos="480"/>
              <w:tab w:val="right" w:leader="dot" w:pos="9350"/>
            </w:tabs>
            <w:spacing w:line="240" w:lineRule="auto"/>
            <w:rPr>
              <w:rFonts w:asciiTheme="minorHAnsi" w:eastAsiaTheme="minorEastAsia" w:hAnsiTheme="minorHAnsi"/>
              <w:b/>
              <w:bCs/>
              <w:noProof/>
              <w:sz w:val="22"/>
              <w:lang w:val="en-US"/>
            </w:rPr>
          </w:pPr>
          <w:hyperlink w:anchor="_Toc122021275" w:history="1">
            <w:r w:rsidR="001268B0" w:rsidRPr="003B73C1">
              <w:rPr>
                <w:rStyle w:val="Hyperlink"/>
                <w:rFonts w:cs="Times New Roman"/>
                <w:b/>
                <w:bCs/>
                <w:noProof/>
              </w:rPr>
              <w:t>7</w:t>
            </w:r>
            <w:r w:rsidR="001268B0" w:rsidRPr="003B73C1">
              <w:rPr>
                <w:rFonts w:asciiTheme="minorHAnsi" w:eastAsiaTheme="minorEastAsia" w:hAnsiTheme="minorHAnsi"/>
                <w:b/>
                <w:bCs/>
                <w:noProof/>
                <w:sz w:val="22"/>
                <w:lang w:val="en-US"/>
              </w:rPr>
              <w:tab/>
            </w:r>
            <w:r w:rsidR="001268B0" w:rsidRPr="003B73C1">
              <w:rPr>
                <w:rStyle w:val="Hyperlink"/>
                <w:rFonts w:cs="Times New Roman"/>
                <w:b/>
                <w:bCs/>
                <w:noProof/>
              </w:rPr>
              <w:t>ANNEXURES</w:t>
            </w:r>
            <w:r w:rsidR="001268B0" w:rsidRPr="003B73C1">
              <w:rPr>
                <w:b/>
                <w:bCs/>
                <w:noProof/>
                <w:webHidden/>
              </w:rPr>
              <w:tab/>
            </w:r>
            <w:r w:rsidR="001268B0" w:rsidRPr="003B73C1">
              <w:rPr>
                <w:b/>
                <w:bCs/>
                <w:noProof/>
                <w:webHidden/>
              </w:rPr>
              <w:fldChar w:fldCharType="begin"/>
            </w:r>
            <w:r w:rsidR="001268B0" w:rsidRPr="003B73C1">
              <w:rPr>
                <w:b/>
                <w:bCs/>
                <w:noProof/>
                <w:webHidden/>
              </w:rPr>
              <w:instrText xml:space="preserve"> PAGEREF _Toc122021275 \h </w:instrText>
            </w:r>
            <w:r w:rsidR="001268B0" w:rsidRPr="003B73C1">
              <w:rPr>
                <w:b/>
                <w:bCs/>
                <w:noProof/>
                <w:webHidden/>
              </w:rPr>
            </w:r>
            <w:r w:rsidR="001268B0" w:rsidRPr="003B73C1">
              <w:rPr>
                <w:b/>
                <w:bCs/>
                <w:noProof/>
                <w:webHidden/>
              </w:rPr>
              <w:fldChar w:fldCharType="separate"/>
            </w:r>
            <w:r w:rsidR="001268B0" w:rsidRPr="003B73C1">
              <w:rPr>
                <w:b/>
                <w:bCs/>
                <w:noProof/>
                <w:webHidden/>
              </w:rPr>
              <w:t>120</w:t>
            </w:r>
            <w:r w:rsidR="001268B0" w:rsidRPr="003B73C1">
              <w:rPr>
                <w:b/>
                <w:bCs/>
                <w:noProof/>
                <w:webHidden/>
              </w:rPr>
              <w:fldChar w:fldCharType="end"/>
            </w:r>
          </w:hyperlink>
        </w:p>
        <w:p w14:paraId="3D1914AD" w14:textId="34FE9B98" w:rsidR="00A33567" w:rsidRPr="00BA1902" w:rsidRDefault="00E0789A" w:rsidP="003B73C1">
          <w:pPr>
            <w:spacing w:line="240" w:lineRule="auto"/>
            <w:rPr>
              <w:rFonts w:cs="Times New Roman"/>
              <w:b/>
              <w:bCs/>
              <w:noProof/>
              <w:sz w:val="22"/>
            </w:rPr>
          </w:pPr>
          <w:r w:rsidRPr="003B73C1">
            <w:rPr>
              <w:rFonts w:cs="Times New Roman"/>
              <w:b/>
              <w:bCs/>
              <w:noProof/>
              <w:sz w:val="22"/>
            </w:rPr>
            <w:fldChar w:fldCharType="end"/>
          </w:r>
        </w:p>
      </w:sdtContent>
    </w:sdt>
    <w:p w14:paraId="49185262" w14:textId="77777777" w:rsidR="003B73C1" w:rsidRDefault="003B73C1" w:rsidP="00433BC5">
      <w:pPr>
        <w:pStyle w:val="TableofFigures"/>
        <w:tabs>
          <w:tab w:val="right" w:leader="dot" w:pos="9350"/>
        </w:tabs>
        <w:spacing w:line="240" w:lineRule="auto"/>
        <w:rPr>
          <w:rFonts w:cs="Times New Roman"/>
          <w:color w:val="000000" w:themeColor="text1"/>
        </w:rPr>
      </w:pPr>
    </w:p>
    <w:p w14:paraId="104DB0C7" w14:textId="77777777" w:rsidR="003B73C1" w:rsidRDefault="003B73C1" w:rsidP="00433BC5">
      <w:pPr>
        <w:pStyle w:val="TableofFigures"/>
        <w:tabs>
          <w:tab w:val="right" w:leader="dot" w:pos="9350"/>
        </w:tabs>
        <w:spacing w:line="240" w:lineRule="auto"/>
        <w:rPr>
          <w:rFonts w:cs="Times New Roman"/>
          <w:color w:val="000000" w:themeColor="text1"/>
        </w:rPr>
      </w:pPr>
    </w:p>
    <w:p w14:paraId="4435369D" w14:textId="77777777" w:rsidR="003B73C1" w:rsidRDefault="003B73C1" w:rsidP="00433BC5">
      <w:pPr>
        <w:pStyle w:val="TableofFigures"/>
        <w:tabs>
          <w:tab w:val="right" w:leader="dot" w:pos="9350"/>
        </w:tabs>
        <w:spacing w:line="240" w:lineRule="auto"/>
        <w:rPr>
          <w:rFonts w:cs="Times New Roman"/>
          <w:color w:val="000000" w:themeColor="text1"/>
        </w:rPr>
      </w:pPr>
    </w:p>
    <w:p w14:paraId="7EA0E52A" w14:textId="77777777" w:rsidR="003B73C1" w:rsidRDefault="003B73C1" w:rsidP="00433BC5">
      <w:pPr>
        <w:pStyle w:val="TableofFigures"/>
        <w:tabs>
          <w:tab w:val="right" w:leader="dot" w:pos="9350"/>
        </w:tabs>
        <w:spacing w:line="240" w:lineRule="auto"/>
        <w:rPr>
          <w:rFonts w:cs="Times New Roman"/>
          <w:color w:val="000000" w:themeColor="text1"/>
        </w:rPr>
      </w:pPr>
    </w:p>
    <w:p w14:paraId="5D4E9C22" w14:textId="77777777" w:rsidR="003B73C1" w:rsidRDefault="003B73C1" w:rsidP="00433BC5">
      <w:pPr>
        <w:pStyle w:val="TableofFigures"/>
        <w:tabs>
          <w:tab w:val="right" w:leader="dot" w:pos="9350"/>
        </w:tabs>
        <w:spacing w:line="240" w:lineRule="auto"/>
        <w:rPr>
          <w:rFonts w:cs="Times New Roman"/>
          <w:color w:val="000000" w:themeColor="text1"/>
        </w:rPr>
      </w:pPr>
    </w:p>
    <w:p w14:paraId="4AC58B55" w14:textId="77777777" w:rsidR="003B73C1" w:rsidRDefault="003B73C1" w:rsidP="00433BC5">
      <w:pPr>
        <w:pStyle w:val="TableofFigures"/>
        <w:tabs>
          <w:tab w:val="right" w:leader="dot" w:pos="9350"/>
        </w:tabs>
        <w:spacing w:line="240" w:lineRule="auto"/>
        <w:rPr>
          <w:rFonts w:cs="Times New Roman"/>
          <w:color w:val="000000" w:themeColor="text1"/>
        </w:rPr>
      </w:pPr>
    </w:p>
    <w:p w14:paraId="049BA10D" w14:textId="77777777" w:rsidR="003B73C1" w:rsidRDefault="003B73C1" w:rsidP="00433BC5">
      <w:pPr>
        <w:pStyle w:val="TableofFigures"/>
        <w:tabs>
          <w:tab w:val="right" w:leader="dot" w:pos="9350"/>
        </w:tabs>
        <w:spacing w:line="240" w:lineRule="auto"/>
        <w:rPr>
          <w:rFonts w:cs="Times New Roman"/>
          <w:color w:val="000000" w:themeColor="text1"/>
        </w:rPr>
      </w:pPr>
    </w:p>
    <w:p w14:paraId="4B21F9D1" w14:textId="6B450127" w:rsidR="00471F61" w:rsidRDefault="00471F61" w:rsidP="00433BC5">
      <w:pPr>
        <w:pStyle w:val="TableofFigures"/>
        <w:tabs>
          <w:tab w:val="right" w:leader="dot" w:pos="9350"/>
        </w:tabs>
        <w:spacing w:line="240" w:lineRule="auto"/>
        <w:rPr>
          <w:rFonts w:asciiTheme="minorHAnsi" w:eastAsiaTheme="minorEastAsia" w:hAnsiTheme="minorHAnsi"/>
          <w:noProof/>
          <w:sz w:val="22"/>
          <w:lang w:val="en-US"/>
        </w:rPr>
      </w:pPr>
      <w:r>
        <w:rPr>
          <w:rFonts w:cs="Times New Roman"/>
          <w:color w:val="000000" w:themeColor="text1"/>
        </w:rPr>
        <w:fldChar w:fldCharType="begin"/>
      </w:r>
      <w:r>
        <w:rPr>
          <w:rFonts w:cs="Times New Roman"/>
          <w:color w:val="000000" w:themeColor="text1"/>
        </w:rPr>
        <w:instrText xml:space="preserve"> TOC \h \z \c "Figure" </w:instrText>
      </w:r>
      <w:r>
        <w:rPr>
          <w:rFonts w:cs="Times New Roman"/>
          <w:color w:val="000000" w:themeColor="text1"/>
        </w:rPr>
        <w:fldChar w:fldCharType="separate"/>
      </w:r>
      <w:hyperlink w:anchor="_Toc122018369" w:history="1">
        <w:r w:rsidRPr="00341ADC">
          <w:rPr>
            <w:rStyle w:val="Hyperlink"/>
            <w:noProof/>
          </w:rPr>
          <w:t>Figure 1: Sales revenue increasing percentage behaviour</w:t>
        </w:r>
        <w:r>
          <w:rPr>
            <w:noProof/>
            <w:webHidden/>
          </w:rPr>
          <w:tab/>
        </w:r>
        <w:r>
          <w:rPr>
            <w:noProof/>
            <w:webHidden/>
          </w:rPr>
          <w:fldChar w:fldCharType="begin"/>
        </w:r>
        <w:r>
          <w:rPr>
            <w:noProof/>
            <w:webHidden/>
          </w:rPr>
          <w:instrText xml:space="preserve"> PAGEREF _Toc122018369 \h </w:instrText>
        </w:r>
        <w:r>
          <w:rPr>
            <w:noProof/>
            <w:webHidden/>
          </w:rPr>
        </w:r>
        <w:r>
          <w:rPr>
            <w:noProof/>
            <w:webHidden/>
          </w:rPr>
          <w:fldChar w:fldCharType="separate"/>
        </w:r>
        <w:r>
          <w:rPr>
            <w:noProof/>
            <w:webHidden/>
          </w:rPr>
          <w:t>19</w:t>
        </w:r>
        <w:r>
          <w:rPr>
            <w:noProof/>
            <w:webHidden/>
          </w:rPr>
          <w:fldChar w:fldCharType="end"/>
        </w:r>
      </w:hyperlink>
    </w:p>
    <w:p w14:paraId="7179B6DE" w14:textId="7CC3549C"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0" w:history="1">
        <w:r w:rsidR="00471F61" w:rsidRPr="00341ADC">
          <w:rPr>
            <w:rStyle w:val="Hyperlink"/>
            <w:noProof/>
          </w:rPr>
          <w:t>Figure 2 : Conceptual Framework</w:t>
        </w:r>
        <w:r w:rsidR="00471F61">
          <w:rPr>
            <w:noProof/>
            <w:webHidden/>
          </w:rPr>
          <w:tab/>
        </w:r>
        <w:r w:rsidR="00471F61">
          <w:rPr>
            <w:noProof/>
            <w:webHidden/>
          </w:rPr>
          <w:fldChar w:fldCharType="begin"/>
        </w:r>
        <w:r w:rsidR="00471F61">
          <w:rPr>
            <w:noProof/>
            <w:webHidden/>
          </w:rPr>
          <w:instrText xml:space="preserve"> PAGEREF _Toc122018370 \h </w:instrText>
        </w:r>
        <w:r w:rsidR="00471F61">
          <w:rPr>
            <w:noProof/>
            <w:webHidden/>
          </w:rPr>
        </w:r>
        <w:r w:rsidR="00471F61">
          <w:rPr>
            <w:noProof/>
            <w:webHidden/>
          </w:rPr>
          <w:fldChar w:fldCharType="separate"/>
        </w:r>
        <w:r w:rsidR="00471F61">
          <w:rPr>
            <w:noProof/>
            <w:webHidden/>
          </w:rPr>
          <w:t>40</w:t>
        </w:r>
        <w:r w:rsidR="00471F61">
          <w:rPr>
            <w:noProof/>
            <w:webHidden/>
          </w:rPr>
          <w:fldChar w:fldCharType="end"/>
        </w:r>
      </w:hyperlink>
    </w:p>
    <w:p w14:paraId="65694AB9" w14:textId="5073FF94"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1" w:history="1">
        <w:r w:rsidR="00471F61" w:rsidRPr="00341ADC">
          <w:rPr>
            <w:rStyle w:val="Hyperlink"/>
            <w:noProof/>
          </w:rPr>
          <w:t>Figure 3 : Sample Size Calculation</w:t>
        </w:r>
        <w:r w:rsidR="00471F61">
          <w:rPr>
            <w:noProof/>
            <w:webHidden/>
          </w:rPr>
          <w:tab/>
        </w:r>
        <w:r w:rsidR="00471F61">
          <w:rPr>
            <w:noProof/>
            <w:webHidden/>
          </w:rPr>
          <w:fldChar w:fldCharType="begin"/>
        </w:r>
        <w:r w:rsidR="00471F61">
          <w:rPr>
            <w:noProof/>
            <w:webHidden/>
          </w:rPr>
          <w:instrText xml:space="preserve"> PAGEREF _Toc122018371 \h </w:instrText>
        </w:r>
        <w:r w:rsidR="00471F61">
          <w:rPr>
            <w:noProof/>
            <w:webHidden/>
          </w:rPr>
        </w:r>
        <w:r w:rsidR="00471F61">
          <w:rPr>
            <w:noProof/>
            <w:webHidden/>
          </w:rPr>
          <w:fldChar w:fldCharType="separate"/>
        </w:r>
        <w:r w:rsidR="00471F61">
          <w:rPr>
            <w:noProof/>
            <w:webHidden/>
          </w:rPr>
          <w:t>50</w:t>
        </w:r>
        <w:r w:rsidR="00471F61">
          <w:rPr>
            <w:noProof/>
            <w:webHidden/>
          </w:rPr>
          <w:fldChar w:fldCharType="end"/>
        </w:r>
      </w:hyperlink>
    </w:p>
    <w:p w14:paraId="13648097" w14:textId="7FF2E108"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2" w:history="1">
        <w:r w:rsidR="00471F61" w:rsidRPr="00341ADC">
          <w:rPr>
            <w:rStyle w:val="Hyperlink"/>
            <w:noProof/>
          </w:rPr>
          <w:t>Figure 4 : - Analysis of content refer platforms</w:t>
        </w:r>
        <w:r w:rsidR="00471F61">
          <w:rPr>
            <w:noProof/>
            <w:webHidden/>
          </w:rPr>
          <w:tab/>
        </w:r>
        <w:r w:rsidR="00471F61">
          <w:rPr>
            <w:noProof/>
            <w:webHidden/>
          </w:rPr>
          <w:fldChar w:fldCharType="begin"/>
        </w:r>
        <w:r w:rsidR="00471F61">
          <w:rPr>
            <w:noProof/>
            <w:webHidden/>
          </w:rPr>
          <w:instrText xml:space="preserve"> PAGEREF _Toc122018372 \h </w:instrText>
        </w:r>
        <w:r w:rsidR="00471F61">
          <w:rPr>
            <w:noProof/>
            <w:webHidden/>
          </w:rPr>
        </w:r>
        <w:r w:rsidR="00471F61">
          <w:rPr>
            <w:noProof/>
            <w:webHidden/>
          </w:rPr>
          <w:fldChar w:fldCharType="separate"/>
        </w:r>
        <w:r w:rsidR="00471F61">
          <w:rPr>
            <w:noProof/>
            <w:webHidden/>
          </w:rPr>
          <w:t>59</w:t>
        </w:r>
        <w:r w:rsidR="00471F61">
          <w:rPr>
            <w:noProof/>
            <w:webHidden/>
          </w:rPr>
          <w:fldChar w:fldCharType="end"/>
        </w:r>
      </w:hyperlink>
    </w:p>
    <w:p w14:paraId="11A5CB1E" w14:textId="16B621C9"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3" w:history="1">
        <w:r w:rsidR="00471F61" w:rsidRPr="00341ADC">
          <w:rPr>
            <w:rStyle w:val="Hyperlink"/>
            <w:noProof/>
          </w:rPr>
          <w:t>Figure 5 : Analysis of mostly prefer retail fashion store, to purchase fashion products online</w:t>
        </w:r>
        <w:r w:rsidR="00471F61">
          <w:rPr>
            <w:noProof/>
            <w:webHidden/>
          </w:rPr>
          <w:tab/>
        </w:r>
        <w:r w:rsidR="00471F61">
          <w:rPr>
            <w:noProof/>
            <w:webHidden/>
          </w:rPr>
          <w:fldChar w:fldCharType="begin"/>
        </w:r>
        <w:r w:rsidR="00471F61">
          <w:rPr>
            <w:noProof/>
            <w:webHidden/>
          </w:rPr>
          <w:instrText xml:space="preserve"> PAGEREF _Toc122018373 \h </w:instrText>
        </w:r>
        <w:r w:rsidR="00471F61">
          <w:rPr>
            <w:noProof/>
            <w:webHidden/>
          </w:rPr>
        </w:r>
        <w:r w:rsidR="00471F61">
          <w:rPr>
            <w:noProof/>
            <w:webHidden/>
          </w:rPr>
          <w:fldChar w:fldCharType="separate"/>
        </w:r>
        <w:r w:rsidR="00471F61">
          <w:rPr>
            <w:noProof/>
            <w:webHidden/>
          </w:rPr>
          <w:t>60</w:t>
        </w:r>
        <w:r w:rsidR="00471F61">
          <w:rPr>
            <w:noProof/>
            <w:webHidden/>
          </w:rPr>
          <w:fldChar w:fldCharType="end"/>
        </w:r>
      </w:hyperlink>
    </w:p>
    <w:p w14:paraId="206E0276" w14:textId="094EBA31"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4" w:history="1">
        <w:r w:rsidR="00471F61" w:rsidRPr="00341ADC">
          <w:rPr>
            <w:rStyle w:val="Hyperlink"/>
            <w:noProof/>
          </w:rPr>
          <w:t>Figure 6 : Analysis of retained time period with the mentioned brand</w:t>
        </w:r>
        <w:r w:rsidR="00471F61">
          <w:rPr>
            <w:noProof/>
            <w:webHidden/>
          </w:rPr>
          <w:tab/>
        </w:r>
        <w:r w:rsidR="00471F61">
          <w:rPr>
            <w:noProof/>
            <w:webHidden/>
          </w:rPr>
          <w:fldChar w:fldCharType="begin"/>
        </w:r>
        <w:r w:rsidR="00471F61">
          <w:rPr>
            <w:noProof/>
            <w:webHidden/>
          </w:rPr>
          <w:instrText xml:space="preserve"> PAGEREF _Toc122018374 \h </w:instrText>
        </w:r>
        <w:r w:rsidR="00471F61">
          <w:rPr>
            <w:noProof/>
            <w:webHidden/>
          </w:rPr>
        </w:r>
        <w:r w:rsidR="00471F61">
          <w:rPr>
            <w:noProof/>
            <w:webHidden/>
          </w:rPr>
          <w:fldChar w:fldCharType="separate"/>
        </w:r>
        <w:r w:rsidR="00471F61">
          <w:rPr>
            <w:noProof/>
            <w:webHidden/>
          </w:rPr>
          <w:t>61</w:t>
        </w:r>
        <w:r w:rsidR="00471F61">
          <w:rPr>
            <w:noProof/>
            <w:webHidden/>
          </w:rPr>
          <w:fldChar w:fldCharType="end"/>
        </w:r>
      </w:hyperlink>
    </w:p>
    <w:p w14:paraId="37612410" w14:textId="56379CE6"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5" w:history="1">
        <w:r w:rsidR="00471F61" w:rsidRPr="00341ADC">
          <w:rPr>
            <w:rStyle w:val="Hyperlink"/>
            <w:noProof/>
          </w:rPr>
          <w:t>Figure 7 : Experiences regarding refer to Social Media User Generated Contents (UGC), before taking a purchase decision in fashion retail products</w:t>
        </w:r>
        <w:r w:rsidR="00471F61">
          <w:rPr>
            <w:noProof/>
            <w:webHidden/>
          </w:rPr>
          <w:tab/>
        </w:r>
        <w:r w:rsidR="00471F61">
          <w:rPr>
            <w:noProof/>
            <w:webHidden/>
          </w:rPr>
          <w:fldChar w:fldCharType="begin"/>
        </w:r>
        <w:r w:rsidR="00471F61">
          <w:rPr>
            <w:noProof/>
            <w:webHidden/>
          </w:rPr>
          <w:instrText xml:space="preserve"> PAGEREF _Toc122018375 \h </w:instrText>
        </w:r>
        <w:r w:rsidR="00471F61">
          <w:rPr>
            <w:noProof/>
            <w:webHidden/>
          </w:rPr>
        </w:r>
        <w:r w:rsidR="00471F61">
          <w:rPr>
            <w:noProof/>
            <w:webHidden/>
          </w:rPr>
          <w:fldChar w:fldCharType="separate"/>
        </w:r>
        <w:r w:rsidR="00471F61">
          <w:rPr>
            <w:noProof/>
            <w:webHidden/>
          </w:rPr>
          <w:t>62</w:t>
        </w:r>
        <w:r w:rsidR="00471F61">
          <w:rPr>
            <w:noProof/>
            <w:webHidden/>
          </w:rPr>
          <w:fldChar w:fldCharType="end"/>
        </w:r>
      </w:hyperlink>
    </w:p>
    <w:p w14:paraId="24B14052" w14:textId="6514CA50"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6" w:history="1">
        <w:r w:rsidR="00471F61" w:rsidRPr="00341ADC">
          <w:rPr>
            <w:rStyle w:val="Hyperlink"/>
            <w:noProof/>
          </w:rPr>
          <w:t>Figure 8 : Analysis of frequently content refer platforms</w:t>
        </w:r>
        <w:r w:rsidR="00471F61">
          <w:rPr>
            <w:noProof/>
            <w:webHidden/>
          </w:rPr>
          <w:tab/>
        </w:r>
        <w:r w:rsidR="00471F61">
          <w:rPr>
            <w:noProof/>
            <w:webHidden/>
          </w:rPr>
          <w:fldChar w:fldCharType="begin"/>
        </w:r>
        <w:r w:rsidR="00471F61">
          <w:rPr>
            <w:noProof/>
            <w:webHidden/>
          </w:rPr>
          <w:instrText xml:space="preserve"> PAGEREF _Toc122018376 \h </w:instrText>
        </w:r>
        <w:r w:rsidR="00471F61">
          <w:rPr>
            <w:noProof/>
            <w:webHidden/>
          </w:rPr>
        </w:r>
        <w:r w:rsidR="00471F61">
          <w:rPr>
            <w:noProof/>
            <w:webHidden/>
          </w:rPr>
          <w:fldChar w:fldCharType="separate"/>
        </w:r>
        <w:r w:rsidR="00471F61">
          <w:rPr>
            <w:noProof/>
            <w:webHidden/>
          </w:rPr>
          <w:t>63</w:t>
        </w:r>
        <w:r w:rsidR="00471F61">
          <w:rPr>
            <w:noProof/>
            <w:webHidden/>
          </w:rPr>
          <w:fldChar w:fldCharType="end"/>
        </w:r>
      </w:hyperlink>
    </w:p>
    <w:p w14:paraId="3EFD60B5" w14:textId="0A512EC1"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7" w:history="1">
        <w:r w:rsidR="00471F61" w:rsidRPr="00341ADC">
          <w:rPr>
            <w:rStyle w:val="Hyperlink"/>
            <w:noProof/>
          </w:rPr>
          <w:t>Figure 9 : Analysis about mostly considering content type</w:t>
        </w:r>
        <w:r w:rsidR="00471F61">
          <w:rPr>
            <w:noProof/>
            <w:webHidden/>
          </w:rPr>
          <w:tab/>
        </w:r>
        <w:r w:rsidR="00471F61">
          <w:rPr>
            <w:noProof/>
            <w:webHidden/>
          </w:rPr>
          <w:fldChar w:fldCharType="begin"/>
        </w:r>
        <w:r w:rsidR="00471F61">
          <w:rPr>
            <w:noProof/>
            <w:webHidden/>
          </w:rPr>
          <w:instrText xml:space="preserve"> PAGEREF _Toc122018377 \h </w:instrText>
        </w:r>
        <w:r w:rsidR="00471F61">
          <w:rPr>
            <w:noProof/>
            <w:webHidden/>
          </w:rPr>
        </w:r>
        <w:r w:rsidR="00471F61">
          <w:rPr>
            <w:noProof/>
            <w:webHidden/>
          </w:rPr>
          <w:fldChar w:fldCharType="separate"/>
        </w:r>
        <w:r w:rsidR="00471F61">
          <w:rPr>
            <w:noProof/>
            <w:webHidden/>
          </w:rPr>
          <w:t>64</w:t>
        </w:r>
        <w:r w:rsidR="00471F61">
          <w:rPr>
            <w:noProof/>
            <w:webHidden/>
          </w:rPr>
          <w:fldChar w:fldCharType="end"/>
        </w:r>
      </w:hyperlink>
    </w:p>
    <w:p w14:paraId="1973CE35" w14:textId="2BECAC99"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8" w:history="1">
        <w:r w:rsidR="00471F61" w:rsidRPr="00341ADC">
          <w:rPr>
            <w:rStyle w:val="Hyperlink"/>
            <w:noProof/>
          </w:rPr>
          <w:t>Figure 10 : Gender composition</w:t>
        </w:r>
        <w:r w:rsidR="00471F61">
          <w:rPr>
            <w:noProof/>
            <w:webHidden/>
          </w:rPr>
          <w:tab/>
        </w:r>
        <w:r w:rsidR="00471F61">
          <w:rPr>
            <w:noProof/>
            <w:webHidden/>
          </w:rPr>
          <w:fldChar w:fldCharType="begin"/>
        </w:r>
        <w:r w:rsidR="00471F61">
          <w:rPr>
            <w:noProof/>
            <w:webHidden/>
          </w:rPr>
          <w:instrText xml:space="preserve"> PAGEREF _Toc122018378 \h </w:instrText>
        </w:r>
        <w:r w:rsidR="00471F61">
          <w:rPr>
            <w:noProof/>
            <w:webHidden/>
          </w:rPr>
        </w:r>
        <w:r w:rsidR="00471F61">
          <w:rPr>
            <w:noProof/>
            <w:webHidden/>
          </w:rPr>
          <w:fldChar w:fldCharType="separate"/>
        </w:r>
        <w:r w:rsidR="00471F61">
          <w:rPr>
            <w:noProof/>
            <w:webHidden/>
          </w:rPr>
          <w:t>65</w:t>
        </w:r>
        <w:r w:rsidR="00471F61">
          <w:rPr>
            <w:noProof/>
            <w:webHidden/>
          </w:rPr>
          <w:fldChar w:fldCharType="end"/>
        </w:r>
      </w:hyperlink>
    </w:p>
    <w:p w14:paraId="0ABA818D" w14:textId="1097D15E"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79" w:history="1">
        <w:r w:rsidR="00471F61" w:rsidRPr="00341ADC">
          <w:rPr>
            <w:rStyle w:val="Hyperlink"/>
            <w:noProof/>
          </w:rPr>
          <w:t>Figure 11 :Area Analysis</w:t>
        </w:r>
        <w:r w:rsidR="00471F61">
          <w:rPr>
            <w:noProof/>
            <w:webHidden/>
          </w:rPr>
          <w:tab/>
        </w:r>
        <w:r w:rsidR="00471F61">
          <w:rPr>
            <w:noProof/>
            <w:webHidden/>
          </w:rPr>
          <w:fldChar w:fldCharType="begin"/>
        </w:r>
        <w:r w:rsidR="00471F61">
          <w:rPr>
            <w:noProof/>
            <w:webHidden/>
          </w:rPr>
          <w:instrText xml:space="preserve"> PAGEREF _Toc122018379 \h </w:instrText>
        </w:r>
        <w:r w:rsidR="00471F61">
          <w:rPr>
            <w:noProof/>
            <w:webHidden/>
          </w:rPr>
        </w:r>
        <w:r w:rsidR="00471F61">
          <w:rPr>
            <w:noProof/>
            <w:webHidden/>
          </w:rPr>
          <w:fldChar w:fldCharType="separate"/>
        </w:r>
        <w:r w:rsidR="00471F61">
          <w:rPr>
            <w:noProof/>
            <w:webHidden/>
          </w:rPr>
          <w:t>66</w:t>
        </w:r>
        <w:r w:rsidR="00471F61">
          <w:rPr>
            <w:noProof/>
            <w:webHidden/>
          </w:rPr>
          <w:fldChar w:fldCharType="end"/>
        </w:r>
      </w:hyperlink>
    </w:p>
    <w:p w14:paraId="3008BDD7" w14:textId="64BF1E15"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0" w:history="1">
        <w:r w:rsidR="00471F61" w:rsidRPr="00341ADC">
          <w:rPr>
            <w:rStyle w:val="Hyperlink"/>
            <w:noProof/>
          </w:rPr>
          <w:t>Figure 12 : Age Analysis</w:t>
        </w:r>
        <w:r w:rsidR="00471F61">
          <w:rPr>
            <w:noProof/>
            <w:webHidden/>
          </w:rPr>
          <w:tab/>
        </w:r>
        <w:r w:rsidR="00471F61">
          <w:rPr>
            <w:noProof/>
            <w:webHidden/>
          </w:rPr>
          <w:fldChar w:fldCharType="begin"/>
        </w:r>
        <w:r w:rsidR="00471F61">
          <w:rPr>
            <w:noProof/>
            <w:webHidden/>
          </w:rPr>
          <w:instrText xml:space="preserve"> PAGEREF _Toc122018380 \h </w:instrText>
        </w:r>
        <w:r w:rsidR="00471F61">
          <w:rPr>
            <w:noProof/>
            <w:webHidden/>
          </w:rPr>
        </w:r>
        <w:r w:rsidR="00471F61">
          <w:rPr>
            <w:noProof/>
            <w:webHidden/>
          </w:rPr>
          <w:fldChar w:fldCharType="separate"/>
        </w:r>
        <w:r w:rsidR="00471F61">
          <w:rPr>
            <w:noProof/>
            <w:webHidden/>
          </w:rPr>
          <w:t>67</w:t>
        </w:r>
        <w:r w:rsidR="00471F61">
          <w:rPr>
            <w:noProof/>
            <w:webHidden/>
          </w:rPr>
          <w:fldChar w:fldCharType="end"/>
        </w:r>
      </w:hyperlink>
    </w:p>
    <w:p w14:paraId="5A679CBF" w14:textId="5AA0505D"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1" w:history="1">
        <w:r w:rsidR="00471F61" w:rsidRPr="00341ADC">
          <w:rPr>
            <w:rStyle w:val="Hyperlink"/>
            <w:noProof/>
          </w:rPr>
          <w:t>Figure 13 : Employment Analysis</w:t>
        </w:r>
        <w:r w:rsidR="00471F61">
          <w:rPr>
            <w:noProof/>
            <w:webHidden/>
          </w:rPr>
          <w:tab/>
        </w:r>
        <w:r w:rsidR="00471F61">
          <w:rPr>
            <w:noProof/>
            <w:webHidden/>
          </w:rPr>
          <w:fldChar w:fldCharType="begin"/>
        </w:r>
        <w:r w:rsidR="00471F61">
          <w:rPr>
            <w:noProof/>
            <w:webHidden/>
          </w:rPr>
          <w:instrText xml:space="preserve"> PAGEREF _Toc122018381 \h </w:instrText>
        </w:r>
        <w:r w:rsidR="00471F61">
          <w:rPr>
            <w:noProof/>
            <w:webHidden/>
          </w:rPr>
        </w:r>
        <w:r w:rsidR="00471F61">
          <w:rPr>
            <w:noProof/>
            <w:webHidden/>
          </w:rPr>
          <w:fldChar w:fldCharType="separate"/>
        </w:r>
        <w:r w:rsidR="00471F61">
          <w:rPr>
            <w:noProof/>
            <w:webHidden/>
          </w:rPr>
          <w:t>68</w:t>
        </w:r>
        <w:r w:rsidR="00471F61">
          <w:rPr>
            <w:noProof/>
            <w:webHidden/>
          </w:rPr>
          <w:fldChar w:fldCharType="end"/>
        </w:r>
      </w:hyperlink>
    </w:p>
    <w:p w14:paraId="53F53BB4" w14:textId="42363EF8"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2" w:history="1">
        <w:r w:rsidR="00471F61" w:rsidRPr="00341ADC">
          <w:rPr>
            <w:rStyle w:val="Hyperlink"/>
            <w:noProof/>
          </w:rPr>
          <w:t>Figure 14 : Education Level Analysis</w:t>
        </w:r>
        <w:r w:rsidR="00471F61">
          <w:rPr>
            <w:noProof/>
            <w:webHidden/>
          </w:rPr>
          <w:tab/>
        </w:r>
        <w:r w:rsidR="00471F61">
          <w:rPr>
            <w:noProof/>
            <w:webHidden/>
          </w:rPr>
          <w:fldChar w:fldCharType="begin"/>
        </w:r>
        <w:r w:rsidR="00471F61">
          <w:rPr>
            <w:noProof/>
            <w:webHidden/>
          </w:rPr>
          <w:instrText xml:space="preserve"> PAGEREF _Toc122018382 \h </w:instrText>
        </w:r>
        <w:r w:rsidR="00471F61">
          <w:rPr>
            <w:noProof/>
            <w:webHidden/>
          </w:rPr>
        </w:r>
        <w:r w:rsidR="00471F61">
          <w:rPr>
            <w:noProof/>
            <w:webHidden/>
          </w:rPr>
          <w:fldChar w:fldCharType="separate"/>
        </w:r>
        <w:r w:rsidR="00471F61">
          <w:rPr>
            <w:noProof/>
            <w:webHidden/>
          </w:rPr>
          <w:t>69</w:t>
        </w:r>
        <w:r w:rsidR="00471F61">
          <w:rPr>
            <w:noProof/>
            <w:webHidden/>
          </w:rPr>
          <w:fldChar w:fldCharType="end"/>
        </w:r>
      </w:hyperlink>
    </w:p>
    <w:p w14:paraId="02004CF3" w14:textId="2754ABFA"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3" w:history="1">
        <w:r w:rsidR="00471F61" w:rsidRPr="00341ADC">
          <w:rPr>
            <w:rStyle w:val="Hyperlink"/>
            <w:noProof/>
          </w:rPr>
          <w:t>Figure 15 : Marital Status Analysis</w:t>
        </w:r>
        <w:r w:rsidR="00471F61">
          <w:rPr>
            <w:noProof/>
            <w:webHidden/>
          </w:rPr>
          <w:tab/>
        </w:r>
        <w:r w:rsidR="00471F61">
          <w:rPr>
            <w:noProof/>
            <w:webHidden/>
          </w:rPr>
          <w:fldChar w:fldCharType="begin"/>
        </w:r>
        <w:r w:rsidR="00471F61">
          <w:rPr>
            <w:noProof/>
            <w:webHidden/>
          </w:rPr>
          <w:instrText xml:space="preserve"> PAGEREF _Toc122018383 \h </w:instrText>
        </w:r>
        <w:r w:rsidR="00471F61">
          <w:rPr>
            <w:noProof/>
            <w:webHidden/>
          </w:rPr>
        </w:r>
        <w:r w:rsidR="00471F61">
          <w:rPr>
            <w:noProof/>
            <w:webHidden/>
          </w:rPr>
          <w:fldChar w:fldCharType="separate"/>
        </w:r>
        <w:r w:rsidR="00471F61">
          <w:rPr>
            <w:noProof/>
            <w:webHidden/>
          </w:rPr>
          <w:t>70</w:t>
        </w:r>
        <w:r w:rsidR="00471F61">
          <w:rPr>
            <w:noProof/>
            <w:webHidden/>
          </w:rPr>
          <w:fldChar w:fldCharType="end"/>
        </w:r>
      </w:hyperlink>
    </w:p>
    <w:p w14:paraId="6094B09C" w14:textId="1393736A"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4" w:history="1">
        <w:r w:rsidR="00471F61" w:rsidRPr="00341ADC">
          <w:rPr>
            <w:rStyle w:val="Hyperlink"/>
            <w:noProof/>
          </w:rPr>
          <w:t>Figure 16 : Income Level Analysis</w:t>
        </w:r>
        <w:r w:rsidR="00471F61">
          <w:rPr>
            <w:noProof/>
            <w:webHidden/>
          </w:rPr>
          <w:tab/>
        </w:r>
        <w:r w:rsidR="00471F61">
          <w:rPr>
            <w:noProof/>
            <w:webHidden/>
          </w:rPr>
          <w:fldChar w:fldCharType="begin"/>
        </w:r>
        <w:r w:rsidR="00471F61">
          <w:rPr>
            <w:noProof/>
            <w:webHidden/>
          </w:rPr>
          <w:instrText xml:space="preserve"> PAGEREF _Toc122018384 \h </w:instrText>
        </w:r>
        <w:r w:rsidR="00471F61">
          <w:rPr>
            <w:noProof/>
            <w:webHidden/>
          </w:rPr>
        </w:r>
        <w:r w:rsidR="00471F61">
          <w:rPr>
            <w:noProof/>
            <w:webHidden/>
          </w:rPr>
          <w:fldChar w:fldCharType="separate"/>
        </w:r>
        <w:r w:rsidR="00471F61">
          <w:rPr>
            <w:noProof/>
            <w:webHidden/>
          </w:rPr>
          <w:t>71</w:t>
        </w:r>
        <w:r w:rsidR="00471F61">
          <w:rPr>
            <w:noProof/>
            <w:webHidden/>
          </w:rPr>
          <w:fldChar w:fldCharType="end"/>
        </w:r>
      </w:hyperlink>
    </w:p>
    <w:p w14:paraId="43484291" w14:textId="12F3A02D" w:rsidR="00471F61" w:rsidRDefault="00514735" w:rsidP="00433BC5">
      <w:pPr>
        <w:pStyle w:val="TableofFigures"/>
        <w:tabs>
          <w:tab w:val="right" w:leader="dot" w:pos="9350"/>
        </w:tabs>
        <w:spacing w:line="240" w:lineRule="auto"/>
        <w:rPr>
          <w:rFonts w:asciiTheme="minorHAnsi" w:eastAsiaTheme="minorEastAsia" w:hAnsiTheme="minorHAnsi"/>
          <w:noProof/>
          <w:sz w:val="22"/>
          <w:lang w:val="en-US"/>
        </w:rPr>
      </w:pPr>
      <w:hyperlink w:anchor="_Toc122018385" w:history="1">
        <w:r w:rsidR="00471F61" w:rsidRPr="00341ADC">
          <w:rPr>
            <w:rStyle w:val="Hyperlink"/>
            <w:noProof/>
          </w:rPr>
          <w:t>Figure 17 : p-p plot of regression standardized residual</w:t>
        </w:r>
        <w:r w:rsidR="00471F61">
          <w:rPr>
            <w:noProof/>
            <w:webHidden/>
          </w:rPr>
          <w:tab/>
        </w:r>
        <w:r w:rsidR="00471F61">
          <w:rPr>
            <w:noProof/>
            <w:webHidden/>
          </w:rPr>
          <w:fldChar w:fldCharType="begin"/>
        </w:r>
        <w:r w:rsidR="00471F61">
          <w:rPr>
            <w:noProof/>
            <w:webHidden/>
          </w:rPr>
          <w:instrText xml:space="preserve"> PAGEREF _Toc122018385 \h </w:instrText>
        </w:r>
        <w:r w:rsidR="00471F61">
          <w:rPr>
            <w:noProof/>
            <w:webHidden/>
          </w:rPr>
        </w:r>
        <w:r w:rsidR="00471F61">
          <w:rPr>
            <w:noProof/>
            <w:webHidden/>
          </w:rPr>
          <w:fldChar w:fldCharType="separate"/>
        </w:r>
        <w:r w:rsidR="00471F61">
          <w:rPr>
            <w:noProof/>
            <w:webHidden/>
          </w:rPr>
          <w:t>78</w:t>
        </w:r>
        <w:r w:rsidR="00471F61">
          <w:rPr>
            <w:noProof/>
            <w:webHidden/>
          </w:rPr>
          <w:fldChar w:fldCharType="end"/>
        </w:r>
      </w:hyperlink>
    </w:p>
    <w:p w14:paraId="788822D6" w14:textId="20ABD5E0" w:rsidR="001268B0" w:rsidRDefault="00471F61" w:rsidP="006A4F7C">
      <w:pPr>
        <w:rPr>
          <w:rFonts w:cs="Times New Roman"/>
          <w:color w:val="000000" w:themeColor="text1"/>
        </w:rPr>
      </w:pPr>
      <w:r>
        <w:rPr>
          <w:rFonts w:cs="Times New Roman"/>
          <w:color w:val="000000" w:themeColor="text1"/>
        </w:rPr>
        <w:fldChar w:fldCharType="end"/>
      </w:r>
    </w:p>
    <w:p w14:paraId="7B38C58B" w14:textId="4BFF5729" w:rsidR="003B73C1" w:rsidRDefault="003B73C1" w:rsidP="006A4F7C">
      <w:pPr>
        <w:rPr>
          <w:rFonts w:cs="Times New Roman"/>
          <w:color w:val="000000" w:themeColor="text1"/>
        </w:rPr>
      </w:pPr>
    </w:p>
    <w:p w14:paraId="1DBFAEDE" w14:textId="5DA42E7F" w:rsidR="003B73C1" w:rsidRDefault="003B73C1" w:rsidP="006A4F7C">
      <w:pPr>
        <w:rPr>
          <w:rFonts w:cs="Times New Roman"/>
          <w:color w:val="000000" w:themeColor="text1"/>
        </w:rPr>
      </w:pPr>
    </w:p>
    <w:p w14:paraId="7E98B2A6" w14:textId="430A7574" w:rsidR="003B73C1" w:rsidRDefault="003B73C1" w:rsidP="006A4F7C">
      <w:pPr>
        <w:rPr>
          <w:rFonts w:cs="Times New Roman"/>
          <w:color w:val="000000" w:themeColor="text1"/>
        </w:rPr>
      </w:pPr>
    </w:p>
    <w:p w14:paraId="0348B365" w14:textId="1716CB69" w:rsidR="003B73C1" w:rsidRDefault="003B73C1" w:rsidP="006A4F7C">
      <w:pPr>
        <w:rPr>
          <w:rFonts w:cs="Times New Roman"/>
          <w:color w:val="000000" w:themeColor="text1"/>
        </w:rPr>
      </w:pPr>
    </w:p>
    <w:p w14:paraId="60864AF2" w14:textId="77777777" w:rsidR="003B73C1" w:rsidRDefault="003B73C1" w:rsidP="006A4F7C">
      <w:pPr>
        <w:rPr>
          <w:rFonts w:cs="Times New Roman"/>
          <w:color w:val="000000" w:themeColor="text1"/>
        </w:rPr>
      </w:pPr>
    </w:p>
    <w:p w14:paraId="307C1F56" w14:textId="07C61CBE" w:rsidR="001268B0" w:rsidRDefault="001268B0" w:rsidP="001268B0">
      <w:pPr>
        <w:pStyle w:val="TableofFigures"/>
        <w:tabs>
          <w:tab w:val="right" w:leader="dot" w:pos="9350"/>
        </w:tabs>
        <w:spacing w:line="240" w:lineRule="auto"/>
        <w:rPr>
          <w:rFonts w:asciiTheme="minorHAnsi" w:eastAsiaTheme="minorEastAsia" w:hAnsiTheme="minorHAnsi"/>
          <w:noProof/>
          <w:sz w:val="22"/>
          <w:lang w:val="en-US"/>
        </w:rPr>
      </w:pPr>
      <w:r>
        <w:rPr>
          <w:rFonts w:cs="Times New Roman"/>
          <w:color w:val="000000" w:themeColor="text1"/>
        </w:rPr>
        <w:fldChar w:fldCharType="begin"/>
      </w:r>
      <w:r>
        <w:rPr>
          <w:rFonts w:cs="Times New Roman"/>
          <w:color w:val="000000" w:themeColor="text1"/>
        </w:rPr>
        <w:instrText xml:space="preserve"> TOC \h \z \c "Table" </w:instrText>
      </w:r>
      <w:r>
        <w:rPr>
          <w:rFonts w:cs="Times New Roman"/>
          <w:color w:val="000000" w:themeColor="text1"/>
        </w:rPr>
        <w:fldChar w:fldCharType="separate"/>
      </w:r>
      <w:hyperlink w:anchor="_Toc122020908" w:history="1">
        <w:r w:rsidRPr="004D3BEC">
          <w:rPr>
            <w:rStyle w:val="Hyperlink"/>
            <w:noProof/>
          </w:rPr>
          <w:t>Table 1: Sri Lanka Revenue change Statistics</w:t>
        </w:r>
        <w:r>
          <w:rPr>
            <w:noProof/>
            <w:webHidden/>
          </w:rPr>
          <w:tab/>
        </w:r>
        <w:r>
          <w:rPr>
            <w:noProof/>
            <w:webHidden/>
          </w:rPr>
          <w:fldChar w:fldCharType="begin"/>
        </w:r>
        <w:r>
          <w:rPr>
            <w:noProof/>
            <w:webHidden/>
          </w:rPr>
          <w:instrText xml:space="preserve"> PAGEREF _Toc122020908 \h </w:instrText>
        </w:r>
        <w:r>
          <w:rPr>
            <w:noProof/>
            <w:webHidden/>
          </w:rPr>
        </w:r>
        <w:r>
          <w:rPr>
            <w:noProof/>
            <w:webHidden/>
          </w:rPr>
          <w:fldChar w:fldCharType="separate"/>
        </w:r>
        <w:r>
          <w:rPr>
            <w:noProof/>
            <w:webHidden/>
          </w:rPr>
          <w:t>19</w:t>
        </w:r>
        <w:r>
          <w:rPr>
            <w:noProof/>
            <w:webHidden/>
          </w:rPr>
          <w:fldChar w:fldCharType="end"/>
        </w:r>
      </w:hyperlink>
    </w:p>
    <w:p w14:paraId="24CAFBE3" w14:textId="15B7C22D"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09" w:history="1">
        <w:r w:rsidR="001268B0" w:rsidRPr="004D3BEC">
          <w:rPr>
            <w:rStyle w:val="Hyperlink"/>
            <w:noProof/>
          </w:rPr>
          <w:t>Table 2 : Operationalization Table</w:t>
        </w:r>
        <w:r w:rsidR="001268B0">
          <w:rPr>
            <w:noProof/>
            <w:webHidden/>
          </w:rPr>
          <w:tab/>
        </w:r>
        <w:r w:rsidR="001268B0">
          <w:rPr>
            <w:noProof/>
            <w:webHidden/>
          </w:rPr>
          <w:fldChar w:fldCharType="begin"/>
        </w:r>
        <w:r w:rsidR="001268B0">
          <w:rPr>
            <w:noProof/>
            <w:webHidden/>
          </w:rPr>
          <w:instrText xml:space="preserve"> PAGEREF _Toc122020909 \h </w:instrText>
        </w:r>
        <w:r w:rsidR="001268B0">
          <w:rPr>
            <w:noProof/>
            <w:webHidden/>
          </w:rPr>
        </w:r>
        <w:r w:rsidR="001268B0">
          <w:rPr>
            <w:noProof/>
            <w:webHidden/>
          </w:rPr>
          <w:fldChar w:fldCharType="separate"/>
        </w:r>
        <w:r w:rsidR="001268B0">
          <w:rPr>
            <w:noProof/>
            <w:webHidden/>
          </w:rPr>
          <w:t>44</w:t>
        </w:r>
        <w:r w:rsidR="001268B0">
          <w:rPr>
            <w:noProof/>
            <w:webHidden/>
          </w:rPr>
          <w:fldChar w:fldCharType="end"/>
        </w:r>
      </w:hyperlink>
    </w:p>
    <w:p w14:paraId="1A2DFE8C" w14:textId="7B79490B"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0" w:history="1">
        <w:r w:rsidR="001268B0" w:rsidRPr="004D3BEC">
          <w:rPr>
            <w:rStyle w:val="Hyperlink"/>
            <w:noProof/>
          </w:rPr>
          <w:t>Table 3: Missing values</w:t>
        </w:r>
        <w:r w:rsidR="001268B0">
          <w:rPr>
            <w:noProof/>
            <w:webHidden/>
          </w:rPr>
          <w:tab/>
        </w:r>
        <w:r w:rsidR="001268B0">
          <w:rPr>
            <w:noProof/>
            <w:webHidden/>
          </w:rPr>
          <w:fldChar w:fldCharType="begin"/>
        </w:r>
        <w:r w:rsidR="001268B0">
          <w:rPr>
            <w:noProof/>
            <w:webHidden/>
          </w:rPr>
          <w:instrText xml:space="preserve"> PAGEREF _Toc122020910 \h </w:instrText>
        </w:r>
        <w:r w:rsidR="001268B0">
          <w:rPr>
            <w:noProof/>
            <w:webHidden/>
          </w:rPr>
        </w:r>
        <w:r w:rsidR="001268B0">
          <w:rPr>
            <w:noProof/>
            <w:webHidden/>
          </w:rPr>
          <w:fldChar w:fldCharType="separate"/>
        </w:r>
        <w:r w:rsidR="001268B0">
          <w:rPr>
            <w:noProof/>
            <w:webHidden/>
          </w:rPr>
          <w:t>58</w:t>
        </w:r>
        <w:r w:rsidR="001268B0">
          <w:rPr>
            <w:noProof/>
            <w:webHidden/>
          </w:rPr>
          <w:fldChar w:fldCharType="end"/>
        </w:r>
      </w:hyperlink>
    </w:p>
    <w:p w14:paraId="718AF47B" w14:textId="3F8D8828"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1" w:history="1">
        <w:r w:rsidR="001268B0" w:rsidRPr="004D3BEC">
          <w:rPr>
            <w:rStyle w:val="Hyperlink"/>
            <w:noProof/>
          </w:rPr>
          <w:t>Table 4 : Analysis of content refer platforms</w:t>
        </w:r>
        <w:r w:rsidR="001268B0">
          <w:rPr>
            <w:noProof/>
            <w:webHidden/>
          </w:rPr>
          <w:tab/>
        </w:r>
        <w:r w:rsidR="001268B0">
          <w:rPr>
            <w:noProof/>
            <w:webHidden/>
          </w:rPr>
          <w:fldChar w:fldCharType="begin"/>
        </w:r>
        <w:r w:rsidR="001268B0">
          <w:rPr>
            <w:noProof/>
            <w:webHidden/>
          </w:rPr>
          <w:instrText xml:space="preserve"> PAGEREF _Toc122020911 \h </w:instrText>
        </w:r>
        <w:r w:rsidR="001268B0">
          <w:rPr>
            <w:noProof/>
            <w:webHidden/>
          </w:rPr>
        </w:r>
        <w:r w:rsidR="001268B0">
          <w:rPr>
            <w:noProof/>
            <w:webHidden/>
          </w:rPr>
          <w:fldChar w:fldCharType="separate"/>
        </w:r>
        <w:r w:rsidR="001268B0">
          <w:rPr>
            <w:noProof/>
            <w:webHidden/>
          </w:rPr>
          <w:t>59</w:t>
        </w:r>
        <w:r w:rsidR="001268B0">
          <w:rPr>
            <w:noProof/>
            <w:webHidden/>
          </w:rPr>
          <w:fldChar w:fldCharType="end"/>
        </w:r>
      </w:hyperlink>
    </w:p>
    <w:p w14:paraId="7AD218A7" w14:textId="65953E61"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2" w:history="1">
        <w:r w:rsidR="001268B0" w:rsidRPr="004D3BEC">
          <w:rPr>
            <w:rStyle w:val="Hyperlink"/>
            <w:noProof/>
          </w:rPr>
          <w:t>Table 5 : Analysis of mostly prefer retail fashion store, to purchase fashion products online</w:t>
        </w:r>
        <w:r w:rsidR="001268B0">
          <w:rPr>
            <w:noProof/>
            <w:webHidden/>
          </w:rPr>
          <w:tab/>
        </w:r>
        <w:r w:rsidR="001268B0">
          <w:rPr>
            <w:noProof/>
            <w:webHidden/>
          </w:rPr>
          <w:fldChar w:fldCharType="begin"/>
        </w:r>
        <w:r w:rsidR="001268B0">
          <w:rPr>
            <w:noProof/>
            <w:webHidden/>
          </w:rPr>
          <w:instrText xml:space="preserve"> PAGEREF _Toc122020912 \h </w:instrText>
        </w:r>
        <w:r w:rsidR="001268B0">
          <w:rPr>
            <w:noProof/>
            <w:webHidden/>
          </w:rPr>
        </w:r>
        <w:r w:rsidR="001268B0">
          <w:rPr>
            <w:noProof/>
            <w:webHidden/>
          </w:rPr>
          <w:fldChar w:fldCharType="separate"/>
        </w:r>
        <w:r w:rsidR="001268B0">
          <w:rPr>
            <w:noProof/>
            <w:webHidden/>
          </w:rPr>
          <w:t>60</w:t>
        </w:r>
        <w:r w:rsidR="001268B0">
          <w:rPr>
            <w:noProof/>
            <w:webHidden/>
          </w:rPr>
          <w:fldChar w:fldCharType="end"/>
        </w:r>
      </w:hyperlink>
    </w:p>
    <w:p w14:paraId="6908B62D" w14:textId="7C97027C"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3" w:history="1">
        <w:r w:rsidR="001268B0" w:rsidRPr="004D3BEC">
          <w:rPr>
            <w:rStyle w:val="Hyperlink"/>
            <w:noProof/>
          </w:rPr>
          <w:t>Table 6 : Analysis of retained time period with the mentioned brand</w:t>
        </w:r>
        <w:r w:rsidR="001268B0">
          <w:rPr>
            <w:noProof/>
            <w:webHidden/>
          </w:rPr>
          <w:tab/>
        </w:r>
        <w:r w:rsidR="001268B0">
          <w:rPr>
            <w:noProof/>
            <w:webHidden/>
          </w:rPr>
          <w:fldChar w:fldCharType="begin"/>
        </w:r>
        <w:r w:rsidR="001268B0">
          <w:rPr>
            <w:noProof/>
            <w:webHidden/>
          </w:rPr>
          <w:instrText xml:space="preserve"> PAGEREF _Toc122020913 \h </w:instrText>
        </w:r>
        <w:r w:rsidR="001268B0">
          <w:rPr>
            <w:noProof/>
            <w:webHidden/>
          </w:rPr>
        </w:r>
        <w:r w:rsidR="001268B0">
          <w:rPr>
            <w:noProof/>
            <w:webHidden/>
          </w:rPr>
          <w:fldChar w:fldCharType="separate"/>
        </w:r>
        <w:r w:rsidR="001268B0">
          <w:rPr>
            <w:noProof/>
            <w:webHidden/>
          </w:rPr>
          <w:t>61</w:t>
        </w:r>
        <w:r w:rsidR="001268B0">
          <w:rPr>
            <w:noProof/>
            <w:webHidden/>
          </w:rPr>
          <w:fldChar w:fldCharType="end"/>
        </w:r>
      </w:hyperlink>
    </w:p>
    <w:p w14:paraId="0E41D1C3" w14:textId="38A8DD4B"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4" w:history="1">
        <w:r w:rsidR="001268B0" w:rsidRPr="004D3BEC">
          <w:rPr>
            <w:rStyle w:val="Hyperlink"/>
            <w:noProof/>
          </w:rPr>
          <w:t>Table 7: Experiences regarding refer to Social Media User Generated Contents (UGC), before taking a purchase decision in fashion retail products</w:t>
        </w:r>
        <w:r w:rsidR="001268B0">
          <w:rPr>
            <w:noProof/>
            <w:webHidden/>
          </w:rPr>
          <w:tab/>
        </w:r>
        <w:r w:rsidR="001268B0">
          <w:rPr>
            <w:noProof/>
            <w:webHidden/>
          </w:rPr>
          <w:fldChar w:fldCharType="begin"/>
        </w:r>
        <w:r w:rsidR="001268B0">
          <w:rPr>
            <w:noProof/>
            <w:webHidden/>
          </w:rPr>
          <w:instrText xml:space="preserve"> PAGEREF _Toc122020914 \h </w:instrText>
        </w:r>
        <w:r w:rsidR="001268B0">
          <w:rPr>
            <w:noProof/>
            <w:webHidden/>
          </w:rPr>
        </w:r>
        <w:r w:rsidR="001268B0">
          <w:rPr>
            <w:noProof/>
            <w:webHidden/>
          </w:rPr>
          <w:fldChar w:fldCharType="separate"/>
        </w:r>
        <w:r w:rsidR="001268B0">
          <w:rPr>
            <w:noProof/>
            <w:webHidden/>
          </w:rPr>
          <w:t>62</w:t>
        </w:r>
        <w:r w:rsidR="001268B0">
          <w:rPr>
            <w:noProof/>
            <w:webHidden/>
          </w:rPr>
          <w:fldChar w:fldCharType="end"/>
        </w:r>
      </w:hyperlink>
    </w:p>
    <w:p w14:paraId="0E18F185" w14:textId="009708BD"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5" w:history="1">
        <w:r w:rsidR="001268B0" w:rsidRPr="004D3BEC">
          <w:rPr>
            <w:rStyle w:val="Hyperlink"/>
            <w:noProof/>
          </w:rPr>
          <w:t>Table 8: Analysis of frequently content refer platforms</w:t>
        </w:r>
        <w:r w:rsidR="001268B0">
          <w:rPr>
            <w:noProof/>
            <w:webHidden/>
          </w:rPr>
          <w:tab/>
        </w:r>
        <w:r w:rsidR="001268B0">
          <w:rPr>
            <w:noProof/>
            <w:webHidden/>
          </w:rPr>
          <w:fldChar w:fldCharType="begin"/>
        </w:r>
        <w:r w:rsidR="001268B0">
          <w:rPr>
            <w:noProof/>
            <w:webHidden/>
          </w:rPr>
          <w:instrText xml:space="preserve"> PAGEREF _Toc122020915 \h </w:instrText>
        </w:r>
        <w:r w:rsidR="001268B0">
          <w:rPr>
            <w:noProof/>
            <w:webHidden/>
          </w:rPr>
        </w:r>
        <w:r w:rsidR="001268B0">
          <w:rPr>
            <w:noProof/>
            <w:webHidden/>
          </w:rPr>
          <w:fldChar w:fldCharType="separate"/>
        </w:r>
        <w:r w:rsidR="001268B0">
          <w:rPr>
            <w:noProof/>
            <w:webHidden/>
          </w:rPr>
          <w:t>63</w:t>
        </w:r>
        <w:r w:rsidR="001268B0">
          <w:rPr>
            <w:noProof/>
            <w:webHidden/>
          </w:rPr>
          <w:fldChar w:fldCharType="end"/>
        </w:r>
      </w:hyperlink>
    </w:p>
    <w:p w14:paraId="6DF64053" w14:textId="3354200C"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6" w:history="1">
        <w:r w:rsidR="001268B0" w:rsidRPr="004D3BEC">
          <w:rPr>
            <w:rStyle w:val="Hyperlink"/>
            <w:noProof/>
          </w:rPr>
          <w:t>Table 9: Analysis about mostly considering content type</w:t>
        </w:r>
        <w:r w:rsidR="001268B0">
          <w:rPr>
            <w:noProof/>
            <w:webHidden/>
          </w:rPr>
          <w:tab/>
        </w:r>
        <w:r w:rsidR="001268B0">
          <w:rPr>
            <w:noProof/>
            <w:webHidden/>
          </w:rPr>
          <w:fldChar w:fldCharType="begin"/>
        </w:r>
        <w:r w:rsidR="001268B0">
          <w:rPr>
            <w:noProof/>
            <w:webHidden/>
          </w:rPr>
          <w:instrText xml:space="preserve"> PAGEREF _Toc122020916 \h </w:instrText>
        </w:r>
        <w:r w:rsidR="001268B0">
          <w:rPr>
            <w:noProof/>
            <w:webHidden/>
          </w:rPr>
        </w:r>
        <w:r w:rsidR="001268B0">
          <w:rPr>
            <w:noProof/>
            <w:webHidden/>
          </w:rPr>
          <w:fldChar w:fldCharType="separate"/>
        </w:r>
        <w:r w:rsidR="001268B0">
          <w:rPr>
            <w:noProof/>
            <w:webHidden/>
          </w:rPr>
          <w:t>64</w:t>
        </w:r>
        <w:r w:rsidR="001268B0">
          <w:rPr>
            <w:noProof/>
            <w:webHidden/>
          </w:rPr>
          <w:fldChar w:fldCharType="end"/>
        </w:r>
      </w:hyperlink>
    </w:p>
    <w:p w14:paraId="1B0E9529" w14:textId="03ADB0AF"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7" w:history="1">
        <w:r w:rsidR="001268B0" w:rsidRPr="004D3BEC">
          <w:rPr>
            <w:rStyle w:val="Hyperlink"/>
            <w:noProof/>
          </w:rPr>
          <w:t>Table 10: Gender composition</w:t>
        </w:r>
        <w:r w:rsidR="001268B0">
          <w:rPr>
            <w:noProof/>
            <w:webHidden/>
          </w:rPr>
          <w:tab/>
        </w:r>
        <w:r w:rsidR="001268B0">
          <w:rPr>
            <w:noProof/>
            <w:webHidden/>
          </w:rPr>
          <w:fldChar w:fldCharType="begin"/>
        </w:r>
        <w:r w:rsidR="001268B0">
          <w:rPr>
            <w:noProof/>
            <w:webHidden/>
          </w:rPr>
          <w:instrText xml:space="preserve"> PAGEREF _Toc122020917 \h </w:instrText>
        </w:r>
        <w:r w:rsidR="001268B0">
          <w:rPr>
            <w:noProof/>
            <w:webHidden/>
          </w:rPr>
        </w:r>
        <w:r w:rsidR="001268B0">
          <w:rPr>
            <w:noProof/>
            <w:webHidden/>
          </w:rPr>
          <w:fldChar w:fldCharType="separate"/>
        </w:r>
        <w:r w:rsidR="001268B0">
          <w:rPr>
            <w:noProof/>
            <w:webHidden/>
          </w:rPr>
          <w:t>65</w:t>
        </w:r>
        <w:r w:rsidR="001268B0">
          <w:rPr>
            <w:noProof/>
            <w:webHidden/>
          </w:rPr>
          <w:fldChar w:fldCharType="end"/>
        </w:r>
      </w:hyperlink>
    </w:p>
    <w:p w14:paraId="197CF3AE" w14:textId="6989323F"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8" w:history="1">
        <w:r w:rsidR="001268B0" w:rsidRPr="004D3BEC">
          <w:rPr>
            <w:rStyle w:val="Hyperlink"/>
            <w:noProof/>
          </w:rPr>
          <w:t>Table 11: Area analysis</w:t>
        </w:r>
        <w:r w:rsidR="001268B0">
          <w:rPr>
            <w:noProof/>
            <w:webHidden/>
          </w:rPr>
          <w:tab/>
        </w:r>
        <w:r w:rsidR="001268B0">
          <w:rPr>
            <w:noProof/>
            <w:webHidden/>
          </w:rPr>
          <w:fldChar w:fldCharType="begin"/>
        </w:r>
        <w:r w:rsidR="001268B0">
          <w:rPr>
            <w:noProof/>
            <w:webHidden/>
          </w:rPr>
          <w:instrText xml:space="preserve"> PAGEREF _Toc122020918 \h </w:instrText>
        </w:r>
        <w:r w:rsidR="001268B0">
          <w:rPr>
            <w:noProof/>
            <w:webHidden/>
          </w:rPr>
        </w:r>
        <w:r w:rsidR="001268B0">
          <w:rPr>
            <w:noProof/>
            <w:webHidden/>
          </w:rPr>
          <w:fldChar w:fldCharType="separate"/>
        </w:r>
        <w:r w:rsidR="001268B0">
          <w:rPr>
            <w:noProof/>
            <w:webHidden/>
          </w:rPr>
          <w:t>66</w:t>
        </w:r>
        <w:r w:rsidR="001268B0">
          <w:rPr>
            <w:noProof/>
            <w:webHidden/>
          </w:rPr>
          <w:fldChar w:fldCharType="end"/>
        </w:r>
      </w:hyperlink>
    </w:p>
    <w:p w14:paraId="699D0D03" w14:textId="3B65B2D8"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19" w:history="1">
        <w:r w:rsidR="001268B0" w:rsidRPr="004D3BEC">
          <w:rPr>
            <w:rStyle w:val="Hyperlink"/>
            <w:noProof/>
          </w:rPr>
          <w:t>Table 12 : Age analysis</w:t>
        </w:r>
        <w:r w:rsidR="001268B0">
          <w:rPr>
            <w:noProof/>
            <w:webHidden/>
          </w:rPr>
          <w:tab/>
        </w:r>
        <w:r w:rsidR="001268B0">
          <w:rPr>
            <w:noProof/>
            <w:webHidden/>
          </w:rPr>
          <w:fldChar w:fldCharType="begin"/>
        </w:r>
        <w:r w:rsidR="001268B0">
          <w:rPr>
            <w:noProof/>
            <w:webHidden/>
          </w:rPr>
          <w:instrText xml:space="preserve"> PAGEREF _Toc122020919 \h </w:instrText>
        </w:r>
        <w:r w:rsidR="001268B0">
          <w:rPr>
            <w:noProof/>
            <w:webHidden/>
          </w:rPr>
        </w:r>
        <w:r w:rsidR="001268B0">
          <w:rPr>
            <w:noProof/>
            <w:webHidden/>
          </w:rPr>
          <w:fldChar w:fldCharType="separate"/>
        </w:r>
        <w:r w:rsidR="001268B0">
          <w:rPr>
            <w:noProof/>
            <w:webHidden/>
          </w:rPr>
          <w:t>67</w:t>
        </w:r>
        <w:r w:rsidR="001268B0">
          <w:rPr>
            <w:noProof/>
            <w:webHidden/>
          </w:rPr>
          <w:fldChar w:fldCharType="end"/>
        </w:r>
      </w:hyperlink>
    </w:p>
    <w:p w14:paraId="49090BC6" w14:textId="2D7F267B"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0" w:history="1">
        <w:r w:rsidR="001268B0" w:rsidRPr="004D3BEC">
          <w:rPr>
            <w:rStyle w:val="Hyperlink"/>
            <w:noProof/>
          </w:rPr>
          <w:t>Table 13 : Employment Analysis</w:t>
        </w:r>
        <w:r w:rsidR="001268B0">
          <w:rPr>
            <w:noProof/>
            <w:webHidden/>
          </w:rPr>
          <w:tab/>
        </w:r>
        <w:r w:rsidR="001268B0">
          <w:rPr>
            <w:noProof/>
            <w:webHidden/>
          </w:rPr>
          <w:fldChar w:fldCharType="begin"/>
        </w:r>
        <w:r w:rsidR="001268B0">
          <w:rPr>
            <w:noProof/>
            <w:webHidden/>
          </w:rPr>
          <w:instrText xml:space="preserve"> PAGEREF _Toc122020920 \h </w:instrText>
        </w:r>
        <w:r w:rsidR="001268B0">
          <w:rPr>
            <w:noProof/>
            <w:webHidden/>
          </w:rPr>
        </w:r>
        <w:r w:rsidR="001268B0">
          <w:rPr>
            <w:noProof/>
            <w:webHidden/>
          </w:rPr>
          <w:fldChar w:fldCharType="separate"/>
        </w:r>
        <w:r w:rsidR="001268B0">
          <w:rPr>
            <w:noProof/>
            <w:webHidden/>
          </w:rPr>
          <w:t>68</w:t>
        </w:r>
        <w:r w:rsidR="001268B0">
          <w:rPr>
            <w:noProof/>
            <w:webHidden/>
          </w:rPr>
          <w:fldChar w:fldCharType="end"/>
        </w:r>
      </w:hyperlink>
    </w:p>
    <w:p w14:paraId="7B15830B" w14:textId="37A025E4"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1" w:history="1">
        <w:r w:rsidR="001268B0" w:rsidRPr="004D3BEC">
          <w:rPr>
            <w:rStyle w:val="Hyperlink"/>
            <w:noProof/>
          </w:rPr>
          <w:t>Table 14: Education Level Analysis</w:t>
        </w:r>
        <w:r w:rsidR="001268B0">
          <w:rPr>
            <w:noProof/>
            <w:webHidden/>
          </w:rPr>
          <w:tab/>
        </w:r>
        <w:r w:rsidR="001268B0">
          <w:rPr>
            <w:noProof/>
            <w:webHidden/>
          </w:rPr>
          <w:fldChar w:fldCharType="begin"/>
        </w:r>
        <w:r w:rsidR="001268B0">
          <w:rPr>
            <w:noProof/>
            <w:webHidden/>
          </w:rPr>
          <w:instrText xml:space="preserve"> PAGEREF _Toc122020921 \h </w:instrText>
        </w:r>
        <w:r w:rsidR="001268B0">
          <w:rPr>
            <w:noProof/>
            <w:webHidden/>
          </w:rPr>
        </w:r>
        <w:r w:rsidR="001268B0">
          <w:rPr>
            <w:noProof/>
            <w:webHidden/>
          </w:rPr>
          <w:fldChar w:fldCharType="separate"/>
        </w:r>
        <w:r w:rsidR="001268B0">
          <w:rPr>
            <w:noProof/>
            <w:webHidden/>
          </w:rPr>
          <w:t>69</w:t>
        </w:r>
        <w:r w:rsidR="001268B0">
          <w:rPr>
            <w:noProof/>
            <w:webHidden/>
          </w:rPr>
          <w:fldChar w:fldCharType="end"/>
        </w:r>
      </w:hyperlink>
    </w:p>
    <w:p w14:paraId="03512E37" w14:textId="4A80DA55"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2" w:history="1">
        <w:r w:rsidR="001268B0" w:rsidRPr="004D3BEC">
          <w:rPr>
            <w:rStyle w:val="Hyperlink"/>
            <w:noProof/>
          </w:rPr>
          <w:t>Table 15: Marital Status Analysis</w:t>
        </w:r>
        <w:r w:rsidR="001268B0">
          <w:rPr>
            <w:noProof/>
            <w:webHidden/>
          </w:rPr>
          <w:tab/>
        </w:r>
        <w:r w:rsidR="001268B0">
          <w:rPr>
            <w:noProof/>
            <w:webHidden/>
          </w:rPr>
          <w:fldChar w:fldCharType="begin"/>
        </w:r>
        <w:r w:rsidR="001268B0">
          <w:rPr>
            <w:noProof/>
            <w:webHidden/>
          </w:rPr>
          <w:instrText xml:space="preserve"> PAGEREF _Toc122020922 \h </w:instrText>
        </w:r>
        <w:r w:rsidR="001268B0">
          <w:rPr>
            <w:noProof/>
            <w:webHidden/>
          </w:rPr>
        </w:r>
        <w:r w:rsidR="001268B0">
          <w:rPr>
            <w:noProof/>
            <w:webHidden/>
          </w:rPr>
          <w:fldChar w:fldCharType="separate"/>
        </w:r>
        <w:r w:rsidR="001268B0">
          <w:rPr>
            <w:noProof/>
            <w:webHidden/>
          </w:rPr>
          <w:t>70</w:t>
        </w:r>
        <w:r w:rsidR="001268B0">
          <w:rPr>
            <w:noProof/>
            <w:webHidden/>
          </w:rPr>
          <w:fldChar w:fldCharType="end"/>
        </w:r>
      </w:hyperlink>
    </w:p>
    <w:p w14:paraId="5C66B923" w14:textId="435C9E1D"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3" w:history="1">
        <w:r w:rsidR="001268B0" w:rsidRPr="004D3BEC">
          <w:rPr>
            <w:rStyle w:val="Hyperlink"/>
            <w:noProof/>
          </w:rPr>
          <w:t>Table 16: Income Level Analysis</w:t>
        </w:r>
        <w:r w:rsidR="001268B0">
          <w:rPr>
            <w:noProof/>
            <w:webHidden/>
          </w:rPr>
          <w:tab/>
        </w:r>
        <w:r w:rsidR="001268B0">
          <w:rPr>
            <w:noProof/>
            <w:webHidden/>
          </w:rPr>
          <w:fldChar w:fldCharType="begin"/>
        </w:r>
        <w:r w:rsidR="001268B0">
          <w:rPr>
            <w:noProof/>
            <w:webHidden/>
          </w:rPr>
          <w:instrText xml:space="preserve"> PAGEREF _Toc122020923 \h </w:instrText>
        </w:r>
        <w:r w:rsidR="001268B0">
          <w:rPr>
            <w:noProof/>
            <w:webHidden/>
          </w:rPr>
        </w:r>
        <w:r w:rsidR="001268B0">
          <w:rPr>
            <w:noProof/>
            <w:webHidden/>
          </w:rPr>
          <w:fldChar w:fldCharType="separate"/>
        </w:r>
        <w:r w:rsidR="001268B0">
          <w:rPr>
            <w:noProof/>
            <w:webHidden/>
          </w:rPr>
          <w:t>71</w:t>
        </w:r>
        <w:r w:rsidR="001268B0">
          <w:rPr>
            <w:noProof/>
            <w:webHidden/>
          </w:rPr>
          <w:fldChar w:fldCharType="end"/>
        </w:r>
      </w:hyperlink>
    </w:p>
    <w:p w14:paraId="6BD966A8" w14:textId="2530EF60"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4" w:history="1">
        <w:r w:rsidR="001268B0" w:rsidRPr="004D3BEC">
          <w:rPr>
            <w:rStyle w:val="Hyperlink"/>
            <w:noProof/>
          </w:rPr>
          <w:t>Table 17: Descriptive Statistics</w:t>
        </w:r>
        <w:r w:rsidR="001268B0">
          <w:rPr>
            <w:noProof/>
            <w:webHidden/>
          </w:rPr>
          <w:tab/>
        </w:r>
        <w:r w:rsidR="001268B0">
          <w:rPr>
            <w:noProof/>
            <w:webHidden/>
          </w:rPr>
          <w:fldChar w:fldCharType="begin"/>
        </w:r>
        <w:r w:rsidR="001268B0">
          <w:rPr>
            <w:noProof/>
            <w:webHidden/>
          </w:rPr>
          <w:instrText xml:space="preserve"> PAGEREF _Toc122020924 \h </w:instrText>
        </w:r>
        <w:r w:rsidR="001268B0">
          <w:rPr>
            <w:noProof/>
            <w:webHidden/>
          </w:rPr>
        </w:r>
        <w:r w:rsidR="001268B0">
          <w:rPr>
            <w:noProof/>
            <w:webHidden/>
          </w:rPr>
          <w:fldChar w:fldCharType="separate"/>
        </w:r>
        <w:r w:rsidR="001268B0">
          <w:rPr>
            <w:noProof/>
            <w:webHidden/>
          </w:rPr>
          <w:t>72</w:t>
        </w:r>
        <w:r w:rsidR="001268B0">
          <w:rPr>
            <w:noProof/>
            <w:webHidden/>
          </w:rPr>
          <w:fldChar w:fldCharType="end"/>
        </w:r>
      </w:hyperlink>
    </w:p>
    <w:p w14:paraId="0E441DF1" w14:textId="45DF4080"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5" w:history="1">
        <w:r w:rsidR="001268B0" w:rsidRPr="004D3BEC">
          <w:rPr>
            <w:rStyle w:val="Hyperlink"/>
            <w:noProof/>
          </w:rPr>
          <w:t>Table 18: KMO and Bartlett's Test</w:t>
        </w:r>
        <w:r w:rsidR="001268B0">
          <w:rPr>
            <w:noProof/>
            <w:webHidden/>
          </w:rPr>
          <w:tab/>
        </w:r>
        <w:r w:rsidR="001268B0">
          <w:rPr>
            <w:noProof/>
            <w:webHidden/>
          </w:rPr>
          <w:fldChar w:fldCharType="begin"/>
        </w:r>
        <w:r w:rsidR="001268B0">
          <w:rPr>
            <w:noProof/>
            <w:webHidden/>
          </w:rPr>
          <w:instrText xml:space="preserve"> PAGEREF _Toc122020925 \h </w:instrText>
        </w:r>
        <w:r w:rsidR="001268B0">
          <w:rPr>
            <w:noProof/>
            <w:webHidden/>
          </w:rPr>
        </w:r>
        <w:r w:rsidR="001268B0">
          <w:rPr>
            <w:noProof/>
            <w:webHidden/>
          </w:rPr>
          <w:fldChar w:fldCharType="separate"/>
        </w:r>
        <w:r w:rsidR="001268B0">
          <w:rPr>
            <w:noProof/>
            <w:webHidden/>
          </w:rPr>
          <w:t>74</w:t>
        </w:r>
        <w:r w:rsidR="001268B0">
          <w:rPr>
            <w:noProof/>
            <w:webHidden/>
          </w:rPr>
          <w:fldChar w:fldCharType="end"/>
        </w:r>
      </w:hyperlink>
    </w:p>
    <w:p w14:paraId="663D5108" w14:textId="0F142ADF"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6" w:history="1">
        <w:r w:rsidR="001268B0" w:rsidRPr="004D3BEC">
          <w:rPr>
            <w:rStyle w:val="Hyperlink"/>
            <w:noProof/>
          </w:rPr>
          <w:t>Table 19 : Cronbach’s Alpha table</w:t>
        </w:r>
        <w:r w:rsidR="001268B0">
          <w:rPr>
            <w:noProof/>
            <w:webHidden/>
          </w:rPr>
          <w:tab/>
        </w:r>
        <w:r w:rsidR="001268B0">
          <w:rPr>
            <w:noProof/>
            <w:webHidden/>
          </w:rPr>
          <w:fldChar w:fldCharType="begin"/>
        </w:r>
        <w:r w:rsidR="001268B0">
          <w:rPr>
            <w:noProof/>
            <w:webHidden/>
          </w:rPr>
          <w:instrText xml:space="preserve"> PAGEREF _Toc122020926 \h </w:instrText>
        </w:r>
        <w:r w:rsidR="001268B0">
          <w:rPr>
            <w:noProof/>
            <w:webHidden/>
          </w:rPr>
        </w:r>
        <w:r w:rsidR="001268B0">
          <w:rPr>
            <w:noProof/>
            <w:webHidden/>
          </w:rPr>
          <w:fldChar w:fldCharType="separate"/>
        </w:r>
        <w:r w:rsidR="001268B0">
          <w:rPr>
            <w:noProof/>
            <w:webHidden/>
          </w:rPr>
          <w:t>74</w:t>
        </w:r>
        <w:r w:rsidR="001268B0">
          <w:rPr>
            <w:noProof/>
            <w:webHidden/>
          </w:rPr>
          <w:fldChar w:fldCharType="end"/>
        </w:r>
      </w:hyperlink>
    </w:p>
    <w:p w14:paraId="595A9FBC" w14:textId="19169896"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7" w:history="1">
        <w:r w:rsidR="001268B0" w:rsidRPr="004D3BEC">
          <w:rPr>
            <w:rStyle w:val="Hyperlink"/>
            <w:noProof/>
          </w:rPr>
          <w:t>Table 20 : Skewness and Kurtosis</w:t>
        </w:r>
        <w:r w:rsidR="001268B0">
          <w:rPr>
            <w:noProof/>
            <w:webHidden/>
          </w:rPr>
          <w:tab/>
        </w:r>
        <w:r w:rsidR="001268B0">
          <w:rPr>
            <w:noProof/>
            <w:webHidden/>
          </w:rPr>
          <w:fldChar w:fldCharType="begin"/>
        </w:r>
        <w:r w:rsidR="001268B0">
          <w:rPr>
            <w:noProof/>
            <w:webHidden/>
          </w:rPr>
          <w:instrText xml:space="preserve"> PAGEREF _Toc122020927 \h </w:instrText>
        </w:r>
        <w:r w:rsidR="001268B0">
          <w:rPr>
            <w:noProof/>
            <w:webHidden/>
          </w:rPr>
        </w:r>
        <w:r w:rsidR="001268B0">
          <w:rPr>
            <w:noProof/>
            <w:webHidden/>
          </w:rPr>
          <w:fldChar w:fldCharType="separate"/>
        </w:r>
        <w:r w:rsidR="001268B0">
          <w:rPr>
            <w:noProof/>
            <w:webHidden/>
          </w:rPr>
          <w:t>76</w:t>
        </w:r>
        <w:r w:rsidR="001268B0">
          <w:rPr>
            <w:noProof/>
            <w:webHidden/>
          </w:rPr>
          <w:fldChar w:fldCharType="end"/>
        </w:r>
      </w:hyperlink>
    </w:p>
    <w:p w14:paraId="04AEC47F" w14:textId="25003ACC"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8" w:history="1">
        <w:r w:rsidR="001268B0" w:rsidRPr="004D3BEC">
          <w:rPr>
            <w:rStyle w:val="Hyperlink"/>
            <w:noProof/>
          </w:rPr>
          <w:t>Table 21: Correlation table</w:t>
        </w:r>
        <w:r w:rsidR="001268B0">
          <w:rPr>
            <w:noProof/>
            <w:webHidden/>
          </w:rPr>
          <w:tab/>
        </w:r>
        <w:r w:rsidR="001268B0">
          <w:rPr>
            <w:noProof/>
            <w:webHidden/>
          </w:rPr>
          <w:fldChar w:fldCharType="begin"/>
        </w:r>
        <w:r w:rsidR="001268B0">
          <w:rPr>
            <w:noProof/>
            <w:webHidden/>
          </w:rPr>
          <w:instrText xml:space="preserve"> PAGEREF _Toc122020928 \h </w:instrText>
        </w:r>
        <w:r w:rsidR="001268B0">
          <w:rPr>
            <w:noProof/>
            <w:webHidden/>
          </w:rPr>
        </w:r>
        <w:r w:rsidR="001268B0">
          <w:rPr>
            <w:noProof/>
            <w:webHidden/>
          </w:rPr>
          <w:fldChar w:fldCharType="separate"/>
        </w:r>
        <w:r w:rsidR="001268B0">
          <w:rPr>
            <w:noProof/>
            <w:webHidden/>
          </w:rPr>
          <w:t>79</w:t>
        </w:r>
        <w:r w:rsidR="001268B0">
          <w:rPr>
            <w:noProof/>
            <w:webHidden/>
          </w:rPr>
          <w:fldChar w:fldCharType="end"/>
        </w:r>
      </w:hyperlink>
    </w:p>
    <w:p w14:paraId="3FB4DD68" w14:textId="55C24053"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29" w:history="1">
        <w:r w:rsidR="001268B0" w:rsidRPr="004D3BEC">
          <w:rPr>
            <w:rStyle w:val="Hyperlink"/>
            <w:noProof/>
          </w:rPr>
          <w:t>Table 22: VIF and Tolerance values of multiple linear regression mode</w:t>
        </w:r>
        <w:r w:rsidR="001268B0">
          <w:rPr>
            <w:noProof/>
            <w:webHidden/>
          </w:rPr>
          <w:tab/>
        </w:r>
        <w:r w:rsidR="001268B0">
          <w:rPr>
            <w:noProof/>
            <w:webHidden/>
          </w:rPr>
          <w:fldChar w:fldCharType="begin"/>
        </w:r>
        <w:r w:rsidR="001268B0">
          <w:rPr>
            <w:noProof/>
            <w:webHidden/>
          </w:rPr>
          <w:instrText xml:space="preserve"> PAGEREF _Toc122020929 \h </w:instrText>
        </w:r>
        <w:r w:rsidR="001268B0">
          <w:rPr>
            <w:noProof/>
            <w:webHidden/>
          </w:rPr>
        </w:r>
        <w:r w:rsidR="001268B0">
          <w:rPr>
            <w:noProof/>
            <w:webHidden/>
          </w:rPr>
          <w:fldChar w:fldCharType="separate"/>
        </w:r>
        <w:r w:rsidR="001268B0">
          <w:rPr>
            <w:noProof/>
            <w:webHidden/>
          </w:rPr>
          <w:t>81</w:t>
        </w:r>
        <w:r w:rsidR="001268B0">
          <w:rPr>
            <w:noProof/>
            <w:webHidden/>
          </w:rPr>
          <w:fldChar w:fldCharType="end"/>
        </w:r>
      </w:hyperlink>
    </w:p>
    <w:p w14:paraId="189EAB23" w14:textId="28E92950"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30" w:history="1">
        <w:r w:rsidR="001268B0" w:rsidRPr="004D3BEC">
          <w:rPr>
            <w:rStyle w:val="Hyperlink"/>
            <w:noProof/>
          </w:rPr>
          <w:t>Table 23 : Multiple linear regression</w:t>
        </w:r>
        <w:r w:rsidR="001268B0">
          <w:rPr>
            <w:noProof/>
            <w:webHidden/>
          </w:rPr>
          <w:tab/>
        </w:r>
        <w:r w:rsidR="001268B0">
          <w:rPr>
            <w:noProof/>
            <w:webHidden/>
          </w:rPr>
          <w:fldChar w:fldCharType="begin"/>
        </w:r>
        <w:r w:rsidR="001268B0">
          <w:rPr>
            <w:noProof/>
            <w:webHidden/>
          </w:rPr>
          <w:instrText xml:space="preserve"> PAGEREF _Toc122020930 \h </w:instrText>
        </w:r>
        <w:r w:rsidR="001268B0">
          <w:rPr>
            <w:noProof/>
            <w:webHidden/>
          </w:rPr>
        </w:r>
        <w:r w:rsidR="001268B0">
          <w:rPr>
            <w:noProof/>
            <w:webHidden/>
          </w:rPr>
          <w:fldChar w:fldCharType="separate"/>
        </w:r>
        <w:r w:rsidR="001268B0">
          <w:rPr>
            <w:noProof/>
            <w:webHidden/>
          </w:rPr>
          <w:t>82</w:t>
        </w:r>
        <w:r w:rsidR="001268B0">
          <w:rPr>
            <w:noProof/>
            <w:webHidden/>
          </w:rPr>
          <w:fldChar w:fldCharType="end"/>
        </w:r>
      </w:hyperlink>
    </w:p>
    <w:p w14:paraId="1A1814B7" w14:textId="17986656"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31" w:history="1">
        <w:r w:rsidR="001268B0" w:rsidRPr="004D3BEC">
          <w:rPr>
            <w:rStyle w:val="Hyperlink"/>
            <w:noProof/>
          </w:rPr>
          <w:t>Table 24: Model Summary</w:t>
        </w:r>
        <w:r w:rsidR="001268B0">
          <w:rPr>
            <w:noProof/>
            <w:webHidden/>
          </w:rPr>
          <w:tab/>
        </w:r>
        <w:r w:rsidR="001268B0">
          <w:rPr>
            <w:noProof/>
            <w:webHidden/>
          </w:rPr>
          <w:fldChar w:fldCharType="begin"/>
        </w:r>
        <w:r w:rsidR="001268B0">
          <w:rPr>
            <w:noProof/>
            <w:webHidden/>
          </w:rPr>
          <w:instrText xml:space="preserve"> PAGEREF _Toc122020931 \h </w:instrText>
        </w:r>
        <w:r w:rsidR="001268B0">
          <w:rPr>
            <w:noProof/>
            <w:webHidden/>
          </w:rPr>
        </w:r>
        <w:r w:rsidR="001268B0">
          <w:rPr>
            <w:noProof/>
            <w:webHidden/>
          </w:rPr>
          <w:fldChar w:fldCharType="separate"/>
        </w:r>
        <w:r w:rsidR="001268B0">
          <w:rPr>
            <w:noProof/>
            <w:webHidden/>
          </w:rPr>
          <w:t>84</w:t>
        </w:r>
        <w:r w:rsidR="001268B0">
          <w:rPr>
            <w:noProof/>
            <w:webHidden/>
          </w:rPr>
          <w:fldChar w:fldCharType="end"/>
        </w:r>
      </w:hyperlink>
    </w:p>
    <w:p w14:paraId="28DF7065" w14:textId="34315FFD"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32" w:history="1">
        <w:r w:rsidR="001268B0" w:rsidRPr="004D3BEC">
          <w:rPr>
            <w:rStyle w:val="Hyperlink"/>
            <w:noProof/>
          </w:rPr>
          <w:t>Table 25:  ANOVA</w:t>
        </w:r>
        <w:r w:rsidR="001268B0">
          <w:rPr>
            <w:noProof/>
            <w:webHidden/>
          </w:rPr>
          <w:tab/>
        </w:r>
        <w:r w:rsidR="001268B0">
          <w:rPr>
            <w:noProof/>
            <w:webHidden/>
          </w:rPr>
          <w:fldChar w:fldCharType="begin"/>
        </w:r>
        <w:r w:rsidR="001268B0">
          <w:rPr>
            <w:noProof/>
            <w:webHidden/>
          </w:rPr>
          <w:instrText xml:space="preserve"> PAGEREF _Toc122020932 \h </w:instrText>
        </w:r>
        <w:r w:rsidR="001268B0">
          <w:rPr>
            <w:noProof/>
            <w:webHidden/>
          </w:rPr>
        </w:r>
        <w:r w:rsidR="001268B0">
          <w:rPr>
            <w:noProof/>
            <w:webHidden/>
          </w:rPr>
          <w:fldChar w:fldCharType="separate"/>
        </w:r>
        <w:r w:rsidR="001268B0">
          <w:rPr>
            <w:noProof/>
            <w:webHidden/>
          </w:rPr>
          <w:t>84</w:t>
        </w:r>
        <w:r w:rsidR="001268B0">
          <w:rPr>
            <w:noProof/>
            <w:webHidden/>
          </w:rPr>
          <w:fldChar w:fldCharType="end"/>
        </w:r>
      </w:hyperlink>
    </w:p>
    <w:p w14:paraId="1EE7AA36" w14:textId="62A655AF" w:rsidR="001268B0" w:rsidRDefault="00514735" w:rsidP="001268B0">
      <w:pPr>
        <w:pStyle w:val="TableofFigures"/>
        <w:tabs>
          <w:tab w:val="right" w:leader="dot" w:pos="9350"/>
        </w:tabs>
        <w:spacing w:line="240" w:lineRule="auto"/>
        <w:rPr>
          <w:rFonts w:asciiTheme="minorHAnsi" w:eastAsiaTheme="minorEastAsia" w:hAnsiTheme="minorHAnsi"/>
          <w:noProof/>
          <w:sz w:val="22"/>
          <w:lang w:val="en-US"/>
        </w:rPr>
      </w:pPr>
      <w:hyperlink w:anchor="_Toc122020933" w:history="1">
        <w:r w:rsidR="001268B0" w:rsidRPr="004D3BEC">
          <w:rPr>
            <w:rStyle w:val="Hyperlink"/>
            <w:noProof/>
          </w:rPr>
          <w:t>Table 26: Result of Testing the Hypothesis</w:t>
        </w:r>
        <w:r w:rsidR="001268B0">
          <w:rPr>
            <w:noProof/>
            <w:webHidden/>
          </w:rPr>
          <w:tab/>
        </w:r>
        <w:r w:rsidR="001268B0">
          <w:rPr>
            <w:noProof/>
            <w:webHidden/>
          </w:rPr>
          <w:fldChar w:fldCharType="begin"/>
        </w:r>
        <w:r w:rsidR="001268B0">
          <w:rPr>
            <w:noProof/>
            <w:webHidden/>
          </w:rPr>
          <w:instrText xml:space="preserve"> PAGEREF _Toc122020933 \h </w:instrText>
        </w:r>
        <w:r w:rsidR="001268B0">
          <w:rPr>
            <w:noProof/>
            <w:webHidden/>
          </w:rPr>
        </w:r>
        <w:r w:rsidR="001268B0">
          <w:rPr>
            <w:noProof/>
            <w:webHidden/>
          </w:rPr>
          <w:fldChar w:fldCharType="separate"/>
        </w:r>
        <w:r w:rsidR="001268B0">
          <w:rPr>
            <w:noProof/>
            <w:webHidden/>
          </w:rPr>
          <w:t>85</w:t>
        </w:r>
        <w:r w:rsidR="001268B0">
          <w:rPr>
            <w:noProof/>
            <w:webHidden/>
          </w:rPr>
          <w:fldChar w:fldCharType="end"/>
        </w:r>
      </w:hyperlink>
    </w:p>
    <w:p w14:paraId="304BB700" w14:textId="38799317" w:rsidR="001268B0" w:rsidRDefault="001268B0" w:rsidP="001268B0">
      <w:pPr>
        <w:spacing w:line="240" w:lineRule="auto"/>
        <w:rPr>
          <w:rFonts w:cs="Times New Roman"/>
          <w:color w:val="000000" w:themeColor="text1"/>
        </w:rPr>
      </w:pPr>
      <w:r>
        <w:rPr>
          <w:rFonts w:cs="Times New Roman"/>
          <w:color w:val="000000" w:themeColor="text1"/>
        </w:rPr>
        <w:fldChar w:fldCharType="end"/>
      </w:r>
    </w:p>
    <w:p w14:paraId="2D431FD4" w14:textId="77777777" w:rsidR="001268B0" w:rsidRDefault="001268B0" w:rsidP="006A4F7C">
      <w:pPr>
        <w:rPr>
          <w:rFonts w:cs="Times New Roman"/>
          <w:color w:val="000000" w:themeColor="text1"/>
        </w:rPr>
      </w:pPr>
    </w:p>
    <w:p w14:paraId="4FE69D54" w14:textId="77777777" w:rsidR="001268B0" w:rsidRDefault="001268B0" w:rsidP="006A4F7C">
      <w:pPr>
        <w:rPr>
          <w:rFonts w:cs="Times New Roman"/>
          <w:color w:val="000000" w:themeColor="text1"/>
        </w:rPr>
      </w:pPr>
    </w:p>
    <w:p w14:paraId="05F9E810" w14:textId="0328D100" w:rsidR="00A33567" w:rsidRPr="00BA1902" w:rsidRDefault="00BA1902" w:rsidP="006A4F7C">
      <w:pPr>
        <w:rPr>
          <w:rFonts w:cs="Times New Roman"/>
          <w:color w:val="000000" w:themeColor="text1"/>
        </w:rPr>
      </w:pPr>
      <w:r w:rsidRPr="00BA1902">
        <w:rPr>
          <w:rFonts w:cs="Times New Roman"/>
          <w:color w:val="000000" w:themeColor="text1"/>
        </w:rPr>
        <w:t>In this research study, following short terms will be used to define the each mentioned terms.</w:t>
      </w:r>
    </w:p>
    <w:p w14:paraId="2378B674" w14:textId="057DFA39" w:rsidR="00BA1902" w:rsidRPr="00BA1902" w:rsidRDefault="00BA1902" w:rsidP="006A4F7C">
      <w:pPr>
        <w:rPr>
          <w:rFonts w:cs="Times New Roman"/>
          <w:color w:val="000000" w:themeColor="text1"/>
        </w:rPr>
      </w:pPr>
      <w:r w:rsidRPr="00BA1902">
        <w:rPr>
          <w:rFonts w:cs="Times New Roman"/>
          <w:color w:val="000000" w:themeColor="text1"/>
        </w:rPr>
        <w:t xml:space="preserve">UGC- User Generated Contents </w:t>
      </w:r>
    </w:p>
    <w:p w14:paraId="4CF4FF66" w14:textId="5759720E" w:rsidR="00BA1902" w:rsidRPr="00BA1902" w:rsidRDefault="00BA1902" w:rsidP="006A4F7C">
      <w:pPr>
        <w:rPr>
          <w:rFonts w:cs="Times New Roman"/>
          <w:color w:val="000000" w:themeColor="text1"/>
        </w:rPr>
      </w:pPr>
      <w:r w:rsidRPr="00BA1902">
        <w:rPr>
          <w:rFonts w:cs="Times New Roman"/>
          <w:color w:val="000000" w:themeColor="text1"/>
        </w:rPr>
        <w:t xml:space="preserve">PC - Perceived Credibility </w:t>
      </w:r>
    </w:p>
    <w:p w14:paraId="14C933CC" w14:textId="0C9A594D" w:rsidR="00BA1902" w:rsidRPr="00BA1902" w:rsidRDefault="00BA1902" w:rsidP="006A4F7C">
      <w:pPr>
        <w:rPr>
          <w:rFonts w:cs="Times New Roman"/>
          <w:color w:val="000000" w:themeColor="text1"/>
        </w:rPr>
      </w:pPr>
      <w:r w:rsidRPr="00BA1902">
        <w:rPr>
          <w:rFonts w:cs="Times New Roman"/>
          <w:color w:val="000000" w:themeColor="text1"/>
        </w:rPr>
        <w:t>PU – Perceived Usefulness</w:t>
      </w:r>
    </w:p>
    <w:p w14:paraId="7BD31DDF" w14:textId="1AF6018E" w:rsidR="00BA1902" w:rsidRDefault="00BA1902" w:rsidP="006A4F7C">
      <w:pPr>
        <w:rPr>
          <w:rFonts w:cs="Times New Roman"/>
          <w:color w:val="000000" w:themeColor="text1"/>
        </w:rPr>
      </w:pPr>
      <w:r w:rsidRPr="00BA1902">
        <w:rPr>
          <w:rFonts w:cs="Times New Roman"/>
          <w:color w:val="000000" w:themeColor="text1"/>
        </w:rPr>
        <w:t xml:space="preserve">PR – Perceived Risk </w:t>
      </w:r>
    </w:p>
    <w:p w14:paraId="6AA65DAE" w14:textId="0B64C5CA" w:rsidR="003B73C1" w:rsidRDefault="003B73C1" w:rsidP="006A4F7C">
      <w:pPr>
        <w:rPr>
          <w:rFonts w:cs="Times New Roman"/>
          <w:color w:val="000000" w:themeColor="text1"/>
        </w:rPr>
      </w:pPr>
    </w:p>
    <w:p w14:paraId="3404873D" w14:textId="2CC4F31F" w:rsidR="003B73C1" w:rsidRDefault="003B73C1" w:rsidP="006A4F7C">
      <w:pPr>
        <w:rPr>
          <w:rFonts w:cs="Times New Roman"/>
          <w:color w:val="000000" w:themeColor="text1"/>
        </w:rPr>
      </w:pPr>
    </w:p>
    <w:p w14:paraId="1AAFBC70" w14:textId="62DCD5CC" w:rsidR="003B73C1" w:rsidRDefault="003B73C1" w:rsidP="006A4F7C">
      <w:pPr>
        <w:rPr>
          <w:rFonts w:cs="Times New Roman"/>
          <w:color w:val="000000" w:themeColor="text1"/>
        </w:rPr>
      </w:pPr>
    </w:p>
    <w:p w14:paraId="4D02ED64" w14:textId="0459FFF4" w:rsidR="003B73C1" w:rsidRDefault="003B73C1" w:rsidP="006A4F7C">
      <w:pPr>
        <w:rPr>
          <w:rFonts w:cs="Times New Roman"/>
          <w:color w:val="000000" w:themeColor="text1"/>
        </w:rPr>
      </w:pPr>
    </w:p>
    <w:p w14:paraId="0BBCF954" w14:textId="6BB5BC24" w:rsidR="003B73C1" w:rsidRDefault="003B73C1" w:rsidP="006A4F7C">
      <w:pPr>
        <w:rPr>
          <w:rFonts w:cs="Times New Roman"/>
          <w:color w:val="000000" w:themeColor="text1"/>
        </w:rPr>
      </w:pPr>
    </w:p>
    <w:p w14:paraId="35FFACDC" w14:textId="2C975076" w:rsidR="003B73C1" w:rsidRDefault="003B73C1" w:rsidP="006A4F7C">
      <w:pPr>
        <w:rPr>
          <w:rFonts w:cs="Times New Roman"/>
          <w:color w:val="000000" w:themeColor="text1"/>
        </w:rPr>
      </w:pPr>
    </w:p>
    <w:p w14:paraId="43F67EDB" w14:textId="626D760B" w:rsidR="003B73C1" w:rsidRDefault="003B73C1" w:rsidP="006A4F7C">
      <w:pPr>
        <w:rPr>
          <w:rFonts w:cs="Times New Roman"/>
          <w:color w:val="000000" w:themeColor="text1"/>
        </w:rPr>
      </w:pPr>
    </w:p>
    <w:p w14:paraId="1C565FB6" w14:textId="38A2892F" w:rsidR="003B73C1" w:rsidRDefault="003B73C1" w:rsidP="006A4F7C">
      <w:pPr>
        <w:rPr>
          <w:rFonts w:cs="Times New Roman"/>
          <w:color w:val="000000" w:themeColor="text1"/>
        </w:rPr>
      </w:pPr>
    </w:p>
    <w:p w14:paraId="4E758F2A" w14:textId="0F0215DA" w:rsidR="003B73C1" w:rsidRDefault="003B73C1" w:rsidP="006A4F7C">
      <w:pPr>
        <w:rPr>
          <w:rFonts w:cs="Times New Roman"/>
          <w:color w:val="000000" w:themeColor="text1"/>
        </w:rPr>
      </w:pPr>
    </w:p>
    <w:p w14:paraId="3983FAB2" w14:textId="173559C8" w:rsidR="003B73C1" w:rsidRDefault="003B73C1" w:rsidP="006A4F7C">
      <w:pPr>
        <w:rPr>
          <w:rFonts w:cs="Times New Roman"/>
          <w:color w:val="000000" w:themeColor="text1"/>
        </w:rPr>
      </w:pPr>
    </w:p>
    <w:p w14:paraId="74C1FC55" w14:textId="77777777" w:rsidR="003B73C1" w:rsidRDefault="003B73C1" w:rsidP="006A4F7C">
      <w:pPr>
        <w:rPr>
          <w:rFonts w:cs="Times New Roman"/>
          <w:color w:val="000000" w:themeColor="text1"/>
        </w:rPr>
      </w:pPr>
    </w:p>
    <w:p w14:paraId="34826458" w14:textId="3C7335E9" w:rsidR="001268B0" w:rsidRPr="001268B0" w:rsidRDefault="001268B0" w:rsidP="001268B0">
      <w:pPr>
        <w:jc w:val="center"/>
        <w:rPr>
          <w:rFonts w:cs="Times New Roman"/>
          <w:b/>
          <w:bCs/>
          <w:color w:val="000000" w:themeColor="text1"/>
          <w:sz w:val="32"/>
          <w:szCs w:val="28"/>
        </w:rPr>
      </w:pPr>
      <w:r w:rsidRPr="001268B0">
        <w:rPr>
          <w:rFonts w:cs="Times New Roman"/>
          <w:b/>
          <w:bCs/>
          <w:color w:val="000000" w:themeColor="text1"/>
          <w:sz w:val="32"/>
          <w:szCs w:val="28"/>
        </w:rPr>
        <w:t>ABSTRACT</w:t>
      </w:r>
    </w:p>
    <w:p w14:paraId="0854F18E" w14:textId="77777777" w:rsidR="001268B0" w:rsidRDefault="001268B0" w:rsidP="001268B0">
      <w:pPr>
        <w:spacing w:before="120" w:after="120"/>
        <w:jc w:val="both"/>
        <w:rPr>
          <w:sz w:val="22"/>
          <w:szCs w:val="20"/>
        </w:rPr>
      </w:pPr>
      <w:bookmarkStart w:id="1" w:name="_Hlk121655905"/>
      <w:bookmarkStart w:id="2" w:name="_Hlk121657458"/>
      <w:r>
        <w:rPr>
          <w:sz w:val="22"/>
          <w:szCs w:val="20"/>
        </w:rPr>
        <w:t xml:space="preserve">Online purchasing has become a crucial concept in the world. When it comes to </w:t>
      </w:r>
      <w:r w:rsidRPr="00D73F1C">
        <w:rPr>
          <w:sz w:val="22"/>
          <w:szCs w:val="20"/>
        </w:rPr>
        <w:t>Sri Lankan retail fashion industry</w:t>
      </w:r>
      <w:r>
        <w:rPr>
          <w:sz w:val="22"/>
          <w:szCs w:val="20"/>
        </w:rPr>
        <w:t xml:space="preserve">, </w:t>
      </w:r>
      <w:r w:rsidRPr="00D73F1C">
        <w:rPr>
          <w:sz w:val="22"/>
          <w:szCs w:val="20"/>
        </w:rPr>
        <w:t>approximately</w:t>
      </w:r>
      <w:r>
        <w:rPr>
          <w:sz w:val="22"/>
          <w:szCs w:val="20"/>
        </w:rPr>
        <w:t xml:space="preserve"> </w:t>
      </w:r>
      <w:r w:rsidRPr="00D73F1C">
        <w:rPr>
          <w:sz w:val="22"/>
          <w:szCs w:val="20"/>
        </w:rPr>
        <w:t>online sales values are increased</w:t>
      </w:r>
      <w:r>
        <w:rPr>
          <w:sz w:val="22"/>
          <w:szCs w:val="20"/>
        </w:rPr>
        <w:t>.</w:t>
      </w:r>
      <w:r w:rsidRPr="00D73F1C">
        <w:rPr>
          <w:sz w:val="22"/>
          <w:szCs w:val="20"/>
        </w:rPr>
        <w:t xml:space="preserve"> But the challenge is</w:t>
      </w:r>
      <w:r>
        <w:rPr>
          <w:sz w:val="22"/>
          <w:szCs w:val="20"/>
        </w:rPr>
        <w:t>,</w:t>
      </w:r>
      <w:r w:rsidRPr="00D73F1C">
        <w:rPr>
          <w:sz w:val="22"/>
          <w:szCs w:val="20"/>
        </w:rPr>
        <w:t xml:space="preserve"> there is a reduction of sales increasing percentages over a few years. As forecasted, this cycle will happen for next year as well. Meanwhile, Facebook</w:t>
      </w:r>
      <w:r>
        <w:rPr>
          <w:sz w:val="22"/>
          <w:szCs w:val="20"/>
        </w:rPr>
        <w:t xml:space="preserve">, </w:t>
      </w:r>
      <w:r w:rsidRPr="00D73F1C">
        <w:rPr>
          <w:sz w:val="22"/>
          <w:szCs w:val="20"/>
        </w:rPr>
        <w:t>Instagram usage and content creation have increased. Those (UGC) contents are used to share customer</w:t>
      </w:r>
      <w:r>
        <w:rPr>
          <w:sz w:val="22"/>
          <w:szCs w:val="20"/>
        </w:rPr>
        <w:t>s’</w:t>
      </w:r>
      <w:r w:rsidRPr="00D73F1C">
        <w:rPr>
          <w:sz w:val="22"/>
          <w:szCs w:val="20"/>
        </w:rPr>
        <w:t xml:space="preserve"> experiences. This type of content affects customers purchasing decisions. Based on the limited literature study about UGC as a separate factor, it is essential to investigate the related issue to examine the impact of social media user-generated content (UGC) on online purchase intention: with special reference to retail fashion industry, in Sri Lanka. </w:t>
      </w:r>
      <w:r>
        <w:rPr>
          <w:sz w:val="22"/>
          <w:szCs w:val="20"/>
        </w:rPr>
        <w:t xml:space="preserve">Based on various studies, a research model was developed. </w:t>
      </w:r>
      <w:r w:rsidRPr="00D73F1C">
        <w:rPr>
          <w:sz w:val="22"/>
          <w:szCs w:val="20"/>
        </w:rPr>
        <w:t>Thus, this research has been done as a quantitative research design and deductive approach. A Structured questionnaire has been used to collect data from the sample which is female and male Facebook and/ or Instagram users in the western province, Sri Lanka. 220 respondents have used as the sample and it is based on non-probability, convenient sampling. Data presentation and analysis have been done according to descriptive analysis, correlation and regression analysis. Statistical package for social science (SPSS) has been used as the</w:t>
      </w:r>
      <w:r>
        <w:rPr>
          <w:sz w:val="22"/>
          <w:szCs w:val="20"/>
        </w:rPr>
        <w:t xml:space="preserve"> </w:t>
      </w:r>
      <w:r w:rsidRPr="00D73F1C">
        <w:rPr>
          <w:sz w:val="22"/>
          <w:szCs w:val="20"/>
        </w:rPr>
        <w:t>analytical software. The findings demonstrate a positive, significant impact of perceived credibility, perceived usefulness, perceived risk in each dimension on online purchase intention. Therefore, with this study, it was possible to identify the impact of social media UGC on online purchase intention</w:t>
      </w:r>
      <w:r>
        <w:rPr>
          <w:sz w:val="22"/>
          <w:szCs w:val="20"/>
        </w:rPr>
        <w:t xml:space="preserve"> and its </w:t>
      </w:r>
      <w:r w:rsidRPr="00D73F1C">
        <w:rPr>
          <w:sz w:val="22"/>
          <w:szCs w:val="20"/>
        </w:rPr>
        <w:t>contribut</w:t>
      </w:r>
      <w:r>
        <w:rPr>
          <w:sz w:val="22"/>
          <w:szCs w:val="20"/>
        </w:rPr>
        <w:t>ion</w:t>
      </w:r>
      <w:r w:rsidRPr="00D73F1C">
        <w:rPr>
          <w:sz w:val="22"/>
          <w:szCs w:val="20"/>
        </w:rPr>
        <w:t xml:space="preserve"> to understand the importance of enhancing social media strategies and managing social media UGC as an effective t</w:t>
      </w:r>
      <w:r>
        <w:rPr>
          <w:sz w:val="22"/>
          <w:szCs w:val="20"/>
        </w:rPr>
        <w:t>ool.</w:t>
      </w:r>
    </w:p>
    <w:p w14:paraId="3DC3910E" w14:textId="77777777" w:rsidR="001268B0" w:rsidRPr="002D61EB" w:rsidRDefault="001268B0" w:rsidP="001268B0">
      <w:pPr>
        <w:spacing w:before="120" w:after="120"/>
        <w:jc w:val="both"/>
        <w:rPr>
          <w:i/>
          <w:iCs/>
          <w:sz w:val="22"/>
          <w:szCs w:val="20"/>
        </w:rPr>
      </w:pPr>
      <w:r w:rsidRPr="008D0393">
        <w:rPr>
          <w:b/>
          <w:bCs/>
          <w:i/>
          <w:iCs/>
          <w:sz w:val="22"/>
          <w:szCs w:val="20"/>
        </w:rPr>
        <w:t>Keywords:</w:t>
      </w:r>
      <w:r w:rsidRPr="008D0393">
        <w:rPr>
          <w:i/>
          <w:iCs/>
          <w:sz w:val="22"/>
          <w:szCs w:val="20"/>
        </w:rPr>
        <w:t xml:space="preserve"> Online purchase intention, Perceived credibility, Perceived risk, Perceived usefulness, Social media user generated conten</w:t>
      </w:r>
      <w:bookmarkEnd w:id="1"/>
      <w:bookmarkEnd w:id="2"/>
      <w:r>
        <w:rPr>
          <w:i/>
          <w:iCs/>
          <w:sz w:val="22"/>
          <w:szCs w:val="20"/>
        </w:rPr>
        <w:t>t.</w:t>
      </w:r>
    </w:p>
    <w:p w14:paraId="1FF154F5" w14:textId="50FA4F4D" w:rsidR="001268B0" w:rsidRDefault="001268B0" w:rsidP="006A4F7C">
      <w:pPr>
        <w:rPr>
          <w:rFonts w:cs="Times New Roman"/>
          <w:color w:val="000000" w:themeColor="text1"/>
        </w:rPr>
      </w:pPr>
    </w:p>
    <w:p w14:paraId="2DC111B8" w14:textId="41EFDFE0" w:rsidR="003B73C1" w:rsidRDefault="003B73C1" w:rsidP="006A4F7C">
      <w:pPr>
        <w:rPr>
          <w:rFonts w:cs="Times New Roman"/>
          <w:color w:val="000000" w:themeColor="text1"/>
        </w:rPr>
      </w:pPr>
    </w:p>
    <w:p w14:paraId="2A6C696C" w14:textId="1C150DEF" w:rsidR="003B73C1" w:rsidRDefault="003B73C1" w:rsidP="006A4F7C">
      <w:pPr>
        <w:rPr>
          <w:rFonts w:cs="Times New Roman"/>
          <w:color w:val="000000" w:themeColor="text1"/>
        </w:rPr>
      </w:pPr>
    </w:p>
    <w:p w14:paraId="6EC4380D" w14:textId="78A74DB2" w:rsidR="003B73C1" w:rsidRDefault="003B73C1" w:rsidP="006A4F7C">
      <w:pPr>
        <w:rPr>
          <w:rFonts w:cs="Times New Roman"/>
          <w:color w:val="000000" w:themeColor="text1"/>
        </w:rPr>
      </w:pPr>
    </w:p>
    <w:p w14:paraId="455C92FC" w14:textId="0B7FA7FD" w:rsidR="003B73C1" w:rsidRDefault="003B73C1" w:rsidP="006A4F7C">
      <w:pPr>
        <w:rPr>
          <w:rFonts w:cs="Times New Roman"/>
          <w:color w:val="000000" w:themeColor="text1"/>
        </w:rPr>
      </w:pPr>
    </w:p>
    <w:p w14:paraId="6CF2B6FB" w14:textId="77777777" w:rsidR="003B73C1" w:rsidRPr="00433BC5" w:rsidRDefault="003B73C1" w:rsidP="006A4F7C">
      <w:pPr>
        <w:rPr>
          <w:rFonts w:cs="Times New Roman"/>
          <w:color w:val="000000" w:themeColor="text1"/>
        </w:rPr>
      </w:pPr>
    </w:p>
    <w:p w14:paraId="08C74323" w14:textId="327318D4" w:rsidR="002F4058" w:rsidRPr="002F4058" w:rsidRDefault="002F4058" w:rsidP="002F4058">
      <w:pPr>
        <w:jc w:val="center"/>
        <w:rPr>
          <w:b/>
          <w:bCs/>
          <w:sz w:val="40"/>
          <w:szCs w:val="36"/>
        </w:rPr>
      </w:pPr>
      <w:r w:rsidRPr="002F4058">
        <w:rPr>
          <w:rFonts w:cs="Times New Roman"/>
          <w:b/>
          <w:bCs/>
          <w:color w:val="000000" w:themeColor="text1"/>
          <w:sz w:val="32"/>
          <w:szCs w:val="28"/>
        </w:rPr>
        <w:t>CHAPTER 0</w:t>
      </w:r>
      <w:r>
        <w:rPr>
          <w:rFonts w:cs="Times New Roman"/>
          <w:b/>
          <w:bCs/>
          <w:color w:val="000000" w:themeColor="text1"/>
          <w:sz w:val="32"/>
          <w:szCs w:val="28"/>
        </w:rPr>
        <w:t>1</w:t>
      </w:r>
    </w:p>
    <w:p w14:paraId="30558C95" w14:textId="2F421EBD" w:rsidR="005E4249" w:rsidRPr="00E3645A" w:rsidRDefault="002F4058" w:rsidP="005E4249">
      <w:pPr>
        <w:pStyle w:val="Heading1"/>
        <w:rPr>
          <w:sz w:val="32"/>
          <w:szCs w:val="36"/>
        </w:rPr>
      </w:pPr>
      <w:bookmarkStart w:id="3" w:name="_Toc122021185"/>
      <w:r w:rsidRPr="00E3645A">
        <w:rPr>
          <w:sz w:val="32"/>
          <w:szCs w:val="36"/>
        </w:rPr>
        <w:t>INTRODUCTION</w:t>
      </w:r>
      <w:bookmarkEnd w:id="3"/>
    </w:p>
    <w:p w14:paraId="5CFF0B9D" w14:textId="77777777" w:rsidR="005E4249" w:rsidRPr="00E3645A" w:rsidRDefault="005E4249" w:rsidP="005E4249">
      <w:pPr>
        <w:pStyle w:val="Heading2"/>
        <w:rPr>
          <w:sz w:val="28"/>
          <w:szCs w:val="28"/>
        </w:rPr>
      </w:pPr>
      <w:bookmarkStart w:id="4" w:name="_Toc122021186"/>
      <w:r w:rsidRPr="00E3645A">
        <w:rPr>
          <w:sz w:val="28"/>
          <w:szCs w:val="28"/>
        </w:rPr>
        <w:t>Background of the study</w:t>
      </w:r>
      <w:bookmarkEnd w:id="4"/>
      <w:r w:rsidRPr="00E3645A">
        <w:rPr>
          <w:sz w:val="28"/>
          <w:szCs w:val="28"/>
        </w:rPr>
        <w:t xml:space="preserve"> </w:t>
      </w:r>
    </w:p>
    <w:p w14:paraId="3F6D7DEC" w14:textId="71555AF3" w:rsidR="005E4249" w:rsidRDefault="005E4249" w:rsidP="005E4249">
      <w:pPr>
        <w:jc w:val="both"/>
      </w:pPr>
      <w:r>
        <w:t>The background of the study use to explain the concept of</w:t>
      </w:r>
      <w:r w:rsidR="00675ED4">
        <w:t xml:space="preserve"> Social Media</w:t>
      </w:r>
      <w:r>
        <w:t xml:space="preserve"> User Generated Content and the concept of </w:t>
      </w:r>
      <w:r w:rsidR="00675ED4">
        <w:t xml:space="preserve">Online </w:t>
      </w:r>
      <w:r>
        <w:t xml:space="preserve">Purchase </w:t>
      </w:r>
      <w:r w:rsidR="00252BD1">
        <w:t>Intention</w:t>
      </w:r>
      <w:r>
        <w:t xml:space="preserve"> in retail fashion industry in SL. Therefore, the purpose of this study is to synthesise the findings of existing research on</w:t>
      </w:r>
      <w:r w:rsidR="00675ED4">
        <w:t xml:space="preserve"> social media</w:t>
      </w:r>
      <w:r>
        <w:t xml:space="preserve"> user-generated content (UGC) on online purchase </w:t>
      </w:r>
      <w:r w:rsidR="00252BD1">
        <w:t>intention</w:t>
      </w:r>
      <w:r>
        <w:t xml:space="preserve"> in the context of fashion retail and to come up with future research directions.</w:t>
      </w:r>
    </w:p>
    <w:p w14:paraId="6684922F" w14:textId="6D9117DA" w:rsidR="005E4249" w:rsidRDefault="005E4249" w:rsidP="005E4249">
      <w:pPr>
        <w:spacing w:before="0" w:after="0"/>
        <w:jc w:val="both"/>
        <w:rPr>
          <w:rFonts w:cs="Times New Roman"/>
        </w:rPr>
      </w:pPr>
      <w:r>
        <w:t xml:space="preserve">Today's digital era, social media facilitates communication not just among consumers themselves but also between brands and consumers </w:t>
      </w:r>
      <w:sdt>
        <w:sdtPr>
          <w:id w:val="-864290965"/>
          <w:citation/>
        </w:sdtPr>
        <w:sdtEndPr/>
        <w:sdtContent>
          <w:r>
            <w:fldChar w:fldCharType="begin"/>
          </w:r>
          <w:r w:rsidR="001A2054">
            <w:rPr>
              <w:lang w:val="en-US"/>
            </w:rPr>
            <w:instrText xml:space="preserve">CITATION Pqu17 \l 1033 </w:instrText>
          </w:r>
          <w:r>
            <w:fldChar w:fldCharType="separate"/>
          </w:r>
          <w:r w:rsidR="002E284A" w:rsidRPr="002E284A">
            <w:rPr>
              <w:noProof/>
              <w:lang w:val="en-US"/>
            </w:rPr>
            <w:t>( Quach and Thaichon, 2017)</w:t>
          </w:r>
          <w:r>
            <w:fldChar w:fldCharType="end"/>
          </w:r>
        </w:sdtContent>
      </w:sdt>
      <w:r>
        <w:t>.</w:t>
      </w:r>
      <w:r w:rsidRPr="000E1301">
        <w:t xml:space="preserve"> </w:t>
      </w:r>
      <w:r>
        <w:t>Such “various forms of media content that are publicly available and created by end-users” are defined as UGC</w:t>
      </w:r>
      <w:sdt>
        <w:sdtPr>
          <w:id w:val="-1898276145"/>
          <w:citation/>
        </w:sdtPr>
        <w:sdtEndPr/>
        <w:sdtContent>
          <w:r>
            <w:fldChar w:fldCharType="begin"/>
          </w:r>
          <w:r w:rsidR="00D23AC8">
            <w:rPr>
              <w:lang w:val="en-US"/>
            </w:rPr>
            <w:instrText xml:space="preserve">CITATION Hae10 \t  \l 1033 </w:instrText>
          </w:r>
          <w:r>
            <w:fldChar w:fldCharType="separate"/>
          </w:r>
          <w:r w:rsidR="002E284A">
            <w:rPr>
              <w:noProof/>
              <w:lang w:val="en-US"/>
            </w:rPr>
            <w:t xml:space="preserve"> </w:t>
          </w:r>
          <w:r w:rsidR="002E284A" w:rsidRPr="002E284A">
            <w:rPr>
              <w:noProof/>
              <w:lang w:val="en-US"/>
            </w:rPr>
            <w:t>(Haenlein and Kaplan, 2010)</w:t>
          </w:r>
          <w:r>
            <w:fldChar w:fldCharType="end"/>
          </w:r>
        </w:sdtContent>
      </w:sdt>
      <w:r>
        <w:t xml:space="preserve">. </w:t>
      </w:r>
      <w:r>
        <w:rPr>
          <w:rFonts w:cs="Times New Roman"/>
        </w:rPr>
        <w:t xml:space="preserve">Marketers tend to know customer purchase decisions and behaviour which related with social media developments. customers try to use those things when they are getting </w:t>
      </w:r>
    </w:p>
    <w:p w14:paraId="06E911E9" w14:textId="2C0E551B" w:rsidR="005E4249" w:rsidRPr="00690C80" w:rsidRDefault="005E4249" w:rsidP="005E4249">
      <w:pPr>
        <w:spacing w:before="0" w:after="0"/>
        <w:jc w:val="both"/>
        <w:rPr>
          <w:rFonts w:cs="Times New Roman"/>
        </w:rPr>
      </w:pPr>
      <w:r>
        <w:rPr>
          <w:rFonts w:cs="Times New Roman"/>
        </w:rPr>
        <w:t xml:space="preserve">purchasing decisions about their needs </w:t>
      </w:r>
      <w:sdt>
        <w:sdtPr>
          <w:rPr>
            <w:rFonts w:cs="Times New Roman"/>
          </w:rPr>
          <w:id w:val="1813449233"/>
          <w:citation/>
        </w:sdtPr>
        <w:sdtEndPr/>
        <w:sdtContent>
          <w:r>
            <w:rPr>
              <w:rFonts w:cs="Times New Roman"/>
            </w:rPr>
            <w:fldChar w:fldCharType="begin"/>
          </w:r>
          <w:r w:rsidR="001A2054">
            <w:rPr>
              <w:rFonts w:cs="Times New Roman"/>
              <w:lang w:val="en-US"/>
            </w:rPr>
            <w:instrText xml:space="preserve">CITATION DJK08 \m Kim12 \m Set16 \l 1033 </w:instrText>
          </w:r>
          <w:r>
            <w:rPr>
              <w:rFonts w:cs="Times New Roman"/>
            </w:rPr>
            <w:fldChar w:fldCharType="separate"/>
          </w:r>
          <w:r w:rsidR="002E284A" w:rsidRPr="002E284A">
            <w:rPr>
              <w:rFonts w:cs="Times New Roman"/>
              <w:noProof/>
              <w:lang w:val="en-US"/>
            </w:rPr>
            <w:t>(Kim &amp; Rao, 2008; Kim J. , 2013; Hazari, Bergiel, &amp; Sethna, 2016)</w:t>
          </w:r>
          <w:r>
            <w:rPr>
              <w:rFonts w:cs="Times New Roman"/>
            </w:rPr>
            <w:fldChar w:fldCharType="end"/>
          </w:r>
        </w:sdtContent>
      </w:sdt>
      <w:r>
        <w:rPr>
          <w:rFonts w:cs="Times New Roman"/>
        </w:rPr>
        <w:t>. When it comes to social media usage, it is increased than other media usage and people are willingness to have an idea before going for shopping</w:t>
      </w:r>
      <w:r w:rsidRPr="00B53171">
        <w:rPr>
          <w:rFonts w:cs="Times New Roman"/>
        </w:rPr>
        <w:t xml:space="preserve"> </w:t>
      </w:r>
      <w:r w:rsidRPr="002620E7">
        <w:rPr>
          <w:rFonts w:cs="Times New Roman"/>
        </w:rPr>
        <w:t>(Hajduk, 201</w:t>
      </w:r>
      <w:r w:rsidR="005B795B">
        <w:rPr>
          <w:rFonts w:cs="Times New Roman"/>
        </w:rPr>
        <w:t>8</w:t>
      </w:r>
      <w:r w:rsidRPr="002620E7">
        <w:rPr>
          <w:rFonts w:cs="Times New Roman"/>
        </w:rPr>
        <w:t>)</w:t>
      </w:r>
      <w:r>
        <w:rPr>
          <w:rFonts w:cs="Times New Roman"/>
        </w:rPr>
        <w:t xml:space="preserve">. If organization has online </w:t>
      </w:r>
      <w:r w:rsidR="00675ED4">
        <w:rPr>
          <w:rFonts w:cs="Times New Roman"/>
        </w:rPr>
        <w:t xml:space="preserve">/ social media </w:t>
      </w:r>
      <w:r>
        <w:rPr>
          <w:rFonts w:cs="Times New Roman"/>
        </w:rPr>
        <w:t xml:space="preserve">marketing strategies, they can easily achieve what they want </w:t>
      </w:r>
      <w:sdt>
        <w:sdtPr>
          <w:rPr>
            <w:rFonts w:cs="Times New Roman"/>
          </w:rPr>
          <w:id w:val="-766850130"/>
          <w:citation/>
        </w:sdtPr>
        <w:sdtEndPr/>
        <w:sdtContent>
          <w:r>
            <w:rPr>
              <w:rFonts w:cs="Times New Roman"/>
            </w:rPr>
            <w:fldChar w:fldCharType="begin"/>
          </w:r>
          <w:r w:rsidR="005B795B">
            <w:rPr>
              <w:rFonts w:cs="Times New Roman"/>
              <w:lang w:val="en-US"/>
            </w:rPr>
            <w:instrText xml:space="preserve">CITATION kev13 \l 1033 </w:instrText>
          </w:r>
          <w:r>
            <w:rPr>
              <w:rFonts w:cs="Times New Roman"/>
            </w:rPr>
            <w:fldChar w:fldCharType="separate"/>
          </w:r>
          <w:r w:rsidR="002E284A" w:rsidRPr="002E284A">
            <w:rPr>
              <w:rFonts w:cs="Times New Roman"/>
              <w:noProof/>
              <w:lang w:val="en-US"/>
            </w:rPr>
            <w:t>(chiang &amp; kevin, 2019)</w:t>
          </w:r>
          <w:r>
            <w:rPr>
              <w:rFonts w:cs="Times New Roman"/>
            </w:rPr>
            <w:fldChar w:fldCharType="end"/>
          </w:r>
        </w:sdtContent>
      </w:sdt>
      <w:r w:rsidRPr="00C17E58">
        <w:rPr>
          <w:rFonts w:cs="Times New Roman"/>
        </w:rPr>
        <w:t>.</w:t>
      </w:r>
      <w:r>
        <w:rPr>
          <w:rFonts w:cs="Times New Roman"/>
        </w:rPr>
        <w:t xml:space="preserve"> There are many benefits with social media related to cost, availability, contacts </w:t>
      </w:r>
      <w:sdt>
        <w:sdtPr>
          <w:rPr>
            <w:rFonts w:cs="Times New Roman"/>
          </w:rPr>
          <w:id w:val="-1186513171"/>
          <w:citation/>
        </w:sdtPr>
        <w:sdtEndPr/>
        <w:sdtContent>
          <w:r>
            <w:rPr>
              <w:rFonts w:cs="Times New Roman"/>
            </w:rPr>
            <w:fldChar w:fldCharType="begin"/>
          </w:r>
          <w:r w:rsidR="001A2054">
            <w:rPr>
              <w:rFonts w:cs="Times New Roman"/>
              <w:lang w:val="en-US"/>
            </w:rPr>
            <w:instrText xml:space="preserve">CITATION Doh10 \l 1033 </w:instrText>
          </w:r>
          <w:r>
            <w:rPr>
              <w:rFonts w:cs="Times New Roman"/>
            </w:rPr>
            <w:fldChar w:fldCharType="separate"/>
          </w:r>
          <w:r w:rsidR="002E284A" w:rsidRPr="002E284A">
            <w:rPr>
              <w:rFonts w:cs="Times New Roman"/>
              <w:noProof/>
              <w:lang w:val="en-US"/>
            </w:rPr>
            <w:t>(Doherty &amp; Ellis, 2018)</w:t>
          </w:r>
          <w:r>
            <w:rPr>
              <w:rFonts w:cs="Times New Roman"/>
            </w:rPr>
            <w:fldChar w:fldCharType="end"/>
          </w:r>
        </w:sdtContent>
      </w:sdt>
      <w:r>
        <w:rPr>
          <w:rFonts w:cs="Times New Roman"/>
        </w:rPr>
        <w:t>. If the company have already a shop and if they tend to have online customers, its effective when it compares</w:t>
      </w:r>
      <w:sdt>
        <w:sdtPr>
          <w:rPr>
            <w:rFonts w:cs="Times New Roman"/>
          </w:rPr>
          <w:id w:val="-1609802586"/>
          <w:citation/>
        </w:sdtPr>
        <w:sdtEndPr/>
        <w:sdtContent>
          <w:r>
            <w:rPr>
              <w:rFonts w:cs="Times New Roman"/>
            </w:rPr>
            <w:fldChar w:fldCharType="begin"/>
          </w:r>
          <w:r w:rsidR="005B795B">
            <w:rPr>
              <w:rFonts w:cs="Times New Roman"/>
              <w:lang w:val="en-US"/>
            </w:rPr>
            <w:instrText xml:space="preserve">CITATION Bar00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(Barsh, Crawford, &amp; Grosso, 2020)</w:t>
          </w:r>
          <w:r>
            <w:rPr>
              <w:rFonts w:cs="Times New Roman"/>
            </w:rPr>
            <w:fldChar w:fldCharType="end"/>
          </w:r>
        </w:sdtContent>
      </w:sdt>
      <w:r>
        <w:rPr>
          <w:rFonts w:cs="Times New Roman"/>
        </w:rPr>
        <w:t xml:space="preserve">. Consumer behaviour is important to study in online which has a good connection among people when they are using those platforms </w:t>
      </w:r>
      <w:sdt>
        <w:sdtPr>
          <w:rPr>
            <w:rFonts w:cs="Times New Roman"/>
          </w:rPr>
          <w:id w:val="-1781798686"/>
          <w:citation/>
        </w:sdtPr>
        <w:sdtEndPr/>
        <w:sdtContent>
          <w:r>
            <w:rPr>
              <w:rFonts w:cs="Times New Roman"/>
            </w:rPr>
            <w:fldChar w:fldCharType="begin"/>
          </w:r>
          <w:r w:rsidR="00043BB7">
            <w:rPr>
              <w:rFonts w:cs="Times New Roman"/>
              <w:lang w:val="en-US"/>
            </w:rPr>
            <w:instrText xml:space="preserve">CITATION Kim10 \l 1033 </w:instrText>
          </w:r>
          <w:r>
            <w:rPr>
              <w:rFonts w:cs="Times New Roman"/>
            </w:rPr>
            <w:fldChar w:fldCharType="separate"/>
          </w:r>
          <w:r w:rsidR="002E284A" w:rsidRPr="002E284A">
            <w:rPr>
              <w:rFonts w:cs="Times New Roman"/>
              <w:noProof/>
              <w:lang w:val="en-US"/>
            </w:rPr>
            <w:t>( Chan &amp; Li, 2010)</w:t>
          </w:r>
          <w:r>
            <w:rPr>
              <w:rFonts w:cs="Times New Roman"/>
            </w:rPr>
            <w:fldChar w:fldCharType="end"/>
          </w:r>
        </w:sdtContent>
      </w:sdt>
      <w:r>
        <w:rPr>
          <w:rFonts w:cs="Times New Roman"/>
        </w:rPr>
        <w:t>.</w:t>
      </w:r>
    </w:p>
    <w:p w14:paraId="3660BC49" w14:textId="08977E9E" w:rsidR="005E4249" w:rsidRPr="002620E7" w:rsidRDefault="005E4249" w:rsidP="005E4249">
      <w:pPr>
        <w:spacing w:before="120" w:after="120"/>
        <w:jc w:val="both"/>
        <w:rPr>
          <w:rFonts w:cs="Times New Roman"/>
        </w:rPr>
      </w:pPr>
      <w:r>
        <w:rPr>
          <w:rFonts w:cs="Times New Roman"/>
        </w:rPr>
        <w:t>According to</w:t>
      </w:r>
      <w:r w:rsidR="00AD654B">
        <w:rPr>
          <w:rFonts w:cs="Times New Roman"/>
        </w:rPr>
        <w:t xml:space="preserve"> Kemp </w:t>
      </w:r>
      <w:sdt>
        <w:sdtPr>
          <w:rPr>
            <w:rFonts w:cs="Times New Roman"/>
          </w:rPr>
          <w:id w:val="-92856435"/>
          <w:citation/>
        </w:sdtPr>
        <w:sdtEndPr/>
        <w:sdtContent>
          <w:r>
            <w:rPr>
              <w:rFonts w:cs="Times New Roman"/>
            </w:rPr>
            <w:fldChar w:fldCharType="begin"/>
          </w:r>
          <w:r w:rsidR="00AD654B">
            <w:rPr>
              <w:rFonts w:cs="Times New Roman"/>
              <w:lang w:val="en-US"/>
            </w:rPr>
            <w:instrText xml:space="preserve">CITATION Sim21 \n  \t  \l 1033 </w:instrText>
          </w:r>
          <w:r>
            <w:rPr>
              <w:rFonts w:cs="Times New Roman"/>
            </w:rPr>
            <w:fldChar w:fldCharType="separate"/>
          </w:r>
          <w:r w:rsidR="002E284A" w:rsidRPr="002E284A">
            <w:rPr>
              <w:rFonts w:cs="Times New Roman"/>
              <w:noProof/>
              <w:lang w:val="en-US"/>
            </w:rPr>
            <w:t>(2021)</w:t>
          </w:r>
          <w:r>
            <w:rPr>
              <w:rFonts w:cs="Times New Roman"/>
            </w:rPr>
            <w:fldChar w:fldCharType="end"/>
          </w:r>
        </w:sdtContent>
      </w:sdt>
      <w:r>
        <w:rPr>
          <w:rFonts w:cs="Times New Roman"/>
        </w:rPr>
        <w:t>, they assume there can be an increase of internet users in S</w:t>
      </w:r>
      <w:r w:rsidR="00082E8C">
        <w:rPr>
          <w:rFonts w:cs="Times New Roman"/>
        </w:rPr>
        <w:t>ri Lanka in 2022</w:t>
      </w:r>
      <w:r>
        <w:rPr>
          <w:rFonts w:cs="Times New Roman"/>
        </w:rPr>
        <w:t xml:space="preserve">. </w:t>
      </w:r>
      <w:r w:rsidR="00AD654B">
        <w:rPr>
          <w:rFonts w:cs="Times New Roman"/>
        </w:rPr>
        <w:t>T</w:t>
      </w:r>
      <w:r>
        <w:rPr>
          <w:rFonts w:cs="Times New Roman"/>
        </w:rPr>
        <w:t>he amount can be 7.4% as it assumes</w:t>
      </w:r>
      <w:r w:rsidRPr="002620E7">
        <w:rPr>
          <w:rFonts w:cs="Times New Roman"/>
        </w:rPr>
        <w:t xml:space="preserve">. </w:t>
      </w:r>
      <w:r>
        <w:rPr>
          <w:rFonts w:cs="Times New Roman"/>
        </w:rPr>
        <w:t>The main consideration is most of the western province people are in the active user’s category. its province people are in the active user’s category. when it comes to Sri Lanka 7.9 million people can consider as active social media users in January 2021.</w:t>
      </w:r>
      <w:r w:rsidRPr="002620E7">
        <w:rPr>
          <w:rFonts w:cs="Times New Roman"/>
        </w:rPr>
        <w:t xml:space="preserve"> </w:t>
      </w:r>
      <w:r>
        <w:rPr>
          <w:rFonts w:cs="Times New Roman"/>
        </w:rPr>
        <w:t>The prediction is there can be a social media user increase (by 23%) in SL in 2020 to 2021. 36.8% social media users can be identified as the percentage by the total population.</w:t>
      </w:r>
      <w:r w:rsidRPr="002620E7">
        <w:rPr>
          <w:rFonts w:cs="Times New Roman"/>
        </w:rPr>
        <w:t xml:space="preserve"> </w:t>
      </w:r>
      <w:r w:rsidR="005E4E9C">
        <w:t xml:space="preserve">Using social </w:t>
      </w:r>
      <w:r w:rsidR="00551C23">
        <w:t xml:space="preserve">media platforms </w:t>
      </w:r>
      <w:r w:rsidR="005E4E9C">
        <w:t>become a daily habit in the present digital context. Sri Lanka has 8.20 million active social media users which is 38.1% of the total population while 7.15 million used Facebook in early 2022</w:t>
      </w:r>
      <w:r w:rsidR="00551C23">
        <w:t xml:space="preserve">. </w:t>
      </w:r>
      <w:r w:rsidR="00AD654B">
        <w:rPr>
          <w:rFonts w:cs="Times New Roman"/>
        </w:rPr>
        <w:t>According to Kepios analysis, this social media users statistic in SL have increased by 3.8</w:t>
      </w:r>
      <w:r w:rsidR="00551C23">
        <w:rPr>
          <w:rFonts w:cs="Times New Roman"/>
        </w:rPr>
        <w:t>%</w:t>
      </w:r>
      <w:r w:rsidR="00AD654B">
        <w:rPr>
          <w:rFonts w:cs="Times New Roman"/>
        </w:rPr>
        <w:t xml:space="preserve"> </w:t>
      </w:r>
      <w:r w:rsidR="005E4E9C">
        <w:rPr>
          <w:rFonts w:cs="Times New Roman"/>
        </w:rPr>
        <w:t>from 2021 to 2022</w:t>
      </w:r>
      <w:sdt>
        <w:sdtPr>
          <w:id w:val="139006513"/>
          <w:citation/>
        </w:sdtPr>
        <w:sdtEndPr/>
        <w:sdtContent>
          <w:r w:rsidR="0017321F" w:rsidRPr="0017321F">
            <w:fldChar w:fldCharType="begin"/>
          </w:r>
          <w:r w:rsidR="0017321F" w:rsidRPr="0017321F">
            <w:rPr>
              <w:lang w:val="en-IN"/>
            </w:rPr>
            <w:instrText xml:space="preserve">CITATION Kem22 \l 16393 </w:instrText>
          </w:r>
          <w:r w:rsidR="0017321F" w:rsidRPr="0017321F">
            <w:fldChar w:fldCharType="separate"/>
          </w:r>
          <w:r w:rsidR="002E284A">
            <w:rPr>
              <w:noProof/>
              <w:lang w:val="en-IN"/>
            </w:rPr>
            <w:t xml:space="preserve"> (Kemp, Digital-2022; Sri Lanka, 2022)</w:t>
          </w:r>
          <w:r w:rsidR="0017321F" w:rsidRPr="0017321F">
            <w:fldChar w:fldCharType="end"/>
          </w:r>
        </w:sdtContent>
      </w:sdt>
      <w:r w:rsidR="0017321F">
        <w:t xml:space="preserve">. </w:t>
      </w:r>
      <w:r w:rsidR="005E4E9C">
        <w:rPr>
          <w:rFonts w:cs="Times New Roman"/>
        </w:rPr>
        <w:t xml:space="preserve">This means, social media users have increased. Thus, </w:t>
      </w:r>
      <w:r>
        <w:rPr>
          <w:rFonts w:cs="Times New Roman"/>
        </w:rPr>
        <w:t xml:space="preserve">When it comes to </w:t>
      </w:r>
      <w:r w:rsidR="00AD654B">
        <w:rPr>
          <w:rFonts w:cs="Times New Roman"/>
        </w:rPr>
        <w:t>October</w:t>
      </w:r>
      <w:r>
        <w:rPr>
          <w:rFonts w:cs="Times New Roman"/>
        </w:rPr>
        <w:t xml:space="preserve">,2022, </w:t>
      </w:r>
      <w:r w:rsidRPr="002620E7">
        <w:rPr>
          <w:rFonts w:cs="Times New Roman"/>
        </w:rPr>
        <w:t>active</w:t>
      </w:r>
      <w:r>
        <w:rPr>
          <w:rFonts w:cs="Times New Roman"/>
        </w:rPr>
        <w:t xml:space="preserve"> Facebook users in sri lanka is </w:t>
      </w:r>
      <w:r w:rsidR="00AD654B">
        <w:rPr>
          <w:rFonts w:cs="Times New Roman"/>
        </w:rPr>
        <w:t>82.81</w:t>
      </w:r>
      <w:r>
        <w:rPr>
          <w:rFonts w:cs="Times New Roman"/>
        </w:rPr>
        <w:t xml:space="preserve"> %. Instagram active users are 1.</w:t>
      </w:r>
      <w:r w:rsidR="00AD654B">
        <w:rPr>
          <w:rFonts w:cs="Times New Roman"/>
        </w:rPr>
        <w:t>55</w:t>
      </w:r>
      <w:r>
        <w:rPr>
          <w:rFonts w:cs="Times New Roman"/>
        </w:rPr>
        <w:t>% in SL</w:t>
      </w:r>
      <w:r w:rsidR="00362464">
        <w:rPr>
          <w:rFonts w:cs="Times New Roman"/>
        </w:rPr>
        <w:t>. As main two platforms Facebook and Instagram use by Sri Lankans</w:t>
      </w:r>
      <w:sdt>
        <w:sdtPr>
          <w:rPr>
            <w:rFonts w:cs="Times New Roman"/>
          </w:rPr>
          <w:id w:val="1210077978"/>
          <w:citation/>
        </w:sdtPr>
        <w:sdtEndPr/>
        <w:sdtContent>
          <w:r>
            <w:rPr>
              <w:rFonts w:cs="Times New Roman"/>
            </w:rPr>
            <w:fldChar w:fldCharType="begin"/>
          </w:r>
          <w:r>
            <w:rPr>
              <w:rFonts w:cs="Times New Roman"/>
              <w:lang w:val="en-US"/>
            </w:rPr>
            <w:instrText xml:space="preserve">CITATION sta221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(statcounter.com, 2022)</w:t>
          </w:r>
          <w:r>
            <w:rPr>
              <w:rFonts w:cs="Times New Roman"/>
            </w:rPr>
            <w:fldChar w:fldCharType="end"/>
          </w:r>
        </w:sdtContent>
      </w:sdt>
      <w:r w:rsidR="00551C23">
        <w:rPr>
          <w:rFonts w:cs="Times New Roman"/>
        </w:rPr>
        <w:t>.</w:t>
      </w:r>
      <w:r w:rsidR="00362464">
        <w:rPr>
          <w:rFonts w:cs="Times New Roman"/>
        </w:rPr>
        <w:t xml:space="preserve"> </w:t>
      </w:r>
      <w:r w:rsidR="00225F82">
        <w:rPr>
          <w:rFonts w:cs="Times New Roman"/>
        </w:rPr>
        <w:t xml:space="preserve">After </w:t>
      </w:r>
      <w:r w:rsidR="00551C23">
        <w:rPr>
          <w:rFonts w:cs="Times New Roman"/>
        </w:rPr>
        <w:t>202</w:t>
      </w:r>
      <w:r w:rsidR="0020431E">
        <w:rPr>
          <w:rFonts w:cs="Times New Roman"/>
        </w:rPr>
        <w:t>0</w:t>
      </w:r>
      <w:r w:rsidR="00551C23">
        <w:rPr>
          <w:rFonts w:cs="Times New Roman"/>
        </w:rPr>
        <w:t>, there is an increasing regarding user generated content creations on social media about Sri Lankan customer’s experiences about fashion products</w:t>
      </w:r>
      <w:r w:rsidR="00225F82">
        <w:rPr>
          <w:rFonts w:cs="Times New Roman"/>
        </w:rPr>
        <w:t xml:space="preserve"> which is a new habit to Sri Lankans as an impact of Covid lockdowns</w:t>
      </w:r>
      <w:r w:rsidR="0020431E">
        <w:rPr>
          <w:rFonts w:cs="Times New Roman"/>
        </w:rPr>
        <w:t xml:space="preserve"> </w:t>
      </w:r>
      <w:sdt>
        <w:sdtPr>
          <w:rPr>
            <w:rFonts w:cs="Times New Roman"/>
          </w:rPr>
          <w:id w:val="1597519185"/>
          <w:citation/>
        </w:sdtPr>
        <w:sdtEndPr/>
        <w:sdtContent>
          <w:r w:rsidR="0020431E">
            <w:rPr>
              <w:rFonts w:cs="Times New Roman"/>
            </w:rPr>
            <w:fldChar w:fldCharType="begin"/>
          </w:r>
          <w:r w:rsidR="0020431E">
            <w:rPr>
              <w:rFonts w:cs="Times New Roman"/>
              <w:lang w:val="en-IN"/>
            </w:rPr>
            <w:instrText xml:space="preserve"> CITATION Gop21 \l 16393 </w:instrText>
          </w:r>
          <w:r w:rsidR="0020431E">
            <w:rPr>
              <w:rFonts w:cs="Times New Roman"/>
            </w:rPr>
            <w:fldChar w:fldCharType="separate"/>
          </w:r>
          <w:r w:rsidR="002E284A" w:rsidRPr="002E284A">
            <w:rPr>
              <w:rFonts w:cs="Times New Roman"/>
              <w:noProof/>
              <w:lang w:val="en-IN"/>
            </w:rPr>
            <w:t>( Gopura &amp; Indumini, 2021)</w:t>
          </w:r>
          <w:r w:rsidR="0020431E">
            <w:rPr>
              <w:rFonts w:cs="Times New Roman"/>
            </w:rPr>
            <w:fldChar w:fldCharType="end"/>
          </w:r>
        </w:sdtContent>
      </w:sdt>
      <w:r w:rsidR="00551C23">
        <w:rPr>
          <w:rFonts w:cs="Times New Roman"/>
        </w:rPr>
        <w:t>. The</w:t>
      </w:r>
      <w:r w:rsidR="00675ED4">
        <w:rPr>
          <w:rFonts w:cs="Times New Roman"/>
        </w:rPr>
        <w:t xml:space="preserve"> </w:t>
      </w:r>
      <w:r w:rsidR="00551C23">
        <w:rPr>
          <w:rFonts w:cs="Times New Roman"/>
        </w:rPr>
        <w:t>social media user generated contents have been identified as the independent variable for this study.</w:t>
      </w:r>
      <w:r w:rsidR="00675ED4">
        <w:rPr>
          <w:rFonts w:cs="Times New Roman"/>
        </w:rPr>
        <w:t xml:space="preserve"> For this study, what researcher consider as social media platforms in order to investigate the user generated contents is,</w:t>
      </w:r>
      <w:r w:rsidR="00675ED4" w:rsidRPr="009E15F8">
        <w:rPr>
          <w:rFonts w:cs="Times New Roman"/>
          <w:b/>
          <w:bCs/>
        </w:rPr>
        <w:t xml:space="preserve"> Facebook &amp; Instagram. </w:t>
      </w:r>
    </w:p>
    <w:p w14:paraId="38240F8A" w14:textId="68EF87EC" w:rsidR="005E4249" w:rsidRPr="00BC4251" w:rsidRDefault="005E4249" w:rsidP="005E4249">
      <w:pPr>
        <w:spacing w:before="120" w:after="120"/>
        <w:jc w:val="both"/>
        <w:rPr>
          <w:rFonts w:cs="Times New Roman"/>
        </w:rPr>
      </w:pPr>
      <w:r>
        <w:rPr>
          <w:rFonts w:cs="Times New Roman"/>
        </w:rPr>
        <w:t xml:space="preserve">It is active social media users can see and active generators can see. those tend to share their information about consumption and other related things quickly </w:t>
      </w:r>
      <w:sdt>
        <w:sdtPr>
          <w:rPr>
            <w:rFonts w:cs="Times New Roman"/>
          </w:rPr>
          <w:id w:val="1796178146"/>
          <w:citation/>
        </w:sdtPr>
        <w:sdtEndPr/>
        <w:sdtContent>
          <w:r>
            <w:rPr>
              <w:rFonts w:cs="Times New Roman"/>
            </w:rPr>
            <w:fldChar w:fldCharType="begin"/>
          </w:r>
          <w:r w:rsidR="00043BB7">
            <w:rPr>
              <w:rFonts w:cs="Times New Roman"/>
              <w:lang w:val="en-US"/>
            </w:rPr>
            <w:instrText xml:space="preserve">CITATION SRe18 \l 1033 </w:instrText>
          </w:r>
          <w:r>
            <w:rPr>
              <w:rFonts w:cs="Times New Roman"/>
            </w:rPr>
            <w:fldChar w:fldCharType="separate"/>
          </w:r>
          <w:r w:rsidR="002E284A" w:rsidRPr="002E284A">
            <w:rPr>
              <w:rFonts w:cs="Times New Roman"/>
              <w:noProof/>
              <w:lang w:val="en-US"/>
            </w:rPr>
            <w:t>(Resnik &amp; Koklič, 2018)</w:t>
          </w:r>
          <w:r>
            <w:rPr>
              <w:rFonts w:cs="Times New Roman"/>
            </w:rPr>
            <w:fldChar w:fldCharType="end"/>
          </w:r>
        </w:sdtContent>
      </w:sdt>
      <w:r>
        <w:rPr>
          <w:rFonts w:cs="Times New Roman"/>
        </w:rPr>
        <w:t xml:space="preserve">. customer feedbacks can gather with this social media development in the world. </w:t>
      </w:r>
      <w:r w:rsidR="00675ED4">
        <w:rPr>
          <w:rFonts w:cs="Times New Roman"/>
        </w:rPr>
        <w:t>T</w:t>
      </w:r>
      <w:r>
        <w:rPr>
          <w:rFonts w:cs="Times New Roman"/>
        </w:rPr>
        <w:t>his will be a plus point for companies.</w:t>
      </w:r>
      <w:sdt>
        <w:sdtPr>
          <w:rPr>
            <w:rFonts w:cs="Times New Roman"/>
          </w:rPr>
          <w:id w:val="1035848513"/>
          <w:citation/>
        </w:sdtPr>
        <w:sdtEndPr/>
        <w:sdtContent>
          <w:r>
            <w:rPr>
              <w:rFonts w:cs="Times New Roman"/>
            </w:rPr>
            <w:fldChar w:fldCharType="begin"/>
          </w:r>
          <w:r w:rsidR="00043BB7">
            <w:rPr>
              <w:rFonts w:cs="Times New Roman"/>
              <w:lang w:val="en-US"/>
            </w:rPr>
            <w:instrText xml:space="preserve">CITATION Man09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 Mangold &amp; Faulds, 2009)</w:t>
          </w:r>
          <w:r>
            <w:rPr>
              <w:rFonts w:cs="Times New Roman"/>
            </w:rPr>
            <w:fldChar w:fldCharType="end"/>
          </w:r>
        </w:sdtContent>
      </w:sdt>
      <w:r>
        <w:rPr>
          <w:rFonts w:cs="Times New Roman"/>
        </w:rPr>
        <w:t>. If it is a negative thing, there can be an identification to have some developments in companies</w:t>
      </w:r>
      <w:r w:rsidR="00183FCB">
        <w:rPr>
          <w:rFonts w:cs="Times New Roman"/>
        </w:rPr>
        <w:t xml:space="preserve">. </w:t>
      </w:r>
      <w:r>
        <w:rPr>
          <w:rFonts w:cs="Times New Roman"/>
        </w:rPr>
        <w:t xml:space="preserve">Now adays brands tend to use social media as a marketing channel </w:t>
      </w:r>
      <w:sdt>
        <w:sdtPr>
          <w:rPr>
            <w:rFonts w:cs="Times New Roman"/>
          </w:rPr>
          <w:id w:val="-1220663733"/>
          <w:citation/>
        </w:sdtPr>
        <w:sdtEndPr/>
        <w:sdtContent>
          <w:r>
            <w:rPr>
              <w:rFonts w:cs="Times New Roman"/>
            </w:rPr>
            <w:fldChar w:fldCharType="begin"/>
          </w:r>
          <w:r w:rsidR="00183FCB">
            <w:rPr>
              <w:rFonts w:cs="Times New Roman"/>
              <w:lang w:val="en-US"/>
            </w:rPr>
            <w:instrText xml:space="preserve">CITATION Aro18 \l 1033 </w:instrText>
          </w:r>
          <w:r>
            <w:rPr>
              <w:rFonts w:cs="Times New Roman"/>
            </w:rPr>
            <w:fldChar w:fldCharType="separate"/>
          </w:r>
          <w:r w:rsidR="002E284A" w:rsidRPr="002E284A">
            <w:rPr>
              <w:rFonts w:cs="Times New Roman"/>
              <w:noProof/>
              <w:lang w:val="en-US"/>
            </w:rPr>
            <w:t>(Aronald, 2018)</w:t>
          </w:r>
          <w:r>
            <w:rPr>
              <w:rFonts w:cs="Times New Roman"/>
            </w:rPr>
            <w:fldChar w:fldCharType="end"/>
          </w:r>
        </w:sdtContent>
      </w:sdt>
      <w:r w:rsidRPr="002620E7">
        <w:rPr>
          <w:rFonts w:cs="Times New Roman"/>
        </w:rPr>
        <w:t xml:space="preserve">. </w:t>
      </w:r>
      <w:r>
        <w:rPr>
          <w:rFonts w:cs="Times New Roman"/>
        </w:rPr>
        <w:t xml:space="preserve">70% of  People prefer to log in to social media when they are taking purchasing decisions and some users tend to use what they found in order to buy their needs </w:t>
      </w:r>
      <w:sdt>
        <w:sdtPr>
          <w:rPr>
            <w:rFonts w:cs="Times New Roman"/>
          </w:rPr>
          <w:id w:val="-1653605246"/>
          <w:citation/>
        </w:sdtPr>
        <w:sdtEndPr/>
        <w:sdtContent>
          <w:r>
            <w:rPr>
              <w:rFonts w:cs="Times New Roman"/>
            </w:rPr>
            <w:fldChar w:fldCharType="begin"/>
          </w:r>
          <w:r>
            <w:rPr>
              <w:rFonts w:cs="Times New Roman"/>
              <w:lang w:val="en-US"/>
            </w:rPr>
            <w:instrText xml:space="preserve"> CITATION iss08 \l 1033 </w:instrText>
          </w:r>
          <w:r>
            <w:rPr>
              <w:rFonts w:cs="Times New Roman"/>
            </w:rPr>
            <w:fldChar w:fldCharType="separate"/>
          </w:r>
          <w:r w:rsidR="002E284A" w:rsidRPr="002E284A">
            <w:rPr>
              <w:rFonts w:cs="Times New Roman"/>
              <w:noProof/>
              <w:lang w:val="en-US"/>
            </w:rPr>
            <w:t>(Deiworldwide, 2008)</w:t>
          </w:r>
          <w:r>
            <w:rPr>
              <w:rFonts w:cs="Times New Roman"/>
            </w:rPr>
            <w:fldChar w:fldCharType="end"/>
          </w:r>
        </w:sdtContent>
      </w:sdt>
      <w:r w:rsidRPr="002620E7">
        <w:rPr>
          <w:rFonts w:cs="Times New Roman"/>
        </w:rPr>
        <w:t>.</w:t>
      </w:r>
      <w:r w:rsidRPr="00BC4251">
        <w:rPr>
          <w:rFonts w:cs="Times New Roman"/>
        </w:rPr>
        <w:t xml:space="preserve"> </w:t>
      </w:r>
      <w:r w:rsidR="00675ED4">
        <w:rPr>
          <w:rFonts w:cs="Times New Roman"/>
        </w:rPr>
        <w:t>T</w:t>
      </w:r>
      <w:r>
        <w:rPr>
          <w:rFonts w:cs="Times New Roman"/>
        </w:rPr>
        <w:t>he important thing is people tend to use social media reviews as a guide for purchase</w:t>
      </w:r>
      <w:sdt>
        <w:sdtPr>
          <w:rPr>
            <w:rFonts w:cs="Times New Roman"/>
          </w:rPr>
          <w:id w:val="-2088380722"/>
          <w:citation/>
        </w:sdtPr>
        <w:sdtEndPr/>
        <w:sdtContent>
          <w:r>
            <w:rPr>
              <w:rFonts w:cs="Times New Roman"/>
            </w:rPr>
            <w:fldChar w:fldCharType="begin"/>
          </w:r>
          <w:r w:rsidR="00183FCB">
            <w:rPr>
              <w:rFonts w:cs="Times New Roman"/>
              <w:lang w:val="en-US"/>
            </w:rPr>
            <w:instrText xml:space="preserve">CITATION TMW17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(Wijesundara &amp; Thilakarathne, 2017)</w:t>
          </w:r>
          <w:r>
            <w:rPr>
              <w:rFonts w:cs="Times New Roman"/>
            </w:rPr>
            <w:fldChar w:fldCharType="end"/>
          </w:r>
        </w:sdtContent>
      </w:sdt>
      <w:r>
        <w:rPr>
          <w:rFonts w:cs="Times New Roman"/>
        </w:rPr>
        <w:t>.</w:t>
      </w:r>
      <w:r w:rsidRPr="00BC4251">
        <w:rPr>
          <w:rFonts w:cs="Times New Roman"/>
        </w:rPr>
        <w:t xml:space="preserve"> </w:t>
      </w:r>
    </w:p>
    <w:p w14:paraId="5A7504DC" w14:textId="6AB1CC16" w:rsidR="005E4249" w:rsidRDefault="005E4249" w:rsidP="005E4249">
      <w:pPr>
        <w:spacing w:before="120" w:after="120"/>
        <w:jc w:val="both"/>
        <w:rPr>
          <w:rFonts w:cs="Times New Roman"/>
        </w:rPr>
      </w:pPr>
      <w:r>
        <w:rPr>
          <w:rFonts w:cs="Times New Roman"/>
        </w:rPr>
        <w:t xml:space="preserve">In fashion </w:t>
      </w:r>
      <w:r w:rsidR="00675ED4">
        <w:rPr>
          <w:rFonts w:cs="Times New Roman"/>
        </w:rPr>
        <w:t xml:space="preserve">retail </w:t>
      </w:r>
      <w:r>
        <w:rPr>
          <w:rFonts w:cs="Times New Roman"/>
        </w:rPr>
        <w:t xml:space="preserve">industry, customers use social media blogs, reviews like things use to share and have a discussion about their experience and reviews </w:t>
      </w:r>
      <w:sdt>
        <w:sdtPr>
          <w:rPr>
            <w:rFonts w:cs="Times New Roman"/>
          </w:rPr>
          <w:id w:val="-871072481"/>
          <w:citation/>
        </w:sdtPr>
        <w:sdtEndPr/>
        <w:sdtContent>
          <w:r>
            <w:rPr>
              <w:rFonts w:cs="Times New Roman"/>
            </w:rPr>
            <w:fldChar w:fldCharType="begin"/>
          </w:r>
          <w:r w:rsidR="00183FCB">
            <w:rPr>
              <w:rFonts w:cs="Times New Roman"/>
              <w:lang w:val="en-US"/>
            </w:rPr>
            <w:instrText xml:space="preserve">CITATION Muh181 \l 1033 </w:instrText>
          </w:r>
          <w:r>
            <w:rPr>
              <w:rFonts w:cs="Times New Roman"/>
            </w:rPr>
            <w:fldChar w:fldCharType="separate"/>
          </w:r>
          <w:r w:rsidR="002E284A" w:rsidRPr="002E284A">
            <w:rPr>
              <w:rFonts w:cs="Times New Roman"/>
              <w:noProof/>
              <w:lang w:val="en-US"/>
            </w:rPr>
            <w:t>(Mannan &amp; Rahman, 2018)</w:t>
          </w:r>
          <w:r>
            <w:rPr>
              <w:rFonts w:cs="Times New Roman"/>
            </w:rPr>
            <w:fldChar w:fldCharType="end"/>
          </w:r>
        </w:sdtContent>
      </w:sdt>
      <w:r w:rsidRPr="00307F30">
        <w:rPr>
          <w:rFonts w:cs="Times New Roman"/>
        </w:rPr>
        <w:t>.</w:t>
      </w:r>
      <w:r>
        <w:rPr>
          <w:rFonts w:cs="Times New Roman"/>
        </w:rPr>
        <w:t xml:space="preserve"> Print media used before to find information and updates </w:t>
      </w:r>
      <w:sdt>
        <w:sdtPr>
          <w:rPr>
            <w:rFonts w:cs="Times New Roman"/>
          </w:rPr>
          <w:id w:val="1228109908"/>
          <w:citation/>
        </w:sdtPr>
        <w:sdtEndPr/>
        <w:sdtContent>
          <w:r>
            <w:rPr>
              <w:rFonts w:cs="Times New Roman"/>
            </w:rPr>
            <w:fldChar w:fldCharType="begin"/>
          </w:r>
          <w:r w:rsidR="001C443E">
            <w:rPr>
              <w:rFonts w:cs="Times New Roman"/>
              <w:lang w:val="en-US"/>
            </w:rPr>
            <w:instrText xml:space="preserve">CITATION Lau18 \l 1033 </w:instrText>
          </w:r>
          <w:r>
            <w:rPr>
              <w:rFonts w:cs="Times New Roman"/>
            </w:rPr>
            <w:fldChar w:fldCharType="separate"/>
          </w:r>
          <w:r w:rsidR="002E284A" w:rsidRPr="002E284A">
            <w:rPr>
              <w:rFonts w:cs="Times New Roman"/>
              <w:noProof/>
              <w:lang w:val="en-US"/>
            </w:rPr>
            <w:t>( Sherman, Hernandez, Greenfield, &amp; Dapretto, 2018)</w:t>
          </w:r>
          <w:r>
            <w:rPr>
              <w:rFonts w:cs="Times New Roman"/>
            </w:rPr>
            <w:fldChar w:fldCharType="end"/>
          </w:r>
        </w:sdtContent>
      </w:sdt>
      <w:r>
        <w:rPr>
          <w:rFonts w:cs="Times New Roman"/>
        </w:rPr>
        <w:t xml:space="preserve">. People consider fashion as a main need of themselves. when it comes to Sri Lankan fashion industry, retailors are doing more roles including designing like things. this is a good improvement </w:t>
      </w:r>
      <w:sdt>
        <w:sdtPr>
          <w:rPr>
            <w:rFonts w:cs="Times New Roman"/>
          </w:rPr>
          <w:id w:val="-1545902718"/>
          <w:citation/>
        </w:sdtPr>
        <w:sdtEndPr/>
        <w:sdtContent>
          <w:r>
            <w:rPr>
              <w:rFonts w:cs="Times New Roman"/>
            </w:rPr>
            <w:fldChar w:fldCharType="begin"/>
          </w:r>
          <w:r w:rsidR="001C443E">
            <w:rPr>
              <w:rFonts w:cs="Times New Roman"/>
              <w:lang w:val="en-US"/>
            </w:rPr>
            <w:instrText xml:space="preserve">CITATION Ran14 \t  \m Dia11 \l 1033 </w:instrText>
          </w:r>
          <w:r>
            <w:rPr>
              <w:rFonts w:cs="Times New Roman"/>
            </w:rPr>
            <w:fldChar w:fldCharType="separate"/>
          </w:r>
          <w:r w:rsidR="002E284A" w:rsidRPr="002E284A">
            <w:rPr>
              <w:rFonts w:cs="Times New Roman"/>
              <w:noProof/>
              <w:lang w:val="en-US"/>
            </w:rPr>
            <w:t>(Ranaweera &amp; Halwatura, 2014; Dias, 2011)</w:t>
          </w:r>
          <w:r>
            <w:rPr>
              <w:rFonts w:cs="Times New Roman"/>
            </w:rPr>
            <w:fldChar w:fldCharType="end"/>
          </w:r>
        </w:sdtContent>
      </w:sdt>
      <w:r w:rsidR="00B70D0F">
        <w:rPr>
          <w:rFonts w:cs="Times New Roman"/>
        </w:rPr>
        <w:t>.</w:t>
      </w:r>
      <w:r>
        <w:rPr>
          <w:rFonts w:cs="Times New Roman"/>
        </w:rPr>
        <w:t xml:space="preserve"> There can be see a good development in fashion </w:t>
      </w:r>
      <w:r w:rsidR="00675ED4">
        <w:rPr>
          <w:rFonts w:cs="Times New Roman"/>
        </w:rPr>
        <w:t xml:space="preserve">retail </w:t>
      </w:r>
      <w:r>
        <w:rPr>
          <w:rFonts w:cs="Times New Roman"/>
        </w:rPr>
        <w:t>industry. one is cultural changes in the country, and it allows to do more fashion. economically also can see an impact to do fashion. Customers tend to use reviews and vlogs before have a purchase decision about</w:t>
      </w:r>
      <w:r w:rsidR="00675ED4">
        <w:rPr>
          <w:rFonts w:cs="Times New Roman"/>
        </w:rPr>
        <w:t xml:space="preserve"> retail</w:t>
      </w:r>
      <w:r>
        <w:rPr>
          <w:rFonts w:cs="Times New Roman"/>
        </w:rPr>
        <w:t xml:space="preserve"> fashion</w:t>
      </w:r>
      <w:sdt>
        <w:sdtPr>
          <w:rPr>
            <w:rFonts w:cs="Times New Roman"/>
          </w:rPr>
          <w:id w:val="654799938"/>
          <w:citation/>
        </w:sdtPr>
        <w:sdtEndPr/>
        <w:sdtContent>
          <w:r>
            <w:rPr>
              <w:rFonts w:cs="Times New Roman"/>
            </w:rPr>
            <w:fldChar w:fldCharType="begin"/>
          </w:r>
          <w:r w:rsidR="0094480F">
            <w:rPr>
              <w:rFonts w:cs="Times New Roman"/>
              <w:lang w:val="en-US"/>
            </w:rPr>
            <w:instrText xml:space="preserve">CITATION Edw181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 Ramirez, Gau, Hadjimarcou , &amp; Zhenning, 2018)</w:t>
          </w:r>
          <w:r>
            <w:rPr>
              <w:rFonts w:cs="Times New Roman"/>
            </w:rPr>
            <w:fldChar w:fldCharType="end"/>
          </w:r>
        </w:sdtContent>
      </w:sdt>
      <w:r w:rsidRPr="002620E7">
        <w:rPr>
          <w:rFonts w:cs="Times New Roman"/>
        </w:rPr>
        <w:t>.</w:t>
      </w:r>
      <w:r w:rsidR="00675ED4">
        <w:rPr>
          <w:rFonts w:cs="Times New Roman"/>
        </w:rPr>
        <w:t xml:space="preserve"> Social media </w:t>
      </w:r>
      <w:r>
        <w:rPr>
          <w:rFonts w:cs="Times New Roman"/>
        </w:rPr>
        <w:t xml:space="preserve">UGC can be used to have more customer interactions with customers </w:t>
      </w:r>
      <w:sdt>
        <w:sdtPr>
          <w:rPr>
            <w:rFonts w:cs="Times New Roman"/>
          </w:rPr>
          <w:id w:val="-920481625"/>
          <w:citation/>
        </w:sdtPr>
        <w:sdtEndPr/>
        <w:sdtContent>
          <w:r>
            <w:rPr>
              <w:rFonts w:cs="Times New Roman"/>
            </w:rPr>
            <w:fldChar w:fldCharType="begin"/>
          </w:r>
          <w:r w:rsidR="001C443E">
            <w:rPr>
              <w:rFonts w:cs="Times New Roman"/>
              <w:lang w:val="en-US"/>
            </w:rPr>
            <w:instrText xml:space="preserve">CITATION Arg21 \l 1033 </w:instrText>
          </w:r>
          <w:r>
            <w:rPr>
              <w:rFonts w:cs="Times New Roman"/>
            </w:rPr>
            <w:fldChar w:fldCharType="separate"/>
          </w:r>
          <w:r w:rsidR="002E284A" w:rsidRPr="002E284A">
            <w:rPr>
              <w:rFonts w:cs="Times New Roman"/>
              <w:noProof/>
              <w:lang w:val="en-US"/>
            </w:rPr>
            <w:t>(Bala &amp; Ray, 2021)</w:t>
          </w:r>
          <w:r>
            <w:rPr>
              <w:rFonts w:cs="Times New Roman"/>
            </w:rPr>
            <w:fldChar w:fldCharType="end"/>
          </w:r>
        </w:sdtContent>
      </w:sdt>
      <w:r>
        <w:rPr>
          <w:rFonts w:cs="Times New Roman"/>
        </w:rPr>
        <w:t xml:space="preserve">. </w:t>
      </w:r>
      <w:r>
        <w:t>When it comes to</w:t>
      </w:r>
      <w:r w:rsidR="00675ED4">
        <w:t xml:space="preserve"> social media</w:t>
      </w:r>
      <w:r>
        <w:t xml:space="preserve"> UGC it is different thing in technology and distribution.</w:t>
      </w:r>
      <w:sdt>
        <w:sdtPr>
          <w:rPr>
            <w:rFonts w:cs="Times New Roman"/>
          </w:rPr>
          <w:id w:val="1801196170"/>
          <w:citation/>
        </w:sdtPr>
        <w:sdtEndPr/>
        <w:sdtContent>
          <w:r>
            <w:rPr>
              <w:rFonts w:cs="Times New Roman"/>
            </w:rPr>
            <w:fldChar w:fldCharType="begin"/>
          </w:r>
          <w:r w:rsidR="001C443E">
            <w:rPr>
              <w:rFonts w:cs="Times New Roman"/>
              <w:lang w:val="en-US"/>
            </w:rPr>
            <w:instrText xml:space="preserve">CITATION Bur10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(Burmann, 2010)</w:t>
          </w:r>
          <w:r>
            <w:rPr>
              <w:rFonts w:cs="Times New Roman"/>
            </w:rPr>
            <w:fldChar w:fldCharType="end"/>
          </w:r>
        </w:sdtContent>
      </w:sdt>
      <w:r>
        <w:rPr>
          <w:rFonts w:cs="Times New Roman"/>
        </w:rPr>
        <w:t xml:space="preserve">. It’s possible to have more discussions about customer experience in social media to have a good preference in </w:t>
      </w:r>
      <w:r w:rsidR="00675ED4">
        <w:rPr>
          <w:rFonts w:cs="Times New Roman"/>
        </w:rPr>
        <w:t xml:space="preserve">retail </w:t>
      </w:r>
      <w:r>
        <w:rPr>
          <w:rFonts w:cs="Times New Roman"/>
        </w:rPr>
        <w:t>fashions selection</w:t>
      </w:r>
      <w:r w:rsidR="0094480F" w:rsidRPr="0094480F">
        <w:rPr>
          <w:rFonts w:cs="Times New Roman"/>
        </w:rPr>
        <w:t xml:space="preserve"> </w:t>
      </w:r>
      <w:sdt>
        <w:sdtPr>
          <w:rPr>
            <w:rFonts w:cs="Times New Roman"/>
          </w:rPr>
          <w:id w:val="-866060956"/>
          <w:citation/>
        </w:sdtPr>
        <w:sdtEndPr/>
        <w:sdtContent>
          <w:r w:rsidR="0094480F">
            <w:rPr>
              <w:rFonts w:cs="Times New Roman"/>
            </w:rPr>
            <w:fldChar w:fldCharType="begin"/>
          </w:r>
          <w:r w:rsidR="0094480F">
            <w:rPr>
              <w:rFonts w:cs="Times New Roman"/>
              <w:lang w:val="en-US"/>
            </w:rPr>
            <w:instrText xml:space="preserve">CITATION Edw181 \l 1033 </w:instrText>
          </w:r>
          <w:r w:rsidR="0094480F">
            <w:rPr>
              <w:rFonts w:cs="Times New Roman"/>
            </w:rPr>
            <w:fldChar w:fldCharType="separate"/>
          </w:r>
          <w:r w:rsidR="002E284A" w:rsidRPr="002E284A">
            <w:rPr>
              <w:rFonts w:cs="Times New Roman"/>
              <w:noProof/>
              <w:lang w:val="en-US"/>
            </w:rPr>
            <w:t>( Ramirez, Gau, Hadjimarcou , &amp; Zhenning, 2018)</w:t>
          </w:r>
          <w:r w:rsidR="0094480F">
            <w:rPr>
              <w:rFonts w:cs="Times New Roman"/>
            </w:rPr>
            <w:fldChar w:fldCharType="end"/>
          </w:r>
        </w:sdtContent>
      </w:sdt>
      <w:r w:rsidRPr="00F1216E">
        <w:rPr>
          <w:rFonts w:cs="Times New Roman"/>
        </w:rPr>
        <w:t xml:space="preserve">. </w:t>
      </w:r>
      <w:r>
        <w:rPr>
          <w:rFonts w:cs="Times New Roman"/>
        </w:rPr>
        <w:t xml:space="preserve">Companies should understand how </w:t>
      </w:r>
      <w:r w:rsidR="00675ED4">
        <w:rPr>
          <w:rFonts w:cs="Times New Roman"/>
        </w:rPr>
        <w:t xml:space="preserve">social media </w:t>
      </w:r>
      <w:r>
        <w:rPr>
          <w:rFonts w:cs="Times New Roman"/>
        </w:rPr>
        <w:t>UGC can use to have a good engagement and relationship</w:t>
      </w:r>
      <w:r w:rsidRPr="00F1216E">
        <w:rPr>
          <w:rFonts w:cs="Times New Roman"/>
        </w:rPr>
        <w:t xml:space="preserve"> </w:t>
      </w:r>
      <w:sdt>
        <w:sdtPr>
          <w:rPr>
            <w:rFonts w:cs="Times New Roman"/>
          </w:rPr>
          <w:id w:val="2118408661"/>
          <w:citation/>
        </w:sdtPr>
        <w:sdtEndPr/>
        <w:sdtContent>
          <w:r>
            <w:rPr>
              <w:rFonts w:cs="Times New Roman"/>
            </w:rPr>
            <w:fldChar w:fldCharType="begin"/>
          </w:r>
          <w:r w:rsidR="0094480F">
            <w:rPr>
              <w:rFonts w:cs="Times New Roman"/>
              <w:lang w:val="en-US"/>
            </w:rPr>
            <w:instrText xml:space="preserve">CITATION DCU18 \l 1033 </w:instrText>
          </w:r>
          <w:r>
            <w:rPr>
              <w:rFonts w:cs="Times New Roman"/>
            </w:rPr>
            <w:fldChar w:fldCharType="separate"/>
          </w:r>
          <w:r w:rsidR="002E284A" w:rsidRPr="002E284A">
            <w:rPr>
              <w:rFonts w:cs="Times New Roman"/>
              <w:noProof/>
              <w:lang w:val="en-US"/>
            </w:rPr>
            <w:t>( Ukpabi &amp; Karjaluoto, 2018)</w:t>
          </w:r>
          <w:r>
            <w:rPr>
              <w:rFonts w:cs="Times New Roman"/>
            </w:rPr>
            <w:fldChar w:fldCharType="end"/>
          </w:r>
        </w:sdtContent>
      </w:sdt>
      <w:r>
        <w:rPr>
          <w:rFonts w:cs="Times New Roman"/>
        </w:rPr>
        <w:t xml:space="preserve">. </w:t>
      </w:r>
    </w:p>
    <w:p w14:paraId="5648630F" w14:textId="51D20728" w:rsidR="005E4249" w:rsidRDefault="00675ED4" w:rsidP="005E4249">
      <w:pPr>
        <w:jc w:val="both"/>
      </w:pPr>
      <w:r>
        <w:rPr>
          <w:rFonts w:eastAsia="Calibri"/>
          <w:color w:val="000000" w:themeColor="text1"/>
          <w:kern w:val="24"/>
          <w:szCs w:val="24"/>
        </w:rPr>
        <w:t xml:space="preserve">Further, </w:t>
      </w:r>
      <w:r w:rsidR="005E4249" w:rsidRPr="00EF6019">
        <w:rPr>
          <w:rFonts w:cs="Times New Roman"/>
        </w:rPr>
        <w:t xml:space="preserve">74% of consumers </w:t>
      </w:r>
      <w:r w:rsidR="005E4249">
        <w:rPr>
          <w:rFonts w:cs="Times New Roman"/>
        </w:rPr>
        <w:t xml:space="preserve">are believing </w:t>
      </w:r>
      <w:r w:rsidR="005E4249" w:rsidRPr="00EF6019">
        <w:rPr>
          <w:rFonts w:cs="Times New Roman"/>
        </w:rPr>
        <w:t xml:space="preserve">on social networks to </w:t>
      </w:r>
      <w:r w:rsidR="005E4249">
        <w:rPr>
          <w:rFonts w:cs="Times New Roman"/>
        </w:rPr>
        <w:t xml:space="preserve">get </w:t>
      </w:r>
      <w:r w:rsidR="005E4249" w:rsidRPr="00EF6019">
        <w:rPr>
          <w:rFonts w:cs="Times New Roman"/>
        </w:rPr>
        <w:t xml:space="preserve">help </w:t>
      </w:r>
      <w:r w:rsidR="005E4249">
        <w:rPr>
          <w:rFonts w:cs="Times New Roman"/>
        </w:rPr>
        <w:t>with</w:t>
      </w:r>
      <w:r w:rsidR="005E4249" w:rsidRPr="00EF6019">
        <w:rPr>
          <w:rFonts w:cs="Times New Roman"/>
        </w:rPr>
        <w:t xml:space="preserve"> their purchasing decisions </w:t>
      </w:r>
      <w:sdt>
        <w:sdtPr>
          <w:rPr>
            <w:rFonts w:cs="Times New Roman"/>
          </w:rPr>
          <w:id w:val="983904164"/>
          <w:citation/>
        </w:sdtPr>
        <w:sdtEndPr/>
        <w:sdtContent>
          <w:r w:rsidR="005E4249">
            <w:rPr>
              <w:rFonts w:cs="Times New Roman"/>
            </w:rPr>
            <w:fldChar w:fldCharType="begin"/>
          </w:r>
          <w:r w:rsidR="005E4249">
            <w:rPr>
              <w:rFonts w:cs="Times New Roman"/>
              <w:lang w:val="en-US"/>
            </w:rPr>
            <w:instrText xml:space="preserve">CITATION Gar19 \l 1033 </w:instrText>
          </w:r>
          <w:r w:rsidR="005E4249">
            <w:rPr>
              <w:rFonts w:cs="Times New Roman"/>
            </w:rPr>
            <w:fldChar w:fldCharType="separate"/>
          </w:r>
          <w:r w:rsidR="002E284A" w:rsidRPr="002E284A">
            <w:rPr>
              <w:rFonts w:cs="Times New Roman"/>
              <w:noProof/>
              <w:lang w:val="en-US"/>
            </w:rPr>
            <w:t>(Garvin, 2019)</w:t>
          </w:r>
          <w:r w:rsidR="005E4249">
            <w:rPr>
              <w:rFonts w:cs="Times New Roman"/>
            </w:rPr>
            <w:fldChar w:fldCharType="end"/>
          </w:r>
        </w:sdtContent>
      </w:sdt>
      <w:r w:rsidR="005E4249">
        <w:rPr>
          <w:rFonts w:cs="Times New Roman"/>
        </w:rPr>
        <w:t xml:space="preserve">. </w:t>
      </w:r>
      <w:r w:rsidR="005E4249" w:rsidRPr="00EF6019">
        <w:rPr>
          <w:rFonts w:cs="Times New Roman"/>
        </w:rPr>
        <w:t xml:space="preserve">According to </w:t>
      </w:r>
      <w:r>
        <w:rPr>
          <w:rFonts w:cs="Times New Roman"/>
        </w:rPr>
        <w:t>the Ewing</w:t>
      </w:r>
      <w:r w:rsidR="005E4249" w:rsidRPr="00EF6019">
        <w:rPr>
          <w:rFonts w:cs="Times New Roman"/>
        </w:rPr>
        <w:t xml:space="preserve"> </w:t>
      </w:r>
      <w:sdt>
        <w:sdtPr>
          <w:rPr>
            <w:rFonts w:cs="Times New Roman"/>
          </w:rPr>
          <w:id w:val="139459003"/>
          <w:citation/>
        </w:sdtPr>
        <w:sdtEndPr/>
        <w:sdtContent>
          <w:r w:rsidR="005E4249">
            <w:rPr>
              <w:rFonts w:cs="Times New Roman"/>
            </w:rPr>
            <w:fldChar w:fldCharType="begin"/>
          </w:r>
          <w:r>
            <w:rPr>
              <w:rFonts w:cs="Times New Roman"/>
              <w:lang w:val="en-US"/>
            </w:rPr>
            <w:instrText xml:space="preserve">CITATION Ewi19 \n  \t  \l 1033 </w:instrText>
          </w:r>
          <w:r w:rsidR="005E4249">
            <w:rPr>
              <w:rFonts w:cs="Times New Roman"/>
            </w:rPr>
            <w:fldChar w:fldCharType="separate"/>
          </w:r>
          <w:r w:rsidR="002E284A" w:rsidRPr="002E284A">
            <w:rPr>
              <w:rFonts w:cs="Times New Roman"/>
              <w:noProof/>
              <w:lang w:val="en-US"/>
            </w:rPr>
            <w:t>(2019)</w:t>
          </w:r>
          <w:r w:rsidR="005E4249">
            <w:rPr>
              <w:rFonts w:cs="Times New Roman"/>
            </w:rPr>
            <w:fldChar w:fldCharType="end"/>
          </w:r>
        </w:sdtContent>
      </w:sdt>
      <w:r w:rsidR="00456478">
        <w:rPr>
          <w:rFonts w:cs="Times New Roman"/>
        </w:rPr>
        <w:t xml:space="preserve"> </w:t>
      </w:r>
      <w:r w:rsidR="005E4249" w:rsidRPr="00EF6019">
        <w:rPr>
          <w:rFonts w:cs="Times New Roman"/>
        </w:rPr>
        <w:t xml:space="preserve">71% of consumers are more likely to make purchases based on social media </w:t>
      </w:r>
      <w:r w:rsidR="005E4249">
        <w:rPr>
          <w:rFonts w:cs="Times New Roman"/>
        </w:rPr>
        <w:t>UGC that they found</w:t>
      </w:r>
      <w:r w:rsidR="005E4249" w:rsidRPr="00EF6019">
        <w:rPr>
          <w:rFonts w:cs="Times New Roman"/>
        </w:rPr>
        <w:t>.</w:t>
      </w:r>
      <w:r w:rsidR="005E4249">
        <w:rPr>
          <w:rFonts w:cs="Times New Roman"/>
        </w:rPr>
        <w:t xml:space="preserve"> </w:t>
      </w:r>
      <w:r w:rsidR="005E4249">
        <w:rPr>
          <w:rFonts w:eastAsia="Calibri"/>
          <w:color w:val="000000" w:themeColor="text1"/>
          <w:kern w:val="24"/>
          <w:szCs w:val="24"/>
        </w:rPr>
        <w:t xml:space="preserve">And </w:t>
      </w:r>
      <w:r w:rsidR="005E4249">
        <w:t xml:space="preserve">in an online shopping market study showed that </w:t>
      </w:r>
      <w:r>
        <w:rPr>
          <w:rFonts w:cs="Times New Roman"/>
        </w:rPr>
        <w:t xml:space="preserve">social media </w:t>
      </w:r>
      <w:r w:rsidR="005E4249">
        <w:t xml:space="preserve">UGC, price and business's reputation were three key factors for online shopping decision-making in China, with the attention level of information reaching 77.5%, 72.2% and 68.7% respectively. Therefore, The Important thing is, </w:t>
      </w:r>
      <w:r>
        <w:rPr>
          <w:rFonts w:cs="Times New Roman"/>
        </w:rPr>
        <w:t xml:space="preserve">social media </w:t>
      </w:r>
      <w:r w:rsidR="005E4249">
        <w:t xml:space="preserve">UGC is the major factor that consumers influence in online purchase </w:t>
      </w:r>
      <w:r w:rsidR="00252BD1">
        <w:t>intention</w:t>
      </w:r>
      <w:r w:rsidR="005E4249">
        <w:t xml:space="preserve">. </w:t>
      </w:r>
      <w:sdt>
        <w:sdtPr>
          <w:id w:val="-61406358"/>
          <w:citation/>
        </w:sdtPr>
        <w:sdtEndPr/>
        <w:sdtContent>
          <w:r w:rsidR="005E4249">
            <w:fldChar w:fldCharType="begin"/>
          </w:r>
          <w:r w:rsidR="00765588">
            <w:rPr>
              <w:lang w:val="en-US"/>
            </w:rPr>
            <w:instrText xml:space="preserve">CITATION ECc15 \t  \m Zhu20 \t  \l 1033 </w:instrText>
          </w:r>
          <w:r w:rsidR="005E4249">
            <w:fldChar w:fldCharType="separate"/>
          </w:r>
          <w:r w:rsidR="002E284A" w:rsidRPr="002E284A">
            <w:rPr>
              <w:noProof/>
              <w:lang w:val="en-US"/>
            </w:rPr>
            <w:t>(CNNIC, 2018; Zhu , Li , Wang , He, &amp; Tian , 2020)</w:t>
          </w:r>
          <w:r w:rsidR="005E4249">
            <w:fldChar w:fldCharType="end"/>
          </w:r>
        </w:sdtContent>
      </w:sdt>
      <w:r w:rsidR="00B70D0F">
        <w:t>.</w:t>
      </w:r>
    </w:p>
    <w:p w14:paraId="2A58F452" w14:textId="5788826B" w:rsidR="00851DB3" w:rsidRPr="009E15F8" w:rsidRDefault="005E4249" w:rsidP="005E4249">
      <w:pPr>
        <w:jc w:val="both"/>
        <w:rPr>
          <w:rFonts w:cs="Times New Roman"/>
        </w:rPr>
      </w:pPr>
      <w:r>
        <w:rPr>
          <w:rFonts w:cs="Times New Roman"/>
        </w:rPr>
        <w:t>When it comes to Sri Lankan fashion retail industry, the percentage of the increased revenue in this context is reducing. When it elaborate more, there was increases in fashion retail online sales in Sri Lanka from 2020-2021 and 2021-2022 also. But, its percentage of increased amount is reducing. In the end of 2020, there was a 47.6% increase than 2019 year in the online fashion retail sales in SL. After that, in the end of 2021, there was a 25.1% increase than 2020 year. Although it is an increase, increased percentage is reducing. As they forecasted, this situation is going to happen same for the 2022 as well. It can be consider as the main issue in this context in SL why it is reducing the revenue increasing percentage over few years</w:t>
      </w:r>
      <w:sdt>
        <w:sdtPr>
          <w:rPr>
            <w:rFonts w:cs="Times New Roman"/>
          </w:rPr>
          <w:id w:val="1292628415"/>
          <w:citation/>
        </w:sdtPr>
        <w:sdtEndPr/>
        <w:sdtContent>
          <w:r>
            <w:rPr>
              <w:rFonts w:cs="Times New Roman"/>
            </w:rPr>
            <w:fldChar w:fldCharType="begin"/>
          </w:r>
          <w:r>
            <w:rPr>
              <w:rFonts w:cs="Times New Roman"/>
              <w:lang w:val="en-US"/>
            </w:rPr>
            <w:instrText xml:space="preserve"> CITATION Sta22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(Statista, 2022)</w:t>
          </w:r>
          <w:r>
            <w:rPr>
              <w:rFonts w:cs="Times New Roman"/>
            </w:rPr>
            <w:fldChar w:fldCharType="end"/>
          </w:r>
        </w:sdtContent>
      </w:sdt>
      <w:r w:rsidR="00851DB3">
        <w:rPr>
          <w:rFonts w:cs="Times New Roman"/>
        </w:rPr>
        <w:t>.</w:t>
      </w:r>
      <w:r w:rsidR="00A65D45">
        <w:rPr>
          <w:rFonts w:cs="Times New Roman"/>
        </w:rPr>
        <w:t xml:space="preserve"> </w:t>
      </w:r>
      <w:r w:rsidR="00456478">
        <w:rPr>
          <w:rFonts w:cs="Times New Roman"/>
        </w:rPr>
        <w:t xml:space="preserve">Bahtar &amp; Muda </w:t>
      </w:r>
      <w:sdt>
        <w:sdtPr>
          <w:rPr>
            <w:rFonts w:cs="Times New Roman"/>
          </w:rPr>
          <w:id w:val="-2003189555"/>
          <w:citation/>
        </w:sdtPr>
        <w:sdtEndPr/>
        <w:sdtContent>
          <w:r w:rsidR="00456478">
            <w:rPr>
              <w:rFonts w:cs="Times New Roman"/>
            </w:rPr>
            <w:fldChar w:fldCharType="begin"/>
          </w:r>
          <w:r w:rsidR="0094480F">
            <w:rPr>
              <w:rFonts w:cs="Times New Roman"/>
              <w:lang w:val="en-US"/>
            </w:rPr>
            <w:instrText xml:space="preserve">CITATION Bah16 \n  \t  \l 1033 </w:instrText>
          </w:r>
          <w:r w:rsidR="00456478">
            <w:rPr>
              <w:rFonts w:cs="Times New Roman"/>
            </w:rPr>
            <w:fldChar w:fldCharType="separate"/>
          </w:r>
          <w:r w:rsidR="002E284A" w:rsidRPr="002E284A">
            <w:rPr>
              <w:rFonts w:cs="Times New Roman"/>
              <w:noProof/>
              <w:lang w:val="en-US"/>
            </w:rPr>
            <w:t>(2016)</w:t>
          </w:r>
          <w:r w:rsidR="00456478">
            <w:rPr>
              <w:rFonts w:cs="Times New Roman"/>
            </w:rPr>
            <w:fldChar w:fldCharType="end"/>
          </w:r>
        </w:sdtContent>
      </w:sdt>
      <w:r w:rsidR="00851DB3">
        <w:rPr>
          <w:rFonts w:cs="Times New Roman"/>
        </w:rPr>
        <w:t xml:space="preserve"> </w:t>
      </w:r>
      <w:r w:rsidR="00456478">
        <w:rPr>
          <w:rFonts w:cs="Times New Roman"/>
        </w:rPr>
        <w:t xml:space="preserve">suggested a </w:t>
      </w:r>
      <w:r w:rsidR="00851DB3">
        <w:rPr>
          <w:rFonts w:cs="Times New Roman"/>
        </w:rPr>
        <w:t xml:space="preserve">framework in order to investigate the impact of social media User Generated Content on online purchase </w:t>
      </w:r>
      <w:r w:rsidR="00252BD1">
        <w:rPr>
          <w:rFonts w:cs="Times New Roman"/>
        </w:rPr>
        <w:t>intention</w:t>
      </w:r>
      <w:r w:rsidR="00851DB3">
        <w:rPr>
          <w:rFonts w:cs="Times New Roman"/>
        </w:rPr>
        <w:t>.</w:t>
      </w:r>
      <w:r w:rsidR="00456478">
        <w:rPr>
          <w:rFonts w:cs="Times New Roman"/>
        </w:rPr>
        <w:t xml:space="preserve"> Based on that,</w:t>
      </w:r>
      <w:r w:rsidR="00851DB3">
        <w:rPr>
          <w:rFonts w:cs="Times New Roman"/>
        </w:rPr>
        <w:t xml:space="preserve"> </w:t>
      </w:r>
      <w:r w:rsidR="00034A44">
        <w:rPr>
          <w:rFonts w:cs="Times New Roman"/>
        </w:rPr>
        <w:t>Perceived credibility, Perceived usefulness and perceived risk will be use</w:t>
      </w:r>
      <w:r w:rsidR="00456478">
        <w:rPr>
          <w:rFonts w:cs="Times New Roman"/>
        </w:rPr>
        <w:t>d</w:t>
      </w:r>
      <w:r w:rsidR="00034A44">
        <w:rPr>
          <w:rFonts w:cs="Times New Roman"/>
        </w:rPr>
        <w:t xml:space="preserve"> as the variables in this study. </w:t>
      </w:r>
    </w:p>
    <w:p w14:paraId="2F1E929A" w14:textId="45AFC033" w:rsidR="005E4249" w:rsidRDefault="005E4249" w:rsidP="005E4249">
      <w:pPr>
        <w:jc w:val="both"/>
      </w:pPr>
      <w:r>
        <w:t xml:space="preserve">Therefore, this research is planned to identify, does there </w:t>
      </w:r>
      <w:r w:rsidR="00E61EA9">
        <w:t>an</w:t>
      </w:r>
      <w:r>
        <w:t xml:space="preserve"> impact of </w:t>
      </w:r>
      <w:r w:rsidR="00456478">
        <w:rPr>
          <w:rFonts w:cs="Times New Roman"/>
        </w:rPr>
        <w:t xml:space="preserve">social media </w:t>
      </w:r>
      <w:r>
        <w:t xml:space="preserve">UGC on reduction of the Sales Revenue increasing percentage’s reduction  that researcher have identified  by considering  </w:t>
      </w:r>
      <w:r w:rsidR="00456478">
        <w:rPr>
          <w:rFonts w:cs="Times New Roman"/>
        </w:rPr>
        <w:t xml:space="preserve">social media </w:t>
      </w:r>
      <w:r>
        <w:t>UGC as the main factor .</w:t>
      </w:r>
      <w:r>
        <w:rPr>
          <w:rFonts w:cs="Times New Roman"/>
        </w:rPr>
        <w:t xml:space="preserve">Its main consideration to identify the impact of </w:t>
      </w:r>
      <w:r w:rsidR="00851DB3">
        <w:rPr>
          <w:rFonts w:cs="Times New Roman"/>
        </w:rPr>
        <w:t xml:space="preserve">Social Media </w:t>
      </w:r>
      <w:r>
        <w:rPr>
          <w:rFonts w:cs="Times New Roman"/>
        </w:rPr>
        <w:t xml:space="preserve">user generated content on online purchase </w:t>
      </w:r>
      <w:r w:rsidR="00252BD1">
        <w:rPr>
          <w:rFonts w:cs="Times New Roman"/>
        </w:rPr>
        <w:t>intention</w:t>
      </w:r>
      <w:r>
        <w:rPr>
          <w:rFonts w:cs="Times New Roman"/>
        </w:rPr>
        <w:t xml:space="preserve"> in fashion retail industry in S</w:t>
      </w:r>
      <w:r w:rsidR="00FA1A00">
        <w:rPr>
          <w:rFonts w:cs="Times New Roman"/>
        </w:rPr>
        <w:t xml:space="preserve">ri </w:t>
      </w:r>
      <w:r>
        <w:rPr>
          <w:rFonts w:cs="Times New Roman"/>
        </w:rPr>
        <w:t>L</w:t>
      </w:r>
      <w:r w:rsidR="00FA1A00">
        <w:rPr>
          <w:rFonts w:cs="Times New Roman"/>
        </w:rPr>
        <w:t>anka</w:t>
      </w:r>
      <w:r>
        <w:t xml:space="preserve">. This is worth to investigate. </w:t>
      </w:r>
    </w:p>
    <w:p w14:paraId="026D32C2" w14:textId="77777777" w:rsidR="00604316" w:rsidRPr="00456478" w:rsidRDefault="00604316" w:rsidP="005E4249">
      <w:pPr>
        <w:jc w:val="both"/>
      </w:pPr>
    </w:p>
    <w:p w14:paraId="42EAEC2C" w14:textId="03AD430B" w:rsidR="005E4249" w:rsidRPr="00E3645A" w:rsidRDefault="005E4249" w:rsidP="005E4249">
      <w:pPr>
        <w:pStyle w:val="Heading2"/>
        <w:rPr>
          <w:rFonts w:cs="Times New Roman"/>
          <w:sz w:val="28"/>
          <w:szCs w:val="28"/>
        </w:rPr>
      </w:pPr>
      <w:bookmarkStart w:id="5" w:name="_Toc108699130"/>
      <w:bookmarkStart w:id="6" w:name="_Toc122021187"/>
      <w:r w:rsidRPr="00E3645A">
        <w:rPr>
          <w:rFonts w:cs="Times New Roman"/>
          <w:sz w:val="28"/>
          <w:szCs w:val="28"/>
        </w:rPr>
        <w:t>Industry Overview</w:t>
      </w:r>
      <w:bookmarkEnd w:id="5"/>
      <w:bookmarkEnd w:id="6"/>
    </w:p>
    <w:p w14:paraId="49731FBD" w14:textId="49231646" w:rsidR="005E4249" w:rsidRDefault="005E4249" w:rsidP="00D71745">
      <w:pPr>
        <w:spacing w:before="120" w:after="120"/>
        <w:jc w:val="both"/>
      </w:pPr>
      <w:r w:rsidRPr="00D71745">
        <w:rPr>
          <w:b/>
          <w:bCs/>
          <w:color w:val="595959" w:themeColor="text1" w:themeTint="A6"/>
        </w:rPr>
        <w:t>Fashion history</w:t>
      </w:r>
      <w:r w:rsidRPr="00D71745">
        <w:rPr>
          <w:color w:val="595959" w:themeColor="text1" w:themeTint="A6"/>
        </w:rPr>
        <w:t xml:space="preserve"> </w:t>
      </w:r>
      <w:r>
        <w:t xml:space="preserve">is coming to the world not in an instant. it has a time to time development. when the world began and human being become as a developed animal with evolution, they used to wear some cloths. from that point onwards, human tried to do fashion unconsciously. but it was not like this era. they used natural things such as leaves, some parts of </w:t>
      </w:r>
      <w:r w:rsidR="00E61EA9">
        <w:t>leaves,</w:t>
      </w:r>
      <w:r>
        <w:t xml:space="preserve"> skins of tiger like wild animals </w:t>
      </w:r>
      <w:r w:rsidRPr="00A11974">
        <w:t xml:space="preserve"> </w:t>
      </w:r>
      <w:r>
        <w:t xml:space="preserve"> but now it has a development and it became as a main need and most of the times it exceed the basic need</w:t>
      </w:r>
      <w:r w:rsidR="005751A6">
        <w:t>,</w:t>
      </w:r>
      <w:r>
        <w:t xml:space="preserve"> with the development of digital media, people tend to purchase fashion products online.</w:t>
      </w:r>
      <w:r w:rsidRPr="00A11974">
        <w:t xml:space="preserve"> </w:t>
      </w:r>
      <w:sdt>
        <w:sdtPr>
          <w:id w:val="-827600313"/>
          <w:citation/>
        </w:sdtPr>
        <w:sdtEndPr/>
        <w:sdtContent>
          <w:r>
            <w:fldChar w:fldCharType="begin"/>
          </w:r>
          <w:r w:rsidRPr="00D71745">
            <w:rPr>
              <w:lang w:val="en-US"/>
            </w:rPr>
            <w:instrText xml:space="preserve"> CITATION fas22 \l 1033 </w:instrText>
          </w:r>
          <w:r>
            <w:fldChar w:fldCharType="separate"/>
          </w:r>
          <w:r w:rsidR="002E284A" w:rsidRPr="002E284A">
            <w:rPr>
              <w:noProof/>
              <w:lang w:val="en-US"/>
            </w:rPr>
            <w:t>(fashionhistory timeline, n.d.)</w:t>
          </w:r>
          <w:r>
            <w:fldChar w:fldCharType="end"/>
          </w:r>
        </w:sdtContent>
      </w:sdt>
      <w:r>
        <w:t xml:space="preserve">. </w:t>
      </w:r>
      <w:r w:rsidRPr="00D71745">
        <w:rPr>
          <w:b/>
          <w:bCs/>
          <w:color w:val="595959" w:themeColor="text1" w:themeTint="A6"/>
        </w:rPr>
        <w:t>Fashion retail</w:t>
      </w:r>
      <w:r w:rsidRPr="00D71745">
        <w:rPr>
          <w:color w:val="595959" w:themeColor="text1" w:themeTint="A6"/>
        </w:rPr>
        <w:t xml:space="preserve"> </w:t>
      </w:r>
      <w:r>
        <w:t xml:space="preserve">can define as, a main thing which connect as a bridge. final customer and manufacturer connect with this system. retailors try to collect and have more fashions in their outlets which is in online or offline, their duty is to provide final fashion output which is produced by a manufacturer to an end customer. </w:t>
      </w:r>
      <w:sdt>
        <w:sdtPr>
          <w:id w:val="-786587238"/>
          <w:citation/>
        </w:sdtPr>
        <w:sdtEndPr/>
        <w:sdtContent>
          <w:r>
            <w:fldChar w:fldCharType="begin"/>
          </w:r>
          <w:r w:rsidRPr="00D71745">
            <w:rPr>
              <w:lang w:val="en-US"/>
            </w:rPr>
            <w:instrText xml:space="preserve"> CITATION tex22 \l 1033 </w:instrText>
          </w:r>
          <w:r>
            <w:fldChar w:fldCharType="separate"/>
          </w:r>
          <w:r w:rsidR="002E284A" w:rsidRPr="002E284A">
            <w:rPr>
              <w:noProof/>
              <w:lang w:val="en-US"/>
            </w:rPr>
            <w:t>(textilelearner, n.d.)</w:t>
          </w:r>
          <w:r>
            <w:fldChar w:fldCharType="end"/>
          </w:r>
        </w:sdtContent>
      </w:sdt>
      <w:r>
        <w:t xml:space="preserve">. In fashion retail it includes, </w:t>
      </w:r>
      <w:r w:rsidRPr="00F12ADB">
        <w:t>apparels, footwear, luggage and bags watches and jewellery, accessories</w:t>
      </w:r>
      <w:r w:rsidRPr="00D71745">
        <w:rPr>
          <w:b/>
          <w:bCs/>
        </w:rPr>
        <w:t>.</w:t>
      </w:r>
      <w:r>
        <w:t xml:space="preserve"> people tend to use amazon like platforms to purchase fashions. Asos, Zalando like online fashion retailors also getting famous in </w:t>
      </w:r>
      <w:r w:rsidR="00B70D0F">
        <w:t>Sri Lanka</w:t>
      </w:r>
      <w:r w:rsidRPr="00DE15A4">
        <w:t xml:space="preserve"> </w:t>
      </w:r>
      <w:sdt>
        <w:sdtPr>
          <w:id w:val="-1894027411"/>
          <w:citation/>
        </w:sdtPr>
        <w:sdtEndPr/>
        <w:sdtContent>
          <w:r>
            <w:fldChar w:fldCharType="begin"/>
          </w:r>
          <w:r w:rsidRPr="00D71745">
            <w:rPr>
              <w:lang w:val="en-US"/>
            </w:rPr>
            <w:instrText xml:space="preserve">CITATION sta1 \l 1033 </w:instrText>
          </w:r>
          <w:r>
            <w:fldChar w:fldCharType="separate"/>
          </w:r>
          <w:r w:rsidR="002E284A" w:rsidRPr="002E284A">
            <w:rPr>
              <w:noProof/>
              <w:lang w:val="en-US"/>
            </w:rPr>
            <w:t>(Statista, n.d.)</w:t>
          </w:r>
          <w:r>
            <w:fldChar w:fldCharType="end"/>
          </w:r>
        </w:sdtContent>
      </w:sdt>
      <w:r w:rsidR="00B70D0F">
        <w:t>.</w:t>
      </w:r>
    </w:p>
    <w:p w14:paraId="5DCF8B18" w14:textId="158426A5" w:rsidR="005E4249" w:rsidRDefault="005E4249" w:rsidP="00D71745">
      <w:pPr>
        <w:spacing w:before="120" w:after="120"/>
        <w:jc w:val="both"/>
      </w:pPr>
      <w:r>
        <w:t xml:space="preserve">Recent position of fashion retail industry is not an easy thing. it has volatile demand for fashions and time to time it get varying. because customers are not like before. they have a good sense with social media, and they have a new habit to find information about their future buying products and what is the experience of existing consumers like things. they try to evaluate those with comments, reviews like UGC. their demand change because they have more expectation than what provide by retailor. their main consideration is personalised fashion retail service in online as well. </w:t>
      </w:r>
      <w:sdt>
        <w:sdtPr>
          <w:id w:val="-510754470"/>
          <w:citation/>
        </w:sdtPr>
        <w:sdtEndPr/>
        <w:sdtContent>
          <w:r>
            <w:fldChar w:fldCharType="begin"/>
          </w:r>
          <w:r w:rsidR="0094480F">
            <w:rPr>
              <w:lang w:val="en-US"/>
            </w:rPr>
            <w:instrText xml:space="preserve">CITATION cha18 \l 1033 </w:instrText>
          </w:r>
          <w:r>
            <w:fldChar w:fldCharType="separate"/>
          </w:r>
          <w:r w:rsidR="002E284A" w:rsidRPr="002E284A">
            <w:rPr>
              <w:noProof/>
              <w:lang w:val="en-US"/>
            </w:rPr>
            <w:t>(Giri, Thomassey, &amp; Zeng, 2018)</w:t>
          </w:r>
          <w:r>
            <w:fldChar w:fldCharType="end"/>
          </w:r>
        </w:sdtContent>
      </w:sdt>
      <w:r w:rsidR="00D71745">
        <w:t>.</w:t>
      </w:r>
    </w:p>
    <w:p w14:paraId="7C8E7396" w14:textId="77777777" w:rsidR="005E4249" w:rsidRPr="00D71745" w:rsidRDefault="005E4249" w:rsidP="00D71745">
      <w:pPr>
        <w:jc w:val="both"/>
        <w:rPr>
          <w:rFonts w:cs="Times New Roman"/>
          <w:szCs w:val="24"/>
        </w:rPr>
      </w:pPr>
      <w:r w:rsidRPr="00D71745">
        <w:rPr>
          <w:rFonts w:cs="Times New Roman"/>
          <w:szCs w:val="24"/>
        </w:rPr>
        <w:t xml:space="preserve">Most of us, especially the ladies, enjoy shopping in their favourite clothing stores, shops, and boutiques. Fashion wear industry can consider as one of the lucrative and a lively industry globally. The fashion industry is a highly growing industry in Sri Lanka. Everyday fashion retail outlets are being opened but only a handful of them are successful. The fashion industry contributes to approximately 3 trillion dollars and it is 2% of the world’s gross domestic product.  When it comes to Sri Lanka, retail sector is a quickly developing industry and has a high potential to do well (Group O.B, 2017). Out of the retail sector, the fashion wear retailing takes a huge amount of 39% and has a high potential to develop in the future. When it comes to the fashion wear retailing, it is greatly esteem basing on the high brand resources. </w:t>
      </w:r>
    </w:p>
    <w:p w14:paraId="18A2CF8E" w14:textId="289DEE22" w:rsidR="003B73C1" w:rsidRDefault="005E4249" w:rsidP="00D71745">
      <w:pPr>
        <w:spacing w:before="120" w:after="120"/>
        <w:jc w:val="both"/>
        <w:rPr>
          <w:szCs w:val="24"/>
        </w:rPr>
      </w:pPr>
      <w:r>
        <w:t xml:space="preserve">Online fashion retail industry is now fast-growing thing in the world. in UK they had a 60% amount of online fashion retail sales when it compared to all fashion retail sales in UK at the time of it measuring.  However, with the privilege situation of the world it is declining the sales with the problem of purchasing power. but it hopes a hit $ 672.71 Billion by 2023. but most of the people try buy at least less amount of fashion products through online rather than go for offline purchasing with the situation </w:t>
      </w:r>
      <w:sdt>
        <w:sdtPr>
          <w:id w:val="-1958706071"/>
          <w:citation/>
        </w:sdtPr>
        <w:sdtEndPr/>
        <w:sdtContent>
          <w:r>
            <w:fldChar w:fldCharType="begin"/>
          </w:r>
          <w:r w:rsidR="0094480F">
            <w:rPr>
              <w:lang w:val="en-US"/>
            </w:rPr>
            <w:instrText xml:space="preserve">CITATION Aar21 \l 1033 </w:instrText>
          </w:r>
          <w:r>
            <w:fldChar w:fldCharType="separate"/>
          </w:r>
          <w:r w:rsidR="002E284A" w:rsidRPr="002E284A">
            <w:rPr>
              <w:noProof/>
              <w:lang w:val="en-US"/>
            </w:rPr>
            <w:t>(Orendrff, 2021)</w:t>
          </w:r>
          <w:r>
            <w:fldChar w:fldCharType="end"/>
          </w:r>
        </w:sdtContent>
      </w:sdt>
      <w:r w:rsidR="00456478">
        <w:t>.</w:t>
      </w:r>
      <w:r>
        <w:t xml:space="preserve"> </w:t>
      </w:r>
      <w:r w:rsidR="00456478">
        <w:t>I</w:t>
      </w:r>
      <w:r>
        <w:t xml:space="preserve">n global it has an online fashion share revenue. it is near to 23% in 2020.  In Asia like regions, it is having a development of online fashion purchases. Instagram checkout like modern trends are spreading as a up to date thing and this help  to have more purchase </w:t>
      </w:r>
      <w:r w:rsidR="00252BD1">
        <w:t>intention</w:t>
      </w:r>
      <w:r>
        <w:t xml:space="preserve"> in online </w:t>
      </w:r>
      <w:sdt>
        <w:sdtPr>
          <w:id w:val="1555890860"/>
          <w:citation/>
        </w:sdtPr>
        <w:sdtEndPr/>
        <w:sdtContent>
          <w:r>
            <w:fldChar w:fldCharType="begin"/>
          </w:r>
          <w:r w:rsidRPr="00D71745">
            <w:rPr>
              <w:lang w:val="en-US"/>
            </w:rPr>
            <w:instrText xml:space="preserve">CITATION sta1 \l 1033 </w:instrText>
          </w:r>
          <w:r>
            <w:fldChar w:fldCharType="separate"/>
          </w:r>
          <w:r w:rsidR="002E284A" w:rsidRPr="002E284A">
            <w:rPr>
              <w:noProof/>
              <w:lang w:val="en-US"/>
            </w:rPr>
            <w:t>(Statista, n.d.)</w:t>
          </w:r>
          <w:r>
            <w:fldChar w:fldCharType="end"/>
          </w:r>
        </w:sdtContent>
      </w:sdt>
      <w:r>
        <w:t>.</w:t>
      </w:r>
      <w:r w:rsidR="004F6F32">
        <w:t xml:space="preserve"> </w:t>
      </w:r>
      <w:r w:rsidR="004F6F32">
        <w:rPr>
          <w:szCs w:val="24"/>
        </w:rPr>
        <w:t xml:space="preserve">There is </w:t>
      </w:r>
      <w:r w:rsidR="004F6F32" w:rsidRPr="004F6F32">
        <w:rPr>
          <w:szCs w:val="24"/>
        </w:rPr>
        <w:t>a reduction of the revenue increasing percentage</w:t>
      </w:r>
      <w:r w:rsidR="004F6F32">
        <w:rPr>
          <w:szCs w:val="24"/>
        </w:rPr>
        <w:t xml:space="preserve"> of the selected context in Sri Lanka. Although it has an increasing sale in fashion retail industry, sales revenue increasing percentage is getting low over few years in Sri Lanka and reporters have forecasted this sales revenue increasing percentage reduction will happen in 2022 as well. This is the main issue in this context</w:t>
      </w:r>
      <w:sdt>
        <w:sdtPr>
          <w:rPr>
            <w:szCs w:val="24"/>
          </w:rPr>
          <w:id w:val="818768497"/>
          <w:citation/>
        </w:sdtPr>
        <w:sdtEndPr/>
        <w:sdtContent>
          <w:r w:rsidR="004F6F32">
            <w:rPr>
              <w:szCs w:val="24"/>
            </w:rPr>
            <w:fldChar w:fldCharType="begin"/>
          </w:r>
          <w:r w:rsidR="004F6F32">
            <w:rPr>
              <w:szCs w:val="24"/>
              <w:lang w:val="en-US"/>
            </w:rPr>
            <w:instrText xml:space="preserve"> CITATION Sta22 \l 1033 </w:instrText>
          </w:r>
          <w:r w:rsidR="004F6F32">
            <w:rPr>
              <w:szCs w:val="24"/>
            </w:rPr>
            <w:fldChar w:fldCharType="separate"/>
          </w:r>
          <w:r w:rsidR="002E284A">
            <w:rPr>
              <w:noProof/>
              <w:szCs w:val="24"/>
              <w:lang w:val="en-US"/>
            </w:rPr>
            <w:t xml:space="preserve"> </w:t>
          </w:r>
          <w:r w:rsidR="002E284A" w:rsidRPr="002E284A">
            <w:rPr>
              <w:noProof/>
              <w:szCs w:val="24"/>
              <w:lang w:val="en-US"/>
            </w:rPr>
            <w:t>(Statista, 2022)</w:t>
          </w:r>
          <w:r w:rsidR="004F6F32">
            <w:rPr>
              <w:szCs w:val="24"/>
            </w:rPr>
            <w:fldChar w:fldCharType="end"/>
          </w:r>
        </w:sdtContent>
      </w:sdt>
      <w:r w:rsidR="004F6F32">
        <w:rPr>
          <w:szCs w:val="24"/>
        </w:rPr>
        <w:t>.</w:t>
      </w:r>
      <w:r w:rsidR="003B73C1">
        <w:rPr>
          <w:szCs w:val="24"/>
        </w:rPr>
        <w:t xml:space="preserve"> In Sri Lanka, there are few main fashion outlets dominating the retail fashion industry after 2020</w:t>
      </w:r>
      <w:r w:rsidR="00604316">
        <w:rPr>
          <w:szCs w:val="24"/>
        </w:rPr>
        <w:t>. Those brands are using customers for</w:t>
      </w:r>
      <w:r w:rsidR="003B73C1">
        <w:rPr>
          <w:szCs w:val="24"/>
        </w:rPr>
        <w:t xml:space="preserve"> online purchases</w:t>
      </w:r>
      <w:r w:rsidR="00604316">
        <w:rPr>
          <w:szCs w:val="24"/>
        </w:rPr>
        <w:t xml:space="preserve"> </w:t>
      </w:r>
      <w:sdt>
        <w:sdtPr>
          <w:rPr>
            <w:szCs w:val="24"/>
          </w:rPr>
          <w:id w:val="1129594780"/>
          <w:citation/>
        </w:sdtPr>
        <w:sdtEndPr/>
        <w:sdtContent>
          <w:r w:rsidR="00604316">
            <w:rPr>
              <w:szCs w:val="24"/>
            </w:rPr>
            <w:fldChar w:fldCharType="begin"/>
          </w:r>
          <w:r w:rsidR="00604316">
            <w:rPr>
              <w:szCs w:val="24"/>
              <w:lang w:val="en-US"/>
            </w:rPr>
            <w:instrText xml:space="preserve"> CITATION Gop21 \l 1033 </w:instrText>
          </w:r>
          <w:r w:rsidR="00604316">
            <w:rPr>
              <w:szCs w:val="24"/>
            </w:rPr>
            <w:fldChar w:fldCharType="separate"/>
          </w:r>
          <w:r w:rsidR="002E284A" w:rsidRPr="002E284A">
            <w:rPr>
              <w:noProof/>
              <w:szCs w:val="24"/>
              <w:lang w:val="en-US"/>
            </w:rPr>
            <w:t>( Gopura &amp; Indumini, 2021)</w:t>
          </w:r>
          <w:r w:rsidR="00604316">
            <w:rPr>
              <w:szCs w:val="24"/>
            </w:rPr>
            <w:fldChar w:fldCharType="end"/>
          </w:r>
        </w:sdtContent>
      </w:sdt>
      <w:r w:rsidR="003B73C1">
        <w:rPr>
          <w:szCs w:val="24"/>
        </w:rPr>
        <w:t xml:space="preserve">. Those are like follows, </w:t>
      </w:r>
    </w:p>
    <w:p w14:paraId="31F13ACC"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ODEL</w:t>
      </w:r>
    </w:p>
    <w:p w14:paraId="0E6963F4"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GFlock</w:t>
      </w:r>
    </w:p>
    <w:p w14:paraId="7C2C31D2"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Chenara Dodge</w:t>
      </w:r>
    </w:p>
    <w:p w14:paraId="46804F9B"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Moose Clothing</w:t>
      </w:r>
    </w:p>
    <w:p w14:paraId="437AD323"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Thilakawardhana</w:t>
      </w:r>
    </w:p>
    <w:p w14:paraId="5A02B9C8"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Nolimit</w:t>
      </w:r>
    </w:p>
    <w:p w14:paraId="359E2638" w14:textId="77777777" w:rsidR="003B73C1" w:rsidRPr="002A0CBC" w:rsidRDefault="003B73C1" w:rsidP="003B73C1">
      <w:pPr>
        <w:pStyle w:val="ListParagraph"/>
        <w:numPr>
          <w:ilvl w:val="0"/>
          <w:numId w:val="44"/>
        </w:numPr>
        <w:spacing w:before="0" w:after="160"/>
        <w:jc w:val="both"/>
        <w:rPr>
          <w:rFonts w:cs="Times New Roman"/>
          <w:szCs w:val="28"/>
        </w:rPr>
      </w:pPr>
      <w:r w:rsidRPr="002A0CBC">
        <w:rPr>
          <w:rFonts w:cs="Times New Roman"/>
          <w:szCs w:val="28"/>
        </w:rPr>
        <w:t>Fashion Bug</w:t>
      </w:r>
    </w:p>
    <w:p w14:paraId="63B1FD13" w14:textId="27FBC8DB" w:rsidR="003B73C1" w:rsidRPr="003B73C1" w:rsidRDefault="003B73C1" w:rsidP="003B73C1">
      <w:pPr>
        <w:pStyle w:val="ListParagraph"/>
        <w:numPr>
          <w:ilvl w:val="0"/>
          <w:numId w:val="44"/>
        </w:numPr>
        <w:spacing w:before="0" w:after="160"/>
        <w:jc w:val="both"/>
        <w:rPr>
          <w:rFonts w:cs="Times New Roman"/>
          <w:sz w:val="28"/>
          <w:szCs w:val="28"/>
        </w:rPr>
      </w:pPr>
      <w:r w:rsidRPr="002A0CBC">
        <w:rPr>
          <w:rFonts w:cs="Times New Roman"/>
          <w:szCs w:val="28"/>
        </w:rPr>
        <w:t xml:space="preserve">Kelly Felder </w:t>
      </w:r>
    </w:p>
    <w:p w14:paraId="20499648" w14:textId="17AB3B89" w:rsidR="00604316" w:rsidRDefault="005E4249" w:rsidP="00D71745">
      <w:pPr>
        <w:spacing w:before="120" w:after="120"/>
        <w:jc w:val="both"/>
      </w:pPr>
      <w:r>
        <w:t xml:space="preserve">When it comes to sri lanka </w:t>
      </w:r>
      <w:r w:rsidRPr="00D71745">
        <w:rPr>
          <w:color w:val="000000"/>
          <w:szCs w:val="24"/>
        </w:rPr>
        <w:t xml:space="preserve">As steady with 2013 international retail development index, Sri Lanka titled as “thriving with smooth investment ranks fifteenth with a market beauty of 16.6 %” </w:t>
      </w:r>
      <w:sdt>
        <w:sdtPr>
          <w:id w:val="-1534718098"/>
          <w:citation/>
        </w:sdtPr>
        <w:sdtEndPr/>
        <w:sdtContent>
          <w:r w:rsidRPr="00D71745">
            <w:rPr>
              <w:color w:val="000000"/>
              <w:szCs w:val="24"/>
            </w:rPr>
            <w:fldChar w:fldCharType="begin"/>
          </w:r>
          <w:r w:rsidR="0094480F">
            <w:rPr>
              <w:color w:val="000000"/>
              <w:szCs w:val="24"/>
              <w:lang w:val="en-US"/>
            </w:rPr>
            <w:instrText xml:space="preserve">CITATION Ake13 \l 1033 </w:instrText>
          </w:r>
          <w:r w:rsidRPr="00D71745">
            <w:rPr>
              <w:color w:val="000000"/>
              <w:szCs w:val="24"/>
            </w:rPr>
            <w:fldChar w:fldCharType="separate"/>
          </w:r>
          <w:r w:rsidR="002E284A" w:rsidRPr="002E284A">
            <w:rPr>
              <w:noProof/>
              <w:color w:val="000000"/>
              <w:szCs w:val="24"/>
              <w:lang w:val="en-US"/>
            </w:rPr>
            <w:t>(Kearney, 2013)</w:t>
          </w:r>
          <w:r w:rsidRPr="00D71745">
            <w:rPr>
              <w:color w:val="000000"/>
              <w:szCs w:val="24"/>
            </w:rPr>
            <w:fldChar w:fldCharType="end"/>
          </w:r>
        </w:sdtContent>
      </w:sdt>
      <w:r w:rsidRPr="00D71745">
        <w:rPr>
          <w:color w:val="000000"/>
          <w:szCs w:val="24"/>
        </w:rPr>
        <w:t xml:space="preserve">. Sri Lanka’s retail location ranking. in keeping with the A.T Kearney Global Retail Development Index leap fogged to 12 in 2017 </w:t>
      </w:r>
      <w:sdt>
        <w:sdtPr>
          <w:id w:val="-825585400"/>
          <w:citation/>
        </w:sdtPr>
        <w:sdtEndPr/>
        <w:sdtContent>
          <w:r w:rsidRPr="00D71745">
            <w:rPr>
              <w:color w:val="000000"/>
              <w:szCs w:val="24"/>
            </w:rPr>
            <w:fldChar w:fldCharType="begin"/>
          </w:r>
          <w:r w:rsidR="00CE5564">
            <w:rPr>
              <w:color w:val="000000"/>
              <w:szCs w:val="24"/>
              <w:lang w:val="en-US"/>
            </w:rPr>
            <w:instrText xml:space="preserve">CITATION dai17 \l 1033 </w:instrText>
          </w:r>
          <w:r w:rsidRPr="00D71745">
            <w:rPr>
              <w:color w:val="000000"/>
              <w:szCs w:val="24"/>
            </w:rPr>
            <w:fldChar w:fldCharType="separate"/>
          </w:r>
          <w:r w:rsidR="002E284A" w:rsidRPr="002E284A">
            <w:rPr>
              <w:noProof/>
              <w:color w:val="000000"/>
              <w:szCs w:val="24"/>
              <w:lang w:val="en-US"/>
            </w:rPr>
            <w:t>(Dailynews, 2017)</w:t>
          </w:r>
          <w:r w:rsidRPr="00D71745">
            <w:rPr>
              <w:color w:val="000000"/>
              <w:szCs w:val="24"/>
            </w:rPr>
            <w:fldChar w:fldCharType="end"/>
          </w:r>
        </w:sdtContent>
      </w:sdt>
      <w:r w:rsidRPr="00D71745">
        <w:rPr>
          <w:color w:val="000000"/>
          <w:szCs w:val="24"/>
        </w:rPr>
        <w:t xml:space="preserve">. steady and the entire retail earnings amount in Sri Lanka for 2017have become US$30. In Sri Lanka’s fast growing retail area, fashion-fashion retailing represent a large portion (39%) showing a wonderful possibility to boom in future </w:t>
      </w:r>
      <w:sdt>
        <w:sdtPr>
          <w:id w:val="1634826529"/>
          <w:citation/>
        </w:sdtPr>
        <w:sdtEndPr/>
        <w:sdtContent>
          <w:r w:rsidRPr="00D71745">
            <w:rPr>
              <w:color w:val="000000"/>
              <w:szCs w:val="24"/>
            </w:rPr>
            <w:fldChar w:fldCharType="begin"/>
          </w:r>
          <w:r w:rsidR="00CE5564">
            <w:rPr>
              <w:color w:val="000000"/>
              <w:szCs w:val="24"/>
              <w:lang w:val="en-US"/>
            </w:rPr>
            <w:instrText xml:space="preserve">CITATION Kam15 \l 1033 </w:instrText>
          </w:r>
          <w:r w:rsidRPr="00D71745">
            <w:rPr>
              <w:color w:val="000000"/>
              <w:szCs w:val="24"/>
            </w:rPr>
            <w:fldChar w:fldCharType="separate"/>
          </w:r>
          <w:r w:rsidR="002E284A" w:rsidRPr="002E284A">
            <w:rPr>
              <w:noProof/>
              <w:color w:val="000000"/>
              <w:szCs w:val="24"/>
              <w:lang w:val="en-US"/>
            </w:rPr>
            <w:t>(Kamburugamuwa, 2015)</w:t>
          </w:r>
          <w:r w:rsidRPr="00D71745">
            <w:rPr>
              <w:color w:val="000000"/>
              <w:szCs w:val="24"/>
            </w:rPr>
            <w:fldChar w:fldCharType="end"/>
          </w:r>
        </w:sdtContent>
      </w:sdt>
      <w:r w:rsidRPr="00D71745">
        <w:rPr>
          <w:color w:val="000000"/>
          <w:szCs w:val="24"/>
        </w:rPr>
        <w:t xml:space="preserve">. Its presentations that fashion retail agency is a growing quarter In Sri Lanka. </w:t>
      </w:r>
      <w:r>
        <w:t>And there was a risky situation with the pandemic. but in online fashion retail industry, assumption is to achieve US$602 Million worth revenue in next 2022 year. The main thing is, 19.64% growth rate need to achieve in this year in the context .in this industry, it assumes to have at least US$ 130.25 expense in online fashion retail by a one shopper. online fashion retail users also need to achieve up to 6.3 Million in SL.  it hope to have in 2025.</w:t>
      </w:r>
      <w:sdt>
        <w:sdtPr>
          <w:id w:val="2134436781"/>
          <w:citation/>
        </w:sdtPr>
        <w:sdtEndPr/>
        <w:sdtContent>
          <w:r>
            <w:fldChar w:fldCharType="begin"/>
          </w:r>
          <w:r w:rsidRPr="00D71745">
            <w:rPr>
              <w:lang w:val="en-US"/>
            </w:rPr>
            <w:instrText xml:space="preserve">CITATION sta1 \l 1033 </w:instrText>
          </w:r>
          <w:r>
            <w:fldChar w:fldCharType="separate"/>
          </w:r>
          <w:r w:rsidR="002E284A">
            <w:rPr>
              <w:noProof/>
              <w:lang w:val="en-US"/>
            </w:rPr>
            <w:t xml:space="preserve"> </w:t>
          </w:r>
          <w:r w:rsidR="002E284A" w:rsidRPr="002E284A">
            <w:rPr>
              <w:noProof/>
              <w:lang w:val="en-US"/>
            </w:rPr>
            <w:t>(Statista, n.d.)</w:t>
          </w:r>
          <w:r>
            <w:fldChar w:fldCharType="end"/>
          </w:r>
        </w:sdtContent>
      </w:sdt>
      <w:r>
        <w:t xml:space="preserve"> In fashion retail industry customers , they try to have an understanding about  other customers opinions by referring  </w:t>
      </w:r>
      <w:r w:rsidR="00456478">
        <w:t xml:space="preserve">SM </w:t>
      </w:r>
      <w:r>
        <w:t xml:space="preserve">UGC as  a habit . </w:t>
      </w:r>
      <w:r w:rsidR="00456478">
        <w:t>T</w:t>
      </w:r>
      <w:r>
        <w:t>his will be a challenge for online retail industry</w:t>
      </w:r>
    </w:p>
    <w:p w14:paraId="1B948FB5" w14:textId="68F455BB" w:rsidR="00604316" w:rsidRDefault="00604316" w:rsidP="00D71745">
      <w:pPr>
        <w:spacing w:before="120" w:after="120"/>
        <w:jc w:val="both"/>
      </w:pPr>
    </w:p>
    <w:p w14:paraId="0089E053" w14:textId="446F729F" w:rsidR="00604316" w:rsidRDefault="00604316" w:rsidP="00D71745">
      <w:pPr>
        <w:spacing w:before="120" w:after="120"/>
        <w:jc w:val="both"/>
      </w:pPr>
    </w:p>
    <w:p w14:paraId="028D0686" w14:textId="416AF3BA" w:rsidR="00604316" w:rsidRDefault="00604316" w:rsidP="00D71745">
      <w:pPr>
        <w:spacing w:before="120" w:after="120"/>
        <w:jc w:val="both"/>
      </w:pPr>
    </w:p>
    <w:p w14:paraId="3F15007C" w14:textId="3FBF95DB" w:rsidR="00604316" w:rsidRDefault="00604316" w:rsidP="00D71745">
      <w:pPr>
        <w:spacing w:before="120" w:after="120"/>
        <w:jc w:val="both"/>
      </w:pPr>
    </w:p>
    <w:p w14:paraId="33E4BACA" w14:textId="525949F1" w:rsidR="00604316" w:rsidRDefault="00604316" w:rsidP="00D71745">
      <w:pPr>
        <w:spacing w:before="120" w:after="120"/>
        <w:jc w:val="both"/>
      </w:pPr>
    </w:p>
    <w:p w14:paraId="46768442" w14:textId="5864AED8" w:rsidR="00604316" w:rsidRDefault="00604316" w:rsidP="00D71745">
      <w:pPr>
        <w:spacing w:before="120" w:after="120"/>
        <w:jc w:val="both"/>
      </w:pPr>
    </w:p>
    <w:p w14:paraId="29946E16" w14:textId="31792A89" w:rsidR="00604316" w:rsidRDefault="00604316" w:rsidP="00D71745">
      <w:pPr>
        <w:spacing w:before="120" w:after="120"/>
        <w:jc w:val="both"/>
      </w:pPr>
    </w:p>
    <w:p w14:paraId="1061A017" w14:textId="7E78941D" w:rsidR="00604316" w:rsidRDefault="00604316" w:rsidP="00D71745">
      <w:pPr>
        <w:spacing w:before="120" w:after="120"/>
        <w:jc w:val="both"/>
      </w:pPr>
    </w:p>
    <w:p w14:paraId="72D71AB6" w14:textId="5591DDB0" w:rsidR="00604316" w:rsidRDefault="00604316" w:rsidP="00D71745">
      <w:pPr>
        <w:spacing w:before="120" w:after="120"/>
        <w:jc w:val="both"/>
      </w:pPr>
    </w:p>
    <w:p w14:paraId="57F282ED" w14:textId="28B2E1E5" w:rsidR="00604316" w:rsidRDefault="00604316" w:rsidP="00D71745">
      <w:pPr>
        <w:spacing w:before="120" w:after="120"/>
        <w:jc w:val="both"/>
      </w:pPr>
    </w:p>
    <w:p w14:paraId="7190D2E6" w14:textId="3FCFAA94" w:rsidR="00604316" w:rsidRDefault="00604316" w:rsidP="00D71745">
      <w:pPr>
        <w:spacing w:before="120" w:after="120"/>
        <w:jc w:val="both"/>
      </w:pPr>
    </w:p>
    <w:p w14:paraId="1CCFB72D" w14:textId="7F2931BE" w:rsidR="00604316" w:rsidRDefault="00604316" w:rsidP="00D71745">
      <w:pPr>
        <w:spacing w:before="120" w:after="120"/>
        <w:jc w:val="both"/>
      </w:pPr>
    </w:p>
    <w:p w14:paraId="6A664E77" w14:textId="43E8CAEE" w:rsidR="00604316" w:rsidRDefault="00604316" w:rsidP="00D71745">
      <w:pPr>
        <w:spacing w:before="120" w:after="120"/>
        <w:jc w:val="both"/>
      </w:pPr>
    </w:p>
    <w:p w14:paraId="660DA21A" w14:textId="77777777" w:rsidR="00604316" w:rsidRPr="00D71745" w:rsidRDefault="00604316" w:rsidP="00D71745">
      <w:pPr>
        <w:spacing w:before="120" w:after="120"/>
        <w:jc w:val="both"/>
      </w:pPr>
    </w:p>
    <w:p w14:paraId="528FB677" w14:textId="5C1177DC" w:rsidR="005E4249" w:rsidRPr="00E3645A" w:rsidRDefault="005E4249" w:rsidP="005E4249">
      <w:pPr>
        <w:pStyle w:val="Heading2"/>
        <w:rPr>
          <w:rFonts w:cs="Times New Roman"/>
          <w:sz w:val="28"/>
          <w:szCs w:val="28"/>
        </w:rPr>
      </w:pPr>
      <w:bookmarkStart w:id="7" w:name="_Toc108699131"/>
      <w:bookmarkStart w:id="8" w:name="_Toc122021188"/>
      <w:r w:rsidRPr="00E3645A">
        <w:rPr>
          <w:rFonts w:cs="Times New Roman"/>
          <w:sz w:val="28"/>
          <w:szCs w:val="28"/>
        </w:rPr>
        <w:t xml:space="preserve">Research problem </w:t>
      </w:r>
      <w:bookmarkEnd w:id="7"/>
      <w:r w:rsidR="009F7739">
        <w:rPr>
          <w:rFonts w:cs="Times New Roman"/>
          <w:sz w:val="28"/>
          <w:szCs w:val="28"/>
        </w:rPr>
        <w:t>and justification</w:t>
      </w:r>
      <w:bookmarkEnd w:id="8"/>
      <w:r w:rsidR="009F7739">
        <w:rPr>
          <w:rFonts w:cs="Times New Roman"/>
          <w:sz w:val="28"/>
          <w:szCs w:val="28"/>
        </w:rPr>
        <w:t xml:space="preserve"> </w:t>
      </w:r>
    </w:p>
    <w:p w14:paraId="6E57C8B9" w14:textId="77777777" w:rsidR="005E4249" w:rsidRPr="00513AB5" w:rsidRDefault="005E4249" w:rsidP="005E4249">
      <w:pPr>
        <w:rPr>
          <w:b/>
          <w:bCs/>
        </w:rPr>
      </w:pPr>
      <w:r w:rsidRPr="00513AB5">
        <w:rPr>
          <w:b/>
          <w:bCs/>
        </w:rPr>
        <w:t>Research Gap</w:t>
      </w:r>
    </w:p>
    <w:p w14:paraId="38BC44B6" w14:textId="77777777" w:rsidR="005E4249" w:rsidRDefault="005E4249" w:rsidP="005E4249">
      <w:pPr>
        <w:pStyle w:val="Heading3"/>
      </w:pPr>
      <w:bookmarkStart w:id="9" w:name="_Toc108699133"/>
      <w:bookmarkStart w:id="10" w:name="_Toc122021189"/>
      <w:r w:rsidRPr="00813E3D">
        <w:t>Literature gap</w:t>
      </w:r>
      <w:bookmarkEnd w:id="9"/>
      <w:bookmarkEnd w:id="10"/>
    </w:p>
    <w:p w14:paraId="29A4DC5A" w14:textId="33F48644" w:rsidR="005E4249" w:rsidRPr="003338C2" w:rsidRDefault="005E4249" w:rsidP="005E4249">
      <w:pPr>
        <w:jc w:val="both"/>
      </w:pPr>
      <w:r>
        <w:rPr>
          <w:rFonts w:eastAsia="Calibri"/>
          <w:color w:val="000000" w:themeColor="text1"/>
          <w:kern w:val="24"/>
          <w:szCs w:val="24"/>
        </w:rPr>
        <w:t>In an</w:t>
      </w:r>
      <w:r>
        <w:t xml:space="preserve"> online shopping market study showed that</w:t>
      </w:r>
      <w:r w:rsidR="00456478">
        <w:t xml:space="preserve"> </w:t>
      </w:r>
      <w:r w:rsidR="00456478">
        <w:rPr>
          <w:rFonts w:cs="Times New Roman"/>
        </w:rPr>
        <w:t>social media</w:t>
      </w:r>
      <w:r>
        <w:t xml:space="preserve"> UGC, price and business's reputation were three key factors for online shopping decision-making in China, with the attention level of information reaching 77.5%, 72.2% and 68.7% respectively. Therefore, in that study, researchers highlighted</w:t>
      </w:r>
      <w:r w:rsidR="00456478">
        <w:t xml:space="preserve"> </w:t>
      </w:r>
      <w:r w:rsidR="00456478">
        <w:rPr>
          <w:rFonts w:cs="Times New Roman"/>
        </w:rPr>
        <w:t>social media</w:t>
      </w:r>
      <w:r>
        <w:t xml:space="preserve"> </w:t>
      </w:r>
      <w:r w:rsidRPr="00784027">
        <w:t xml:space="preserve">UGC is the main &amp; important factor </w:t>
      </w:r>
      <w:r>
        <w:t xml:space="preserve">that can have an impact on online purchase </w:t>
      </w:r>
      <w:r w:rsidR="00252BD1">
        <w:t>intention</w:t>
      </w:r>
      <w:r>
        <w:t xml:space="preserve"> as they identified and this </w:t>
      </w:r>
      <w:r w:rsidR="00456478">
        <w:rPr>
          <w:rFonts w:cs="Times New Roman"/>
        </w:rPr>
        <w:t xml:space="preserve">social media </w:t>
      </w:r>
      <w:r>
        <w:t xml:space="preserve">UGC should take separately by considering the independent variable in order to study more about its impact on online purchase </w:t>
      </w:r>
      <w:r w:rsidR="00252BD1">
        <w:t>intention</w:t>
      </w:r>
      <w:r>
        <w:t xml:space="preserve"> in future studies </w:t>
      </w:r>
      <w:sdt>
        <w:sdtPr>
          <w:id w:val="1264033087"/>
          <w:citation/>
        </w:sdtPr>
        <w:sdtEndPr/>
        <w:sdtContent>
          <w:r>
            <w:fldChar w:fldCharType="begin"/>
          </w:r>
          <w:r w:rsidR="00D23AC8">
            <w:rPr>
              <w:lang w:val="en-US"/>
            </w:rPr>
            <w:instrText xml:space="preserve">CITATION ECc15 \m Zhu20 \t  \l 1033 </w:instrText>
          </w:r>
          <w:r>
            <w:fldChar w:fldCharType="separate"/>
          </w:r>
          <w:r w:rsidR="002E284A" w:rsidRPr="002E284A">
            <w:rPr>
              <w:noProof/>
              <w:lang w:val="en-US"/>
            </w:rPr>
            <w:t>(CNNIC, 2018; Zhu , Li , Wang , He, &amp; Tian , 2020)</w:t>
          </w:r>
          <w:r>
            <w:fldChar w:fldCharType="end"/>
          </w:r>
        </w:sdtContent>
      </w:sdt>
      <w:r w:rsidR="00B70D0F">
        <w:t>.</w:t>
      </w:r>
      <w:r w:rsidR="009F7739">
        <w:t xml:space="preserve"> </w:t>
      </w:r>
      <w:r w:rsidR="00E61EA9">
        <w:t>Therefore,</w:t>
      </w:r>
      <w:r w:rsidR="009F7739">
        <w:t xml:space="preserve"> there is a gap to study </w:t>
      </w:r>
      <w:r w:rsidR="00456478">
        <w:rPr>
          <w:rFonts w:cs="Times New Roman"/>
        </w:rPr>
        <w:t xml:space="preserve">social media </w:t>
      </w:r>
      <w:r w:rsidR="009F7739">
        <w:t xml:space="preserve">UGC separately in order to study its impact more towards </w:t>
      </w:r>
      <w:r w:rsidR="00456478">
        <w:rPr>
          <w:rFonts w:cs="Times New Roman"/>
        </w:rPr>
        <w:t xml:space="preserve">social media </w:t>
      </w:r>
      <w:r w:rsidR="009F7739">
        <w:t>UGC.</w:t>
      </w:r>
    </w:p>
    <w:p w14:paraId="34A62131" w14:textId="7CFB34B9" w:rsidR="005E4249" w:rsidRPr="004F2C41" w:rsidRDefault="005E4249" w:rsidP="005E4249">
      <w:pPr>
        <w:spacing w:before="120" w:after="120"/>
        <w:jc w:val="both"/>
        <w:rPr>
          <w:rFonts w:cs="Times New Roman"/>
        </w:rPr>
      </w:pPr>
      <w:r>
        <w:rPr>
          <w:rFonts w:cs="Times New Roman"/>
        </w:rPr>
        <w:t xml:space="preserve">It’s a gap which need to find, how </w:t>
      </w:r>
      <w:r w:rsidR="00456478">
        <w:rPr>
          <w:rFonts w:cs="Times New Roman"/>
        </w:rPr>
        <w:t xml:space="preserve">SM </w:t>
      </w:r>
      <w:r>
        <w:rPr>
          <w:rFonts w:cs="Times New Roman"/>
        </w:rPr>
        <w:t xml:space="preserve">UGC can use to influence customers for their buyer decisions and attract, retain or push away consumers </w:t>
      </w:r>
      <w:sdt>
        <w:sdtPr>
          <w:rPr>
            <w:rFonts w:cs="Times New Roman"/>
          </w:rPr>
          <w:id w:val="-2008438526"/>
          <w:citation/>
        </w:sdtPr>
        <w:sdtEndPr/>
        <w:sdtContent>
          <w:r>
            <w:rPr>
              <w:rFonts w:cs="Times New Roman"/>
            </w:rPr>
            <w:fldChar w:fldCharType="begin"/>
          </w:r>
          <w:r w:rsidR="00CE5564">
            <w:rPr>
              <w:rFonts w:cs="Times New Roman"/>
              <w:lang w:val="en-US"/>
            </w:rPr>
            <w:instrText xml:space="preserve">CITATION CBa16 \m And18 \m Ada15 \m Geo18 \l 1033 </w:instrText>
          </w:r>
          <w:r>
            <w:rPr>
              <w:rFonts w:cs="Times New Roman"/>
            </w:rPr>
            <w:fldChar w:fldCharType="separate"/>
          </w:r>
          <w:r w:rsidR="002E284A" w:rsidRPr="002E284A">
            <w:rPr>
              <w:rFonts w:cs="Times New Roman"/>
              <w:noProof/>
              <w:lang w:val="en-US"/>
            </w:rPr>
            <w:t>( Barrot, Becker, &amp; Meacker, 2018; Wali &amp; Adanne , 2018; Mills &amp; Plangger, 2020; Lancaster, Helal, &amp; Ozuem, 2018)</w:t>
          </w:r>
          <w:r>
            <w:rPr>
              <w:rFonts w:cs="Times New Roman"/>
            </w:rPr>
            <w:fldChar w:fldCharType="end"/>
          </w:r>
        </w:sdtContent>
      </w:sdt>
      <w:r w:rsidR="00677C92">
        <w:rPr>
          <w:rFonts w:cs="Times New Roman"/>
        </w:rPr>
        <w:t>.</w:t>
      </w:r>
    </w:p>
    <w:p w14:paraId="64542CFD" w14:textId="3424F13D" w:rsidR="005E4249" w:rsidRPr="00FD67CB" w:rsidRDefault="005E4249" w:rsidP="005E4249">
      <w:pPr>
        <w:spacing w:before="120" w:after="120"/>
        <w:jc w:val="both"/>
        <w:rPr>
          <w:rFonts w:cs="Times New Roman"/>
        </w:rPr>
      </w:pPr>
      <w:r>
        <w:rPr>
          <w:rFonts w:cs="Times New Roman"/>
        </w:rPr>
        <w:t xml:space="preserve">Customers can have a need to find information of other customers purchasing experiences with </w:t>
      </w:r>
      <w:r>
        <w:rPr>
          <w:rFonts w:cs="Times New Roman"/>
          <w:color w:val="000000" w:themeColor="text1"/>
        </w:rPr>
        <w:t xml:space="preserve">offline through friends or online through </w:t>
      </w:r>
      <w:r w:rsidR="00456478">
        <w:rPr>
          <w:rFonts w:cs="Times New Roman"/>
        </w:rPr>
        <w:t xml:space="preserve">social media </w:t>
      </w:r>
      <w:r>
        <w:rPr>
          <w:rFonts w:cs="Times New Roman"/>
          <w:color w:val="000000" w:themeColor="text1"/>
        </w:rPr>
        <w:t xml:space="preserve">user-generated content platforms like online brand communities in order to  </w:t>
      </w:r>
      <w:r>
        <w:rPr>
          <w:rFonts w:cs="Times New Roman"/>
        </w:rPr>
        <w:t xml:space="preserve">find how it impact to other decisions </w:t>
      </w:r>
      <w:sdt>
        <w:sdtPr>
          <w:rPr>
            <w:rFonts w:cs="Times New Roman"/>
          </w:rPr>
          <w:id w:val="-1241714820"/>
          <w:citation/>
        </w:sdtPr>
        <w:sdtEndPr/>
        <w:sdtContent>
          <w:r>
            <w:rPr>
              <w:rFonts w:cs="Times New Roman"/>
            </w:rPr>
            <w:fldChar w:fldCharType="begin"/>
          </w:r>
          <w:r w:rsidR="00CE5564">
            <w:rPr>
              <w:rFonts w:cs="Times New Roman"/>
              <w:lang w:val="en-US"/>
            </w:rPr>
            <w:instrText xml:space="preserve">CITATION Ana13 \l 1033 </w:instrText>
          </w:r>
          <w:r>
            <w:rPr>
              <w:rFonts w:cs="Times New Roman"/>
            </w:rPr>
            <w:fldChar w:fldCharType="separate"/>
          </w:r>
          <w:r w:rsidR="002E284A" w:rsidRPr="002E284A">
            <w:rPr>
              <w:rFonts w:cs="Times New Roman"/>
              <w:noProof/>
              <w:lang w:val="en-US"/>
            </w:rPr>
            <w:t>( Ilic, Juric, Brodie, &amp; Hollebeek, 2013)</w:t>
          </w:r>
          <w:r>
            <w:rPr>
              <w:rFonts w:cs="Times New Roman"/>
            </w:rPr>
            <w:fldChar w:fldCharType="end"/>
          </w:r>
        </w:sdtContent>
      </w:sdt>
      <w:r>
        <w:rPr>
          <w:rFonts w:cs="Times New Roman"/>
        </w:rPr>
        <w:t>.</w:t>
      </w:r>
    </w:p>
    <w:p w14:paraId="0C4EDE19" w14:textId="7FA07F16" w:rsidR="005E4249" w:rsidRDefault="005E4249" w:rsidP="005E4249">
      <w:pPr>
        <w:spacing w:before="120" w:after="120"/>
        <w:jc w:val="both"/>
        <w:rPr>
          <w:rFonts w:cs="Times New Roman"/>
        </w:rPr>
      </w:pPr>
      <w:r>
        <w:rPr>
          <w:rFonts w:cs="Times New Roman"/>
        </w:rPr>
        <w:t xml:space="preserve">UGC can find as a mostly using thing although some people have less knowledge and don’t know how to use it as well </w:t>
      </w:r>
      <w:sdt>
        <w:sdtPr>
          <w:rPr>
            <w:rFonts w:cs="Times New Roman"/>
          </w:rPr>
          <w:id w:val="926077711"/>
          <w:citation/>
        </w:sdtPr>
        <w:sdtEndPr/>
        <w:sdtContent>
          <w:r>
            <w:rPr>
              <w:rFonts w:cs="Times New Roman"/>
            </w:rPr>
            <w:fldChar w:fldCharType="begin"/>
          </w:r>
          <w:r w:rsidR="00CE5564">
            <w:rPr>
              <w:rFonts w:cs="Times New Roman"/>
              <w:lang w:val="en-US"/>
            </w:rPr>
            <w:instrText xml:space="preserve">CITATION Sev14 \l 1033 </w:instrText>
          </w:r>
          <w:r>
            <w:rPr>
              <w:rFonts w:cs="Times New Roman"/>
            </w:rPr>
            <w:fldChar w:fldCharType="separate"/>
          </w:r>
          <w:r w:rsidR="002E284A" w:rsidRPr="002E284A">
            <w:rPr>
              <w:rFonts w:cs="Times New Roman"/>
              <w:noProof/>
              <w:lang w:val="en-US"/>
            </w:rPr>
            <w:t>(Dennhardt, 2018)</w:t>
          </w:r>
          <w:r>
            <w:rPr>
              <w:rFonts w:cs="Times New Roman"/>
            </w:rPr>
            <w:fldChar w:fldCharType="end"/>
          </w:r>
        </w:sdtContent>
      </w:sdt>
      <w:r>
        <w:rPr>
          <w:rFonts w:cs="Times New Roman"/>
        </w:rPr>
        <w:t xml:space="preserve">. Most research done studies are to find about motivators and how that impact to create UGC about their experience </w:t>
      </w:r>
      <w:sdt>
        <w:sdtPr>
          <w:rPr>
            <w:rFonts w:cs="Times New Roman"/>
          </w:rPr>
          <w:id w:val="-1382546374"/>
          <w:citation/>
        </w:sdtPr>
        <w:sdtEndPr/>
        <w:sdtContent>
          <w:r>
            <w:rPr>
              <w:rFonts w:cs="Times New Roman"/>
            </w:rPr>
            <w:fldChar w:fldCharType="begin"/>
          </w:r>
          <w:r w:rsidR="00CE5564">
            <w:rPr>
              <w:rFonts w:cs="Times New Roman"/>
              <w:lang w:val="en-US"/>
            </w:rPr>
            <w:instrText xml:space="preserve">CITATION Chu03 \l 1033 </w:instrText>
          </w:r>
          <w:r>
            <w:rPr>
              <w:rFonts w:cs="Times New Roman"/>
            </w:rPr>
            <w:fldChar w:fldCharType="separate"/>
          </w:r>
          <w:r w:rsidR="002E284A" w:rsidRPr="002E284A">
            <w:rPr>
              <w:rFonts w:cs="Times New Roman"/>
              <w:noProof/>
              <w:lang w:val="en-US"/>
            </w:rPr>
            <w:t>(Kim &amp; Park, 2017)</w:t>
          </w:r>
          <w:r>
            <w:rPr>
              <w:rFonts w:cs="Times New Roman"/>
            </w:rPr>
            <w:fldChar w:fldCharType="end"/>
          </w:r>
        </w:sdtContent>
      </w:sdt>
      <w:r>
        <w:rPr>
          <w:rFonts w:cs="Times New Roman"/>
        </w:rPr>
        <w:t>.</w:t>
      </w:r>
    </w:p>
    <w:p w14:paraId="48AB260B" w14:textId="417569C7" w:rsidR="005E4249" w:rsidRDefault="005E4249" w:rsidP="005E4249">
      <w:pPr>
        <w:spacing w:before="120" w:after="120"/>
        <w:jc w:val="both"/>
        <w:rPr>
          <w:rFonts w:cs="Times New Roman"/>
        </w:rPr>
      </w:pPr>
      <w:r>
        <w:rPr>
          <w:rFonts w:cs="Times New Roman"/>
        </w:rPr>
        <w:t>It is a gap to study, to find the reasons for willingness of creating UGC</w:t>
      </w:r>
      <w:r w:rsidR="00456478">
        <w:rPr>
          <w:rFonts w:cs="Times New Roman"/>
        </w:rPr>
        <w:t xml:space="preserve"> on social media.</w:t>
      </w:r>
      <w:r>
        <w:rPr>
          <w:rFonts w:cs="Times New Roman"/>
        </w:rPr>
        <w:t xml:space="preserve"> Not only that , there is a gap to find how </w:t>
      </w:r>
      <w:r w:rsidR="00456478">
        <w:rPr>
          <w:rFonts w:cs="Times New Roman"/>
        </w:rPr>
        <w:t xml:space="preserve">social media </w:t>
      </w:r>
      <w:r>
        <w:rPr>
          <w:rFonts w:cs="Times New Roman"/>
        </w:rPr>
        <w:t xml:space="preserve">UGC can impact as an information provider before the purchases </w:t>
      </w:r>
      <w:sdt>
        <w:sdtPr>
          <w:rPr>
            <w:rFonts w:cs="Times New Roman"/>
          </w:rPr>
          <w:id w:val="-44605311"/>
          <w:citation/>
        </w:sdtPr>
        <w:sdtEndPr/>
        <w:sdtContent>
          <w:r>
            <w:rPr>
              <w:rFonts w:cs="Times New Roman"/>
            </w:rPr>
            <w:fldChar w:fldCharType="begin"/>
          </w:r>
          <w:r w:rsidR="00CE5564">
            <w:rPr>
              <w:rFonts w:cs="Times New Roman"/>
              <w:lang w:val="en-US"/>
            </w:rPr>
            <w:instrText xml:space="preserve">CITATION YVe13 \m Poc15 \l 1033 </w:instrText>
          </w:r>
          <w:r>
            <w:rPr>
              <w:rFonts w:cs="Times New Roman"/>
            </w:rPr>
            <w:fldChar w:fldCharType="separate"/>
          </w:r>
          <w:r w:rsidR="002E284A" w:rsidRPr="002E284A">
            <w:rPr>
              <w:rFonts w:cs="Times New Roman"/>
              <w:noProof/>
              <w:lang w:val="en-US"/>
            </w:rPr>
            <w:t>(Verhelle, Dens, &amp; Pelsmacke, 2013; Poch &amp; Martin, 2015)</w:t>
          </w:r>
          <w:r>
            <w:rPr>
              <w:rFonts w:cs="Times New Roman"/>
            </w:rPr>
            <w:fldChar w:fldCharType="end"/>
          </w:r>
        </w:sdtContent>
      </w:sdt>
      <w:r w:rsidR="00456478">
        <w:rPr>
          <w:rFonts w:cs="Times New Roman"/>
        </w:rPr>
        <w:t>.</w:t>
      </w:r>
    </w:p>
    <w:p w14:paraId="68DF6057" w14:textId="17CA2FB9" w:rsidR="005E4249" w:rsidRPr="00F61364" w:rsidRDefault="005E4249" w:rsidP="005E4249">
      <w:pPr>
        <w:spacing w:before="120" w:after="120"/>
        <w:jc w:val="both"/>
        <w:rPr>
          <w:rFonts w:cs="Times New Roman"/>
        </w:rPr>
      </w:pPr>
      <w:r>
        <w:rPr>
          <w:rFonts w:cs="Times New Roman"/>
        </w:rPr>
        <w:t xml:space="preserve">Many studies done for other contexts. mainly in corporate mobile data context </w:t>
      </w:r>
      <w:sdt>
        <w:sdtPr>
          <w:rPr>
            <w:rFonts w:cs="Times New Roman"/>
          </w:rPr>
          <w:id w:val="-1592465851"/>
          <w:citation/>
        </w:sdtPr>
        <w:sdtEndPr/>
        <w:sdtContent>
          <w:r>
            <w:rPr>
              <w:rFonts w:cs="Times New Roman"/>
            </w:rPr>
            <w:fldChar w:fldCharType="begin"/>
          </w:r>
          <w:r w:rsidR="00CE5564">
            <w:rPr>
              <w:rFonts w:cs="Times New Roman"/>
              <w:lang w:val="en-US"/>
            </w:rPr>
            <w:instrText xml:space="preserve">CITATION Dav18 \l 1033 </w:instrText>
          </w:r>
          <w:r>
            <w:rPr>
              <w:rFonts w:cs="Times New Roman"/>
            </w:rPr>
            <w:fldChar w:fldCharType="separate"/>
          </w:r>
          <w:r w:rsidR="002E284A" w:rsidRPr="002E284A">
            <w:rPr>
              <w:rFonts w:cs="Times New Roman"/>
              <w:noProof/>
              <w:lang w:val="en-US"/>
            </w:rPr>
            <w:t>( Neal &amp; Rose, 2018)</w:t>
          </w:r>
          <w:r>
            <w:rPr>
              <w:rFonts w:cs="Times New Roman"/>
            </w:rPr>
            <w:fldChar w:fldCharType="end"/>
          </w:r>
        </w:sdtContent>
      </w:sdt>
      <w:r w:rsidRPr="00EF6019">
        <w:rPr>
          <w:rFonts w:cs="Times New Roman"/>
        </w:rPr>
        <w:t xml:space="preserve">, </w:t>
      </w:r>
      <w:r>
        <w:rPr>
          <w:rFonts w:cs="Times New Roman"/>
          <w:color w:val="000000" w:themeColor="text1"/>
        </w:rPr>
        <w:t xml:space="preserve">Also, most studies were conducted to explore the impact of UGC on corporate mobile media </w:t>
      </w:r>
      <w:sdt>
        <w:sdtPr>
          <w:rPr>
            <w:rFonts w:cs="Times New Roman"/>
            <w:color w:val="000000" w:themeColor="text1"/>
          </w:rPr>
          <w:id w:val="922221112"/>
          <w:citation/>
        </w:sdtPr>
        <w:sdtEndPr/>
        <w:sdtContent>
          <w:r>
            <w:rPr>
              <w:rFonts w:cs="Times New Roman"/>
              <w:color w:val="000000" w:themeColor="text1"/>
            </w:rPr>
            <w:fldChar w:fldCharType="begin"/>
          </w:r>
          <w:r w:rsidR="00CE5564">
            <w:rPr>
              <w:rFonts w:cs="Times New Roman"/>
              <w:color w:val="000000" w:themeColor="text1"/>
              <w:lang w:val="en-US"/>
            </w:rPr>
            <w:instrText xml:space="preserve">CITATION Dav18 \l 1033 </w:instrText>
          </w:r>
          <w:r>
            <w:rPr>
              <w:rFonts w:cs="Times New Roman"/>
              <w:color w:val="000000" w:themeColor="text1"/>
            </w:rPr>
            <w:fldChar w:fldCharType="separate"/>
          </w:r>
          <w:r w:rsidR="002E284A" w:rsidRPr="002E284A">
            <w:rPr>
              <w:rFonts w:cs="Times New Roman"/>
              <w:noProof/>
              <w:color w:val="000000" w:themeColor="text1"/>
              <w:lang w:val="en-US"/>
            </w:rPr>
            <w:t>( Neal &amp; Rose, 2018)</w:t>
          </w:r>
          <w:r>
            <w:rPr>
              <w:rFonts w:cs="Times New Roman"/>
              <w:color w:val="000000" w:themeColor="text1"/>
            </w:rPr>
            <w:fldChar w:fldCharType="end"/>
          </w:r>
        </w:sdtContent>
      </w:sdt>
      <w:r>
        <w:rPr>
          <w:rFonts w:cs="Times New Roman"/>
          <w:color w:val="000000" w:themeColor="text1"/>
        </w:rPr>
        <w:t xml:space="preserve">, travelling and planning </w:t>
      </w:r>
      <w:sdt>
        <w:sdtPr>
          <w:rPr>
            <w:rFonts w:cs="Times New Roman"/>
            <w:color w:val="000000" w:themeColor="text1"/>
          </w:rPr>
          <w:id w:val="1450982416"/>
          <w:citation/>
        </w:sdtPr>
        <w:sdtEndPr/>
        <w:sdtContent>
          <w:r w:rsidR="00290FE2">
            <w:rPr>
              <w:rFonts w:cs="Times New Roman"/>
              <w:color w:val="000000" w:themeColor="text1"/>
            </w:rPr>
            <w:fldChar w:fldCharType="begin"/>
          </w:r>
          <w:r w:rsidR="00290FE2">
            <w:rPr>
              <w:rFonts w:cs="Times New Roman"/>
              <w:color w:val="000000" w:themeColor="text1"/>
              <w:lang w:val="en-IN"/>
            </w:rPr>
            <w:instrText xml:space="preserve"> CITATION Kon18 \l 16393 </w:instrText>
          </w:r>
          <w:r w:rsidR="00290FE2">
            <w:rPr>
              <w:rFonts w:cs="Times New Roman"/>
              <w:color w:val="000000" w:themeColor="text1"/>
            </w:rPr>
            <w:fldChar w:fldCharType="separate"/>
          </w:r>
          <w:r w:rsidR="002E284A" w:rsidRPr="002E284A">
            <w:rPr>
              <w:rFonts w:cs="Times New Roman"/>
              <w:noProof/>
              <w:color w:val="000000" w:themeColor="text1"/>
              <w:lang w:val="en-IN"/>
            </w:rPr>
            <w:t>(Konstantina, 2018)</w:t>
          </w:r>
          <w:r w:rsidR="00290FE2">
            <w:rPr>
              <w:rFonts w:cs="Times New Roman"/>
              <w:color w:val="000000" w:themeColor="text1"/>
            </w:rPr>
            <w:fldChar w:fldCharType="end"/>
          </w:r>
        </w:sdtContent>
      </w:sdt>
      <w:r w:rsidR="00290FE2">
        <w:rPr>
          <w:rFonts w:cs="Times New Roman"/>
          <w:color w:val="000000" w:themeColor="text1"/>
        </w:rPr>
        <w:t xml:space="preserve">, </w:t>
      </w:r>
      <w:r>
        <w:rPr>
          <w:rFonts w:cs="Times New Roman"/>
          <w:color w:val="000000" w:themeColor="text1"/>
        </w:rPr>
        <w:t xml:space="preserve">and as an advertisement tool on television shows </w:t>
      </w:r>
      <w:sdt>
        <w:sdtPr>
          <w:rPr>
            <w:rFonts w:cs="Times New Roman"/>
            <w:color w:val="000000" w:themeColor="text1"/>
          </w:rPr>
          <w:id w:val="-1431199465"/>
          <w:citation/>
        </w:sdtPr>
        <w:sdtEndPr/>
        <w:sdtContent>
          <w:r>
            <w:rPr>
              <w:rFonts w:cs="Times New Roman"/>
              <w:color w:val="000000" w:themeColor="text1"/>
            </w:rPr>
            <w:fldChar w:fldCharType="begin"/>
          </w:r>
          <w:r>
            <w:rPr>
              <w:rFonts w:cs="Times New Roman"/>
              <w:color w:val="000000" w:themeColor="text1"/>
              <w:lang w:val="en-US"/>
            </w:rPr>
            <w:instrText xml:space="preserve">CITATION alV18 \l 1033 </w:instrText>
          </w:r>
          <w:r>
            <w:rPr>
              <w:rFonts w:cs="Times New Roman"/>
              <w:color w:val="000000" w:themeColor="text1"/>
            </w:rPr>
            <w:fldChar w:fldCharType="separate"/>
          </w:r>
          <w:r w:rsidR="002E284A" w:rsidRPr="002E284A">
            <w:rPr>
              <w:rFonts w:cs="Times New Roman"/>
              <w:noProof/>
              <w:color w:val="000000" w:themeColor="text1"/>
              <w:lang w:val="en-US"/>
            </w:rPr>
            <w:t>(Viswanathan et al, 2018)</w:t>
          </w:r>
          <w:r>
            <w:rPr>
              <w:rFonts w:cs="Times New Roman"/>
              <w:color w:val="000000" w:themeColor="text1"/>
            </w:rPr>
            <w:fldChar w:fldCharType="end"/>
          </w:r>
        </w:sdtContent>
      </w:sdt>
      <w:r>
        <w:rPr>
          <w:rFonts w:cs="Times New Roman"/>
          <w:color w:val="000000" w:themeColor="text1"/>
        </w:rPr>
        <w:t xml:space="preserve">Such studies have highlighted that it is important to understand how </w:t>
      </w:r>
      <w:r w:rsidR="00456478">
        <w:rPr>
          <w:rFonts w:cs="Times New Roman"/>
        </w:rPr>
        <w:t xml:space="preserve">social media </w:t>
      </w:r>
      <w:r>
        <w:rPr>
          <w:rFonts w:cs="Times New Roman"/>
          <w:color w:val="000000" w:themeColor="text1"/>
        </w:rPr>
        <w:t xml:space="preserve">UGC can encourage social interaction between brands and consumers to improve consumer-brand relationship/engagement </w:t>
      </w:r>
      <w:sdt>
        <w:sdtPr>
          <w:rPr>
            <w:rFonts w:cs="Times New Roman"/>
            <w:color w:val="000000" w:themeColor="text1"/>
          </w:rPr>
          <w:id w:val="-73052128"/>
          <w:citation/>
        </w:sdtPr>
        <w:sdtEndPr/>
        <w:sdtContent>
          <w:r>
            <w:rPr>
              <w:rFonts w:cs="Times New Roman"/>
              <w:color w:val="000000" w:themeColor="text1"/>
            </w:rPr>
            <w:fldChar w:fldCharType="begin"/>
          </w:r>
          <w:r w:rsidR="0094480F">
            <w:rPr>
              <w:rFonts w:cs="Times New Roman"/>
              <w:color w:val="000000" w:themeColor="text1"/>
              <w:lang w:val="en-US"/>
            </w:rPr>
            <w:instrText xml:space="preserve">CITATION DCU18 \l 1033 </w:instrText>
          </w:r>
          <w:r>
            <w:rPr>
              <w:rFonts w:cs="Times New Roman"/>
              <w:color w:val="000000" w:themeColor="text1"/>
            </w:rPr>
            <w:fldChar w:fldCharType="separate"/>
          </w:r>
          <w:r w:rsidR="002E284A" w:rsidRPr="002E284A">
            <w:rPr>
              <w:rFonts w:cs="Times New Roman"/>
              <w:noProof/>
              <w:color w:val="000000" w:themeColor="text1"/>
              <w:lang w:val="en-US"/>
            </w:rPr>
            <w:t>( Ukpabi &amp; Karjaluoto, 2018)</w:t>
          </w:r>
          <w:r>
            <w:rPr>
              <w:rFonts w:cs="Times New Roman"/>
              <w:color w:val="000000" w:themeColor="text1"/>
            </w:rPr>
            <w:fldChar w:fldCharType="end"/>
          </w:r>
        </w:sdtContent>
      </w:sdt>
      <w:r>
        <w:rPr>
          <w:rFonts w:cs="Times New Roman"/>
          <w:color w:val="000000" w:themeColor="text1"/>
        </w:rPr>
        <w:t>.</w:t>
      </w:r>
    </w:p>
    <w:p w14:paraId="5C7FDC78" w14:textId="1102323F" w:rsidR="005E4249" w:rsidRPr="00FD67CB" w:rsidRDefault="005E4249" w:rsidP="005E4249">
      <w:pPr>
        <w:spacing w:before="120" w:after="120"/>
        <w:jc w:val="both"/>
        <w:rPr>
          <w:rFonts w:cs="Times New Roman"/>
        </w:rPr>
      </w:pPr>
      <w:r>
        <w:rPr>
          <w:rFonts w:cs="Times New Roman"/>
        </w:rPr>
        <w:t>There can be see a need to study how</w:t>
      </w:r>
      <w:r w:rsidR="00456478">
        <w:rPr>
          <w:rFonts w:cs="Times New Roman"/>
        </w:rPr>
        <w:t xml:space="preserve"> social media</w:t>
      </w:r>
      <w:r>
        <w:rPr>
          <w:rFonts w:cs="Times New Roman"/>
        </w:rPr>
        <w:t xml:space="preserve"> UGC impact as a social influence factor in fashion context</w:t>
      </w:r>
      <w:sdt>
        <w:sdtPr>
          <w:rPr>
            <w:rFonts w:cs="Times New Roman"/>
          </w:rPr>
          <w:id w:val="957216396"/>
          <w:citation/>
        </w:sdtPr>
        <w:sdtEndPr/>
        <w:sdtContent>
          <w:r>
            <w:rPr>
              <w:rFonts w:cs="Times New Roman"/>
            </w:rPr>
            <w:fldChar w:fldCharType="begin"/>
          </w:r>
          <w:r w:rsidR="00290FE2">
            <w:rPr>
              <w:rFonts w:cs="Times New Roman"/>
              <w:lang w:val="en-US"/>
            </w:rPr>
            <w:instrText xml:space="preserve">CITATION Edw181 \m Sue44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 Ramirez, Gau, Hadjimarcou , &amp; Zhenning, 2018; Halliday, 2018)</w:t>
          </w:r>
          <w:r>
            <w:rPr>
              <w:rFonts w:cs="Times New Roman"/>
            </w:rPr>
            <w:fldChar w:fldCharType="end"/>
          </w:r>
        </w:sdtContent>
      </w:sdt>
      <w:r w:rsidR="00B70D0F">
        <w:rPr>
          <w:rFonts w:cs="Times New Roman"/>
        </w:rPr>
        <w:t xml:space="preserve">. </w:t>
      </w:r>
      <w:r>
        <w:rPr>
          <w:rFonts w:cs="Times New Roman"/>
        </w:rPr>
        <w:t xml:space="preserve">When it comes to main researches that have done, those all are going with cosmetic like industries </w:t>
      </w:r>
      <w:sdt>
        <w:sdtPr>
          <w:rPr>
            <w:rFonts w:cs="Times New Roman"/>
          </w:rPr>
          <w:id w:val="-1891720943"/>
          <w:citation/>
        </w:sdtPr>
        <w:sdtEndPr/>
        <w:sdtContent>
          <w:r>
            <w:rPr>
              <w:rFonts w:cs="Times New Roman"/>
            </w:rPr>
            <w:fldChar w:fldCharType="begin"/>
          </w:r>
          <w:r w:rsidR="00290FE2">
            <w:rPr>
              <w:rFonts w:cs="Times New Roman"/>
              <w:lang w:val="en-US"/>
            </w:rPr>
            <w:instrText xml:space="preserve">CITATION Pis20 \l 1033 </w:instrText>
          </w:r>
          <w:r>
            <w:rPr>
              <w:rFonts w:cs="Times New Roman"/>
            </w:rPr>
            <w:fldChar w:fldCharType="separate"/>
          </w:r>
          <w:r w:rsidR="002E284A" w:rsidRPr="002E284A">
            <w:rPr>
              <w:rFonts w:cs="Times New Roman"/>
              <w:noProof/>
              <w:lang w:val="en-US"/>
            </w:rPr>
            <w:t>( Isyanto, Sapitri, &amp; Sinaga, 2020)</w:t>
          </w:r>
          <w:r>
            <w:rPr>
              <w:rFonts w:cs="Times New Roman"/>
            </w:rPr>
            <w:fldChar w:fldCharType="end"/>
          </w:r>
        </w:sdtContent>
      </w:sdt>
      <w:r w:rsidRPr="00EF6019">
        <w:rPr>
          <w:rFonts w:cs="Times New Roman"/>
        </w:rPr>
        <w:t>.</w:t>
      </w:r>
      <w:r>
        <w:rPr>
          <w:rFonts w:cs="Times New Roman"/>
        </w:rPr>
        <w:t xml:space="preserve"> There is a suggested future study to know, how the impact of UGC in fashion industry like main industries and  it recommend a need to study and understand, how would be the impact when people are purchasing online</w:t>
      </w:r>
      <w:sdt>
        <w:sdtPr>
          <w:rPr>
            <w:rFonts w:cs="Times New Roman"/>
          </w:rPr>
          <w:id w:val="369196918"/>
          <w:citation/>
        </w:sdtPr>
        <w:sdtEndPr/>
        <w:sdtContent>
          <w:r>
            <w:rPr>
              <w:rFonts w:cs="Times New Roman"/>
            </w:rPr>
            <w:fldChar w:fldCharType="begin"/>
          </w:r>
          <w:r w:rsidR="00290FE2">
            <w:rPr>
              <w:rFonts w:cs="Times New Roman"/>
              <w:lang w:val="en-US"/>
            </w:rPr>
            <w:instrText xml:space="preserve">CITATION Kar19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 Karunanayake &amp; Madubashini, 2019)</w:t>
          </w:r>
          <w:r>
            <w:rPr>
              <w:rFonts w:cs="Times New Roman"/>
            </w:rPr>
            <w:fldChar w:fldCharType="end"/>
          </w:r>
        </w:sdtContent>
      </w:sdt>
      <w:r>
        <w:rPr>
          <w:rFonts w:cs="Times New Roman"/>
        </w:rPr>
        <w:t>.</w:t>
      </w:r>
    </w:p>
    <w:p w14:paraId="3039D2E4" w14:textId="4BDF7302" w:rsidR="005E4249" w:rsidRPr="009E2EC2" w:rsidRDefault="005E4249" w:rsidP="005E4249">
      <w:pPr>
        <w:spacing w:before="120" w:after="120"/>
        <w:jc w:val="both"/>
        <w:rPr>
          <w:rFonts w:cs="Times New Roman"/>
        </w:rPr>
      </w:pPr>
      <w:r>
        <w:rPr>
          <w:rFonts w:cs="Times New Roman"/>
        </w:rPr>
        <w:t>It’s a gap to study the impact of</w:t>
      </w:r>
      <w:r w:rsidR="00456478">
        <w:rPr>
          <w:rFonts w:cs="Times New Roman"/>
        </w:rPr>
        <w:t xml:space="preserve"> social media</w:t>
      </w:r>
      <w:r>
        <w:rPr>
          <w:rFonts w:cs="Times New Roman"/>
        </w:rPr>
        <w:t xml:space="preserve"> UGC considering as a social influencing factor</w:t>
      </w:r>
      <w:r w:rsidRPr="00FD67CB">
        <w:rPr>
          <w:rFonts w:cs="Times New Roman"/>
        </w:rPr>
        <w:t xml:space="preserve"> </w:t>
      </w:r>
      <w:sdt>
        <w:sdtPr>
          <w:rPr>
            <w:rFonts w:cs="Times New Roman"/>
          </w:rPr>
          <w:id w:val="-1900584458"/>
          <w:citation/>
        </w:sdtPr>
        <w:sdtEndPr/>
        <w:sdtContent>
          <w:r>
            <w:rPr>
              <w:rFonts w:cs="Times New Roman"/>
            </w:rPr>
            <w:fldChar w:fldCharType="begin"/>
          </w:r>
          <w:r w:rsidR="00290FE2">
            <w:rPr>
              <w:rFonts w:cs="Times New Roman"/>
              <w:lang w:val="en-US"/>
            </w:rPr>
            <w:instrText xml:space="preserve">CITATION Mae16 \l 1033 </w:instrText>
          </w:r>
          <w:r>
            <w:rPr>
              <w:rFonts w:cs="Times New Roman"/>
            </w:rPr>
            <w:fldChar w:fldCharType="separate"/>
          </w:r>
          <w:r w:rsidR="002E284A" w:rsidRPr="002E284A">
            <w:rPr>
              <w:rFonts w:cs="Times New Roman"/>
              <w:noProof/>
              <w:lang w:val="en-US"/>
            </w:rPr>
            <w:t>(Maecker, Barrot, &amp; Becker, 2016)</w:t>
          </w:r>
          <w:r>
            <w:rPr>
              <w:rFonts w:cs="Times New Roman"/>
            </w:rPr>
            <w:fldChar w:fldCharType="end"/>
          </w:r>
        </w:sdtContent>
      </w:sdt>
      <w:r>
        <w:rPr>
          <w:rFonts w:cs="Times New Roman"/>
        </w:rPr>
        <w:t xml:space="preserve"> </w:t>
      </w:r>
      <w:r>
        <w:rPr>
          <w:rFonts w:cs="Times New Roman"/>
          <w:color w:val="000000" w:themeColor="text1"/>
        </w:rPr>
        <w:t xml:space="preserve">Furthermore, </w:t>
      </w:r>
      <w:r w:rsidR="00290FE2" w:rsidRPr="0094480F">
        <w:rPr>
          <w:rFonts w:cs="Times New Roman"/>
          <w:noProof/>
          <w:color w:val="000000" w:themeColor="text1"/>
          <w:lang w:val="en-US"/>
        </w:rPr>
        <w:t>Ramirez, Gau, Hadjimarcou , &amp; Zhenning</w:t>
      </w:r>
      <w:r w:rsidR="00290FE2">
        <w:rPr>
          <w:rFonts w:cs="Times New Roman"/>
          <w:color w:val="000000" w:themeColor="text1"/>
        </w:rPr>
        <w:t xml:space="preserve"> </w:t>
      </w:r>
      <w:sdt>
        <w:sdtPr>
          <w:rPr>
            <w:rFonts w:cs="Times New Roman"/>
            <w:color w:val="000000" w:themeColor="text1"/>
          </w:rPr>
          <w:id w:val="536170498"/>
          <w:citation/>
        </w:sdtPr>
        <w:sdtEndPr/>
        <w:sdtContent>
          <w:r>
            <w:rPr>
              <w:rFonts w:cs="Times New Roman"/>
              <w:color w:val="000000" w:themeColor="text1"/>
            </w:rPr>
            <w:fldChar w:fldCharType="begin"/>
          </w:r>
          <w:r w:rsidR="00290FE2">
            <w:rPr>
              <w:rFonts w:cs="Times New Roman"/>
              <w:color w:val="000000" w:themeColor="text1"/>
              <w:lang w:val="en-US"/>
            </w:rPr>
            <w:instrText xml:space="preserve">CITATION Edw181 \n  \t  \l 1033 </w:instrText>
          </w:r>
          <w:r>
            <w:rPr>
              <w:rFonts w:cs="Times New Roman"/>
              <w:color w:val="000000" w:themeColor="text1"/>
            </w:rPr>
            <w:fldChar w:fldCharType="separate"/>
          </w:r>
          <w:r w:rsidR="002E284A" w:rsidRPr="002E284A">
            <w:rPr>
              <w:rFonts w:cs="Times New Roman"/>
              <w:noProof/>
              <w:color w:val="000000" w:themeColor="text1"/>
              <w:lang w:val="en-US"/>
            </w:rPr>
            <w:t>(2018)</w:t>
          </w:r>
          <w:r>
            <w:rPr>
              <w:rFonts w:cs="Times New Roman"/>
              <w:color w:val="000000" w:themeColor="text1"/>
            </w:rPr>
            <w:fldChar w:fldCharType="end"/>
          </w:r>
        </w:sdtContent>
      </w:sdt>
      <w:r w:rsidR="00290FE2">
        <w:rPr>
          <w:rFonts w:cs="Times New Roman"/>
          <w:color w:val="000000" w:themeColor="text1"/>
        </w:rPr>
        <w:t xml:space="preserve">, </w:t>
      </w:r>
      <w:r>
        <w:rPr>
          <w:rFonts w:cs="Times New Roman"/>
          <w:color w:val="000000" w:themeColor="text1"/>
        </w:rPr>
        <w:t>also recommended looking at social motivational causes of</w:t>
      </w:r>
      <w:r w:rsidR="00456478">
        <w:rPr>
          <w:rFonts w:cs="Times New Roman"/>
          <w:color w:val="000000" w:themeColor="text1"/>
        </w:rPr>
        <w:t xml:space="preserve"> </w:t>
      </w:r>
      <w:r w:rsidR="00456478">
        <w:rPr>
          <w:rFonts w:cs="Times New Roman"/>
        </w:rPr>
        <w:t>social media</w:t>
      </w:r>
      <w:r>
        <w:rPr>
          <w:rFonts w:cs="Times New Roman"/>
          <w:color w:val="000000" w:themeColor="text1"/>
        </w:rPr>
        <w:t xml:space="preserve"> UGC that can create brand stories and WOM as key sources to create and enhance social influence in terms of SBE. Therefore, there is a need to determine who exerts social influence and how they exert social influence through the social interaction of </w:t>
      </w:r>
      <w:r w:rsidR="00456478">
        <w:rPr>
          <w:rFonts w:cs="Times New Roman"/>
        </w:rPr>
        <w:t xml:space="preserve">social media </w:t>
      </w:r>
      <w:r>
        <w:rPr>
          <w:rFonts w:cs="Times New Roman"/>
          <w:color w:val="000000" w:themeColor="text1"/>
        </w:rPr>
        <w:t xml:space="preserve">UGC. </w:t>
      </w:r>
    </w:p>
    <w:p w14:paraId="355C52DD" w14:textId="02717E53" w:rsidR="005E4249" w:rsidRDefault="005E4249" w:rsidP="005E4249">
      <w:pPr>
        <w:spacing w:before="120" w:after="120"/>
        <w:jc w:val="both"/>
        <w:rPr>
          <w:rFonts w:cs="Times New Roman"/>
        </w:rPr>
      </w:pPr>
      <w:r>
        <w:rPr>
          <w:rFonts w:cs="Times New Roman"/>
        </w:rPr>
        <w:t xml:space="preserve">There can be see a need to study the engagement and customer relationships and how it can have an impact with </w:t>
      </w:r>
      <w:r w:rsidR="00456478">
        <w:rPr>
          <w:rFonts w:cs="Times New Roman"/>
        </w:rPr>
        <w:t xml:space="preserve">social media </w:t>
      </w:r>
      <w:r w:rsidRPr="00C146F5">
        <w:rPr>
          <w:rFonts w:cs="Times New Roman"/>
          <w:color w:val="000000" w:themeColor="text1"/>
        </w:rPr>
        <w:t>UGC</w:t>
      </w:r>
      <w:r>
        <w:rPr>
          <w:rFonts w:cs="Times New Roman"/>
          <w:color w:val="000000" w:themeColor="text1"/>
        </w:rPr>
        <w:t xml:space="preserve"> </w:t>
      </w:r>
      <w:sdt>
        <w:sdtPr>
          <w:rPr>
            <w:rFonts w:cs="Times New Roman"/>
            <w:color w:val="000000" w:themeColor="text1"/>
          </w:rPr>
          <w:id w:val="902409163"/>
          <w:citation/>
        </w:sdtPr>
        <w:sdtEndPr/>
        <w:sdtContent>
          <w:r>
            <w:rPr>
              <w:rFonts w:cs="Times New Roman"/>
              <w:color w:val="000000" w:themeColor="text1"/>
            </w:rPr>
            <w:fldChar w:fldCharType="begin"/>
          </w:r>
          <w:r w:rsidR="0094480F">
            <w:rPr>
              <w:rFonts w:cs="Times New Roman"/>
              <w:color w:val="000000" w:themeColor="text1"/>
              <w:lang w:val="en-US"/>
            </w:rPr>
            <w:instrText xml:space="preserve">CITATION DCU18 \l 1033 </w:instrText>
          </w:r>
          <w:r>
            <w:rPr>
              <w:rFonts w:cs="Times New Roman"/>
              <w:color w:val="000000" w:themeColor="text1"/>
            </w:rPr>
            <w:fldChar w:fldCharType="separate"/>
          </w:r>
          <w:r w:rsidR="002E284A" w:rsidRPr="002E284A">
            <w:rPr>
              <w:rFonts w:cs="Times New Roman"/>
              <w:noProof/>
              <w:color w:val="000000" w:themeColor="text1"/>
              <w:lang w:val="en-US"/>
            </w:rPr>
            <w:t>( Ukpabi &amp; Karjaluoto, 2018)</w:t>
          </w:r>
          <w:r>
            <w:rPr>
              <w:rFonts w:cs="Times New Roman"/>
              <w:color w:val="000000" w:themeColor="text1"/>
            </w:rPr>
            <w:fldChar w:fldCharType="end"/>
          </w:r>
        </w:sdtContent>
      </w:sdt>
      <w:r>
        <w:rPr>
          <w:rFonts w:cs="Times New Roman"/>
          <w:color w:val="000000" w:themeColor="text1"/>
        </w:rPr>
        <w:t xml:space="preserve">. </w:t>
      </w:r>
      <w:r w:rsidRPr="00C146F5">
        <w:rPr>
          <w:rFonts w:cs="Times New Roman"/>
          <w:color w:val="000000" w:themeColor="text1"/>
        </w:rPr>
        <w:t>It has a need to study how</w:t>
      </w:r>
      <w:r w:rsidR="00456478">
        <w:rPr>
          <w:rFonts w:cs="Times New Roman"/>
          <w:color w:val="000000" w:themeColor="text1"/>
        </w:rPr>
        <w:t xml:space="preserve"> </w:t>
      </w:r>
      <w:r w:rsidR="00456478">
        <w:rPr>
          <w:rFonts w:cs="Times New Roman"/>
        </w:rPr>
        <w:t>social media</w:t>
      </w:r>
      <w:r w:rsidRPr="00C146F5">
        <w:rPr>
          <w:rFonts w:cs="Times New Roman"/>
          <w:color w:val="000000" w:themeColor="text1"/>
        </w:rPr>
        <w:t xml:space="preserve"> UGC impact as a motivational reason of </w:t>
      </w:r>
      <w:r w:rsidR="00456478">
        <w:rPr>
          <w:rFonts w:cs="Times New Roman"/>
          <w:color w:val="000000" w:themeColor="text1"/>
        </w:rPr>
        <w:t xml:space="preserve"> </w:t>
      </w:r>
      <w:r w:rsidR="00456478">
        <w:rPr>
          <w:rFonts w:cs="Times New Roman"/>
        </w:rPr>
        <w:t xml:space="preserve">social media </w:t>
      </w:r>
      <w:r w:rsidRPr="00C146F5">
        <w:rPr>
          <w:rFonts w:cs="Times New Roman"/>
          <w:color w:val="000000" w:themeColor="text1"/>
        </w:rPr>
        <w:t>UGC. positive WOM like things also should need to find how it will impact. UGC is a persuasion factor which convert people mindset to do some purchases</w:t>
      </w:r>
      <w:sdt>
        <w:sdtPr>
          <w:rPr>
            <w:rFonts w:cs="Times New Roman"/>
            <w:color w:val="000000" w:themeColor="text1"/>
          </w:rPr>
          <w:id w:val="-553931736"/>
          <w:citation/>
        </w:sdtPr>
        <w:sdtEndPr/>
        <w:sdtContent>
          <w:r>
            <w:rPr>
              <w:rFonts w:cs="Times New Roman"/>
              <w:color w:val="000000" w:themeColor="text1"/>
            </w:rPr>
            <w:fldChar w:fldCharType="begin"/>
          </w:r>
          <w:r w:rsidR="0094480F">
            <w:rPr>
              <w:rFonts w:cs="Times New Roman"/>
              <w:color w:val="000000" w:themeColor="text1"/>
              <w:lang w:val="en-US"/>
            </w:rPr>
            <w:instrText xml:space="preserve">CITATION Edw181 \l 1033 </w:instrText>
          </w:r>
          <w:r>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 Ramirez, Gau, Hadjimarcou , &amp; Zhenning, 2018)</w:t>
          </w:r>
          <w:r>
            <w:rPr>
              <w:rFonts w:cs="Times New Roman"/>
              <w:color w:val="000000" w:themeColor="text1"/>
            </w:rPr>
            <w:fldChar w:fldCharType="end"/>
          </w:r>
        </w:sdtContent>
      </w:sdt>
      <w:r>
        <w:rPr>
          <w:rFonts w:cs="Times New Roman"/>
          <w:color w:val="000000" w:themeColor="text1"/>
        </w:rPr>
        <w:t xml:space="preserve">. </w:t>
      </w:r>
      <w:r w:rsidRPr="00C146F5">
        <w:rPr>
          <w:rFonts w:cs="Times New Roman"/>
          <w:color w:val="000000" w:themeColor="text1"/>
        </w:rPr>
        <w:t>This means,</w:t>
      </w:r>
      <w:r>
        <w:rPr>
          <w:rFonts w:cs="Times New Roman"/>
        </w:rPr>
        <w:t xml:space="preserve"> it is a gap to study about this social influencing reasons by</w:t>
      </w:r>
      <w:r w:rsidR="00456478">
        <w:rPr>
          <w:rFonts w:cs="Times New Roman"/>
        </w:rPr>
        <w:t xml:space="preserve"> social media</w:t>
      </w:r>
      <w:r>
        <w:rPr>
          <w:rFonts w:cs="Times New Roman"/>
        </w:rPr>
        <w:t xml:space="preserve"> UGC.</w:t>
      </w:r>
      <w:r w:rsidRPr="00FD67CB">
        <w:rPr>
          <w:rFonts w:cs="Times New Roman"/>
        </w:rPr>
        <w:t xml:space="preserve"> </w:t>
      </w:r>
    </w:p>
    <w:p w14:paraId="31E3C08D" w14:textId="3D36637A" w:rsidR="005E4249" w:rsidRDefault="005E4249" w:rsidP="005E4249">
      <w:pPr>
        <w:spacing w:before="120" w:after="120"/>
        <w:jc w:val="both"/>
        <w:rPr>
          <w:rFonts w:cs="Times New Roman"/>
        </w:rPr>
      </w:pPr>
      <w:r>
        <w:rPr>
          <w:rFonts w:cs="Times New Roman"/>
        </w:rPr>
        <w:t xml:space="preserve">It is a good thing in </w:t>
      </w:r>
      <w:r w:rsidR="00456478">
        <w:rPr>
          <w:rFonts w:cs="Times New Roman"/>
        </w:rPr>
        <w:t xml:space="preserve">social media </w:t>
      </w:r>
      <w:r>
        <w:rPr>
          <w:rFonts w:cs="Times New Roman"/>
        </w:rPr>
        <w:t xml:space="preserve">UGC in fashion industry. that UGC will help customers to identify other experiences and their findings. </w:t>
      </w:r>
      <w:r>
        <w:rPr>
          <w:rFonts w:cs="Times New Roman"/>
          <w:color w:val="000000" w:themeColor="text1"/>
        </w:rPr>
        <w:t>Researchers have argued that brand-related UGC among social media users creates more awareness about new trends and fashions</w:t>
      </w:r>
      <w:sdt>
        <w:sdtPr>
          <w:rPr>
            <w:rFonts w:cs="Times New Roman"/>
            <w:color w:val="000000" w:themeColor="text1"/>
          </w:rPr>
          <w:id w:val="-1005897237"/>
          <w:citation/>
        </w:sdtPr>
        <w:sdtEndPr/>
        <w:sdtContent>
          <w:r>
            <w:rPr>
              <w:rFonts w:cs="Times New Roman"/>
              <w:color w:val="000000" w:themeColor="text1"/>
            </w:rPr>
            <w:fldChar w:fldCharType="begin"/>
          </w:r>
          <w:r w:rsidR="0094480F">
            <w:rPr>
              <w:rFonts w:cs="Times New Roman"/>
              <w:lang w:val="en-US"/>
            </w:rPr>
            <w:instrText xml:space="preserve">CITATION Edw181 \l 1033 </w:instrText>
          </w:r>
          <w:r>
            <w:rPr>
              <w:rFonts w:cs="Times New Roman"/>
              <w:color w:val="000000" w:themeColor="text1"/>
            </w:rPr>
            <w:fldChar w:fldCharType="separate"/>
          </w:r>
          <w:r w:rsidR="002E284A">
            <w:rPr>
              <w:rFonts w:cs="Times New Roman"/>
              <w:noProof/>
              <w:lang w:val="en-US"/>
            </w:rPr>
            <w:t xml:space="preserve"> </w:t>
          </w:r>
          <w:r w:rsidR="002E284A" w:rsidRPr="002E284A">
            <w:rPr>
              <w:rFonts w:cs="Times New Roman"/>
              <w:noProof/>
              <w:lang w:val="en-US"/>
            </w:rPr>
            <w:t>( Ramirez, Gau, Hadjimarcou , &amp; Zhenning, 2018)</w:t>
          </w:r>
          <w:r>
            <w:rPr>
              <w:rFonts w:cs="Times New Roman"/>
              <w:color w:val="000000" w:themeColor="text1"/>
            </w:rPr>
            <w:fldChar w:fldCharType="end"/>
          </w:r>
        </w:sdtContent>
      </w:sdt>
      <w:r>
        <w:rPr>
          <w:rFonts w:cs="Times New Roman"/>
        </w:rPr>
        <w:t>.</w:t>
      </w:r>
    </w:p>
    <w:p w14:paraId="095EBA04" w14:textId="20CF86D6" w:rsidR="005E4249" w:rsidRPr="00FD67CB" w:rsidRDefault="005E4249" w:rsidP="005E4249">
      <w:pPr>
        <w:spacing w:before="120" w:after="120"/>
        <w:jc w:val="both"/>
        <w:rPr>
          <w:rFonts w:cs="Times New Roman"/>
        </w:rPr>
      </w:pPr>
      <w:r w:rsidRPr="00FD67CB">
        <w:rPr>
          <w:rFonts w:cs="Times New Roman"/>
        </w:rPr>
        <w:t xml:space="preserve">There </w:t>
      </w:r>
      <w:r>
        <w:rPr>
          <w:rFonts w:cs="Times New Roman"/>
        </w:rPr>
        <w:t xml:space="preserve">can be identify a </w:t>
      </w:r>
      <w:r w:rsidRPr="00FD67CB">
        <w:rPr>
          <w:rFonts w:cs="Times New Roman"/>
        </w:rPr>
        <w:t xml:space="preserve">need to explore the extent to which SMUs trust UGC and how </w:t>
      </w:r>
      <w:r w:rsidR="00456478">
        <w:rPr>
          <w:rFonts w:cs="Times New Roman"/>
        </w:rPr>
        <w:t xml:space="preserve">social media  </w:t>
      </w:r>
      <w:r w:rsidRPr="00FD67CB">
        <w:rPr>
          <w:rFonts w:cs="Times New Roman"/>
        </w:rPr>
        <w:t xml:space="preserve">UGC </w:t>
      </w:r>
      <w:r>
        <w:rPr>
          <w:rFonts w:cs="Times New Roman"/>
        </w:rPr>
        <w:t>effect</w:t>
      </w:r>
      <w:r w:rsidRPr="00FD67CB">
        <w:rPr>
          <w:rFonts w:cs="Times New Roman"/>
        </w:rPr>
        <w:t>s the social interactions of SMUs to create further content</w:t>
      </w:r>
      <w:r>
        <w:rPr>
          <w:rFonts w:cs="Times New Roman"/>
        </w:rPr>
        <w:t xml:space="preserve"> more effective</w:t>
      </w:r>
      <w:r w:rsidRPr="00FD67CB">
        <w:rPr>
          <w:rFonts w:cs="Times New Roman"/>
        </w:rPr>
        <w:t xml:space="preserve">, the social factors of UGC, consumers’ motivation to share their </w:t>
      </w:r>
      <w:r>
        <w:rPr>
          <w:rFonts w:cs="Times New Roman"/>
        </w:rPr>
        <w:t xml:space="preserve">all related </w:t>
      </w:r>
      <w:r w:rsidRPr="00FD67CB">
        <w:rPr>
          <w:rFonts w:cs="Times New Roman"/>
        </w:rPr>
        <w:t>experiences, and consumers’ brand engagement are not understo</w:t>
      </w:r>
      <w:r>
        <w:rPr>
          <w:rFonts w:cs="Times New Roman"/>
        </w:rPr>
        <w:t>od well .</w:t>
      </w:r>
      <w:r w:rsidRPr="00FD67CB">
        <w:rPr>
          <w:rFonts w:cs="Times New Roman"/>
        </w:rPr>
        <w:t xml:space="preserve"> Moreover, </w:t>
      </w:r>
      <w:r>
        <w:rPr>
          <w:rFonts w:cs="Times New Roman"/>
        </w:rPr>
        <w:t xml:space="preserve">mentioned </w:t>
      </w:r>
      <w:r w:rsidRPr="00FD67CB">
        <w:rPr>
          <w:rFonts w:cs="Times New Roman"/>
        </w:rPr>
        <w:t xml:space="preserve">in their study that there </w:t>
      </w:r>
      <w:r>
        <w:rPr>
          <w:rFonts w:cs="Times New Roman"/>
        </w:rPr>
        <w:t>can be identify</w:t>
      </w:r>
      <w:r w:rsidRPr="00FD67CB">
        <w:rPr>
          <w:rFonts w:cs="Times New Roman"/>
        </w:rPr>
        <w:t xml:space="preserve"> a need to understand the different social factors of </w:t>
      </w:r>
      <w:r w:rsidR="00456478">
        <w:rPr>
          <w:rFonts w:cs="Times New Roman"/>
        </w:rPr>
        <w:t xml:space="preserve"> social media </w:t>
      </w:r>
      <w:r w:rsidRPr="00FD67CB">
        <w:rPr>
          <w:rFonts w:cs="Times New Roman"/>
        </w:rPr>
        <w:t>UGC and SMUs’ brand engagement</w:t>
      </w:r>
      <w:r>
        <w:rPr>
          <w:rFonts w:cs="Times New Roman"/>
        </w:rPr>
        <w:t xml:space="preserve"> </w:t>
      </w:r>
      <w:sdt>
        <w:sdtPr>
          <w:rPr>
            <w:rFonts w:cs="Times New Roman"/>
          </w:rPr>
          <w:id w:val="807829248"/>
          <w:citation/>
        </w:sdtPr>
        <w:sdtEndPr/>
        <w:sdtContent>
          <w:r>
            <w:rPr>
              <w:rFonts w:cs="Times New Roman"/>
            </w:rPr>
            <w:fldChar w:fldCharType="begin"/>
          </w:r>
          <w:r w:rsidR="008C5D00">
            <w:rPr>
              <w:rFonts w:cs="Times New Roman"/>
              <w:lang w:val="en-US"/>
            </w:rPr>
            <w:instrText xml:space="preserve">CITATION Edw181 \m Muh20 \l 1033 </w:instrText>
          </w:r>
          <w:r>
            <w:rPr>
              <w:rFonts w:cs="Times New Roman"/>
            </w:rPr>
            <w:fldChar w:fldCharType="separate"/>
          </w:r>
          <w:r w:rsidR="002E284A" w:rsidRPr="002E284A">
            <w:rPr>
              <w:rFonts w:cs="Times New Roman"/>
              <w:noProof/>
              <w:lang w:val="en-US"/>
            </w:rPr>
            <w:t>( Ramirez, Gau, Hadjimarcou , &amp; Zhenning, 2018; Naeem &amp; Ozuem, 2020)</w:t>
          </w:r>
          <w:r>
            <w:rPr>
              <w:rFonts w:cs="Times New Roman"/>
            </w:rPr>
            <w:fldChar w:fldCharType="end"/>
          </w:r>
        </w:sdtContent>
      </w:sdt>
      <w:r w:rsidR="00B70D0F">
        <w:rPr>
          <w:rFonts w:cs="Times New Roman"/>
        </w:rPr>
        <w:t>.</w:t>
      </w:r>
    </w:p>
    <w:p w14:paraId="1212E84C" w14:textId="784891AE" w:rsidR="005E4249" w:rsidRDefault="005E4249" w:rsidP="005E4249">
      <w:pPr>
        <w:spacing w:before="120" w:after="120"/>
        <w:jc w:val="both"/>
        <w:rPr>
          <w:rFonts w:cs="Times New Roman"/>
        </w:rPr>
      </w:pPr>
      <w:r>
        <w:rPr>
          <w:rFonts w:cs="Times New Roman"/>
        </w:rPr>
        <w:t>T</w:t>
      </w:r>
      <w:r w:rsidRPr="00FD67CB">
        <w:rPr>
          <w:rFonts w:cs="Times New Roman"/>
        </w:rPr>
        <w:t xml:space="preserve">here is little understanding </w:t>
      </w:r>
      <w:r>
        <w:rPr>
          <w:rFonts w:cs="Times New Roman"/>
        </w:rPr>
        <w:t xml:space="preserve">which is related with </w:t>
      </w:r>
      <w:r w:rsidRPr="00FD67CB">
        <w:rPr>
          <w:rFonts w:cs="Times New Roman"/>
        </w:rPr>
        <w:t xml:space="preserve">the various reasons </w:t>
      </w:r>
      <w:r>
        <w:rPr>
          <w:rFonts w:cs="Times New Roman"/>
        </w:rPr>
        <w:t>social media user</w:t>
      </w:r>
      <w:r w:rsidRPr="00FD67CB">
        <w:rPr>
          <w:rFonts w:cs="Times New Roman"/>
        </w:rPr>
        <w:t>s create,</w:t>
      </w:r>
      <w:r>
        <w:rPr>
          <w:rFonts w:cs="Times New Roman"/>
        </w:rPr>
        <w:t xml:space="preserve"> post,</w:t>
      </w:r>
      <w:r w:rsidRPr="00FD67CB">
        <w:rPr>
          <w:rFonts w:cs="Times New Roman"/>
        </w:rPr>
        <w:t xml:space="preserve"> share and exchange UGC on social media and how/why they get influenced by each other related to fashion brands</w:t>
      </w:r>
      <w:r>
        <w:rPr>
          <w:rFonts w:cs="Times New Roman"/>
        </w:rPr>
        <w:t xml:space="preserve"> in the industry</w:t>
      </w:r>
      <w:r w:rsidRPr="00FD67CB">
        <w:rPr>
          <w:rFonts w:cs="Times New Roman"/>
        </w:rPr>
        <w:t>. Most of the existing literature</w:t>
      </w:r>
      <w:r>
        <w:rPr>
          <w:rFonts w:cs="Times New Roman"/>
        </w:rPr>
        <w:t xml:space="preserve"> are focussing to </w:t>
      </w:r>
      <w:r w:rsidRPr="00FD67CB">
        <w:rPr>
          <w:rFonts w:cs="Times New Roman"/>
        </w:rPr>
        <w:t xml:space="preserve">investigate the relationship between social media and fashion brands in a more general context, such as social media impact on customer decision making </w:t>
      </w:r>
      <w:sdt>
        <w:sdtPr>
          <w:rPr>
            <w:rFonts w:cs="Times New Roman"/>
          </w:rPr>
          <w:id w:val="920457404"/>
          <w:citation/>
        </w:sdtPr>
        <w:sdtEndPr/>
        <w:sdtContent>
          <w:r>
            <w:rPr>
              <w:rFonts w:cs="Times New Roman"/>
            </w:rPr>
            <w:fldChar w:fldCharType="begin"/>
          </w:r>
          <w:r w:rsidR="008C5D00">
            <w:rPr>
              <w:rFonts w:cs="Times New Roman"/>
              <w:lang w:val="en-US"/>
            </w:rPr>
            <w:instrText xml:space="preserve">CITATION Gha14 \l 1033 </w:instrText>
          </w:r>
          <w:r>
            <w:rPr>
              <w:rFonts w:cs="Times New Roman"/>
            </w:rPr>
            <w:fldChar w:fldCharType="separate"/>
          </w:r>
          <w:r w:rsidR="002E284A" w:rsidRPr="002E284A">
            <w:rPr>
              <w:rFonts w:cs="Times New Roman"/>
              <w:noProof/>
              <w:lang w:val="en-US"/>
            </w:rPr>
            <w:t>( Bilal, Ahmed , &amp; Naveed , 2020)</w:t>
          </w:r>
          <w:r>
            <w:rPr>
              <w:rFonts w:cs="Times New Roman"/>
            </w:rPr>
            <w:fldChar w:fldCharType="end"/>
          </w:r>
        </w:sdtContent>
      </w:sdt>
      <w:r w:rsidRPr="00FD67CB">
        <w:rPr>
          <w:rFonts w:cs="Times New Roman"/>
        </w:rPr>
        <w:t xml:space="preserve">, personality, quality, and prestige-related </w:t>
      </w:r>
      <w:r>
        <w:rPr>
          <w:rFonts w:cs="Times New Roman"/>
        </w:rPr>
        <w:t xml:space="preserve">things </w:t>
      </w:r>
      <w:sdt>
        <w:sdtPr>
          <w:rPr>
            <w:rFonts w:cs="Times New Roman"/>
          </w:rPr>
          <w:id w:val="2100912845"/>
          <w:citation/>
        </w:sdtPr>
        <w:sdtEndPr/>
        <w:sdtContent>
          <w:r>
            <w:rPr>
              <w:rFonts w:cs="Times New Roman"/>
            </w:rPr>
            <w:fldChar w:fldCharType="begin"/>
          </w:r>
          <w:r w:rsidR="008C5D00">
            <w:rPr>
              <w:rFonts w:cs="Times New Roman"/>
              <w:lang w:val="en-US"/>
            </w:rPr>
            <w:instrText xml:space="preserve">CITATION Ata16 \l 1033 </w:instrText>
          </w:r>
          <w:r>
            <w:rPr>
              <w:rFonts w:cs="Times New Roman"/>
            </w:rPr>
            <w:fldChar w:fldCharType="separate"/>
          </w:r>
          <w:r w:rsidR="002E284A" w:rsidRPr="002E284A">
            <w:rPr>
              <w:rFonts w:cs="Times New Roman"/>
              <w:noProof/>
              <w:lang w:val="en-US"/>
            </w:rPr>
            <w:t>(Tatar- &amp; Erdogmus, 2016)</w:t>
          </w:r>
          <w:r>
            <w:rPr>
              <w:rFonts w:cs="Times New Roman"/>
            </w:rPr>
            <w:fldChar w:fldCharType="end"/>
          </w:r>
        </w:sdtContent>
      </w:sdt>
      <w:r>
        <w:rPr>
          <w:rFonts w:cs="Times New Roman"/>
        </w:rPr>
        <w:t xml:space="preserve">. </w:t>
      </w:r>
      <w:r w:rsidRPr="00FD67CB">
        <w:rPr>
          <w:rFonts w:cs="Times New Roman"/>
        </w:rPr>
        <w:t xml:space="preserve">usage of </w:t>
      </w:r>
      <w:r>
        <w:rPr>
          <w:rFonts w:cs="Times New Roman"/>
        </w:rPr>
        <w:t>social media networks</w:t>
      </w:r>
      <w:r w:rsidRPr="00FD67CB">
        <w:rPr>
          <w:rFonts w:cs="Times New Roman"/>
        </w:rPr>
        <w:t xml:space="preserve"> for</w:t>
      </w:r>
      <w:r>
        <w:rPr>
          <w:rFonts w:cs="Times New Roman"/>
        </w:rPr>
        <w:t xml:space="preserve"> particular</w:t>
      </w:r>
      <w:r w:rsidRPr="00FD67CB">
        <w:rPr>
          <w:rFonts w:cs="Times New Roman"/>
        </w:rPr>
        <w:t xml:space="preserve"> brand-related content</w:t>
      </w:r>
      <w:r>
        <w:rPr>
          <w:rFonts w:cs="Times New Roman"/>
        </w:rPr>
        <w:t>s</w:t>
      </w:r>
      <w:r w:rsidRPr="00FD67CB">
        <w:rPr>
          <w:rFonts w:cs="Times New Roman"/>
        </w:rPr>
        <w:t xml:space="preserve">; and power of consumers as </w:t>
      </w:r>
      <w:r>
        <w:rPr>
          <w:rFonts w:cs="Times New Roman"/>
        </w:rPr>
        <w:t xml:space="preserve">ability to make </w:t>
      </w:r>
      <w:r w:rsidRPr="00FD67CB">
        <w:rPr>
          <w:rFonts w:cs="Times New Roman"/>
        </w:rPr>
        <w:t xml:space="preserve">pressure on brands </w:t>
      </w:r>
      <w:sdt>
        <w:sdtPr>
          <w:rPr>
            <w:rFonts w:cs="Times New Roman"/>
          </w:rPr>
          <w:id w:val="-1435279783"/>
          <w:citation/>
        </w:sdtPr>
        <w:sdtEndPr/>
        <w:sdtContent>
          <w:r>
            <w:rPr>
              <w:rFonts w:cs="Times New Roman"/>
            </w:rPr>
            <w:fldChar w:fldCharType="begin"/>
          </w:r>
          <w:r w:rsidR="008C5D00">
            <w:rPr>
              <w:rFonts w:cs="Times New Roman"/>
              <w:lang w:val="en-US"/>
            </w:rPr>
            <w:instrText xml:space="preserve">CITATION Joh16 \l 1033 </w:instrText>
          </w:r>
          <w:r>
            <w:rPr>
              <w:rFonts w:cs="Times New Roman"/>
            </w:rPr>
            <w:fldChar w:fldCharType="separate"/>
          </w:r>
          <w:r w:rsidR="002E284A" w:rsidRPr="002E284A">
            <w:rPr>
              <w:rFonts w:cs="Times New Roman"/>
              <w:noProof/>
              <w:lang w:val="en-US"/>
            </w:rPr>
            <w:t>( Kim &amp; Johnson, 2016)</w:t>
          </w:r>
          <w:r>
            <w:rPr>
              <w:rFonts w:cs="Times New Roman"/>
            </w:rPr>
            <w:fldChar w:fldCharType="end"/>
          </w:r>
        </w:sdtContent>
      </w:sdt>
      <w:r>
        <w:rPr>
          <w:rFonts w:cs="Times New Roman"/>
        </w:rPr>
        <w:t>.</w:t>
      </w:r>
    </w:p>
    <w:p w14:paraId="7A6671F7" w14:textId="77777777" w:rsidR="005E4249" w:rsidRPr="00813E3D" w:rsidRDefault="005E4249" w:rsidP="005E4249">
      <w:pPr>
        <w:pStyle w:val="Heading3"/>
        <w:jc w:val="both"/>
      </w:pPr>
      <w:bookmarkStart w:id="11" w:name="_Toc108699134"/>
      <w:bookmarkStart w:id="12" w:name="_Toc122021190"/>
      <w:r w:rsidRPr="00813E3D">
        <w:t>Practice Gap</w:t>
      </w:r>
      <w:bookmarkEnd w:id="11"/>
      <w:bookmarkEnd w:id="12"/>
      <w:r w:rsidRPr="00813E3D">
        <w:t xml:space="preserve"> </w:t>
      </w:r>
    </w:p>
    <w:p w14:paraId="472F0013" w14:textId="6558C905" w:rsidR="005E4249" w:rsidRDefault="005E4249" w:rsidP="005E4249">
      <w:pPr>
        <w:spacing w:before="120" w:after="120"/>
        <w:jc w:val="both"/>
        <w:rPr>
          <w:rFonts w:cs="Times New Roman"/>
        </w:rPr>
      </w:pPr>
      <w:r>
        <w:rPr>
          <w:rFonts w:cs="Times New Roman"/>
        </w:rPr>
        <w:t>When it comes to</w:t>
      </w:r>
      <w:r w:rsidRPr="00D4643D">
        <w:rPr>
          <w:rFonts w:cs="Times New Roman"/>
        </w:rPr>
        <w:t xml:space="preserve"> fashion industry</w:t>
      </w:r>
      <w:r>
        <w:rPr>
          <w:rFonts w:cs="Times New Roman"/>
        </w:rPr>
        <w:t xml:space="preserve"> it can identify as the </w:t>
      </w:r>
      <w:r w:rsidRPr="00D4643D">
        <w:rPr>
          <w:rFonts w:cs="Times New Roman"/>
        </w:rPr>
        <w:t xml:space="preserve">one of the most profitable and vibrant </w:t>
      </w:r>
      <w:r>
        <w:rPr>
          <w:rFonts w:cs="Times New Roman"/>
        </w:rPr>
        <w:t xml:space="preserve">industry </w:t>
      </w:r>
      <w:r w:rsidRPr="00D4643D">
        <w:rPr>
          <w:rFonts w:cs="Times New Roman"/>
        </w:rPr>
        <w:t xml:space="preserve">in the world. </w:t>
      </w:r>
      <w:r>
        <w:rPr>
          <w:rFonts w:cs="Times New Roman"/>
        </w:rPr>
        <w:t>And the special thing</w:t>
      </w:r>
      <w:r w:rsidRPr="00D4643D">
        <w:rPr>
          <w:rFonts w:cs="Times New Roman"/>
        </w:rPr>
        <w:t xml:space="preserve"> is</w:t>
      </w:r>
      <w:r>
        <w:rPr>
          <w:rFonts w:cs="Times New Roman"/>
        </w:rPr>
        <w:t xml:space="preserve">, it is </w:t>
      </w:r>
      <w:r w:rsidRPr="00D4643D">
        <w:rPr>
          <w:rFonts w:cs="Times New Roman"/>
        </w:rPr>
        <w:t xml:space="preserve">worth around 3 trillion dollars and accounts for 2% of global GDP </w:t>
      </w:r>
      <w:sdt>
        <w:sdtPr>
          <w:rPr>
            <w:rFonts w:cs="Times New Roman"/>
          </w:rPr>
          <w:id w:val="-1987855548"/>
          <w:citation/>
        </w:sdtPr>
        <w:sdtEndPr/>
        <w:sdtContent>
          <w:r>
            <w:rPr>
              <w:rFonts w:cs="Times New Roman"/>
            </w:rPr>
            <w:fldChar w:fldCharType="begin"/>
          </w:r>
          <w:r>
            <w:rPr>
              <w:rFonts w:cs="Times New Roman"/>
              <w:lang w:val="en-US"/>
            </w:rPr>
            <w:instrText xml:space="preserve"> CITATION Fas17 \l 1033 </w:instrText>
          </w:r>
          <w:r>
            <w:rPr>
              <w:rFonts w:cs="Times New Roman"/>
            </w:rPr>
            <w:fldChar w:fldCharType="separate"/>
          </w:r>
          <w:r w:rsidR="002E284A" w:rsidRPr="002E284A">
            <w:rPr>
              <w:rFonts w:cs="Times New Roman"/>
              <w:noProof/>
              <w:lang w:val="en-US"/>
            </w:rPr>
            <w:t>(Fashion United Group, 2017)</w:t>
          </w:r>
          <w:r>
            <w:rPr>
              <w:rFonts w:cs="Times New Roman"/>
            </w:rPr>
            <w:fldChar w:fldCharType="end"/>
          </w:r>
        </w:sdtContent>
      </w:sdt>
      <w:r w:rsidRPr="00D4643D">
        <w:rPr>
          <w:rFonts w:cs="Times New Roman"/>
        </w:rPr>
        <w:t xml:space="preserve">. </w:t>
      </w:r>
      <w:r>
        <w:rPr>
          <w:rFonts w:cs="Times New Roman"/>
        </w:rPr>
        <w:t xml:space="preserve">When it comes to </w:t>
      </w:r>
      <w:r w:rsidRPr="00D4643D">
        <w:rPr>
          <w:rFonts w:cs="Times New Roman"/>
        </w:rPr>
        <w:t xml:space="preserve">retail sector in Sri Lanka is rapidly growing </w:t>
      </w:r>
      <w:r>
        <w:rPr>
          <w:rFonts w:cs="Times New Roman"/>
        </w:rPr>
        <w:t xml:space="preserve">sector </w:t>
      </w:r>
      <w:sdt>
        <w:sdtPr>
          <w:rPr>
            <w:rFonts w:cs="Times New Roman"/>
          </w:rPr>
          <w:id w:val="-632937510"/>
          <w:citation/>
        </w:sdtPr>
        <w:sdtEndPr/>
        <w:sdtContent>
          <w:r>
            <w:rPr>
              <w:rFonts w:cs="Times New Roman"/>
            </w:rPr>
            <w:fldChar w:fldCharType="begin"/>
          </w:r>
          <w:r>
            <w:rPr>
              <w:rFonts w:cs="Times New Roman"/>
              <w:lang w:val="en-US"/>
            </w:rPr>
            <w:instrText xml:space="preserve">CITATION oxf22 \l 1033 </w:instrText>
          </w:r>
          <w:r>
            <w:rPr>
              <w:rFonts w:cs="Times New Roman"/>
            </w:rPr>
            <w:fldChar w:fldCharType="separate"/>
          </w:r>
          <w:r w:rsidR="002E284A" w:rsidRPr="002E284A">
            <w:rPr>
              <w:rFonts w:cs="Times New Roman"/>
              <w:noProof/>
              <w:lang w:val="en-US"/>
            </w:rPr>
            <w:t>(oxford business group, n.d.)</w:t>
          </w:r>
          <w:r>
            <w:rPr>
              <w:rFonts w:cs="Times New Roman"/>
            </w:rPr>
            <w:fldChar w:fldCharType="end"/>
          </w:r>
        </w:sdtContent>
      </w:sdt>
      <w:r>
        <w:rPr>
          <w:rFonts w:cs="Times New Roman"/>
        </w:rPr>
        <w:t xml:space="preserve">. </w:t>
      </w:r>
      <w:r w:rsidRPr="00D4643D">
        <w:rPr>
          <w:rFonts w:cs="Times New Roman"/>
        </w:rPr>
        <w:t xml:space="preserve">Fashionwear retailing accounts for a considerable share of this business (39%) and </w:t>
      </w:r>
      <w:r>
        <w:rPr>
          <w:rFonts w:cs="Times New Roman"/>
        </w:rPr>
        <w:t>there i</w:t>
      </w:r>
      <w:r w:rsidRPr="00D4643D">
        <w:rPr>
          <w:rFonts w:cs="Times New Roman"/>
        </w:rPr>
        <w:t xml:space="preserve">s a lot of room for growth in the future </w:t>
      </w:r>
      <w:sdt>
        <w:sdtPr>
          <w:rPr>
            <w:rFonts w:cs="Times New Roman"/>
          </w:rPr>
          <w:id w:val="876126798"/>
          <w:citation/>
        </w:sdtPr>
        <w:sdtEndPr/>
        <w:sdtContent>
          <w:r>
            <w:rPr>
              <w:rFonts w:cs="Times New Roman"/>
            </w:rPr>
            <w:fldChar w:fldCharType="begin"/>
          </w:r>
          <w:r w:rsidR="00CE5564">
            <w:rPr>
              <w:rFonts w:cs="Times New Roman"/>
              <w:lang w:val="en-US"/>
            </w:rPr>
            <w:instrText xml:space="preserve">CITATION Kam15 \l 1033 </w:instrText>
          </w:r>
          <w:r>
            <w:rPr>
              <w:rFonts w:cs="Times New Roman"/>
            </w:rPr>
            <w:fldChar w:fldCharType="separate"/>
          </w:r>
          <w:r w:rsidR="002E284A" w:rsidRPr="002E284A">
            <w:rPr>
              <w:rFonts w:cs="Times New Roman"/>
              <w:noProof/>
              <w:lang w:val="en-US"/>
            </w:rPr>
            <w:t>(Kamburugamuwa, 2015)</w:t>
          </w:r>
          <w:r>
            <w:rPr>
              <w:rFonts w:cs="Times New Roman"/>
            </w:rPr>
            <w:fldChar w:fldCharType="end"/>
          </w:r>
        </w:sdtContent>
      </w:sdt>
      <w:r>
        <w:rPr>
          <w:rFonts w:cs="Times New Roman"/>
        </w:rPr>
        <w:t>.</w:t>
      </w:r>
    </w:p>
    <w:p w14:paraId="7122AFBE" w14:textId="4FD5C733" w:rsidR="005E4249" w:rsidRPr="00EF6019" w:rsidRDefault="005E4249" w:rsidP="005E4249">
      <w:pPr>
        <w:spacing w:before="120" w:after="120"/>
        <w:jc w:val="both"/>
        <w:rPr>
          <w:rFonts w:cs="Times New Roman"/>
        </w:rPr>
      </w:pPr>
      <w:r w:rsidRPr="00EF6019">
        <w:rPr>
          <w:rFonts w:cs="Times New Roman"/>
        </w:rPr>
        <w:t xml:space="preserve">Online platforms such as blogs, customer's </w:t>
      </w:r>
      <w:r w:rsidR="00456478">
        <w:rPr>
          <w:rFonts w:cs="Times New Roman"/>
        </w:rPr>
        <w:t xml:space="preserve">social media </w:t>
      </w:r>
      <w:r w:rsidRPr="00EF6019">
        <w:rPr>
          <w:rFonts w:cs="Times New Roman"/>
        </w:rPr>
        <w:t xml:space="preserve">online reviews, and social networking websites are consumers to </w:t>
      </w:r>
      <w:r>
        <w:rPr>
          <w:rFonts w:cs="Times New Roman"/>
        </w:rPr>
        <w:t xml:space="preserve">find, </w:t>
      </w:r>
      <w:r w:rsidRPr="00EF6019">
        <w:rPr>
          <w:rFonts w:cs="Times New Roman"/>
        </w:rPr>
        <w:t xml:space="preserve">discuss and share information regarding various aspects of fashion clothing and all become increasingly </w:t>
      </w:r>
      <w:r>
        <w:rPr>
          <w:rFonts w:cs="Times New Roman"/>
        </w:rPr>
        <w:t xml:space="preserve">significant </w:t>
      </w:r>
      <w:r w:rsidRPr="00EF6019">
        <w:rPr>
          <w:rFonts w:cs="Times New Roman"/>
        </w:rPr>
        <w:t xml:space="preserve">to fashion public relations </w:t>
      </w:r>
      <w:r>
        <w:rPr>
          <w:rFonts w:cs="Times New Roman"/>
        </w:rPr>
        <w:t>as a considerable thing</w:t>
      </w:r>
      <w:sdt>
        <w:sdtPr>
          <w:rPr>
            <w:rFonts w:cs="Times New Roman"/>
          </w:rPr>
          <w:id w:val="-1262209735"/>
          <w:citation/>
        </w:sdtPr>
        <w:sdtEndPr/>
        <w:sdtContent>
          <w:r>
            <w:rPr>
              <w:rFonts w:cs="Times New Roman"/>
            </w:rPr>
            <w:fldChar w:fldCharType="begin"/>
          </w:r>
          <w:r w:rsidR="0094480F">
            <w:rPr>
              <w:rFonts w:cs="Times New Roman"/>
              <w:lang w:val="en-US"/>
            </w:rPr>
            <w:instrText xml:space="preserve">CITATION Edw181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 Ramirez, Gau, Hadjimarcou , &amp; Zhenning, 2018)</w:t>
          </w:r>
          <w:r>
            <w:rPr>
              <w:rFonts w:cs="Times New Roman"/>
            </w:rPr>
            <w:fldChar w:fldCharType="end"/>
          </w:r>
        </w:sdtContent>
      </w:sdt>
      <w:r>
        <w:rPr>
          <w:rFonts w:cs="Times New Roman"/>
        </w:rPr>
        <w:t>.</w:t>
      </w:r>
    </w:p>
    <w:p w14:paraId="5ABCF9DE" w14:textId="7D2366C6" w:rsidR="005E4249" w:rsidRDefault="005E4249" w:rsidP="005E4249">
      <w:pPr>
        <w:spacing w:before="120" w:after="120"/>
        <w:jc w:val="both"/>
        <w:rPr>
          <w:rFonts w:cs="Times New Roman"/>
        </w:rPr>
      </w:pPr>
      <w:r>
        <w:rPr>
          <w:rFonts w:cs="Times New Roman"/>
        </w:rPr>
        <w:t>When it comes to past researches</w:t>
      </w:r>
      <w:r w:rsidRPr="00EF6019">
        <w:rPr>
          <w:rFonts w:cs="Times New Roman"/>
        </w:rPr>
        <w:t>, 70% of consumers visit social media sites to g</w:t>
      </w:r>
      <w:r>
        <w:rPr>
          <w:rFonts w:cs="Times New Roman"/>
        </w:rPr>
        <w:t>a</w:t>
      </w:r>
      <w:r w:rsidRPr="00EF6019">
        <w:rPr>
          <w:rFonts w:cs="Times New Roman"/>
        </w:rPr>
        <w:t>t</w:t>
      </w:r>
      <w:r>
        <w:rPr>
          <w:rFonts w:cs="Times New Roman"/>
        </w:rPr>
        <w:t>her</w:t>
      </w:r>
      <w:r w:rsidRPr="00EF6019">
        <w:rPr>
          <w:rFonts w:cs="Times New Roman"/>
        </w:rPr>
        <w:t xml:space="preserve"> information, 49% of these people </w:t>
      </w:r>
      <w:r>
        <w:rPr>
          <w:rFonts w:cs="Times New Roman"/>
        </w:rPr>
        <w:t>tak</w:t>
      </w:r>
      <w:r w:rsidRPr="00EF6019">
        <w:rPr>
          <w:rFonts w:cs="Times New Roman"/>
        </w:rPr>
        <w:t xml:space="preserve">e a </w:t>
      </w:r>
      <w:r>
        <w:rPr>
          <w:rFonts w:cs="Times New Roman"/>
        </w:rPr>
        <w:t>buying</w:t>
      </w:r>
      <w:r w:rsidRPr="00EF6019">
        <w:rPr>
          <w:rFonts w:cs="Times New Roman"/>
        </w:rPr>
        <w:t xml:space="preserve"> decision based on the information t</w:t>
      </w:r>
      <w:r>
        <w:rPr>
          <w:rFonts w:cs="Times New Roman"/>
        </w:rPr>
        <w:t>hat t</w:t>
      </w:r>
      <w:r w:rsidRPr="00EF6019">
        <w:rPr>
          <w:rFonts w:cs="Times New Roman"/>
        </w:rPr>
        <w:t xml:space="preserve">hey found through social media </w:t>
      </w:r>
      <w:r>
        <w:rPr>
          <w:rFonts w:cs="Times New Roman"/>
        </w:rPr>
        <w:t>site</w:t>
      </w:r>
      <w:r w:rsidRPr="00EF6019">
        <w:rPr>
          <w:rFonts w:cs="Times New Roman"/>
        </w:rPr>
        <w:t xml:space="preserve">s </w:t>
      </w:r>
      <w:sdt>
        <w:sdtPr>
          <w:rPr>
            <w:rFonts w:cs="Times New Roman"/>
          </w:rPr>
          <w:id w:val="-342858281"/>
          <w:citation/>
        </w:sdtPr>
        <w:sdtEndPr/>
        <w:sdtContent>
          <w:r>
            <w:rPr>
              <w:rFonts w:cs="Times New Roman"/>
            </w:rPr>
            <w:fldChar w:fldCharType="begin"/>
          </w:r>
          <w:r>
            <w:rPr>
              <w:rFonts w:cs="Times New Roman"/>
              <w:lang w:val="en-US"/>
            </w:rPr>
            <w:instrText xml:space="preserve">CITATION iss08 \l 1033 </w:instrText>
          </w:r>
          <w:r>
            <w:rPr>
              <w:rFonts w:cs="Times New Roman"/>
            </w:rPr>
            <w:fldChar w:fldCharType="separate"/>
          </w:r>
          <w:r w:rsidR="002E284A" w:rsidRPr="002E284A">
            <w:rPr>
              <w:rFonts w:cs="Times New Roman"/>
              <w:noProof/>
              <w:lang w:val="en-US"/>
            </w:rPr>
            <w:t>(Deiworldwide, 2008)</w:t>
          </w:r>
          <w:r>
            <w:rPr>
              <w:rFonts w:cs="Times New Roman"/>
            </w:rPr>
            <w:fldChar w:fldCharType="end"/>
          </w:r>
        </w:sdtContent>
      </w:sdt>
      <w:r w:rsidRPr="00EF6019">
        <w:rPr>
          <w:rFonts w:cs="Times New Roman"/>
        </w:rPr>
        <w:t xml:space="preserve">. 74% of consumers </w:t>
      </w:r>
      <w:r>
        <w:rPr>
          <w:rFonts w:cs="Times New Roman"/>
        </w:rPr>
        <w:t xml:space="preserve">are believing </w:t>
      </w:r>
      <w:r w:rsidRPr="00EF6019">
        <w:rPr>
          <w:rFonts w:cs="Times New Roman"/>
        </w:rPr>
        <w:t xml:space="preserve">on social networks to </w:t>
      </w:r>
      <w:r>
        <w:rPr>
          <w:rFonts w:cs="Times New Roman"/>
        </w:rPr>
        <w:t xml:space="preserve">get </w:t>
      </w:r>
      <w:r w:rsidRPr="00EF6019">
        <w:rPr>
          <w:rFonts w:cs="Times New Roman"/>
        </w:rPr>
        <w:t xml:space="preserve">help </w:t>
      </w:r>
      <w:r>
        <w:rPr>
          <w:rFonts w:cs="Times New Roman"/>
        </w:rPr>
        <w:t>with</w:t>
      </w:r>
      <w:r w:rsidRPr="00EF6019">
        <w:rPr>
          <w:rFonts w:cs="Times New Roman"/>
        </w:rPr>
        <w:t xml:space="preserve"> their purchasing decisions</w:t>
      </w:r>
      <w:sdt>
        <w:sdtPr>
          <w:rPr>
            <w:rFonts w:cs="Times New Roman"/>
          </w:rPr>
          <w:id w:val="2028059783"/>
          <w:citation/>
        </w:sdtPr>
        <w:sdtEndPr/>
        <w:sdtContent>
          <w:r>
            <w:rPr>
              <w:rFonts w:cs="Times New Roman"/>
            </w:rPr>
            <w:fldChar w:fldCharType="begin"/>
          </w:r>
          <w:r>
            <w:rPr>
              <w:rFonts w:cs="Times New Roman"/>
              <w:lang w:val="en-US"/>
            </w:rPr>
            <w:instrText xml:space="preserve">CITATION Gar19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(Garvin, 2019)</w:t>
          </w:r>
          <w:r>
            <w:rPr>
              <w:rFonts w:cs="Times New Roman"/>
            </w:rPr>
            <w:fldChar w:fldCharType="end"/>
          </w:r>
        </w:sdtContent>
      </w:sdt>
      <w:r w:rsidRPr="00EF6019">
        <w:rPr>
          <w:rFonts w:cs="Times New Roman"/>
        </w:rPr>
        <w:t xml:space="preserve">. According to </w:t>
      </w:r>
      <w:r w:rsidR="0004479B">
        <w:rPr>
          <w:rFonts w:cs="Times New Roman"/>
        </w:rPr>
        <w:t>Ewing</w:t>
      </w:r>
      <w:r w:rsidRPr="00EF6019">
        <w:rPr>
          <w:rFonts w:cs="Times New Roman"/>
        </w:rPr>
        <w:t xml:space="preserve"> </w:t>
      </w:r>
      <w:sdt>
        <w:sdtPr>
          <w:rPr>
            <w:rFonts w:cs="Times New Roman"/>
          </w:rPr>
          <w:id w:val="-1624225366"/>
          <w:citation/>
        </w:sdtPr>
        <w:sdtEndPr/>
        <w:sdtContent>
          <w:r>
            <w:rPr>
              <w:rFonts w:cs="Times New Roman"/>
            </w:rPr>
            <w:fldChar w:fldCharType="begin"/>
          </w:r>
          <w:r w:rsidR="0004479B">
            <w:rPr>
              <w:rFonts w:cs="Times New Roman"/>
              <w:lang w:val="en-US"/>
            </w:rPr>
            <w:instrText xml:space="preserve">CITATION Ewi19 \n  \t  \l 1033 </w:instrText>
          </w:r>
          <w:r>
            <w:rPr>
              <w:rFonts w:cs="Times New Roman"/>
            </w:rPr>
            <w:fldChar w:fldCharType="separate"/>
          </w:r>
          <w:r w:rsidR="002E284A" w:rsidRPr="002E284A">
            <w:rPr>
              <w:rFonts w:cs="Times New Roman"/>
              <w:noProof/>
              <w:lang w:val="en-US"/>
            </w:rPr>
            <w:t>(2019)</w:t>
          </w:r>
          <w:r>
            <w:rPr>
              <w:rFonts w:cs="Times New Roman"/>
            </w:rPr>
            <w:fldChar w:fldCharType="end"/>
          </w:r>
        </w:sdtContent>
      </w:sdt>
      <w:r>
        <w:rPr>
          <w:rFonts w:cs="Times New Roman"/>
        </w:rPr>
        <w:t xml:space="preserve"> </w:t>
      </w:r>
      <w:r w:rsidRPr="00EF6019">
        <w:rPr>
          <w:rFonts w:cs="Times New Roman"/>
        </w:rPr>
        <w:t>71% of consumers are more likely to make purchases based on social media referrals</w:t>
      </w:r>
      <w:r>
        <w:rPr>
          <w:rFonts w:cs="Times New Roman"/>
        </w:rPr>
        <w:t xml:space="preserve"> that they found</w:t>
      </w:r>
      <w:r w:rsidRPr="00EF6019">
        <w:rPr>
          <w:rFonts w:cs="Times New Roman"/>
        </w:rPr>
        <w:t>.</w:t>
      </w:r>
    </w:p>
    <w:p w14:paraId="1ECA9E94" w14:textId="53875074" w:rsidR="005E4249" w:rsidRDefault="005E4249" w:rsidP="005E4249">
      <w:pPr>
        <w:spacing w:before="120" w:after="120"/>
        <w:jc w:val="both"/>
        <w:rPr>
          <w:rFonts w:cs="Times New Roman"/>
        </w:rPr>
      </w:pPr>
      <w:r w:rsidRPr="00AF7209">
        <w:rPr>
          <w:rFonts w:cs="Times New Roman"/>
        </w:rPr>
        <w:t>According to</w:t>
      </w:r>
      <w:r w:rsidR="0004479B">
        <w:rPr>
          <w:rFonts w:cs="Times New Roman"/>
        </w:rPr>
        <w:t xml:space="preserve"> Statista</w:t>
      </w:r>
      <w:sdt>
        <w:sdtPr>
          <w:rPr>
            <w:rFonts w:cs="Times New Roman"/>
          </w:rPr>
          <w:id w:val="1075165378"/>
          <w:citation/>
        </w:sdtPr>
        <w:sdtEndPr/>
        <w:sdtContent>
          <w:r>
            <w:rPr>
              <w:rFonts w:cs="Times New Roman"/>
            </w:rPr>
            <w:fldChar w:fldCharType="begin"/>
          </w:r>
          <w:r w:rsidR="0004479B">
            <w:rPr>
              <w:rFonts w:cs="Times New Roman"/>
              <w:lang w:val="en-US"/>
            </w:rPr>
            <w:instrText xml:space="preserve">CITATION sta \n  \t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(2021)</w:t>
          </w:r>
          <w:r>
            <w:rPr>
              <w:rFonts w:cs="Times New Roman"/>
            </w:rPr>
            <w:fldChar w:fldCharType="end"/>
          </w:r>
        </w:sdtContent>
      </w:sdt>
      <w:r w:rsidRPr="00AF7209">
        <w:rPr>
          <w:rFonts w:cs="Times New Roman"/>
        </w:rPr>
        <w:t xml:space="preserve">, </w:t>
      </w:r>
      <w:r>
        <w:rPr>
          <w:rFonts w:cs="Times New Roman"/>
        </w:rPr>
        <w:t>considerable</w:t>
      </w:r>
      <w:r w:rsidRPr="00AF7209">
        <w:rPr>
          <w:rFonts w:cs="Times New Roman"/>
        </w:rPr>
        <w:t xml:space="preserve"> online fashion sector was worth over $439 billion in 2018, by 2024, this astonishing sum is forecast to more than quadruple ($953 billion), and it is currently expected to </w:t>
      </w:r>
      <w:r>
        <w:rPr>
          <w:rFonts w:cs="Times New Roman"/>
        </w:rPr>
        <w:t>achieve</w:t>
      </w:r>
      <w:r w:rsidRPr="00AF7209">
        <w:rPr>
          <w:rFonts w:cs="Times New Roman"/>
        </w:rPr>
        <w:t xml:space="preserve"> $75</w:t>
      </w:r>
      <w:r>
        <w:rPr>
          <w:rFonts w:cs="Times New Roman"/>
        </w:rPr>
        <w:t>3</w:t>
      </w:r>
      <w:r w:rsidRPr="00AF7209">
        <w:rPr>
          <w:rFonts w:cs="Times New Roman"/>
        </w:rPr>
        <w:t xml:space="preserve"> billion </w:t>
      </w:r>
      <w:r>
        <w:rPr>
          <w:rFonts w:cs="Times New Roman"/>
        </w:rPr>
        <w:t xml:space="preserve">target </w:t>
      </w:r>
      <w:r w:rsidRPr="00AF7209">
        <w:rPr>
          <w:rFonts w:cs="Times New Roman"/>
        </w:rPr>
        <w:t>in 202</w:t>
      </w:r>
      <w:r>
        <w:rPr>
          <w:rFonts w:cs="Times New Roman"/>
        </w:rPr>
        <w:t>0 and $898bn in 2021</w:t>
      </w:r>
      <w:r w:rsidRPr="00AF7209">
        <w:rPr>
          <w:rFonts w:cs="Times New Roman"/>
        </w:rPr>
        <w:t xml:space="preserve">, further, sectors like clothes, accessories, and footwear, which are predicted to account for 32.8 percent of all fashion eCommerce sales by 2024, are driving this </w:t>
      </w:r>
      <w:r>
        <w:rPr>
          <w:rFonts w:cs="Times New Roman"/>
        </w:rPr>
        <w:t>importan</w:t>
      </w:r>
      <w:r w:rsidRPr="00AF7209">
        <w:rPr>
          <w:rFonts w:cs="Times New Roman"/>
        </w:rPr>
        <w:t>t rise</w:t>
      </w:r>
      <w:r>
        <w:rPr>
          <w:rFonts w:cs="Times New Roman"/>
        </w:rPr>
        <w:t xml:space="preserve"> in the context</w:t>
      </w:r>
      <w:r w:rsidRPr="00AF7209">
        <w:rPr>
          <w:rFonts w:cs="Times New Roman"/>
        </w:rPr>
        <w:t>.</w:t>
      </w:r>
    </w:p>
    <w:p w14:paraId="5E3260F1" w14:textId="35B53484" w:rsidR="005E4249" w:rsidRDefault="005E4249" w:rsidP="005E4249">
      <w:pPr>
        <w:spacing w:before="120" w:after="120"/>
        <w:jc w:val="both"/>
        <w:rPr>
          <w:rFonts w:cs="Times New Roman"/>
        </w:rPr>
      </w:pPr>
      <w:r>
        <w:rPr>
          <w:rFonts w:cs="Times New Roman"/>
        </w:rPr>
        <w:t>A</w:t>
      </w:r>
      <w:r w:rsidRPr="00E7729C">
        <w:rPr>
          <w:rFonts w:cs="Times New Roman"/>
        </w:rPr>
        <w:t xml:space="preserve">ccording to recent statistics of the fashion industry, as the years' progress from 2021 to 2024, </w:t>
      </w:r>
      <w:r>
        <w:rPr>
          <w:rFonts w:cs="Times New Roman"/>
        </w:rPr>
        <w:t>All people in SL</w:t>
      </w:r>
      <w:r w:rsidRPr="00E7729C">
        <w:rPr>
          <w:rFonts w:cs="Times New Roman"/>
        </w:rPr>
        <w:t xml:space="preserve"> also </w:t>
      </w:r>
      <w:r>
        <w:rPr>
          <w:rFonts w:cs="Times New Roman"/>
        </w:rPr>
        <w:t>hope</w:t>
      </w:r>
      <w:r w:rsidRPr="00E7729C">
        <w:rPr>
          <w:rFonts w:cs="Times New Roman"/>
        </w:rPr>
        <w:t xml:space="preserve"> to see a</w:t>
      </w:r>
      <w:r>
        <w:rPr>
          <w:rFonts w:cs="Times New Roman"/>
        </w:rPr>
        <w:t>n important</w:t>
      </w:r>
      <w:r w:rsidRPr="00E7729C">
        <w:rPr>
          <w:rFonts w:cs="Times New Roman"/>
        </w:rPr>
        <w:t xml:space="preserve"> increase in the penetration rate and channel share of the fashion market</w:t>
      </w:r>
      <w:r>
        <w:rPr>
          <w:rFonts w:cs="Times New Roman"/>
        </w:rPr>
        <w:t xml:space="preserve">. The real scenario </w:t>
      </w:r>
      <w:r w:rsidR="00E61EA9">
        <w:rPr>
          <w:rFonts w:cs="Times New Roman"/>
        </w:rPr>
        <w:t>is</w:t>
      </w:r>
      <w:r>
        <w:rPr>
          <w:rFonts w:cs="Times New Roman"/>
        </w:rPr>
        <w:t xml:space="preserve"> it is</w:t>
      </w:r>
      <w:r w:rsidRPr="00E7729C">
        <w:rPr>
          <w:rFonts w:cs="Times New Roman"/>
        </w:rPr>
        <w:t xml:space="preserve"> with an increase to all three of the main sector</w:t>
      </w:r>
      <w:r>
        <w:rPr>
          <w:rFonts w:cs="Times New Roman"/>
        </w:rPr>
        <w:t xml:space="preserve">s. Not only that in </w:t>
      </w:r>
      <w:r w:rsidRPr="00E7729C">
        <w:rPr>
          <w:rFonts w:cs="Times New Roman"/>
        </w:rPr>
        <w:t xml:space="preserve">fashion e-Commerce in general. And by the end of 2021, online channel share is expected to </w:t>
      </w:r>
      <w:r>
        <w:rPr>
          <w:rFonts w:cs="Times New Roman"/>
        </w:rPr>
        <w:t xml:space="preserve">reach the </w:t>
      </w:r>
      <w:r w:rsidRPr="00E7729C">
        <w:rPr>
          <w:rFonts w:cs="Times New Roman"/>
        </w:rPr>
        <w:t>amount to 22% of the fashion market sales worldwide, whilst the</w:t>
      </w:r>
      <w:r>
        <w:rPr>
          <w:rFonts w:cs="Times New Roman"/>
        </w:rPr>
        <w:t xml:space="preserve"> fashion industry </w:t>
      </w:r>
      <w:r w:rsidRPr="00E7729C">
        <w:rPr>
          <w:rFonts w:cs="Times New Roman"/>
        </w:rPr>
        <w:t>e-commerce penetration rate is expected to hit 50%</w:t>
      </w:r>
      <w:r>
        <w:rPr>
          <w:rFonts w:cs="Times New Roman"/>
        </w:rPr>
        <w:t xml:space="preserve"> </w:t>
      </w:r>
      <w:sdt>
        <w:sdtPr>
          <w:rPr>
            <w:rFonts w:cs="Times New Roman"/>
          </w:rPr>
          <w:id w:val="-2131313808"/>
          <w:citation/>
        </w:sdtPr>
        <w:sdtEndPr/>
        <w:sdtContent>
          <w:r>
            <w:rPr>
              <w:rFonts w:cs="Times New Roman"/>
            </w:rPr>
            <w:fldChar w:fldCharType="begin"/>
          </w:r>
          <w:r>
            <w:rPr>
              <w:rFonts w:cs="Times New Roman"/>
              <w:lang w:val="en-US"/>
            </w:rPr>
            <w:instrText xml:space="preserve">CITATION Sma22 \l 1033 </w:instrText>
          </w:r>
          <w:r w:rsidR="00B70D0F">
            <w:rPr>
              <w:rFonts w:cs="Times New Roman"/>
              <w:lang w:val="en-US"/>
            </w:rPr>
            <w:instrText xml:space="preserve"> \m sta</w:instrText>
          </w:r>
          <w:r>
            <w:rPr>
              <w:rFonts w:cs="Times New Roman"/>
            </w:rPr>
            <w:fldChar w:fldCharType="separate"/>
          </w:r>
          <w:r w:rsidR="002E284A" w:rsidRPr="002E284A">
            <w:rPr>
              <w:rFonts w:cs="Times New Roman"/>
              <w:noProof/>
              <w:lang w:val="en-US"/>
            </w:rPr>
            <w:t>( Christian, n.d.; Statista, 2021)</w:t>
          </w:r>
          <w:r>
            <w:rPr>
              <w:rFonts w:cs="Times New Roman"/>
            </w:rPr>
            <w:fldChar w:fldCharType="end"/>
          </w:r>
        </w:sdtContent>
      </w:sdt>
      <w:r w:rsidR="00B70D0F">
        <w:rPr>
          <w:rFonts w:cs="Times New Roman"/>
        </w:rPr>
        <w:t>.</w:t>
      </w:r>
    </w:p>
    <w:p w14:paraId="0781230E" w14:textId="6EB09465" w:rsidR="005E4249" w:rsidRDefault="005E4249" w:rsidP="005E4249">
      <w:pPr>
        <w:spacing w:before="120" w:after="120"/>
        <w:jc w:val="both"/>
        <w:rPr>
          <w:rFonts w:cs="Times New Roman"/>
        </w:rPr>
      </w:pPr>
      <w:r>
        <w:rPr>
          <w:rFonts w:cs="Times New Roman"/>
        </w:rPr>
        <w:t>But, according to the researcher findings, although that there was a revenue increase than previous years when it compare two years, the percentage of the increased revenue in this context is reducing. When it elaborate more, there was increases in fashion retail online sales in Sri Lanka from 2020-2021 and 2021-2022 also. But, its percentage of increased amount is reducing. In the end of 2020, there was a 47.6% increase than 2019 year in the online fashion retail sales in SL. After that, in the end of 2021, there was a 25.1% increase than 2020 year. Although it is an increase, increased percentage is reducing. As reporters forecast this situation is going to happen same for the 2022 as well. It can be show as follows and this is the main issue in this context in SL why it is reducing the revenue increasing percentage over few years</w:t>
      </w:r>
      <w:sdt>
        <w:sdtPr>
          <w:rPr>
            <w:rFonts w:cs="Times New Roman"/>
          </w:rPr>
          <w:id w:val="1616792500"/>
          <w:citation/>
        </w:sdtPr>
        <w:sdtEndPr/>
        <w:sdtContent>
          <w:r>
            <w:rPr>
              <w:rFonts w:cs="Times New Roman"/>
            </w:rPr>
            <w:fldChar w:fldCharType="begin"/>
          </w:r>
          <w:r>
            <w:rPr>
              <w:rFonts w:cs="Times New Roman"/>
              <w:lang w:val="en-US"/>
            </w:rPr>
            <w:instrText xml:space="preserve"> CITATION Sta22 \l 1033 </w:instrText>
          </w:r>
          <w:r>
            <w:rPr>
              <w:rFonts w:cs="Times New Roman"/>
            </w:rPr>
            <w:fldChar w:fldCharType="separate"/>
          </w:r>
          <w:r w:rsidR="002E284A">
            <w:rPr>
              <w:rFonts w:cs="Times New Roman"/>
              <w:noProof/>
              <w:lang w:val="en-US"/>
            </w:rPr>
            <w:t xml:space="preserve"> </w:t>
          </w:r>
          <w:r w:rsidR="002E284A" w:rsidRPr="002E284A">
            <w:rPr>
              <w:rFonts w:cs="Times New Roman"/>
              <w:noProof/>
              <w:lang w:val="en-US"/>
            </w:rPr>
            <w:t>(Statista, 2022)</w:t>
          </w:r>
          <w:r>
            <w:rPr>
              <w:rFonts w:cs="Times New Roman"/>
            </w:rPr>
            <w:fldChar w:fldCharType="end"/>
          </w:r>
        </w:sdtContent>
      </w:sdt>
      <w:r>
        <w:rPr>
          <w:rFonts w:cs="Times New Roman"/>
        </w:rPr>
        <w:t>.</w:t>
      </w:r>
    </w:p>
    <w:p w14:paraId="51B63613" w14:textId="5B53E381" w:rsidR="00E06902" w:rsidRPr="008C46DF" w:rsidRDefault="00433BC5" w:rsidP="00433BC5">
      <w:pPr>
        <w:pStyle w:val="Caption"/>
        <w:rPr>
          <w:rFonts w:cs="Times New Roman"/>
          <w:i w:val="0"/>
          <w:iCs w:val="0"/>
          <w:color w:val="000000" w:themeColor="text1"/>
          <w:sz w:val="24"/>
          <w:szCs w:val="24"/>
        </w:rPr>
      </w:pPr>
      <w:bookmarkStart w:id="13" w:name="_Toc122020830"/>
      <w:bookmarkStart w:id="14" w:name="_Toc122020908"/>
      <w:r>
        <w:t xml:space="preserve">Table </w:t>
      </w:r>
      <w:r>
        <w:fldChar w:fldCharType="begin"/>
      </w:r>
      <w:r>
        <w:instrText xml:space="preserve"> SEQ Table \* ARABIC </w:instrText>
      </w:r>
      <w:r>
        <w:fldChar w:fldCharType="separate"/>
      </w:r>
      <w:r w:rsidR="001268B0">
        <w:rPr>
          <w:noProof/>
        </w:rPr>
        <w:t>1</w:t>
      </w:r>
      <w:r>
        <w:fldChar w:fldCharType="end"/>
      </w:r>
      <w:r>
        <w:t xml:space="preserve">: </w:t>
      </w:r>
      <w:r w:rsidRPr="002B2F61">
        <w:t>Sri Lanka Revenue change Statistics</w:t>
      </w:r>
      <w:bookmarkEnd w:id="13"/>
      <w:bookmarkEnd w:id="14"/>
    </w:p>
    <w:tbl>
      <w:tblPr>
        <w:tblStyle w:val="TableGrid"/>
        <w:tblW w:w="0" w:type="auto"/>
        <w:tblLook w:val="04A0" w:firstRow="1" w:lastRow="0" w:firstColumn="1" w:lastColumn="0" w:noHBand="0" w:noVBand="1"/>
      </w:tblPr>
      <w:tblGrid>
        <w:gridCol w:w="4675"/>
        <w:gridCol w:w="4675"/>
      </w:tblGrid>
      <w:tr w:rsidR="00E06902" w14:paraId="2403DE39" w14:textId="77777777" w:rsidTr="00E06902">
        <w:tc>
          <w:tcPr>
            <w:tcW w:w="4675" w:type="dxa"/>
          </w:tcPr>
          <w:p w14:paraId="1CF40709" w14:textId="013075AC" w:rsidR="00E06902" w:rsidRDefault="00E06902" w:rsidP="00E06902">
            <w:pPr>
              <w:spacing w:before="120" w:after="120"/>
              <w:jc w:val="both"/>
              <w:rPr>
                <w:rFonts w:cs="Times New Roman"/>
              </w:rPr>
            </w:pPr>
            <w:r w:rsidRPr="009557ED">
              <w:rPr>
                <w:rFonts w:cs="Times New Roman"/>
                <w:b/>
                <w:bCs/>
                <w:color w:val="000000" w:themeColor="text1"/>
              </w:rPr>
              <w:t>Year</w:t>
            </w:r>
          </w:p>
        </w:tc>
        <w:tc>
          <w:tcPr>
            <w:tcW w:w="4675" w:type="dxa"/>
          </w:tcPr>
          <w:p w14:paraId="58BE9FC3" w14:textId="158B3741" w:rsidR="00E06902" w:rsidRDefault="00E06902" w:rsidP="00E06902">
            <w:pPr>
              <w:spacing w:before="120" w:after="120"/>
              <w:jc w:val="both"/>
              <w:rPr>
                <w:rFonts w:cs="Times New Roman"/>
              </w:rPr>
            </w:pPr>
            <w:r w:rsidRPr="00C32C8E">
              <w:rPr>
                <w:rFonts w:cs="Times New Roman"/>
                <w:b/>
                <w:bCs/>
                <w:color w:val="000000" w:themeColor="text1"/>
              </w:rPr>
              <w:t>Revenue Change (</w:t>
            </w:r>
            <w:r>
              <w:rPr>
                <w:rFonts w:cs="Times New Roman"/>
                <w:b/>
                <w:bCs/>
                <w:color w:val="000000" w:themeColor="text1"/>
              </w:rPr>
              <w:t>Online Fashion</w:t>
            </w:r>
            <w:r w:rsidRPr="00C32C8E">
              <w:rPr>
                <w:rFonts w:cs="Times New Roman"/>
                <w:b/>
                <w:bCs/>
                <w:color w:val="000000" w:themeColor="text1"/>
              </w:rPr>
              <w:t xml:space="preserve"> retail </w:t>
            </w:r>
            <w:r w:rsidR="004760E7">
              <w:rPr>
                <w:rFonts w:cs="Times New Roman"/>
                <w:b/>
                <w:bCs/>
                <w:color w:val="000000" w:themeColor="text1"/>
              </w:rPr>
              <w:t xml:space="preserve">) </w:t>
            </w:r>
            <w:r w:rsidRPr="00C32C8E">
              <w:rPr>
                <w:rFonts w:cs="Times New Roman"/>
                <w:b/>
                <w:bCs/>
                <w:color w:val="000000" w:themeColor="text1"/>
              </w:rPr>
              <w:t>in Sri Lanka</w:t>
            </w:r>
            <w:r w:rsidR="004760E7">
              <w:rPr>
                <w:rFonts w:cs="Times New Roman"/>
                <w:b/>
                <w:bCs/>
                <w:color w:val="000000" w:themeColor="text1"/>
              </w:rPr>
              <w:t xml:space="preserve"> </w:t>
            </w:r>
            <w:r w:rsidRPr="00C32C8E">
              <w:rPr>
                <w:rFonts w:cs="Times New Roman"/>
                <w:b/>
                <w:bCs/>
                <w:color w:val="000000" w:themeColor="text1"/>
              </w:rPr>
              <w:t>Percentages</w:t>
            </w:r>
          </w:p>
        </w:tc>
      </w:tr>
      <w:tr w:rsidR="00E06902" w14:paraId="47960F1D" w14:textId="77777777" w:rsidTr="00E06902">
        <w:tc>
          <w:tcPr>
            <w:tcW w:w="4675" w:type="dxa"/>
          </w:tcPr>
          <w:p w14:paraId="4370F724" w14:textId="2E7D2A1C" w:rsidR="00E06902" w:rsidRDefault="00E06902" w:rsidP="00E06902">
            <w:pPr>
              <w:spacing w:before="120" w:after="120"/>
              <w:jc w:val="both"/>
              <w:rPr>
                <w:rFonts w:cs="Times New Roman"/>
              </w:rPr>
            </w:pPr>
            <w:r>
              <w:rPr>
                <w:rFonts w:cs="Times New Roman"/>
              </w:rPr>
              <w:t>2020</w:t>
            </w:r>
          </w:p>
        </w:tc>
        <w:tc>
          <w:tcPr>
            <w:tcW w:w="4675" w:type="dxa"/>
          </w:tcPr>
          <w:p w14:paraId="5FC5F006" w14:textId="149C20B4" w:rsidR="00E06902" w:rsidRDefault="00E06902" w:rsidP="00E06902">
            <w:pPr>
              <w:spacing w:before="120" w:after="120"/>
              <w:jc w:val="both"/>
              <w:rPr>
                <w:rFonts w:cs="Times New Roman"/>
              </w:rPr>
            </w:pPr>
            <w:r>
              <w:rPr>
                <w:rFonts w:cs="Times New Roman"/>
                <w:color w:val="000000" w:themeColor="text1"/>
              </w:rPr>
              <w:t>47.6%</w:t>
            </w:r>
          </w:p>
        </w:tc>
      </w:tr>
      <w:tr w:rsidR="00E06902" w14:paraId="4873D7D8" w14:textId="77777777" w:rsidTr="00E06902">
        <w:tc>
          <w:tcPr>
            <w:tcW w:w="4675" w:type="dxa"/>
          </w:tcPr>
          <w:p w14:paraId="62CEABD1" w14:textId="14D94F15" w:rsidR="00E06902" w:rsidRDefault="00E06902" w:rsidP="00E06902">
            <w:pPr>
              <w:spacing w:before="120" w:after="120"/>
              <w:jc w:val="both"/>
              <w:rPr>
                <w:rFonts w:cs="Times New Roman"/>
              </w:rPr>
            </w:pPr>
            <w:r>
              <w:rPr>
                <w:rFonts w:cs="Times New Roman"/>
              </w:rPr>
              <w:t>2021</w:t>
            </w:r>
          </w:p>
        </w:tc>
        <w:tc>
          <w:tcPr>
            <w:tcW w:w="4675" w:type="dxa"/>
          </w:tcPr>
          <w:p w14:paraId="2DA25A6D" w14:textId="449F6824" w:rsidR="00E06902" w:rsidRDefault="00E06902" w:rsidP="00E06902">
            <w:pPr>
              <w:spacing w:before="120" w:after="120"/>
              <w:jc w:val="both"/>
              <w:rPr>
                <w:rFonts w:cs="Times New Roman"/>
              </w:rPr>
            </w:pPr>
            <w:r>
              <w:rPr>
                <w:rFonts w:cs="Times New Roman"/>
                <w:color w:val="000000" w:themeColor="text1"/>
              </w:rPr>
              <w:t>25.1%</w:t>
            </w:r>
          </w:p>
        </w:tc>
      </w:tr>
      <w:tr w:rsidR="00E06902" w14:paraId="31B808D6" w14:textId="77777777" w:rsidTr="00E06902">
        <w:tc>
          <w:tcPr>
            <w:tcW w:w="4675" w:type="dxa"/>
          </w:tcPr>
          <w:p w14:paraId="1F2C67EA" w14:textId="30D6A6CD" w:rsidR="00E06902" w:rsidRDefault="00E06902" w:rsidP="00E06902">
            <w:pPr>
              <w:spacing w:before="120" w:after="120"/>
              <w:jc w:val="both"/>
              <w:rPr>
                <w:rFonts w:cs="Times New Roman"/>
              </w:rPr>
            </w:pPr>
            <w:r>
              <w:rPr>
                <w:rFonts w:cs="Times New Roman"/>
              </w:rPr>
              <w:t>2022</w:t>
            </w:r>
          </w:p>
        </w:tc>
        <w:tc>
          <w:tcPr>
            <w:tcW w:w="4675" w:type="dxa"/>
          </w:tcPr>
          <w:p w14:paraId="059B4BCF" w14:textId="326B033F" w:rsidR="00E06902" w:rsidRDefault="00E06902" w:rsidP="00E06902">
            <w:pPr>
              <w:spacing w:before="120" w:after="120"/>
              <w:jc w:val="both"/>
              <w:rPr>
                <w:rFonts w:cs="Times New Roman"/>
              </w:rPr>
            </w:pPr>
            <w:r>
              <w:rPr>
                <w:rFonts w:cs="Times New Roman"/>
                <w:color w:val="000000" w:themeColor="text1"/>
              </w:rPr>
              <w:t>11.8%</w:t>
            </w:r>
          </w:p>
        </w:tc>
      </w:tr>
    </w:tbl>
    <w:p w14:paraId="740CADE9" w14:textId="671FDA6E" w:rsidR="00677C92" w:rsidRDefault="00E06902" w:rsidP="005E4249">
      <w:pPr>
        <w:spacing w:before="120" w:after="120"/>
        <w:jc w:val="both"/>
        <w:rPr>
          <w:rFonts w:eastAsia="Calibri"/>
          <w:i/>
          <w:iCs/>
          <w:color w:val="000000" w:themeColor="text1"/>
          <w:kern w:val="24"/>
          <w:szCs w:val="24"/>
        </w:rPr>
      </w:pPr>
      <w:r>
        <w:rPr>
          <w:rFonts w:cs="Times New Roman"/>
        </w:rPr>
        <w:t xml:space="preserve">Source : </w:t>
      </w:r>
      <w:sdt>
        <w:sdtPr>
          <w:rPr>
            <w:rFonts w:eastAsia="Calibri"/>
            <w:i/>
            <w:iCs/>
            <w:color w:val="000000" w:themeColor="text1"/>
            <w:kern w:val="24"/>
            <w:szCs w:val="24"/>
          </w:rPr>
          <w:id w:val="-2051055393"/>
          <w:citation/>
        </w:sdtPr>
        <w:sdtEndPr/>
        <w:sdtContent>
          <w:r>
            <w:rPr>
              <w:rFonts w:eastAsia="Calibri"/>
              <w:i/>
              <w:iCs/>
              <w:color w:val="000000" w:themeColor="text1"/>
              <w:kern w:val="24"/>
              <w:szCs w:val="24"/>
            </w:rPr>
            <w:fldChar w:fldCharType="begin"/>
          </w:r>
          <w:r>
            <w:rPr>
              <w:rFonts w:eastAsia="Calibri"/>
              <w:i/>
              <w:iCs/>
              <w:color w:val="000000" w:themeColor="text1"/>
              <w:kern w:val="24"/>
              <w:szCs w:val="24"/>
              <w:lang w:val="en-US"/>
            </w:rPr>
            <w:instrText xml:space="preserve"> CITATION Sta22 \l 1033 </w:instrText>
          </w:r>
          <w:r>
            <w:rPr>
              <w:rFonts w:eastAsia="Calibri"/>
              <w:i/>
              <w:iCs/>
              <w:color w:val="000000" w:themeColor="text1"/>
              <w:kern w:val="24"/>
              <w:szCs w:val="24"/>
            </w:rPr>
            <w:fldChar w:fldCharType="separate"/>
          </w:r>
          <w:r w:rsidR="002E284A" w:rsidRPr="002E284A">
            <w:rPr>
              <w:rFonts w:eastAsia="Calibri"/>
              <w:noProof/>
              <w:color w:val="000000" w:themeColor="text1"/>
              <w:kern w:val="24"/>
              <w:szCs w:val="24"/>
              <w:lang w:val="en-US"/>
            </w:rPr>
            <w:t>(Statista, 2022)</w:t>
          </w:r>
          <w:r>
            <w:rPr>
              <w:rFonts w:eastAsia="Calibri"/>
              <w:i/>
              <w:iCs/>
              <w:color w:val="000000" w:themeColor="text1"/>
              <w:kern w:val="24"/>
              <w:szCs w:val="24"/>
            </w:rPr>
            <w:fldChar w:fldCharType="end"/>
          </w:r>
        </w:sdtContent>
      </w:sdt>
    </w:p>
    <w:p w14:paraId="4385ED71" w14:textId="29078D48" w:rsidR="000A3298" w:rsidRDefault="000A3298" w:rsidP="005E4249">
      <w:pPr>
        <w:spacing w:before="120" w:after="120"/>
        <w:jc w:val="both"/>
        <w:rPr>
          <w:rFonts w:eastAsia="Calibri"/>
          <w:color w:val="000000" w:themeColor="text1"/>
          <w:kern w:val="24"/>
          <w:szCs w:val="24"/>
        </w:rPr>
      </w:pPr>
      <w:r>
        <w:rPr>
          <w:rFonts w:eastAsia="Calibri"/>
          <w:color w:val="000000" w:themeColor="text1"/>
          <w:kern w:val="24"/>
          <w:szCs w:val="24"/>
        </w:rPr>
        <w:t xml:space="preserve">This reduction of sales increasing percentage in Sri Lankan fashion retail industry over few years is exhibit graphically in Statista </w:t>
      </w:r>
      <w:sdt>
        <w:sdtPr>
          <w:rPr>
            <w:rFonts w:eastAsia="Calibri"/>
            <w:i/>
            <w:iCs/>
            <w:color w:val="000000" w:themeColor="text1"/>
            <w:kern w:val="24"/>
            <w:szCs w:val="24"/>
          </w:rPr>
          <w:id w:val="464628807"/>
          <w:citation/>
        </w:sdtPr>
        <w:sdtEndPr/>
        <w:sdtContent>
          <w:r>
            <w:rPr>
              <w:rFonts w:eastAsia="Calibri"/>
              <w:i/>
              <w:iCs/>
              <w:color w:val="000000" w:themeColor="text1"/>
              <w:kern w:val="24"/>
              <w:szCs w:val="24"/>
            </w:rPr>
            <w:fldChar w:fldCharType="begin"/>
          </w:r>
          <w:r>
            <w:rPr>
              <w:rFonts w:eastAsia="Calibri"/>
              <w:i/>
              <w:iCs/>
              <w:color w:val="000000" w:themeColor="text1"/>
              <w:kern w:val="24"/>
              <w:szCs w:val="24"/>
              <w:lang w:val="en-US"/>
            </w:rPr>
            <w:instrText xml:space="preserve">CITATION Sta22 \n  \t  \l 1033 </w:instrText>
          </w:r>
          <w:r>
            <w:rPr>
              <w:rFonts w:eastAsia="Calibri"/>
              <w:i/>
              <w:iCs/>
              <w:color w:val="000000" w:themeColor="text1"/>
              <w:kern w:val="24"/>
              <w:szCs w:val="24"/>
            </w:rPr>
            <w:fldChar w:fldCharType="separate"/>
          </w:r>
          <w:r w:rsidR="002E284A" w:rsidRPr="002E284A">
            <w:rPr>
              <w:rFonts w:eastAsia="Calibri"/>
              <w:noProof/>
              <w:color w:val="000000" w:themeColor="text1"/>
              <w:kern w:val="24"/>
              <w:szCs w:val="24"/>
              <w:lang w:val="en-US"/>
            </w:rPr>
            <w:t>(2022)</w:t>
          </w:r>
          <w:r>
            <w:rPr>
              <w:rFonts w:eastAsia="Calibri"/>
              <w:i/>
              <w:iCs/>
              <w:color w:val="000000" w:themeColor="text1"/>
              <w:kern w:val="24"/>
              <w:szCs w:val="24"/>
            </w:rPr>
            <w:fldChar w:fldCharType="end"/>
          </w:r>
        </w:sdtContent>
      </w:sdt>
      <w:r>
        <w:rPr>
          <w:rFonts w:eastAsia="Calibri"/>
          <w:color w:val="000000" w:themeColor="text1"/>
          <w:kern w:val="24"/>
          <w:szCs w:val="24"/>
        </w:rPr>
        <w:t xml:space="preserve"> as follows, And the 2022 sales revenue value is a forecasted value as they highlighted.</w:t>
      </w:r>
    </w:p>
    <w:p w14:paraId="7190B28E" w14:textId="628C4103" w:rsidR="000A3298" w:rsidRPr="00BA1902" w:rsidRDefault="00A501B7" w:rsidP="00A501B7">
      <w:pPr>
        <w:pStyle w:val="Caption"/>
        <w:rPr>
          <w:rFonts w:eastAsia="SimSun" w:cs="Times New Roman"/>
          <w:i w:val="0"/>
          <w:iCs w:val="0"/>
        </w:rPr>
      </w:pPr>
      <w:bookmarkStart w:id="15" w:name="_Toc122018267"/>
      <w:bookmarkStart w:id="16" w:name="_Toc122018369"/>
      <w:r>
        <w:t xml:space="preserve">Figure </w:t>
      </w:r>
      <w:r>
        <w:fldChar w:fldCharType="begin"/>
      </w:r>
      <w:r>
        <w:instrText xml:space="preserve"> SEQ Figure \* ARABIC </w:instrText>
      </w:r>
      <w:r>
        <w:fldChar w:fldCharType="separate"/>
      </w:r>
      <w:r w:rsidR="00471F61">
        <w:rPr>
          <w:noProof/>
        </w:rPr>
        <w:t>1</w:t>
      </w:r>
      <w:r>
        <w:fldChar w:fldCharType="end"/>
      </w:r>
      <w:r>
        <w:t xml:space="preserve">: </w:t>
      </w:r>
      <w:r w:rsidRPr="00F10539">
        <w:t>Sales revenue increasing percentage behaviour</w:t>
      </w:r>
      <w:bookmarkEnd w:id="15"/>
      <w:bookmarkEnd w:id="16"/>
    </w:p>
    <w:p w14:paraId="00815205" w14:textId="2AE14771" w:rsidR="000A3298" w:rsidRDefault="000A3298" w:rsidP="005E4249">
      <w:pPr>
        <w:spacing w:before="120" w:after="120"/>
        <w:jc w:val="both"/>
        <w:rPr>
          <w:rFonts w:cs="Times New Roman"/>
        </w:rPr>
      </w:pPr>
      <w:r>
        <w:rPr>
          <w:noProof/>
        </w:rPr>
        <w:drawing>
          <wp:inline distT="0" distB="0" distL="0" distR="0" wp14:anchorId="73503515" wp14:editId="76E3324C">
            <wp:extent cx="3104941" cy="284355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767"/>
                    <a:stretch/>
                  </pic:blipFill>
                  <pic:spPr bwMode="auto">
                    <a:xfrm>
                      <a:off x="0" y="0"/>
                      <a:ext cx="3157643" cy="2891818"/>
                    </a:xfrm>
                    <a:prstGeom prst="rect">
                      <a:avLst/>
                    </a:prstGeom>
                    <a:noFill/>
                    <a:ln>
                      <a:noFill/>
                    </a:ln>
                    <a:extLst>
                      <a:ext uri="{53640926-AAD7-44D8-BBD7-CCE9431645EC}">
                        <a14:shadowObscured xmlns:a14="http://schemas.microsoft.com/office/drawing/2010/main"/>
                      </a:ext>
                    </a:extLst>
                  </pic:spPr>
                </pic:pic>
              </a:graphicData>
            </a:graphic>
          </wp:inline>
        </w:drawing>
      </w:r>
    </w:p>
    <w:p w14:paraId="1F7E95D7" w14:textId="33962A0C" w:rsidR="000A3298" w:rsidRPr="000A3298" w:rsidRDefault="000A3298" w:rsidP="005E4249">
      <w:pPr>
        <w:spacing w:before="120" w:after="120"/>
        <w:jc w:val="both"/>
        <w:rPr>
          <w:rFonts w:eastAsia="Calibri"/>
          <w:i/>
          <w:iCs/>
          <w:color w:val="000000" w:themeColor="text1"/>
          <w:kern w:val="24"/>
          <w:szCs w:val="24"/>
        </w:rPr>
      </w:pPr>
      <w:r>
        <w:rPr>
          <w:rFonts w:cs="Times New Roman"/>
        </w:rPr>
        <w:t xml:space="preserve">Source : </w:t>
      </w:r>
      <w:sdt>
        <w:sdtPr>
          <w:rPr>
            <w:rFonts w:eastAsia="Calibri"/>
            <w:i/>
            <w:iCs/>
            <w:color w:val="000000" w:themeColor="text1"/>
            <w:kern w:val="24"/>
            <w:szCs w:val="24"/>
          </w:rPr>
          <w:id w:val="2114091777"/>
          <w:citation/>
        </w:sdtPr>
        <w:sdtEndPr/>
        <w:sdtContent>
          <w:r>
            <w:rPr>
              <w:rFonts w:eastAsia="Calibri"/>
              <w:i/>
              <w:iCs/>
              <w:color w:val="000000" w:themeColor="text1"/>
              <w:kern w:val="24"/>
              <w:szCs w:val="24"/>
            </w:rPr>
            <w:fldChar w:fldCharType="begin"/>
          </w:r>
          <w:r>
            <w:rPr>
              <w:rFonts w:eastAsia="Calibri"/>
              <w:i/>
              <w:iCs/>
              <w:color w:val="000000" w:themeColor="text1"/>
              <w:kern w:val="24"/>
              <w:szCs w:val="24"/>
              <w:lang w:val="en-US"/>
            </w:rPr>
            <w:instrText xml:space="preserve"> CITATION Sta22 \l 1033 </w:instrText>
          </w:r>
          <w:r>
            <w:rPr>
              <w:rFonts w:eastAsia="Calibri"/>
              <w:i/>
              <w:iCs/>
              <w:color w:val="000000" w:themeColor="text1"/>
              <w:kern w:val="24"/>
              <w:szCs w:val="24"/>
            </w:rPr>
            <w:fldChar w:fldCharType="separate"/>
          </w:r>
          <w:r w:rsidR="002E284A" w:rsidRPr="002E284A">
            <w:rPr>
              <w:rFonts w:eastAsia="Calibri"/>
              <w:noProof/>
              <w:color w:val="000000" w:themeColor="text1"/>
              <w:kern w:val="24"/>
              <w:szCs w:val="24"/>
              <w:lang w:val="en-US"/>
            </w:rPr>
            <w:t>(Statista, 2022)</w:t>
          </w:r>
          <w:r>
            <w:rPr>
              <w:rFonts w:eastAsia="Calibri"/>
              <w:i/>
              <w:iCs/>
              <w:color w:val="000000" w:themeColor="text1"/>
              <w:kern w:val="24"/>
              <w:szCs w:val="24"/>
            </w:rPr>
            <w:fldChar w:fldCharType="end"/>
          </w:r>
        </w:sdtContent>
      </w:sdt>
    </w:p>
    <w:p w14:paraId="225EB51C" w14:textId="317EBC9C" w:rsidR="005E4249" w:rsidRDefault="005E4249" w:rsidP="005E4249">
      <w:pPr>
        <w:spacing w:before="120" w:after="120"/>
        <w:jc w:val="both"/>
      </w:pPr>
      <w:r>
        <w:t xml:space="preserve">When considering the above problem, this particular research study is focusing on fashion retail products’ customer purchase intention, there can be seen a gap well. As previous research study revealed, </w:t>
      </w:r>
      <w:r w:rsidR="00456478">
        <w:rPr>
          <w:rFonts w:cs="Times New Roman"/>
        </w:rPr>
        <w:t xml:space="preserve">social media  </w:t>
      </w:r>
      <w:r>
        <w:t xml:space="preserve">user generated content has impact on online purchase intention as a special thing. </w:t>
      </w:r>
    </w:p>
    <w:p w14:paraId="66167BF2" w14:textId="438BE482" w:rsidR="000A3298" w:rsidRDefault="000A3298" w:rsidP="005E4249">
      <w:pPr>
        <w:spacing w:before="120" w:after="120"/>
        <w:jc w:val="both"/>
      </w:pPr>
    </w:p>
    <w:p w14:paraId="68CA1595" w14:textId="2BAAEFF0" w:rsidR="00604316" w:rsidRDefault="00604316" w:rsidP="005E4249">
      <w:pPr>
        <w:spacing w:before="120" w:after="120"/>
        <w:jc w:val="both"/>
      </w:pPr>
    </w:p>
    <w:p w14:paraId="57C398DC" w14:textId="7F7F3985" w:rsidR="00604316" w:rsidRDefault="00604316" w:rsidP="005E4249">
      <w:pPr>
        <w:spacing w:before="120" w:after="120"/>
        <w:jc w:val="both"/>
      </w:pPr>
    </w:p>
    <w:p w14:paraId="4ECEAF6F" w14:textId="3B87F938" w:rsidR="00604316" w:rsidRDefault="00604316" w:rsidP="005E4249">
      <w:pPr>
        <w:spacing w:before="120" w:after="120"/>
        <w:jc w:val="both"/>
      </w:pPr>
    </w:p>
    <w:p w14:paraId="6A70B55A" w14:textId="39BF8966" w:rsidR="00604316" w:rsidRDefault="00604316" w:rsidP="005E4249">
      <w:pPr>
        <w:spacing w:before="120" w:after="120"/>
        <w:jc w:val="both"/>
      </w:pPr>
    </w:p>
    <w:p w14:paraId="0406F23D" w14:textId="745CE70D" w:rsidR="00604316" w:rsidRDefault="00604316" w:rsidP="005E4249">
      <w:pPr>
        <w:spacing w:before="120" w:after="120"/>
        <w:jc w:val="both"/>
      </w:pPr>
    </w:p>
    <w:p w14:paraId="2B18DC94" w14:textId="544A7F78" w:rsidR="00604316" w:rsidRDefault="00604316" w:rsidP="005E4249">
      <w:pPr>
        <w:spacing w:before="120" w:after="120"/>
        <w:jc w:val="both"/>
      </w:pPr>
    </w:p>
    <w:p w14:paraId="7787A2FE" w14:textId="77777777" w:rsidR="00604316" w:rsidRPr="00EF2D45" w:rsidRDefault="00604316" w:rsidP="005E4249">
      <w:pPr>
        <w:spacing w:before="120" w:after="120"/>
        <w:jc w:val="both"/>
      </w:pPr>
    </w:p>
    <w:p w14:paraId="2656A6A6" w14:textId="2C5F67B6" w:rsidR="005E4249" w:rsidRPr="00E3645A" w:rsidRDefault="00FA1A00" w:rsidP="005E4249">
      <w:pPr>
        <w:pStyle w:val="Heading2"/>
        <w:jc w:val="both"/>
        <w:rPr>
          <w:sz w:val="28"/>
          <w:szCs w:val="28"/>
        </w:rPr>
      </w:pPr>
      <w:bookmarkStart w:id="17" w:name="_Toc122021191"/>
      <w:r>
        <w:rPr>
          <w:sz w:val="28"/>
          <w:szCs w:val="28"/>
        </w:rPr>
        <w:t>Research</w:t>
      </w:r>
      <w:r w:rsidR="005E4249" w:rsidRPr="00E3645A">
        <w:rPr>
          <w:sz w:val="28"/>
          <w:szCs w:val="28"/>
        </w:rPr>
        <w:t xml:space="preserve"> </w:t>
      </w:r>
      <w:bookmarkStart w:id="18" w:name="_Toc93579656"/>
      <w:bookmarkStart w:id="19" w:name="_Toc108699135"/>
      <w:r w:rsidR="005E4249" w:rsidRPr="00E3645A">
        <w:rPr>
          <w:sz w:val="28"/>
          <w:szCs w:val="28"/>
        </w:rPr>
        <w:t>Problem Statement</w:t>
      </w:r>
      <w:bookmarkEnd w:id="17"/>
      <w:bookmarkEnd w:id="18"/>
      <w:bookmarkEnd w:id="19"/>
      <w:r w:rsidR="005E4249" w:rsidRPr="00E3645A">
        <w:rPr>
          <w:sz w:val="28"/>
          <w:szCs w:val="28"/>
        </w:rPr>
        <w:t xml:space="preserve">  </w:t>
      </w:r>
    </w:p>
    <w:p w14:paraId="1CD3CD49" w14:textId="7C56CE86" w:rsidR="00402639" w:rsidRPr="00402639" w:rsidRDefault="005E4249" w:rsidP="005E4249">
      <w:pPr>
        <w:jc w:val="both"/>
        <w:rPr>
          <w:rFonts w:eastAsia="Calibri"/>
          <w:i/>
          <w:iCs/>
          <w:color w:val="000000" w:themeColor="text1"/>
          <w:kern w:val="24"/>
          <w:szCs w:val="24"/>
        </w:rPr>
      </w:pPr>
      <w:r>
        <w:t>To address those found gaps in the research scope and practice gap, the researcher intends to conduct the research on investigating the impact of</w:t>
      </w:r>
      <w:r w:rsidR="0004479B">
        <w:t xml:space="preserve"> </w:t>
      </w:r>
      <w:r w:rsidR="0004479B">
        <w:rPr>
          <w:rFonts w:cs="Times New Roman"/>
        </w:rPr>
        <w:t>social media</w:t>
      </w:r>
      <w:r>
        <w:t xml:space="preserve"> user generated content </w:t>
      </w:r>
      <w:r w:rsidRPr="00F05293">
        <w:rPr>
          <w:szCs w:val="24"/>
        </w:rPr>
        <w:t xml:space="preserve">on </w:t>
      </w:r>
      <w:r>
        <w:rPr>
          <w:szCs w:val="24"/>
        </w:rPr>
        <w:t xml:space="preserve">online </w:t>
      </w:r>
      <w:r w:rsidRPr="00F05293">
        <w:rPr>
          <w:szCs w:val="24"/>
        </w:rPr>
        <w:t>purchase intentio</w:t>
      </w:r>
      <w:r>
        <w:rPr>
          <w:szCs w:val="24"/>
        </w:rPr>
        <w:t xml:space="preserve">n of the retail fashion industry context. There is </w:t>
      </w:r>
      <w:r w:rsidRPr="003544DA">
        <w:rPr>
          <w:b/>
          <w:bCs/>
          <w:szCs w:val="24"/>
        </w:rPr>
        <w:t>a reduction of the revenue increasing percentage</w:t>
      </w:r>
      <w:r>
        <w:rPr>
          <w:szCs w:val="24"/>
        </w:rPr>
        <w:t xml:space="preserve"> of the selected context in Sri Lanka. Although it has an </w:t>
      </w:r>
      <w:r w:rsidR="00E26DB7">
        <w:rPr>
          <w:szCs w:val="24"/>
        </w:rPr>
        <w:t>increasing sale</w:t>
      </w:r>
      <w:r>
        <w:rPr>
          <w:szCs w:val="24"/>
        </w:rPr>
        <w:t xml:space="preserve"> in fashion retail industry, sales revenue increasing percentage is getting low over few years in Sri Lanka and reporters have forecasted this sales revenue increasing percentage reduction will happen in 2022 as well.</w:t>
      </w:r>
      <w:r w:rsidR="009F7739">
        <w:rPr>
          <w:szCs w:val="24"/>
        </w:rPr>
        <w:t xml:space="preserve"> If it is elaborate more, </w:t>
      </w:r>
      <w:r w:rsidR="009F7739">
        <w:rPr>
          <w:rFonts w:cs="Times New Roman"/>
        </w:rPr>
        <w:t xml:space="preserve">although that there was a revenue increase than previous years when it compare two years, the percentage of the increased revenue in this context is reducing. When it study more, there was increases in fashion retail online sales in Sri Lanka from 2020-2021 and 2021-2022 also. But, its percentage of increased amount is reducing. In the end of 2020, there was a 47.6% increase than 2019 year in the online fashion retail sales in SL. After that, in the end of 2021, there was a 25.1% increase than 2020 year. </w:t>
      </w:r>
      <w:r>
        <w:rPr>
          <w:szCs w:val="24"/>
        </w:rPr>
        <w:t xml:space="preserve"> It is a huge issue if it is going to happen the same for next years as well</w:t>
      </w:r>
      <w:sdt>
        <w:sdtPr>
          <w:rPr>
            <w:szCs w:val="24"/>
          </w:rPr>
          <w:id w:val="1292791110"/>
          <w:citation/>
        </w:sdtPr>
        <w:sdtEndPr/>
        <w:sdtContent>
          <w:r>
            <w:rPr>
              <w:szCs w:val="24"/>
            </w:rPr>
            <w:fldChar w:fldCharType="begin"/>
          </w:r>
          <w:r>
            <w:rPr>
              <w:szCs w:val="24"/>
              <w:lang w:val="en-US"/>
            </w:rPr>
            <w:instrText xml:space="preserve"> CITATION Sta22 \l 1033 </w:instrText>
          </w:r>
          <w:r>
            <w:rPr>
              <w:szCs w:val="24"/>
            </w:rPr>
            <w:fldChar w:fldCharType="separate"/>
          </w:r>
          <w:r w:rsidR="002E284A">
            <w:rPr>
              <w:noProof/>
              <w:szCs w:val="24"/>
              <w:lang w:val="en-US"/>
            </w:rPr>
            <w:t xml:space="preserve"> </w:t>
          </w:r>
          <w:r w:rsidR="002E284A" w:rsidRPr="002E284A">
            <w:rPr>
              <w:noProof/>
              <w:szCs w:val="24"/>
              <w:lang w:val="en-US"/>
            </w:rPr>
            <w:t>(Statista, 2022)</w:t>
          </w:r>
          <w:r>
            <w:rPr>
              <w:szCs w:val="24"/>
            </w:rPr>
            <w:fldChar w:fldCharType="end"/>
          </w:r>
        </w:sdtContent>
      </w:sdt>
      <w:r>
        <w:rPr>
          <w:rFonts w:eastAsia="Calibri"/>
          <w:i/>
          <w:iCs/>
          <w:color w:val="000000" w:themeColor="text1"/>
          <w:kern w:val="24"/>
          <w:szCs w:val="24"/>
        </w:rPr>
        <w:t xml:space="preserve">. </w:t>
      </w:r>
    </w:p>
    <w:p w14:paraId="200431FA" w14:textId="78F02ABA" w:rsidR="00402639" w:rsidRDefault="005E4249" w:rsidP="005E4249">
      <w:pPr>
        <w:jc w:val="both"/>
        <w:rPr>
          <w:rFonts w:cs="Times New Roman"/>
        </w:rPr>
      </w:pPr>
      <w:r>
        <w:rPr>
          <w:rFonts w:cs="Times New Roman"/>
        </w:rPr>
        <w:t xml:space="preserve">Customers are the main party that involving in generating sales revenues. When it comes to sales issues, its optimum to investigate on purchase </w:t>
      </w:r>
      <w:r w:rsidR="00252BD1">
        <w:rPr>
          <w:rFonts w:cs="Times New Roman"/>
        </w:rPr>
        <w:t>intention</w:t>
      </w:r>
      <w:r>
        <w:rPr>
          <w:rFonts w:cs="Times New Roman"/>
        </w:rPr>
        <w:t xml:space="preserve"> through customer perspective in order to identify the proper solution </w:t>
      </w:r>
      <w:sdt>
        <w:sdtPr>
          <w:rPr>
            <w:rFonts w:cs="Times New Roman"/>
          </w:rPr>
          <w:id w:val="999240899"/>
          <w:citation/>
        </w:sdtPr>
        <w:sdtEndPr/>
        <w:sdtContent>
          <w:r>
            <w:rPr>
              <w:rFonts w:cs="Times New Roman"/>
            </w:rPr>
            <w:fldChar w:fldCharType="begin"/>
          </w:r>
          <w:r w:rsidR="00765588">
            <w:rPr>
              <w:rFonts w:cs="Times New Roman"/>
              <w:lang w:val="en-IN"/>
            </w:rPr>
            <w:instrText xml:space="preserve">CITATION Zhu20 \t  \l 16393 </w:instrText>
          </w:r>
          <w:r>
            <w:rPr>
              <w:rFonts w:cs="Times New Roman"/>
            </w:rPr>
            <w:fldChar w:fldCharType="separate"/>
          </w:r>
          <w:r w:rsidR="002E284A" w:rsidRPr="002E284A">
            <w:rPr>
              <w:rFonts w:cs="Times New Roman"/>
              <w:noProof/>
              <w:lang w:val="en-IN"/>
            </w:rPr>
            <w:t>( Zhu , Li , Wang , He, &amp; Tian , 2020)</w:t>
          </w:r>
          <w:r>
            <w:rPr>
              <w:rFonts w:cs="Times New Roman"/>
            </w:rPr>
            <w:fldChar w:fldCharType="end"/>
          </w:r>
        </w:sdtContent>
      </w:sdt>
      <w:r>
        <w:rPr>
          <w:rFonts w:cs="Times New Roman"/>
        </w:rPr>
        <w:t xml:space="preserve">. </w:t>
      </w:r>
      <w:r w:rsidR="00551C23">
        <w:rPr>
          <w:rFonts w:cs="Times New Roman"/>
        </w:rPr>
        <w:t xml:space="preserve">Thus, how this connects with social media </w:t>
      </w:r>
      <w:r w:rsidR="00675ED4">
        <w:rPr>
          <w:rFonts w:cs="Times New Roman"/>
        </w:rPr>
        <w:t>u</w:t>
      </w:r>
      <w:r w:rsidR="00551C23">
        <w:rPr>
          <w:rFonts w:cs="Times New Roman"/>
        </w:rPr>
        <w:t xml:space="preserve">ser generated contents is, </w:t>
      </w:r>
      <w:r w:rsidR="00402639">
        <w:rPr>
          <w:rFonts w:cs="Times New Roman"/>
        </w:rPr>
        <w:t>there is an increase (by 3.8%) regarding</w:t>
      </w:r>
      <w:r w:rsidR="00394FC4">
        <w:rPr>
          <w:rFonts w:cs="Times New Roman"/>
        </w:rPr>
        <w:t xml:space="preserve"> Sri Lankan</w:t>
      </w:r>
      <w:r w:rsidR="00402639">
        <w:rPr>
          <w:rFonts w:cs="Times New Roman"/>
        </w:rPr>
        <w:t xml:space="preserve"> social media active users in 2022 from 2021</w:t>
      </w:r>
      <w:r w:rsidR="00394FC4">
        <w:rPr>
          <w:rFonts w:cs="Times New Roman"/>
        </w:rPr>
        <w:t xml:space="preserve"> </w:t>
      </w:r>
      <w:sdt>
        <w:sdtPr>
          <w:rPr>
            <w:rFonts w:cs="Times New Roman"/>
          </w:rPr>
          <w:id w:val="1295411464"/>
          <w:citation/>
        </w:sdtPr>
        <w:sdtEndPr/>
        <w:sdtContent>
          <w:r w:rsidR="00394FC4">
            <w:rPr>
              <w:rFonts w:cs="Times New Roman"/>
            </w:rPr>
            <w:fldChar w:fldCharType="begin"/>
          </w:r>
          <w:r w:rsidR="00394FC4">
            <w:rPr>
              <w:lang w:val="en-IN"/>
            </w:rPr>
            <w:instrText xml:space="preserve"> CITATION Kem22 \l 16393 </w:instrText>
          </w:r>
          <w:r w:rsidR="00394FC4">
            <w:rPr>
              <w:rFonts w:cs="Times New Roman"/>
            </w:rPr>
            <w:fldChar w:fldCharType="separate"/>
          </w:r>
          <w:r w:rsidR="002E284A">
            <w:rPr>
              <w:noProof/>
              <w:lang w:val="en-IN"/>
            </w:rPr>
            <w:t>(Kemp, Digital-2022; Sri Lanka, 2022)</w:t>
          </w:r>
          <w:r w:rsidR="00394FC4">
            <w:rPr>
              <w:rFonts w:cs="Times New Roman"/>
            </w:rPr>
            <w:fldChar w:fldCharType="end"/>
          </w:r>
        </w:sdtContent>
      </w:sdt>
      <w:r w:rsidR="00402639">
        <w:rPr>
          <w:rFonts w:cs="Times New Roman"/>
        </w:rPr>
        <w:t>. It means throughout 2021, active social media users have increased in SL</w:t>
      </w:r>
      <w:r w:rsidR="00394FC4">
        <w:rPr>
          <w:rFonts w:cs="Times New Roman"/>
        </w:rPr>
        <w:t xml:space="preserve">. </w:t>
      </w:r>
      <w:r w:rsidR="00402639">
        <w:rPr>
          <w:rFonts w:cs="Times New Roman"/>
        </w:rPr>
        <w:t xml:space="preserve">Further, Facebook active users are 82.81% and Instagram active users are 1.55% in October 2022 </w:t>
      </w:r>
      <w:sdt>
        <w:sdtPr>
          <w:rPr>
            <w:rFonts w:cs="Times New Roman"/>
          </w:rPr>
          <w:id w:val="424922542"/>
          <w:citation/>
        </w:sdtPr>
        <w:sdtEndPr/>
        <w:sdtContent>
          <w:r w:rsidR="00402639">
            <w:rPr>
              <w:rFonts w:cs="Times New Roman"/>
            </w:rPr>
            <w:fldChar w:fldCharType="begin"/>
          </w:r>
          <w:r w:rsidR="00402639">
            <w:rPr>
              <w:rFonts w:cs="Times New Roman"/>
              <w:lang w:val="en-US"/>
            </w:rPr>
            <w:instrText xml:space="preserve">CITATION sta221 \l 1033 </w:instrText>
          </w:r>
          <w:r w:rsidR="00402639">
            <w:rPr>
              <w:rFonts w:cs="Times New Roman"/>
            </w:rPr>
            <w:fldChar w:fldCharType="separate"/>
          </w:r>
          <w:r w:rsidR="002E284A" w:rsidRPr="002E284A">
            <w:rPr>
              <w:rFonts w:cs="Times New Roman"/>
              <w:noProof/>
              <w:lang w:val="en-US"/>
            </w:rPr>
            <w:t>(statcounter.com, 2022)</w:t>
          </w:r>
          <w:r w:rsidR="00402639">
            <w:rPr>
              <w:rFonts w:cs="Times New Roman"/>
            </w:rPr>
            <w:fldChar w:fldCharType="end"/>
          </w:r>
        </w:sdtContent>
      </w:sdt>
      <w:r w:rsidR="00402639">
        <w:rPr>
          <w:rFonts w:cs="Times New Roman"/>
        </w:rPr>
        <w:t xml:space="preserve">. </w:t>
      </w:r>
      <w:r w:rsidR="006B3424">
        <w:rPr>
          <w:rFonts w:cs="Times New Roman"/>
        </w:rPr>
        <w:t xml:space="preserve">After </w:t>
      </w:r>
      <w:r w:rsidR="00402639">
        <w:rPr>
          <w:rFonts w:cs="Times New Roman"/>
        </w:rPr>
        <w:t>202</w:t>
      </w:r>
      <w:r w:rsidR="0020431E">
        <w:rPr>
          <w:rFonts w:cs="Times New Roman"/>
        </w:rPr>
        <w:t>0</w:t>
      </w:r>
      <w:r w:rsidR="00402639">
        <w:rPr>
          <w:rFonts w:cs="Times New Roman"/>
        </w:rPr>
        <w:t>, there is an increasing regarding user generated content creations on social media about Sri Lankan customer’s experiences about fashion products</w:t>
      </w:r>
      <w:r w:rsidR="00394FC4">
        <w:rPr>
          <w:rFonts w:cs="Times New Roman"/>
        </w:rPr>
        <w:t xml:space="preserve"> </w:t>
      </w:r>
      <w:sdt>
        <w:sdtPr>
          <w:rPr>
            <w:rFonts w:cs="Times New Roman"/>
          </w:rPr>
          <w:id w:val="-1516142600"/>
          <w:citation/>
        </w:sdtPr>
        <w:sdtEndPr/>
        <w:sdtContent>
          <w:r w:rsidR="0020431E">
            <w:rPr>
              <w:rFonts w:cs="Times New Roman"/>
            </w:rPr>
            <w:fldChar w:fldCharType="begin"/>
          </w:r>
          <w:r w:rsidR="0020431E">
            <w:rPr>
              <w:rFonts w:cs="Times New Roman"/>
              <w:lang w:val="en-IN"/>
            </w:rPr>
            <w:instrText xml:space="preserve"> CITATION Gop21 \l 16393 </w:instrText>
          </w:r>
          <w:r w:rsidR="0020431E">
            <w:rPr>
              <w:rFonts w:cs="Times New Roman"/>
            </w:rPr>
            <w:fldChar w:fldCharType="separate"/>
          </w:r>
          <w:r w:rsidR="002E284A" w:rsidRPr="002E284A">
            <w:rPr>
              <w:rFonts w:cs="Times New Roman"/>
              <w:noProof/>
              <w:lang w:val="en-IN"/>
            </w:rPr>
            <w:t>( Gopura &amp; Indumini, 2021)</w:t>
          </w:r>
          <w:r w:rsidR="0020431E">
            <w:rPr>
              <w:rFonts w:cs="Times New Roman"/>
            </w:rPr>
            <w:fldChar w:fldCharType="end"/>
          </w:r>
        </w:sdtContent>
      </w:sdt>
      <w:r w:rsidR="00402639">
        <w:rPr>
          <w:rFonts w:cs="Times New Roman"/>
        </w:rPr>
        <w:t>. Therefore, the consideration is</w:t>
      </w:r>
      <w:r w:rsidR="00675ED4">
        <w:rPr>
          <w:rFonts w:cs="Times New Roman"/>
        </w:rPr>
        <w:t>,</w:t>
      </w:r>
      <w:r w:rsidR="00402639">
        <w:rPr>
          <w:rFonts w:cs="Times New Roman"/>
        </w:rPr>
        <w:t xml:space="preserve"> why this sales revenue increasing percentage have decreased, if there was an increase about Social media users in SL, increasing user generated content creations in the context.</w:t>
      </w:r>
    </w:p>
    <w:p w14:paraId="6AE22CD7" w14:textId="68D693A9" w:rsidR="005E4249" w:rsidRPr="00402639" w:rsidRDefault="005E4249" w:rsidP="005E4249">
      <w:pPr>
        <w:jc w:val="both"/>
        <w:rPr>
          <w:rFonts w:cs="Times New Roman"/>
        </w:rPr>
      </w:pPr>
      <w:r>
        <w:rPr>
          <w:rFonts w:eastAsia="Calibri"/>
          <w:color w:val="000000" w:themeColor="text1"/>
          <w:kern w:val="24"/>
          <w:szCs w:val="24"/>
        </w:rPr>
        <w:t xml:space="preserve">Further, </w:t>
      </w:r>
      <w:r>
        <w:t xml:space="preserve">in an online shopping market study showed that </w:t>
      </w:r>
      <w:r w:rsidR="0004479B">
        <w:rPr>
          <w:rFonts w:cs="Times New Roman"/>
        </w:rPr>
        <w:t xml:space="preserve">social media </w:t>
      </w:r>
      <w:r>
        <w:t>UGC, price and business's reputation were three key factors for online shopping decision-making in China, with the attention level of information reaching 77.5%, 72.2% and 68.7% respectively. Therefore, in that study, researchers highlighted</w:t>
      </w:r>
      <w:r w:rsidR="00551C23">
        <w:t xml:space="preserve"> SM</w:t>
      </w:r>
      <w:r>
        <w:t xml:space="preserve"> </w:t>
      </w:r>
      <w:r w:rsidRPr="004C5170">
        <w:t>UGC is the main &amp; important factor</w:t>
      </w:r>
      <w:r>
        <w:t xml:space="preserve"> that can have an impact on online purchase </w:t>
      </w:r>
      <w:r w:rsidR="00252BD1">
        <w:t>intention</w:t>
      </w:r>
      <w:r>
        <w:t xml:space="preserve"> as they identified and this</w:t>
      </w:r>
      <w:r w:rsidR="0004479B">
        <w:t xml:space="preserve"> </w:t>
      </w:r>
      <w:r w:rsidR="0004479B">
        <w:rPr>
          <w:rFonts w:cs="Times New Roman"/>
        </w:rPr>
        <w:t>social media</w:t>
      </w:r>
      <w:r>
        <w:t xml:space="preserve"> UGC should take separately by considering the independent variable in order to study more about its impact on online purchase </w:t>
      </w:r>
      <w:r w:rsidR="00252BD1">
        <w:t>intention</w:t>
      </w:r>
      <w:r>
        <w:t xml:space="preserve"> in future studies </w:t>
      </w:r>
      <w:sdt>
        <w:sdtPr>
          <w:id w:val="1508015034"/>
          <w:citation/>
        </w:sdtPr>
        <w:sdtEndPr/>
        <w:sdtContent>
          <w:r>
            <w:fldChar w:fldCharType="begin"/>
          </w:r>
          <w:r w:rsidR="004C5170">
            <w:rPr>
              <w:lang w:val="en-US"/>
            </w:rPr>
            <w:instrText xml:space="preserve">CITATION ECc15 \t  \m Zhu20 \t  \l 1033 </w:instrText>
          </w:r>
          <w:r>
            <w:fldChar w:fldCharType="separate"/>
          </w:r>
          <w:r w:rsidR="002E284A" w:rsidRPr="002E284A">
            <w:rPr>
              <w:noProof/>
              <w:lang w:val="en-US"/>
            </w:rPr>
            <w:t>(CNNIC, 2018; Zhu , Li , Wang , He, &amp; Tian , 2020)</w:t>
          </w:r>
          <w:r>
            <w:fldChar w:fldCharType="end"/>
          </w:r>
        </w:sdtContent>
      </w:sdt>
      <w:r w:rsidR="00B70D0F">
        <w:t xml:space="preserve">. </w:t>
      </w:r>
      <w:r>
        <w:t xml:space="preserve">Therefore, this research is planned to identify, does there an impact of </w:t>
      </w:r>
      <w:r w:rsidR="00851DB3">
        <w:t xml:space="preserve">Social Media </w:t>
      </w:r>
      <w:r>
        <w:t xml:space="preserve">UGC on the revenue increasing percentage’s reduction in customers’ perspective that researcher have identified by considering </w:t>
      </w:r>
      <w:r w:rsidR="0004479B">
        <w:rPr>
          <w:rFonts w:cs="Times New Roman"/>
        </w:rPr>
        <w:t xml:space="preserve">social media </w:t>
      </w:r>
      <w:r>
        <w:t>UGC as the main factor. This research is proposed to be conducted in western province, Sri Lanka by using quantitative data collection and analysis methods.</w:t>
      </w:r>
    </w:p>
    <w:p w14:paraId="1D72286A" w14:textId="22B332CF" w:rsidR="00402639" w:rsidRDefault="005E4249" w:rsidP="00402639">
      <w:pPr>
        <w:jc w:val="both"/>
        <w:rPr>
          <w:b/>
          <w:bCs/>
        </w:rPr>
      </w:pPr>
      <w:r>
        <w:rPr>
          <w:b/>
          <w:bCs/>
        </w:rPr>
        <w:t xml:space="preserve">Accordingly, </w:t>
      </w:r>
      <w:r w:rsidRPr="00245D80">
        <w:rPr>
          <w:b/>
          <w:bCs/>
        </w:rPr>
        <w:t>decided research Problem is</w:t>
      </w:r>
      <w:r>
        <w:rPr>
          <w:b/>
          <w:bCs/>
        </w:rPr>
        <w:t xml:space="preserve">, How </w:t>
      </w:r>
      <w:r w:rsidR="002D144D">
        <w:rPr>
          <w:b/>
          <w:bCs/>
        </w:rPr>
        <w:t>d</w:t>
      </w:r>
      <w:r w:rsidRPr="00245D80">
        <w:rPr>
          <w:b/>
          <w:bCs/>
        </w:rPr>
        <w:t>oes</w:t>
      </w:r>
      <w:r w:rsidR="00851DB3">
        <w:rPr>
          <w:b/>
          <w:bCs/>
        </w:rPr>
        <w:t xml:space="preserve"> </w:t>
      </w:r>
      <w:r w:rsidR="0004479B" w:rsidRPr="0004479B">
        <w:rPr>
          <w:rFonts w:cs="Times New Roman"/>
          <w:b/>
          <w:bCs/>
        </w:rPr>
        <w:t>social media</w:t>
      </w:r>
      <w:r w:rsidR="0004479B">
        <w:rPr>
          <w:rFonts w:cs="Times New Roman"/>
        </w:rPr>
        <w:t xml:space="preserve"> </w:t>
      </w:r>
      <w:r w:rsidRPr="00245D80">
        <w:rPr>
          <w:b/>
          <w:bCs/>
        </w:rPr>
        <w:t>user generated content i</w:t>
      </w:r>
      <w:r w:rsidR="005E4FC4">
        <w:rPr>
          <w:b/>
          <w:bCs/>
        </w:rPr>
        <w:t>mpact</w:t>
      </w:r>
      <w:r w:rsidRPr="00245D80">
        <w:rPr>
          <w:b/>
          <w:bCs/>
        </w:rPr>
        <w:t xml:space="preserve"> on online purchase intention in</w:t>
      </w:r>
      <w:r w:rsidR="00FA1A00">
        <w:rPr>
          <w:b/>
          <w:bCs/>
        </w:rPr>
        <w:t xml:space="preserve"> the</w:t>
      </w:r>
      <w:r w:rsidRPr="00245D80">
        <w:rPr>
          <w:b/>
          <w:bCs/>
        </w:rPr>
        <w:t xml:space="preserve"> fashion retail industry </w:t>
      </w:r>
      <w:r w:rsidR="00FA1A00">
        <w:rPr>
          <w:b/>
          <w:bCs/>
        </w:rPr>
        <w:t xml:space="preserve">with </w:t>
      </w:r>
      <w:r w:rsidRPr="00245D80">
        <w:rPr>
          <w:b/>
          <w:bCs/>
        </w:rPr>
        <w:t>special reference to S</w:t>
      </w:r>
      <w:r>
        <w:rPr>
          <w:b/>
          <w:bCs/>
        </w:rPr>
        <w:t>ri Lanka</w:t>
      </w:r>
      <w:r w:rsidR="00D71745">
        <w:rPr>
          <w:b/>
          <w:bCs/>
        </w:rPr>
        <w:t>.</w:t>
      </w:r>
    </w:p>
    <w:p w14:paraId="16AE1A82" w14:textId="303B9F34" w:rsidR="00402639" w:rsidRDefault="00402639" w:rsidP="00402639">
      <w:pPr>
        <w:jc w:val="both"/>
        <w:rPr>
          <w:b/>
          <w:bCs/>
        </w:rPr>
      </w:pPr>
    </w:p>
    <w:p w14:paraId="7A576DA5" w14:textId="4A9CFA24" w:rsidR="00402639" w:rsidRDefault="00402639" w:rsidP="00402639">
      <w:pPr>
        <w:jc w:val="both"/>
        <w:rPr>
          <w:b/>
          <w:bCs/>
        </w:rPr>
      </w:pPr>
    </w:p>
    <w:p w14:paraId="03351B69" w14:textId="1EDB1B95" w:rsidR="00402639" w:rsidRDefault="00402639" w:rsidP="00402639">
      <w:pPr>
        <w:jc w:val="both"/>
        <w:rPr>
          <w:b/>
          <w:bCs/>
        </w:rPr>
      </w:pPr>
    </w:p>
    <w:p w14:paraId="56BDEB82" w14:textId="1577ED34" w:rsidR="00402639" w:rsidRDefault="00402639" w:rsidP="00402639">
      <w:pPr>
        <w:jc w:val="both"/>
        <w:rPr>
          <w:b/>
          <w:bCs/>
        </w:rPr>
      </w:pPr>
    </w:p>
    <w:p w14:paraId="6D8418F8" w14:textId="7F8D6BAF" w:rsidR="00402639" w:rsidRDefault="00402639" w:rsidP="00402639">
      <w:pPr>
        <w:jc w:val="both"/>
        <w:rPr>
          <w:b/>
          <w:bCs/>
        </w:rPr>
      </w:pPr>
    </w:p>
    <w:p w14:paraId="6F691E9E" w14:textId="2EC891F4" w:rsidR="00604316" w:rsidRDefault="00604316" w:rsidP="00402639">
      <w:pPr>
        <w:jc w:val="both"/>
        <w:rPr>
          <w:b/>
          <w:bCs/>
        </w:rPr>
      </w:pPr>
    </w:p>
    <w:p w14:paraId="5F940F89" w14:textId="4E24E910" w:rsidR="00604316" w:rsidRDefault="00604316" w:rsidP="00402639">
      <w:pPr>
        <w:jc w:val="both"/>
        <w:rPr>
          <w:b/>
          <w:bCs/>
        </w:rPr>
      </w:pPr>
    </w:p>
    <w:p w14:paraId="790DF309" w14:textId="27319383" w:rsidR="00604316" w:rsidRDefault="00604316" w:rsidP="00402639">
      <w:pPr>
        <w:jc w:val="both"/>
        <w:rPr>
          <w:b/>
          <w:bCs/>
        </w:rPr>
      </w:pPr>
    </w:p>
    <w:p w14:paraId="33F4CA27" w14:textId="50FC1189" w:rsidR="00604316" w:rsidRDefault="00604316" w:rsidP="00402639">
      <w:pPr>
        <w:jc w:val="both"/>
        <w:rPr>
          <w:b/>
          <w:bCs/>
        </w:rPr>
      </w:pPr>
    </w:p>
    <w:p w14:paraId="713986AA" w14:textId="46F0160D" w:rsidR="00604316" w:rsidRDefault="00604316" w:rsidP="00402639">
      <w:pPr>
        <w:jc w:val="both"/>
        <w:rPr>
          <w:b/>
          <w:bCs/>
        </w:rPr>
      </w:pPr>
    </w:p>
    <w:p w14:paraId="038AD8F4" w14:textId="00B1AF28" w:rsidR="00604316" w:rsidRDefault="00604316" w:rsidP="00402639">
      <w:pPr>
        <w:jc w:val="both"/>
        <w:rPr>
          <w:b/>
          <w:bCs/>
        </w:rPr>
      </w:pPr>
    </w:p>
    <w:p w14:paraId="496123AB" w14:textId="77777777" w:rsidR="00604316" w:rsidRDefault="00604316" w:rsidP="00402639">
      <w:pPr>
        <w:jc w:val="both"/>
        <w:rPr>
          <w:b/>
          <w:bCs/>
        </w:rPr>
      </w:pPr>
    </w:p>
    <w:p w14:paraId="12ACD621" w14:textId="77777777" w:rsidR="00402639" w:rsidRPr="00402639" w:rsidRDefault="00402639" w:rsidP="00402639">
      <w:pPr>
        <w:jc w:val="both"/>
        <w:rPr>
          <w:b/>
          <w:bCs/>
        </w:rPr>
      </w:pPr>
    </w:p>
    <w:p w14:paraId="1D3D9596" w14:textId="65CFED96" w:rsidR="005E4249" w:rsidRDefault="005E4249" w:rsidP="005E4249">
      <w:pPr>
        <w:pStyle w:val="Heading2"/>
        <w:rPr>
          <w:rStyle w:val="Heading2Char"/>
          <w:b/>
          <w:bCs/>
          <w:sz w:val="28"/>
          <w:szCs w:val="28"/>
        </w:rPr>
      </w:pPr>
      <w:bookmarkStart w:id="20" w:name="_Toc108699137"/>
      <w:bookmarkStart w:id="21" w:name="_Toc122021192"/>
      <w:r w:rsidRPr="00E3645A">
        <w:rPr>
          <w:sz w:val="28"/>
          <w:szCs w:val="28"/>
        </w:rPr>
        <w:t xml:space="preserve">.  </w:t>
      </w:r>
      <w:r w:rsidRPr="00E3645A">
        <w:rPr>
          <w:rStyle w:val="Heading2Char"/>
          <w:b/>
          <w:bCs/>
          <w:sz w:val="28"/>
          <w:szCs w:val="28"/>
        </w:rPr>
        <w:t>Research Objectives</w:t>
      </w:r>
      <w:bookmarkEnd w:id="20"/>
      <w:bookmarkEnd w:id="21"/>
    </w:p>
    <w:p w14:paraId="74DA8D06" w14:textId="0D4CD137" w:rsidR="00394FC4" w:rsidRPr="00394FC4" w:rsidRDefault="00394FC4" w:rsidP="00FD12C3">
      <w:pPr>
        <w:spacing w:before="120" w:after="120"/>
        <w:jc w:val="both"/>
      </w:pPr>
      <w:r>
        <w:t xml:space="preserve">In this research study, primary objective is to evaluate the impact of social media UGC on online purchase intention is the overall objective. </w:t>
      </w:r>
      <w:r w:rsidR="00FD12C3">
        <w:t>Based on that, Researcher have identified three main objectives to investigate in this study.</w:t>
      </w:r>
    </w:p>
    <w:p w14:paraId="3631EA25" w14:textId="77777777" w:rsidR="005E4249" w:rsidRPr="00394FC4" w:rsidRDefault="005E4249" w:rsidP="00394FC4">
      <w:pPr>
        <w:spacing w:before="120" w:after="120"/>
        <w:jc w:val="both"/>
        <w:rPr>
          <w:b/>
          <w:bCs/>
        </w:rPr>
      </w:pPr>
    </w:p>
    <w:p w14:paraId="33F06389" w14:textId="77777777" w:rsidR="005E4249" w:rsidRDefault="005E4249" w:rsidP="005E4249">
      <w:pPr>
        <w:pStyle w:val="ListParagraph"/>
        <w:numPr>
          <w:ilvl w:val="0"/>
          <w:numId w:val="6"/>
        </w:numPr>
        <w:spacing w:before="120" w:after="120"/>
        <w:jc w:val="both"/>
      </w:pPr>
      <w:r>
        <w:t xml:space="preserve">To examine the impact of Perceived Credibility on online purchase intention: </w:t>
      </w:r>
      <w:r w:rsidRPr="00920420">
        <w:t xml:space="preserve">special reference to retail fashion industry, </w:t>
      </w:r>
      <w:r>
        <w:t>S</w:t>
      </w:r>
      <w:r w:rsidRPr="00920420">
        <w:t>ri Lanka</w:t>
      </w:r>
      <w:r>
        <w:t>.</w:t>
      </w:r>
    </w:p>
    <w:p w14:paraId="28274D4C" w14:textId="77777777" w:rsidR="005E4249" w:rsidRDefault="005E4249" w:rsidP="005E4249">
      <w:pPr>
        <w:pStyle w:val="ListParagraph"/>
        <w:spacing w:before="120" w:after="120"/>
        <w:ind w:left="1080"/>
        <w:jc w:val="both"/>
      </w:pPr>
    </w:p>
    <w:p w14:paraId="06CD1DE0" w14:textId="77777777" w:rsidR="005E4249" w:rsidRDefault="005E4249" w:rsidP="005E4249">
      <w:pPr>
        <w:pStyle w:val="ListParagraph"/>
        <w:numPr>
          <w:ilvl w:val="0"/>
          <w:numId w:val="6"/>
        </w:numPr>
        <w:spacing w:before="120" w:after="120"/>
        <w:jc w:val="both"/>
      </w:pPr>
      <w:r>
        <w:t xml:space="preserve">To examine the impact of Perceived Usefulness on online purchase intention: </w:t>
      </w:r>
      <w:r w:rsidRPr="00920420">
        <w:t xml:space="preserve">special reference to retail fashion industry, </w:t>
      </w:r>
      <w:r>
        <w:t>S</w:t>
      </w:r>
      <w:r w:rsidRPr="00920420">
        <w:t>ri Lanka.</w:t>
      </w:r>
    </w:p>
    <w:p w14:paraId="05FFD5DF" w14:textId="77777777" w:rsidR="005E4249" w:rsidRDefault="005E4249" w:rsidP="005E4249">
      <w:pPr>
        <w:pStyle w:val="ListParagraph"/>
      </w:pPr>
    </w:p>
    <w:p w14:paraId="42BC8808" w14:textId="77777777" w:rsidR="005E4249" w:rsidRDefault="005E4249" w:rsidP="005E4249">
      <w:pPr>
        <w:pStyle w:val="ListParagraph"/>
        <w:numPr>
          <w:ilvl w:val="0"/>
          <w:numId w:val="6"/>
        </w:numPr>
        <w:spacing w:before="120" w:after="120"/>
        <w:jc w:val="both"/>
      </w:pPr>
      <w:r>
        <w:t xml:space="preserve">To examine the impact of Perceived Risk on online purchasing intention: </w:t>
      </w:r>
      <w:r w:rsidRPr="00920420">
        <w:t xml:space="preserve">special reference to retail fashion industry, </w:t>
      </w:r>
      <w:r>
        <w:t>S</w:t>
      </w:r>
      <w:r w:rsidRPr="00920420">
        <w:t>ri Lan</w:t>
      </w:r>
      <w:r>
        <w:t>ka.</w:t>
      </w:r>
    </w:p>
    <w:p w14:paraId="2F3936E5" w14:textId="61A9952A" w:rsidR="005E4249" w:rsidRDefault="005E4249" w:rsidP="005E4249">
      <w:pPr>
        <w:spacing w:before="120" w:after="120"/>
        <w:jc w:val="both"/>
      </w:pPr>
    </w:p>
    <w:p w14:paraId="41CC4D84" w14:textId="55C69D6A" w:rsidR="00402639" w:rsidRDefault="00402639" w:rsidP="005E4249">
      <w:pPr>
        <w:spacing w:before="120" w:after="120"/>
        <w:jc w:val="both"/>
      </w:pPr>
    </w:p>
    <w:p w14:paraId="3F91CAE4" w14:textId="57216F6F" w:rsidR="00402639" w:rsidRDefault="00402639" w:rsidP="005E4249">
      <w:pPr>
        <w:spacing w:before="120" w:after="120"/>
        <w:jc w:val="both"/>
      </w:pPr>
    </w:p>
    <w:p w14:paraId="38BCD0AA" w14:textId="3E9DCD58" w:rsidR="00402639" w:rsidRDefault="00402639" w:rsidP="005E4249">
      <w:pPr>
        <w:spacing w:before="120" w:after="120"/>
        <w:jc w:val="both"/>
      </w:pPr>
    </w:p>
    <w:p w14:paraId="46DB7CAA" w14:textId="3659F2A7" w:rsidR="00402639" w:rsidRDefault="00402639" w:rsidP="005E4249">
      <w:pPr>
        <w:spacing w:before="120" w:after="120"/>
        <w:jc w:val="both"/>
      </w:pPr>
    </w:p>
    <w:p w14:paraId="33BED1DA" w14:textId="3A85623A" w:rsidR="00560702" w:rsidRDefault="00560702" w:rsidP="005E4249">
      <w:pPr>
        <w:spacing w:before="120" w:after="120"/>
        <w:jc w:val="both"/>
      </w:pPr>
    </w:p>
    <w:p w14:paraId="2A16103B" w14:textId="2B797403" w:rsidR="00560702" w:rsidRDefault="00560702" w:rsidP="005E4249">
      <w:pPr>
        <w:spacing w:before="120" w:after="120"/>
        <w:jc w:val="both"/>
      </w:pPr>
    </w:p>
    <w:p w14:paraId="6D6462FD" w14:textId="3F368430" w:rsidR="00560702" w:rsidRDefault="00560702" w:rsidP="005E4249">
      <w:pPr>
        <w:spacing w:before="120" w:after="120"/>
        <w:jc w:val="both"/>
      </w:pPr>
    </w:p>
    <w:p w14:paraId="2979FE14" w14:textId="48151A89" w:rsidR="00560702" w:rsidRDefault="00560702" w:rsidP="005E4249">
      <w:pPr>
        <w:spacing w:before="120" w:after="120"/>
        <w:jc w:val="both"/>
      </w:pPr>
    </w:p>
    <w:p w14:paraId="71BCC1FF" w14:textId="77777777" w:rsidR="00402639" w:rsidRDefault="00402639" w:rsidP="005E4249">
      <w:pPr>
        <w:spacing w:before="120" w:after="120"/>
        <w:jc w:val="both"/>
      </w:pPr>
    </w:p>
    <w:p w14:paraId="14E09AA7" w14:textId="77777777" w:rsidR="005E4249" w:rsidRPr="00E3645A" w:rsidRDefault="005E4249" w:rsidP="005E4249">
      <w:pPr>
        <w:pStyle w:val="Heading2"/>
        <w:rPr>
          <w:rFonts w:cs="Times New Roman"/>
          <w:bCs/>
          <w:sz w:val="28"/>
          <w:szCs w:val="28"/>
        </w:rPr>
      </w:pPr>
      <w:bookmarkStart w:id="22" w:name="_Toc108699138"/>
      <w:bookmarkStart w:id="23" w:name="_Toc122021193"/>
      <w:r w:rsidRPr="00E3645A">
        <w:rPr>
          <w:bCs/>
          <w:sz w:val="28"/>
          <w:szCs w:val="28"/>
        </w:rPr>
        <w:t>. Research Questions</w:t>
      </w:r>
      <w:bookmarkEnd w:id="22"/>
      <w:bookmarkEnd w:id="23"/>
    </w:p>
    <w:p w14:paraId="0799B297" w14:textId="03E3B24D" w:rsidR="005E4249" w:rsidRDefault="005E4249" w:rsidP="005E4249">
      <w:pPr>
        <w:spacing w:before="120" w:after="120"/>
        <w:jc w:val="both"/>
      </w:pPr>
      <w:r>
        <w:t xml:space="preserve">The researcher attempts to evaluate the direct impact of social media UGC on purchase intention, based on the defined research problem. Accordingly, researcher develops research questions to have a good understanding and represents the impact of </w:t>
      </w:r>
      <w:r w:rsidR="0004479B">
        <w:rPr>
          <w:rFonts w:cs="Times New Roman"/>
        </w:rPr>
        <w:t xml:space="preserve">social media </w:t>
      </w:r>
      <w:r>
        <w:t>UGC on purchase decisions of fashionable consumers of the industry. This study mainly focusses to address the question: How social media UGC impact on consumer purchase intention in the context of retail fashion brands in Sri Lanka? Based on this question, sub questions can be developed as mentioned follows.</w:t>
      </w:r>
    </w:p>
    <w:p w14:paraId="2E650DFE" w14:textId="77777777" w:rsidR="005E4249" w:rsidRDefault="005E4249" w:rsidP="005E4249">
      <w:pPr>
        <w:spacing w:before="120" w:after="120"/>
        <w:jc w:val="both"/>
      </w:pPr>
      <w:r w:rsidRPr="00920420">
        <w:t>.</w:t>
      </w:r>
    </w:p>
    <w:p w14:paraId="75D69985" w14:textId="77777777" w:rsidR="005E4249" w:rsidRDefault="005E4249" w:rsidP="005E4249">
      <w:pPr>
        <w:pStyle w:val="ListParagraph"/>
        <w:numPr>
          <w:ilvl w:val="0"/>
          <w:numId w:val="2"/>
        </w:numPr>
        <w:spacing w:before="120" w:after="120"/>
        <w:jc w:val="both"/>
      </w:pPr>
      <w:r>
        <w:t xml:space="preserve">What is the impact of Perceived Credibility on online purchase intention: </w:t>
      </w:r>
      <w:r w:rsidRPr="00920420">
        <w:t xml:space="preserve">special reference to retail fashion industry, </w:t>
      </w:r>
      <w:r>
        <w:t>S</w:t>
      </w:r>
      <w:r w:rsidRPr="00920420">
        <w:t xml:space="preserve">ri </w:t>
      </w:r>
      <w:r>
        <w:t>L</w:t>
      </w:r>
      <w:r w:rsidRPr="00920420">
        <w:t>anka</w:t>
      </w:r>
      <w:r>
        <w:t xml:space="preserve">? </w:t>
      </w:r>
    </w:p>
    <w:p w14:paraId="44CC71C3" w14:textId="77777777" w:rsidR="005E4249" w:rsidRDefault="005E4249" w:rsidP="005E4249">
      <w:pPr>
        <w:pStyle w:val="ListParagraph"/>
        <w:spacing w:before="120" w:after="120"/>
        <w:jc w:val="both"/>
      </w:pPr>
    </w:p>
    <w:p w14:paraId="723515C9" w14:textId="77777777" w:rsidR="005E4249" w:rsidRDefault="005E4249" w:rsidP="005E4249">
      <w:pPr>
        <w:pStyle w:val="ListParagraph"/>
        <w:numPr>
          <w:ilvl w:val="0"/>
          <w:numId w:val="2"/>
        </w:numPr>
        <w:spacing w:before="120" w:after="120"/>
        <w:jc w:val="both"/>
      </w:pPr>
      <w:r>
        <w:t xml:space="preserve">What is the impact of Perceived Usefulness on online purchase intention: </w:t>
      </w:r>
      <w:r w:rsidRPr="00920420">
        <w:t xml:space="preserve">special reference to retail fashion industry, </w:t>
      </w:r>
      <w:r>
        <w:t>S</w:t>
      </w:r>
      <w:r w:rsidRPr="00920420">
        <w:t xml:space="preserve">ri </w:t>
      </w:r>
      <w:r>
        <w:t>L</w:t>
      </w:r>
      <w:r w:rsidRPr="00920420">
        <w:t>anka</w:t>
      </w:r>
      <w:r>
        <w:t xml:space="preserve">? </w:t>
      </w:r>
    </w:p>
    <w:p w14:paraId="7991B8F3" w14:textId="77777777" w:rsidR="005E4249" w:rsidRDefault="005E4249" w:rsidP="005E4249">
      <w:pPr>
        <w:pStyle w:val="ListParagraph"/>
        <w:spacing w:before="120" w:after="120"/>
        <w:jc w:val="both"/>
      </w:pPr>
    </w:p>
    <w:p w14:paraId="66714912" w14:textId="77777777" w:rsidR="005E4249" w:rsidRDefault="005E4249" w:rsidP="005E4249">
      <w:pPr>
        <w:pStyle w:val="ListParagraph"/>
        <w:numPr>
          <w:ilvl w:val="0"/>
          <w:numId w:val="2"/>
        </w:numPr>
        <w:spacing w:before="120" w:after="120"/>
        <w:jc w:val="both"/>
      </w:pPr>
      <w:r>
        <w:t xml:space="preserve">What is the impact of Perceived Risk on online purchasing intention: </w:t>
      </w:r>
      <w:r w:rsidRPr="00920420">
        <w:t xml:space="preserve">special reference to retail fashion industry, </w:t>
      </w:r>
      <w:r>
        <w:t>S</w:t>
      </w:r>
      <w:r w:rsidRPr="00920420">
        <w:t xml:space="preserve">ri </w:t>
      </w:r>
      <w:r>
        <w:t>L</w:t>
      </w:r>
      <w:r w:rsidRPr="00920420">
        <w:t>anka?</w:t>
      </w:r>
      <w:r>
        <w:t xml:space="preserve"> </w:t>
      </w:r>
    </w:p>
    <w:p w14:paraId="230D2F0D" w14:textId="77777777" w:rsidR="005E4249" w:rsidRDefault="005E4249" w:rsidP="005E4249">
      <w:pPr>
        <w:pStyle w:val="ListParagraph"/>
      </w:pPr>
    </w:p>
    <w:p w14:paraId="4BD2D4B2" w14:textId="77777777" w:rsidR="005E4249" w:rsidRDefault="005E4249" w:rsidP="005E4249">
      <w:pPr>
        <w:spacing w:before="120" w:after="120"/>
        <w:jc w:val="both"/>
      </w:pPr>
    </w:p>
    <w:p w14:paraId="72369BBC" w14:textId="77777777" w:rsidR="005E4249" w:rsidRDefault="005E4249" w:rsidP="005E4249">
      <w:pPr>
        <w:spacing w:before="120" w:after="120"/>
        <w:jc w:val="both"/>
      </w:pPr>
    </w:p>
    <w:p w14:paraId="34016ACB" w14:textId="77777777" w:rsidR="005E4249" w:rsidRDefault="005E4249" w:rsidP="005E4249">
      <w:pPr>
        <w:spacing w:before="120" w:after="120"/>
        <w:jc w:val="both"/>
      </w:pPr>
    </w:p>
    <w:p w14:paraId="356AAC03" w14:textId="77777777" w:rsidR="005E4249" w:rsidRDefault="005E4249" w:rsidP="005E4249">
      <w:pPr>
        <w:spacing w:before="120" w:after="120"/>
        <w:jc w:val="both"/>
      </w:pPr>
    </w:p>
    <w:p w14:paraId="5855C6C1" w14:textId="77777777" w:rsidR="005E4249" w:rsidRDefault="005E4249" w:rsidP="005E4249">
      <w:pPr>
        <w:spacing w:before="120" w:after="120"/>
        <w:jc w:val="both"/>
      </w:pPr>
    </w:p>
    <w:p w14:paraId="6DB6C7E1" w14:textId="77777777" w:rsidR="005E4249" w:rsidRDefault="005E4249" w:rsidP="005E4249">
      <w:pPr>
        <w:spacing w:before="120" w:after="120"/>
        <w:jc w:val="both"/>
      </w:pPr>
    </w:p>
    <w:p w14:paraId="181F06EA" w14:textId="77777777" w:rsidR="005E4249" w:rsidRDefault="005E4249" w:rsidP="005E4249">
      <w:pPr>
        <w:spacing w:before="120" w:after="120"/>
        <w:jc w:val="both"/>
      </w:pPr>
    </w:p>
    <w:p w14:paraId="66BCB54D" w14:textId="77777777" w:rsidR="005E4249" w:rsidRDefault="005E4249" w:rsidP="005E4249">
      <w:pPr>
        <w:spacing w:before="120" w:after="120"/>
        <w:jc w:val="both"/>
      </w:pPr>
    </w:p>
    <w:p w14:paraId="70842D33" w14:textId="77777777" w:rsidR="005E4249" w:rsidRPr="00E3645A" w:rsidRDefault="005E4249" w:rsidP="005E4249">
      <w:pPr>
        <w:pStyle w:val="Heading2"/>
        <w:rPr>
          <w:sz w:val="28"/>
          <w:szCs w:val="32"/>
        </w:rPr>
      </w:pPr>
      <w:bookmarkStart w:id="24" w:name="_Toc93579658"/>
      <w:bookmarkStart w:id="25" w:name="_Toc108699139"/>
      <w:bookmarkStart w:id="26" w:name="_Toc122021194"/>
      <w:r w:rsidRPr="00E3645A">
        <w:rPr>
          <w:sz w:val="28"/>
          <w:szCs w:val="32"/>
        </w:rPr>
        <w:t>. Significance of the Study</w:t>
      </w:r>
      <w:bookmarkEnd w:id="24"/>
      <w:bookmarkEnd w:id="25"/>
      <w:bookmarkEnd w:id="26"/>
    </w:p>
    <w:p w14:paraId="19C702C1" w14:textId="667CC8F5" w:rsidR="005E4249" w:rsidRDefault="005E4249" w:rsidP="005E4249">
      <w:pPr>
        <w:spacing w:before="120" w:after="120"/>
        <w:jc w:val="both"/>
      </w:pPr>
      <w:r>
        <w:t xml:space="preserve">The main importance of this study, which can identify and improve the knowledge about </w:t>
      </w:r>
      <w:r w:rsidR="004760E7">
        <w:t xml:space="preserve">Social Media </w:t>
      </w:r>
      <w:r>
        <w:t xml:space="preserve">UGC not in every context, specifically in fashion industry. with this study its able to identify, what is the impact for purchase </w:t>
      </w:r>
      <w:r w:rsidR="00252BD1">
        <w:t>intention</w:t>
      </w:r>
      <w:r>
        <w:t xml:space="preserve"> in this selected industry cause this</w:t>
      </w:r>
      <w:r w:rsidR="004760E7">
        <w:t xml:space="preserve"> Social Media</w:t>
      </w:r>
      <w:r>
        <w:t xml:space="preserve"> UGC.</w:t>
      </w:r>
    </w:p>
    <w:p w14:paraId="02C15818" w14:textId="59FC8736" w:rsidR="005E4249" w:rsidRDefault="005E4249" w:rsidP="005E4249">
      <w:pPr>
        <w:spacing w:before="120" w:after="120"/>
        <w:jc w:val="both"/>
      </w:pPr>
      <w:r>
        <w:t xml:space="preserve">Furthermore, in evaluating past study can identify more advantages in online fashion-wear </w:t>
      </w:r>
      <w:r w:rsidR="0004479B">
        <w:t xml:space="preserve">retail </w:t>
      </w:r>
      <w:r>
        <w:t xml:space="preserve">industry. There is a considerable thing, this fashion retail industry which purchase platform is online, assume a double growth from 2017 to 2022. It means, it predicts it will develop to 79% in this year. when it comes to past few years this online purchases in fashion industry has a development .mainly in 2013 – 2017 UK had a development in this as  24%  </w:t>
      </w:r>
      <w:sdt>
        <w:sdtPr>
          <w:id w:val="1781074740"/>
          <w:citation/>
        </w:sdtPr>
        <w:sdtEndPr/>
        <w:sdtContent>
          <w:r>
            <w:fldChar w:fldCharType="begin"/>
          </w:r>
          <w:r>
            <w:rPr>
              <w:lang w:val="en-US"/>
            </w:rPr>
            <w:instrText xml:space="preserve">CITATION min22 \l 1033 </w:instrText>
          </w:r>
          <w:r>
            <w:fldChar w:fldCharType="separate"/>
          </w:r>
          <w:r w:rsidR="002E284A" w:rsidRPr="002E284A">
            <w:rPr>
              <w:noProof/>
              <w:lang w:val="en-US"/>
            </w:rPr>
            <w:t>(Mintel, n.d.)</w:t>
          </w:r>
          <w:r>
            <w:fldChar w:fldCharType="end"/>
          </w:r>
        </w:sdtContent>
      </w:sdt>
      <w:r>
        <w:t xml:space="preserve">The internet is a more different shopping medium and it is use for a new set of rules and expectations between the online shopper and the fashion retailer (Business and management horizon, </w:t>
      </w:r>
      <w:r w:rsidR="005B795B">
        <w:t>2020</w:t>
      </w:r>
      <w:r>
        <w:t xml:space="preserve">). These have ability to announce the wide audience, increase the cost savings, direct communication improves the personalization with the consumer and the web sites will be available to consumers on every day </w:t>
      </w:r>
      <w:sdt>
        <w:sdtPr>
          <w:id w:val="1222714107"/>
          <w:citation/>
        </w:sdtPr>
        <w:sdtEndPr/>
        <w:sdtContent>
          <w:r>
            <w:fldChar w:fldCharType="begin"/>
          </w:r>
          <w:r w:rsidR="008C5D00">
            <w:rPr>
              <w:lang w:val="en-US"/>
            </w:rPr>
            <w:instrText xml:space="preserve">CITATION Row14 \l 1033 </w:instrText>
          </w:r>
          <w:r>
            <w:fldChar w:fldCharType="separate"/>
          </w:r>
          <w:r w:rsidR="002E284A" w:rsidRPr="002E284A">
            <w:rPr>
              <w:noProof/>
              <w:lang w:val="en-US"/>
            </w:rPr>
            <w:t>(Holliman &amp; Rowley, 2018)</w:t>
          </w:r>
          <w:r>
            <w:fldChar w:fldCharType="end"/>
          </w:r>
        </w:sdtContent>
      </w:sdt>
      <w:r w:rsidR="0004479B">
        <w:t>.</w:t>
      </w:r>
      <w:r>
        <w:t xml:space="preserve"> It is recognized that costs incurred by established retailers in attracting web customers are lower than those for online operators </w:t>
      </w:r>
      <w:sdt>
        <w:sdtPr>
          <w:id w:val="-1583062457"/>
          <w:citation/>
        </w:sdtPr>
        <w:sdtEndPr/>
        <w:sdtContent>
          <w:r>
            <w:fldChar w:fldCharType="begin"/>
          </w:r>
          <w:r w:rsidR="00D064C5">
            <w:rPr>
              <w:lang w:val="en-US"/>
            </w:rPr>
            <w:instrText xml:space="preserve">CITATION HRa00 \l 1033 </w:instrText>
          </w:r>
          <w:r>
            <w:fldChar w:fldCharType="separate"/>
          </w:r>
          <w:r w:rsidR="002E284A" w:rsidRPr="002E284A">
            <w:rPr>
              <w:noProof/>
              <w:lang w:val="en-US"/>
            </w:rPr>
            <w:t>(Bhatnaga, Misra, &amp; Rao, 2020)</w:t>
          </w:r>
          <w:r>
            <w:fldChar w:fldCharType="end"/>
          </w:r>
        </w:sdtContent>
      </w:sdt>
      <w:r w:rsidR="0004479B">
        <w:t xml:space="preserve">. </w:t>
      </w:r>
      <w:r>
        <w:t xml:space="preserve">Additional value-added features offered to the online shopper include in-depth product information, two-way communication, demonstration of products and services in real time and up to date online information </w:t>
      </w:r>
      <w:sdt>
        <w:sdtPr>
          <w:id w:val="475185166"/>
          <w:citation/>
        </w:sdtPr>
        <w:sdtEndPr/>
        <w:sdtContent>
          <w:r>
            <w:fldChar w:fldCharType="begin"/>
          </w:r>
          <w:r w:rsidR="008C5D00">
            <w:rPr>
              <w:lang w:val="en-US"/>
            </w:rPr>
            <w:instrText xml:space="preserve">CITATION Row14 \l 1033 </w:instrText>
          </w:r>
          <w:r>
            <w:fldChar w:fldCharType="separate"/>
          </w:r>
          <w:r w:rsidR="002E284A" w:rsidRPr="002E284A">
            <w:rPr>
              <w:noProof/>
              <w:lang w:val="en-US"/>
            </w:rPr>
            <w:t>(Holliman &amp; Rowley, 2018)</w:t>
          </w:r>
          <w:r>
            <w:fldChar w:fldCharType="end"/>
          </w:r>
        </w:sdtContent>
      </w:sdt>
      <w:r>
        <w:t>. However, motivation factor to do this is, when considering the academic side there are fewer numbers of research doing in the fashion-wear field. Sri Lankan fashion retail sector</w:t>
      </w:r>
      <w:r w:rsidR="008F538B">
        <w:t xml:space="preserve"> creates</w:t>
      </w:r>
      <w:r>
        <w:t xml:space="preserve"> a home for retailers. It is where growth and success are in the forefront and considerably less amount of research has been done so far to asses different issues involved in the industry </w:t>
      </w:r>
      <w:sdt>
        <w:sdtPr>
          <w:id w:val="1364794749"/>
          <w:citation/>
        </w:sdtPr>
        <w:sdtEndPr/>
        <w:sdtContent>
          <w:r>
            <w:fldChar w:fldCharType="begin"/>
          </w:r>
          <w:r w:rsidR="00D064C5">
            <w:rPr>
              <w:lang w:val="en-US"/>
            </w:rPr>
            <w:instrText xml:space="preserve">CITATION Ran14 \t  \l 1033 </w:instrText>
          </w:r>
          <w:r>
            <w:fldChar w:fldCharType="separate"/>
          </w:r>
          <w:r w:rsidR="002E284A" w:rsidRPr="002E284A">
            <w:rPr>
              <w:noProof/>
              <w:lang w:val="en-US"/>
            </w:rPr>
            <w:t>(Ranaweera &amp; Halwatura, 2014)</w:t>
          </w:r>
          <w:r>
            <w:fldChar w:fldCharType="end"/>
          </w:r>
        </w:sdtContent>
      </w:sdt>
      <w:r>
        <w:t xml:space="preserve">. This study will be useful for managers and all related parties of this fashion retail industry to identify how does </w:t>
      </w:r>
      <w:r w:rsidR="004760E7">
        <w:t xml:space="preserve">Social Media </w:t>
      </w:r>
      <w:r>
        <w:t xml:space="preserve">UGC can impact on their online purchase </w:t>
      </w:r>
      <w:r w:rsidR="00252BD1">
        <w:t>intention</w:t>
      </w:r>
      <w:r>
        <w:t xml:space="preserve"> when they decide their daily social media campaigns. </w:t>
      </w:r>
    </w:p>
    <w:p w14:paraId="5A1E8E51" w14:textId="77777777" w:rsidR="00677C92" w:rsidRDefault="00677C92" w:rsidP="005E4249">
      <w:pPr>
        <w:spacing w:before="120" w:after="120"/>
        <w:jc w:val="both"/>
      </w:pPr>
    </w:p>
    <w:p w14:paraId="7CC71F44" w14:textId="51ACB02B" w:rsidR="00870BC0" w:rsidRPr="00870BC0" w:rsidRDefault="00FA1A00" w:rsidP="00870BC0">
      <w:pPr>
        <w:pStyle w:val="Heading2"/>
        <w:rPr>
          <w:bCs/>
          <w:sz w:val="28"/>
          <w:szCs w:val="28"/>
        </w:rPr>
      </w:pPr>
      <w:bookmarkStart w:id="27" w:name="_Toc95133327"/>
      <w:bookmarkStart w:id="28" w:name="_Toc122021195"/>
      <w:r>
        <w:rPr>
          <w:bCs/>
          <w:sz w:val="28"/>
          <w:szCs w:val="28"/>
        </w:rPr>
        <w:t xml:space="preserve">Overview Of </w:t>
      </w:r>
      <w:r w:rsidR="00870BC0">
        <w:rPr>
          <w:bCs/>
          <w:sz w:val="28"/>
          <w:szCs w:val="28"/>
        </w:rPr>
        <w:t>Research M</w:t>
      </w:r>
      <w:r w:rsidR="00870BC0" w:rsidRPr="00870BC0">
        <w:rPr>
          <w:bCs/>
          <w:sz w:val="28"/>
          <w:szCs w:val="28"/>
        </w:rPr>
        <w:t>ethodology</w:t>
      </w:r>
      <w:bookmarkEnd w:id="27"/>
      <w:bookmarkEnd w:id="28"/>
    </w:p>
    <w:p w14:paraId="5789CD50" w14:textId="46A9A86C" w:rsidR="00DA4749" w:rsidRDefault="00DA4749" w:rsidP="00DA4749">
      <w:pPr>
        <w:pStyle w:val="Heading3"/>
      </w:pPr>
      <w:bookmarkStart w:id="29" w:name="_Toc122021196"/>
      <w:r>
        <w:t>Introduction</w:t>
      </w:r>
      <w:bookmarkEnd w:id="29"/>
      <w:r>
        <w:t xml:space="preserve"> </w:t>
      </w:r>
    </w:p>
    <w:p w14:paraId="7D7F55D4" w14:textId="1DBDB940" w:rsidR="00870BC0" w:rsidRPr="00D71745" w:rsidRDefault="00870BC0" w:rsidP="00D71745">
      <w:pPr>
        <w:spacing w:before="120" w:after="120"/>
        <w:jc w:val="both"/>
        <w:rPr>
          <w:b/>
          <w:bCs/>
        </w:rPr>
      </w:pPr>
      <w:r w:rsidRPr="002E6EE3">
        <w:t>This consists the details of research philosophy, research approach, research design, Unit of analysis, population and sample of the study, measurement and scales, data collection methods and data presentation and analysis method. Quantitative research design is used to collect and analyse the numerical data to describe, explain, predict, or control the variable of this study</w:t>
      </w:r>
      <w:r w:rsidRPr="00870BC0">
        <w:rPr>
          <w:rFonts w:cs="Times New Roman"/>
          <w:color w:val="000000" w:themeColor="text1"/>
        </w:rPr>
        <w:t xml:space="preserve"> </w:t>
      </w:r>
      <w:sdt>
        <w:sdtPr>
          <w:rPr>
            <w:rFonts w:cs="Times New Roman"/>
            <w:color w:val="000000" w:themeColor="text1"/>
          </w:rPr>
          <w:id w:val="-1865271099"/>
          <w:citation/>
        </w:sdtPr>
        <w:sdtEndPr/>
        <w:sdtContent>
          <w:r w:rsidRPr="00870BC0">
            <w:rPr>
              <w:rFonts w:cs="Times New Roman"/>
              <w:color w:val="000000" w:themeColor="text1"/>
            </w:rPr>
            <w:fldChar w:fldCharType="begin"/>
          </w:r>
          <w:r w:rsidR="00D064C5">
            <w:rPr>
              <w:rFonts w:cs="Times New Roman"/>
              <w:color w:val="000000" w:themeColor="text1"/>
              <w:lang w:val="en-US"/>
            </w:rPr>
            <w:instrText xml:space="preserve">CITATION Dud18 \l 1033 </w:instrText>
          </w:r>
          <w:r w:rsidRPr="00870BC0">
            <w:rPr>
              <w:rFonts w:cs="Times New Roman"/>
              <w:color w:val="000000" w:themeColor="text1"/>
            </w:rPr>
            <w:fldChar w:fldCharType="separate"/>
          </w:r>
          <w:r w:rsidR="002E284A" w:rsidRPr="002E284A">
            <w:rPr>
              <w:rFonts w:cs="Times New Roman"/>
              <w:noProof/>
              <w:color w:val="000000" w:themeColor="text1"/>
              <w:lang w:val="en-US"/>
            </w:rPr>
            <w:t>(Dudovskiy, 2018)</w:t>
          </w:r>
          <w:r w:rsidRPr="00870BC0">
            <w:rPr>
              <w:rFonts w:cs="Times New Roman"/>
              <w:color w:val="000000" w:themeColor="text1"/>
            </w:rPr>
            <w:fldChar w:fldCharType="end"/>
          </w:r>
        </w:sdtContent>
      </w:sdt>
      <w:r>
        <w:t>. When it comes to empirical studies sample size can identify as a main thing. Therefore, convenient sample will use for this study.  The reason can be mentioned this method as a good accuracy for data. Not only that</w:t>
      </w:r>
      <w:r w:rsidRPr="002E6EE3">
        <w:t xml:space="preserve"> the convenient sample for carry out this research</w:t>
      </w:r>
      <w:r>
        <w:t xml:space="preserve"> also significant</w:t>
      </w:r>
      <w:r w:rsidRPr="002E6EE3">
        <w:t>. This study follows the positivism philosophy as the research is quantitative one and conduct on scientific method. This study based on deductive approach as a developed theory is tested by analysing collected data. This can be considered as descriptive, single cross-sectional research. Structured questionnaire will be used to collect data from representative sample for one time within a specific time frame</w:t>
      </w:r>
      <w:sdt>
        <w:sdtPr>
          <w:id w:val="1848520197"/>
          <w:citation/>
        </w:sdtPr>
        <w:sdtEndPr/>
        <w:sdtContent>
          <w:r>
            <w:fldChar w:fldCharType="begin"/>
          </w:r>
          <w:r w:rsidR="00D064C5">
            <w:rPr>
              <w:lang w:val="en-US"/>
            </w:rPr>
            <w:instrText xml:space="preserve">CITATION Dud18 \l 1033 </w:instrText>
          </w:r>
          <w:r>
            <w:fldChar w:fldCharType="separate"/>
          </w:r>
          <w:r w:rsidR="002E284A">
            <w:rPr>
              <w:noProof/>
              <w:lang w:val="en-US"/>
            </w:rPr>
            <w:t xml:space="preserve"> </w:t>
          </w:r>
          <w:r w:rsidR="002E284A" w:rsidRPr="002E284A">
            <w:rPr>
              <w:noProof/>
              <w:lang w:val="en-US"/>
            </w:rPr>
            <w:t>(Dudovskiy, 2018)</w:t>
          </w:r>
          <w:r>
            <w:fldChar w:fldCharType="end"/>
          </w:r>
        </w:sdtContent>
      </w:sdt>
      <w:r w:rsidRPr="002E6EE3">
        <w:t xml:space="preserve">. Survey will be used to collect data from the sample which is female and male Facebook and/ or Instagram users in western province, Sri Lanka. Eventually, data presentation </w:t>
      </w:r>
      <w:r>
        <w:t xml:space="preserve">of the study </w:t>
      </w:r>
      <w:r w:rsidRPr="002E6EE3">
        <w:t>and analysis method</w:t>
      </w:r>
      <w:r>
        <w:t xml:space="preserve">s of the study </w:t>
      </w:r>
      <w:r w:rsidRPr="002E6EE3">
        <w:t xml:space="preserve">and construction of the questionnaire is explained. </w:t>
      </w:r>
    </w:p>
    <w:p w14:paraId="190CAE03" w14:textId="77777777" w:rsidR="00870BC0" w:rsidRPr="00813E3D" w:rsidRDefault="00870BC0" w:rsidP="00DA4749">
      <w:pPr>
        <w:pStyle w:val="Heading3"/>
        <w:rPr>
          <w:bCs/>
        </w:rPr>
      </w:pPr>
      <w:bookmarkStart w:id="30" w:name="_Toc95133328"/>
      <w:bookmarkStart w:id="31" w:name="_Toc122021197"/>
      <w:r w:rsidRPr="00813E3D">
        <w:rPr>
          <w:bCs/>
        </w:rPr>
        <w:t>Scope of the Study</w:t>
      </w:r>
      <w:bookmarkEnd w:id="30"/>
      <w:bookmarkEnd w:id="31"/>
      <w:r w:rsidRPr="00813E3D">
        <w:rPr>
          <w:bCs/>
        </w:rPr>
        <w:t xml:space="preserve"> </w:t>
      </w:r>
    </w:p>
    <w:p w14:paraId="2F77D8D0" w14:textId="339C3ACA" w:rsidR="00870BC0" w:rsidRDefault="00870BC0" w:rsidP="00DA4749">
      <w:pPr>
        <w:spacing w:before="120" w:after="120"/>
        <w:jc w:val="both"/>
      </w:pPr>
      <w:r w:rsidRPr="002E6EE3">
        <w:t>This study focuses impact of</w:t>
      </w:r>
      <w:r w:rsidR="004760E7">
        <w:t xml:space="preserve"> Social Media</w:t>
      </w:r>
      <w:r w:rsidRPr="002E6EE3">
        <w:t xml:space="preserve"> UGC of retail fashion </w:t>
      </w:r>
      <w:r>
        <w:t xml:space="preserve">context </w:t>
      </w:r>
      <w:r w:rsidRPr="002E6EE3">
        <w:t>customers in Sri Lanka. Retail fashion is a novel and emerging sector in Sri Lanka.</w:t>
      </w:r>
      <w:r>
        <w:t xml:space="preserve"> According to</w:t>
      </w:r>
      <w:r w:rsidR="0004479B">
        <w:t xml:space="preserve"> </w:t>
      </w:r>
      <w:r w:rsidR="0004479B" w:rsidRPr="00B70D0F">
        <w:rPr>
          <w:noProof/>
          <w:lang w:val="en-US"/>
        </w:rPr>
        <w:t>Ranaweera &amp; Halwatura</w:t>
      </w:r>
      <w:r>
        <w:t xml:space="preserve"> </w:t>
      </w:r>
      <w:r w:rsidRPr="002E6EE3">
        <w:t xml:space="preserve"> </w:t>
      </w:r>
      <w:sdt>
        <w:sdtPr>
          <w:id w:val="1485974507"/>
          <w:citation/>
        </w:sdtPr>
        <w:sdtEndPr/>
        <w:sdtContent>
          <w:r>
            <w:fldChar w:fldCharType="begin"/>
          </w:r>
          <w:r w:rsidR="001C443E">
            <w:rPr>
              <w:lang w:val="en-US"/>
            </w:rPr>
            <w:instrText xml:space="preserve">CITATION Ran14 \n  \t  \l 1033 </w:instrText>
          </w:r>
          <w:r>
            <w:fldChar w:fldCharType="separate"/>
          </w:r>
          <w:r w:rsidR="002E284A" w:rsidRPr="002E284A">
            <w:rPr>
              <w:noProof/>
              <w:lang w:val="en-US"/>
            </w:rPr>
            <w:t>(2014)</w:t>
          </w:r>
          <w:r>
            <w:fldChar w:fldCharType="end"/>
          </w:r>
        </w:sdtContent>
      </w:sdt>
      <w:r>
        <w:t xml:space="preserve"> </w:t>
      </w:r>
      <w:r w:rsidRPr="002E6EE3">
        <w:t xml:space="preserve">have explained that retail fashioners can be </w:t>
      </w:r>
      <w:r>
        <w:t xml:space="preserve">not only </w:t>
      </w:r>
      <w:r w:rsidRPr="002E6EE3">
        <w:t xml:space="preserve">designers, product developers, merchandisers </w:t>
      </w:r>
      <w:r>
        <w:t>but also can</w:t>
      </w:r>
      <w:r w:rsidRPr="002E6EE3">
        <w:t xml:space="preserve"> marketers. Local </w:t>
      </w:r>
      <w:r>
        <w:t xml:space="preserve">Sri Lankan </w:t>
      </w:r>
      <w:r w:rsidRPr="002E6EE3">
        <w:t>retailers are earning over 10 million us dollars annually</w:t>
      </w:r>
      <w:r>
        <w:t xml:space="preserve"> which is considerable </w:t>
      </w:r>
      <w:sdt>
        <w:sdtPr>
          <w:id w:val="1796860135"/>
          <w:citation/>
        </w:sdtPr>
        <w:sdtEndPr/>
        <w:sdtContent>
          <w:r>
            <w:fldChar w:fldCharType="begin"/>
          </w:r>
          <w:r>
            <w:rPr>
              <w:lang w:val="en-US"/>
            </w:rPr>
            <w:instrText xml:space="preserve">CITATION Placeholder2 \l 1033 </w:instrText>
          </w:r>
          <w:r>
            <w:fldChar w:fldCharType="separate"/>
          </w:r>
          <w:r w:rsidR="002E284A" w:rsidRPr="002E284A">
            <w:rPr>
              <w:noProof/>
              <w:lang w:val="en-US"/>
            </w:rPr>
            <w:t>(Dias, S, 2011)</w:t>
          </w:r>
          <w:r>
            <w:fldChar w:fldCharType="end"/>
          </w:r>
        </w:sdtContent>
      </w:sdt>
      <w:r w:rsidRPr="002E6EE3">
        <w:t xml:space="preserve">. As well as, they have </w:t>
      </w:r>
      <w:r>
        <w:t xml:space="preserve">a good </w:t>
      </w:r>
      <w:r w:rsidRPr="002E6EE3">
        <w:t>potential to reach up to US$500 million in the next few years</w:t>
      </w:r>
      <w:r>
        <w:t>’ time</w:t>
      </w:r>
      <w:r w:rsidRPr="002E6EE3">
        <w:t>.</w:t>
      </w:r>
      <w:r>
        <w:t xml:space="preserve"> There was a good development in this fashion retail. 50% improvement could see about fashion sold like sections</w:t>
      </w:r>
      <w:r w:rsidR="00DA4749">
        <w:t xml:space="preserve"> </w:t>
      </w:r>
      <w:sdt>
        <w:sdtPr>
          <w:id w:val="36241079"/>
          <w:citation/>
        </w:sdtPr>
        <w:sdtEndPr/>
        <w:sdtContent>
          <w:r w:rsidR="00DA4749">
            <w:fldChar w:fldCharType="begin"/>
          </w:r>
          <w:r w:rsidR="00D064C5">
            <w:rPr>
              <w:lang w:val="en-US"/>
            </w:rPr>
            <w:instrText xml:space="preserve">CITATION Ran14 \t  \l 1033 </w:instrText>
          </w:r>
          <w:r w:rsidR="00DA4749">
            <w:fldChar w:fldCharType="separate"/>
          </w:r>
          <w:r w:rsidR="002E284A" w:rsidRPr="002E284A">
            <w:rPr>
              <w:noProof/>
              <w:lang w:val="en-US"/>
            </w:rPr>
            <w:t>(Ranaweera &amp; Halwatura, 2014)</w:t>
          </w:r>
          <w:r w:rsidR="00DA4749">
            <w:fldChar w:fldCharType="end"/>
          </w:r>
        </w:sdtContent>
      </w:sdt>
      <w:r w:rsidR="00DA4749">
        <w:t>.</w:t>
      </w:r>
    </w:p>
    <w:p w14:paraId="23C56487" w14:textId="4C132F60" w:rsidR="00870BC0" w:rsidRDefault="00DA4749" w:rsidP="00DA4749">
      <w:pPr>
        <w:pStyle w:val="Heading3"/>
        <w:rPr>
          <w:bCs/>
        </w:rPr>
      </w:pPr>
      <w:bookmarkStart w:id="32" w:name="_Toc122021198"/>
      <w:r>
        <w:rPr>
          <w:bCs/>
        </w:rPr>
        <w:t>Sources of Data</w:t>
      </w:r>
      <w:bookmarkEnd w:id="32"/>
      <w:r>
        <w:rPr>
          <w:bCs/>
        </w:rPr>
        <w:t xml:space="preserve"> </w:t>
      </w:r>
    </w:p>
    <w:p w14:paraId="77B04646" w14:textId="05A64AEA" w:rsidR="00DA4749" w:rsidRDefault="00870BC0" w:rsidP="00D71745">
      <w:pPr>
        <w:pStyle w:val="ListParagraph"/>
        <w:spacing w:before="120" w:after="120"/>
        <w:ind w:left="360"/>
        <w:jc w:val="both"/>
      </w:pPr>
      <w:r>
        <w:t>In this study, researcher will be used a questionnaire.</w:t>
      </w:r>
      <w:r w:rsidRPr="001F7E20">
        <w:t xml:space="preserve"> </w:t>
      </w:r>
      <w:r w:rsidRPr="002E6EE3">
        <w:t>Structured questionnaire will be used to collect data from representative sample for one time within a specific time frame. Survey will be used to collect data from the sample which is female and male Facebook and/ or Instagram users in western province, Sri Lanka.</w:t>
      </w:r>
      <w:r>
        <w:t xml:space="preserve"> Language will be used as Simple English which need to be easily understandable. </w:t>
      </w:r>
      <w:r w:rsidR="00E61EA9">
        <w:t>A</w:t>
      </w:r>
      <w:r>
        <w:t xml:space="preserve"> google forum can use for this.</w:t>
      </w:r>
    </w:p>
    <w:p w14:paraId="4900BA0B" w14:textId="2CC43FA6" w:rsidR="00870BC0" w:rsidRPr="00DA4749" w:rsidRDefault="00DA4749" w:rsidP="00DA4749">
      <w:pPr>
        <w:pStyle w:val="Heading3"/>
      </w:pPr>
      <w:bookmarkStart w:id="33" w:name="_Toc122021199"/>
      <w:r w:rsidRPr="00DA4749">
        <w:t>Sampling plan</w:t>
      </w:r>
      <w:bookmarkEnd w:id="33"/>
      <w:r w:rsidRPr="00DA4749">
        <w:t xml:space="preserve"> </w:t>
      </w:r>
    </w:p>
    <w:p w14:paraId="3BEE234B" w14:textId="77777777" w:rsidR="00870BC0" w:rsidRDefault="00870BC0" w:rsidP="00870BC0">
      <w:pPr>
        <w:pStyle w:val="ListParagraph"/>
        <w:spacing w:before="120" w:after="120"/>
        <w:ind w:left="360"/>
        <w:jc w:val="both"/>
      </w:pPr>
      <w:r>
        <w:sym w:font="Symbol" w:char="F0B7"/>
      </w:r>
      <w:r>
        <w:t xml:space="preserve"> </w:t>
      </w:r>
      <w:r w:rsidRPr="00EE2EC5">
        <w:rPr>
          <w:b/>
          <w:bCs/>
        </w:rPr>
        <w:t>Target population</w:t>
      </w:r>
      <w:r>
        <w:t xml:space="preserve"> </w:t>
      </w:r>
    </w:p>
    <w:p w14:paraId="01ABEC6D" w14:textId="18668B1C" w:rsidR="00870BC0" w:rsidRPr="00D71745" w:rsidRDefault="00D71745" w:rsidP="00D71745">
      <w:pPr>
        <w:spacing w:before="120" w:after="120"/>
        <w:jc w:val="both"/>
        <w:rPr>
          <w:rFonts w:cs="Times New Roman"/>
          <w:color w:val="000000" w:themeColor="text1"/>
        </w:rPr>
      </w:pPr>
      <w:r w:rsidRPr="00D71745">
        <w:rPr>
          <w:rFonts w:cs="Times New Roman"/>
          <w:color w:val="000000" w:themeColor="text1"/>
        </w:rPr>
        <w:t xml:space="preserve">A population is a group of people with whom the researcher wants to conduct research, and it could be a group of individuals, households, or enterprises </w:t>
      </w:r>
      <w:sdt>
        <w:sdtPr>
          <w:id w:val="1835802000"/>
          <w:citation/>
        </w:sdtPr>
        <w:sdtEndPr/>
        <w:sdtContent>
          <w:r w:rsidRPr="00D71745">
            <w:rPr>
              <w:rFonts w:cs="Times New Roman"/>
              <w:color w:val="000000" w:themeColor="text1"/>
            </w:rPr>
            <w:fldChar w:fldCharType="begin"/>
          </w:r>
          <w:r w:rsidRPr="00D71745">
            <w:rPr>
              <w:rFonts w:cs="Times New Roman"/>
              <w:color w:val="000000" w:themeColor="text1"/>
              <w:lang w:val="en-US"/>
            </w:rPr>
            <w:instrText xml:space="preserve"> CITATION Smi10 \l 1033 </w:instrText>
          </w:r>
          <w:r w:rsidRPr="00D71745">
            <w:rPr>
              <w:rFonts w:cs="Times New Roman"/>
              <w:color w:val="000000" w:themeColor="text1"/>
            </w:rPr>
            <w:fldChar w:fldCharType="separate"/>
          </w:r>
          <w:r w:rsidR="002E284A" w:rsidRPr="002E284A">
            <w:rPr>
              <w:rFonts w:cs="Times New Roman"/>
              <w:noProof/>
              <w:color w:val="000000" w:themeColor="text1"/>
              <w:lang w:val="en-US"/>
            </w:rPr>
            <w:t>( Smith &amp; Albaum, 2010)</w:t>
          </w:r>
          <w:r w:rsidRPr="00D71745">
            <w:rPr>
              <w:rFonts w:cs="Times New Roman"/>
              <w:color w:val="000000" w:themeColor="text1"/>
            </w:rPr>
            <w:fldChar w:fldCharType="end"/>
          </w:r>
        </w:sdtContent>
      </w:sdt>
      <w:r w:rsidRPr="00D71745">
        <w:rPr>
          <w:rFonts w:cs="Times New Roman"/>
          <w:color w:val="000000" w:themeColor="text1"/>
        </w:rPr>
        <w:t xml:space="preserve">. Sri Lankan population who use </w:t>
      </w:r>
      <w:r w:rsidR="00586FAF">
        <w:rPr>
          <w:rFonts w:cs="Times New Roman"/>
          <w:color w:val="000000" w:themeColor="text1"/>
        </w:rPr>
        <w:t xml:space="preserve">Facebook and/or Instagram </w:t>
      </w:r>
      <w:r w:rsidRPr="00D71745">
        <w:rPr>
          <w:rFonts w:cs="Times New Roman"/>
          <w:color w:val="000000" w:themeColor="text1"/>
        </w:rPr>
        <w:t>is the target population of this research study.</w:t>
      </w:r>
      <w:r w:rsidR="007C2830">
        <w:rPr>
          <w:rFonts w:cs="Times New Roman"/>
          <w:color w:val="000000" w:themeColor="text1"/>
        </w:rPr>
        <w:t xml:space="preserve"> </w:t>
      </w:r>
      <w:r w:rsidR="0017321F" w:rsidRPr="0017321F">
        <w:t>T</w:t>
      </w:r>
      <w:r w:rsidR="007C2830" w:rsidRPr="0017321F">
        <w:t>here are 8.7 million Instagram and Facebook users in sri lanka in 2022</w:t>
      </w:r>
      <w:r w:rsidR="0017321F" w:rsidRPr="0017321F">
        <w:t xml:space="preserve"> </w:t>
      </w:r>
      <w:sdt>
        <w:sdtPr>
          <w:id w:val="1474336066"/>
          <w:citation/>
        </w:sdtPr>
        <w:sdtEndPr/>
        <w:sdtContent>
          <w:r w:rsidR="0017321F" w:rsidRPr="0017321F">
            <w:fldChar w:fldCharType="begin"/>
          </w:r>
          <w:r w:rsidR="0017321F" w:rsidRPr="0017321F">
            <w:rPr>
              <w:lang w:val="en-IN"/>
            </w:rPr>
            <w:instrText xml:space="preserve">CITATION Kem22 \l 16393 </w:instrText>
          </w:r>
          <w:r w:rsidR="0017321F" w:rsidRPr="0017321F">
            <w:fldChar w:fldCharType="separate"/>
          </w:r>
          <w:r w:rsidR="002E284A">
            <w:rPr>
              <w:noProof/>
              <w:lang w:val="en-IN"/>
            </w:rPr>
            <w:t>(Kemp, Digital-2022; Sri Lanka, 2022)</w:t>
          </w:r>
          <w:r w:rsidR="0017321F" w:rsidRPr="0017321F">
            <w:fldChar w:fldCharType="end"/>
          </w:r>
        </w:sdtContent>
      </w:sdt>
      <w:r w:rsidR="0017321F" w:rsidRPr="0017321F">
        <w:t>.</w:t>
      </w:r>
      <w:r w:rsidR="007C2830" w:rsidRPr="0017321F">
        <w:t xml:space="preserve"> www.</w:t>
      </w:r>
      <w:r w:rsidR="007C2830">
        <w:t>Surveysystem.com has been used to calculate the following sample.</w:t>
      </w:r>
    </w:p>
    <w:p w14:paraId="3B99C406" w14:textId="77777777" w:rsidR="00870BC0" w:rsidRPr="00EE2EC5" w:rsidRDefault="00870BC0" w:rsidP="00870BC0">
      <w:pPr>
        <w:pStyle w:val="ListParagraph"/>
        <w:spacing w:before="120" w:after="120"/>
        <w:ind w:left="360"/>
        <w:jc w:val="both"/>
        <w:rPr>
          <w:b/>
          <w:bCs/>
        </w:rPr>
      </w:pPr>
      <w:r w:rsidRPr="00EE2EC5">
        <w:rPr>
          <w:b/>
          <w:bCs/>
        </w:rPr>
        <w:sym w:font="Symbol" w:char="F0B7"/>
      </w:r>
      <w:r w:rsidRPr="00EE2EC5">
        <w:rPr>
          <w:b/>
          <w:bCs/>
        </w:rPr>
        <w:t xml:space="preserve"> Sample Size </w:t>
      </w:r>
    </w:p>
    <w:p w14:paraId="78249656" w14:textId="4974AFEF" w:rsidR="00614A7D" w:rsidRDefault="007C2830" w:rsidP="00614A7D">
      <w:pPr>
        <w:spacing w:before="120" w:after="120"/>
        <w:jc w:val="both"/>
      </w:pPr>
      <w:r>
        <w:t>S</w:t>
      </w:r>
      <w:r w:rsidR="00870BC0" w:rsidRPr="002E6EE3">
        <w:t xml:space="preserve">ample size </w:t>
      </w:r>
      <w:r w:rsidR="00614A7D">
        <w:t>is planned to take</w:t>
      </w:r>
      <w:r w:rsidR="00870BC0" w:rsidRPr="002E6EE3">
        <w:t xml:space="preserve"> as </w:t>
      </w:r>
      <w:r>
        <w:t>384</w:t>
      </w:r>
      <w:r w:rsidR="00870BC0" w:rsidRPr="002E6EE3">
        <w:t xml:space="preserve"> for this study by concentrating on individuals who are in residing in western province in Sri Lanka people who use face book and/or Instagra</w:t>
      </w:r>
      <w:r>
        <w:t xml:space="preserve">m. </w:t>
      </w:r>
      <w:r w:rsidR="00614A7D">
        <w:t>www.Surveysystem.com has been used to calculate the sample based on the population and it is exhibited in the Third Chapter.</w:t>
      </w:r>
    </w:p>
    <w:p w14:paraId="08629C54" w14:textId="2EA84E44" w:rsidR="00870BC0" w:rsidRDefault="00614A7D" w:rsidP="00D71745">
      <w:pPr>
        <w:spacing w:before="120" w:after="120"/>
        <w:jc w:val="both"/>
      </w:pPr>
      <w:r>
        <w:t>With the limited time concerns 220 respondents have selected as the sample for data analysis.</w:t>
      </w:r>
    </w:p>
    <w:p w14:paraId="4A14026E" w14:textId="77777777" w:rsidR="00870BC0" w:rsidRDefault="00870BC0" w:rsidP="00870BC0">
      <w:pPr>
        <w:pStyle w:val="ListParagraph"/>
        <w:spacing w:before="120" w:after="120"/>
        <w:ind w:left="360"/>
        <w:jc w:val="both"/>
        <w:rPr>
          <w:b/>
          <w:bCs/>
        </w:rPr>
      </w:pPr>
      <w:r w:rsidRPr="00EE2EC5">
        <w:rPr>
          <w:b/>
          <w:bCs/>
        </w:rPr>
        <w:sym w:font="Symbol" w:char="F0B7"/>
      </w:r>
      <w:r w:rsidRPr="00EE2EC5">
        <w:rPr>
          <w:b/>
          <w:bCs/>
        </w:rPr>
        <w:t xml:space="preserve"> Sampling method. </w:t>
      </w:r>
    </w:p>
    <w:p w14:paraId="3C47E127" w14:textId="0EB9A567" w:rsidR="00870BC0" w:rsidRPr="00562219" w:rsidRDefault="00870BC0" w:rsidP="00D71745">
      <w:pPr>
        <w:spacing w:before="120" w:after="120"/>
        <w:jc w:val="both"/>
      </w:pPr>
      <w:r>
        <w:t>Nonprobability sampling is selected to collect data. Not only that</w:t>
      </w:r>
      <w:r w:rsidRPr="002E6EE3">
        <w:t xml:space="preserve"> the convenient sample for carry out this research</w:t>
      </w:r>
      <w:r>
        <w:t xml:space="preserve"> also significant</w:t>
      </w:r>
      <w:r w:rsidRPr="002E6EE3">
        <w:t>. This study follows the positivism philosophy as the research is quantitative one and conduct on scientific method</w:t>
      </w:r>
      <w:sdt>
        <w:sdtPr>
          <w:id w:val="710542724"/>
          <w:citation/>
        </w:sdtPr>
        <w:sdtEndPr/>
        <w:sdtContent>
          <w:r w:rsidR="00D71745">
            <w:fldChar w:fldCharType="begin"/>
          </w:r>
          <w:r w:rsidR="00D064C5">
            <w:rPr>
              <w:lang w:val="en-US"/>
            </w:rPr>
            <w:instrText xml:space="preserve">CITATION Dud18 \l 1033 </w:instrText>
          </w:r>
          <w:r w:rsidR="00D71745">
            <w:fldChar w:fldCharType="separate"/>
          </w:r>
          <w:r w:rsidR="002E284A">
            <w:rPr>
              <w:noProof/>
              <w:lang w:val="en-US"/>
            </w:rPr>
            <w:t xml:space="preserve"> </w:t>
          </w:r>
          <w:r w:rsidR="002E284A" w:rsidRPr="002E284A">
            <w:rPr>
              <w:noProof/>
              <w:lang w:val="en-US"/>
            </w:rPr>
            <w:t>(Dudovskiy, 2018)</w:t>
          </w:r>
          <w:r w:rsidR="00D71745">
            <w:fldChar w:fldCharType="end"/>
          </w:r>
        </w:sdtContent>
      </w:sdt>
      <w:r w:rsidRPr="002E6EE3">
        <w:t>.</w:t>
      </w:r>
    </w:p>
    <w:p w14:paraId="2C957B4C" w14:textId="77777777" w:rsidR="00870BC0" w:rsidRPr="00EE2EC5" w:rsidRDefault="00870BC0" w:rsidP="00870BC0">
      <w:pPr>
        <w:pStyle w:val="ListParagraph"/>
        <w:spacing w:before="120" w:after="120"/>
        <w:ind w:left="360"/>
        <w:jc w:val="both"/>
        <w:rPr>
          <w:b/>
          <w:bCs/>
        </w:rPr>
      </w:pPr>
      <w:r w:rsidRPr="00EE2EC5">
        <w:rPr>
          <w:b/>
          <w:bCs/>
        </w:rPr>
        <w:sym w:font="Symbol" w:char="F0B7"/>
      </w:r>
      <w:r w:rsidRPr="00EE2EC5">
        <w:rPr>
          <w:b/>
          <w:bCs/>
        </w:rPr>
        <w:t xml:space="preserve"> Data analysis technique</w:t>
      </w:r>
    </w:p>
    <w:p w14:paraId="1B70C680" w14:textId="5F016730" w:rsidR="005E4249" w:rsidRDefault="00870BC0" w:rsidP="005E4249">
      <w:pPr>
        <w:spacing w:before="120" w:after="120"/>
        <w:jc w:val="both"/>
      </w:pPr>
      <w:r>
        <w:t xml:space="preserve">For Data analysis of this research, </w:t>
      </w:r>
      <w:r w:rsidR="004F6F32">
        <w:t>it’s</w:t>
      </w:r>
      <w:r>
        <w:t xml:space="preserve"> convenient to </w:t>
      </w:r>
      <w:r w:rsidR="00D21202">
        <w:rPr>
          <w:rFonts w:cs="Times New Roman"/>
          <w:szCs w:val="24"/>
        </w:rPr>
        <w:t>the SPSS 26 data analysis</w:t>
      </w:r>
      <w:r w:rsidR="00D21202">
        <w:rPr>
          <w:rFonts w:cs="Times New Roman"/>
          <w:spacing w:val="-1"/>
          <w:szCs w:val="24"/>
        </w:rPr>
        <w:t xml:space="preserve"> </w:t>
      </w:r>
      <w:r w:rsidR="00D21202">
        <w:rPr>
          <w:rFonts w:cs="Times New Roman"/>
          <w:szCs w:val="24"/>
        </w:rPr>
        <w:t>software.</w:t>
      </w:r>
    </w:p>
    <w:p w14:paraId="507BD8F7" w14:textId="77777777" w:rsidR="005E4249" w:rsidRDefault="005E4249" w:rsidP="005E4249">
      <w:pPr>
        <w:spacing w:before="120" w:after="120"/>
        <w:jc w:val="both"/>
      </w:pPr>
    </w:p>
    <w:p w14:paraId="3A3F6BF9" w14:textId="77777777" w:rsidR="005E4249" w:rsidRPr="00E3645A" w:rsidRDefault="005E4249" w:rsidP="005E4249">
      <w:pPr>
        <w:pStyle w:val="Heading2"/>
        <w:rPr>
          <w:bCs/>
          <w:sz w:val="28"/>
          <w:szCs w:val="28"/>
        </w:rPr>
      </w:pPr>
      <w:bookmarkStart w:id="34" w:name="_Toc108699162"/>
      <w:bookmarkStart w:id="35" w:name="_Toc122021200"/>
      <w:r w:rsidRPr="00E3645A">
        <w:rPr>
          <w:bCs/>
          <w:sz w:val="28"/>
          <w:szCs w:val="28"/>
        </w:rPr>
        <w:t>Limitations of the Study</w:t>
      </w:r>
      <w:bookmarkEnd w:id="34"/>
      <w:bookmarkEnd w:id="35"/>
    </w:p>
    <w:p w14:paraId="2DBBA415" w14:textId="72ACC781" w:rsidR="005E4249" w:rsidRDefault="005E4249" w:rsidP="00851DB3">
      <w:pPr>
        <w:spacing w:before="120" w:after="120"/>
        <w:jc w:val="both"/>
      </w:pPr>
      <w:r>
        <w:t>It is selected to study the whole Sri lanka impact. but researcher plan to collect all data by using non-probability sampling and under thar convenient sampling. with this, there is an issue, that it is not show the real, situation of whole country.</w:t>
      </w:r>
      <w:r w:rsidR="00851DB3">
        <w:t xml:space="preserve"> Further, </w:t>
      </w:r>
      <w:r>
        <w:t>this study, its plan to collect data by questionnaire. therefore, that can be a limitation. because with such questionaries, emotional things can’t identify and analyse.</w:t>
      </w:r>
      <w:r w:rsidR="00851DB3">
        <w:t xml:space="preserve"> </w:t>
      </w:r>
      <w:r>
        <w:t>There can be some mistakes done by respondents. because people understand the same questions in different way. some are no willingness to fill those researchers expect.</w:t>
      </w:r>
    </w:p>
    <w:p w14:paraId="5F9F71AF" w14:textId="782C2E30" w:rsidR="005E4249" w:rsidRDefault="005E4249" w:rsidP="00851DB3">
      <w:pPr>
        <w:spacing w:before="120" w:after="120"/>
        <w:jc w:val="both"/>
      </w:pPr>
      <w:r>
        <w:t>In this study, plan is to use non-probability sampling. with this, there can be see a weakness that will not 100% derived by the total population.</w:t>
      </w:r>
      <w:r w:rsidR="00851DB3">
        <w:t xml:space="preserve"> </w:t>
      </w:r>
      <w:r>
        <w:t>The research questionnaire will create to get all the information by the person who fills it. to do that, it’s not an easy thing and it need to spend some time. some people will not willingness to spend some time and don’t do it as the researcher’s expect.</w:t>
      </w:r>
      <w:r w:rsidR="00851DB3">
        <w:t xml:space="preserve"> </w:t>
      </w:r>
      <w:r>
        <w:t>Researcher plan to use sampling techniques to have an idea about the total population. but this total population real scenario will be different with the results of the sample.</w:t>
      </w:r>
    </w:p>
    <w:p w14:paraId="02D93865" w14:textId="77777777" w:rsidR="005E4249" w:rsidRDefault="005E4249" w:rsidP="005E4249">
      <w:pPr>
        <w:spacing w:before="120" w:after="120"/>
        <w:jc w:val="both"/>
      </w:pPr>
    </w:p>
    <w:p w14:paraId="62552ACB" w14:textId="77777777" w:rsidR="005E4249" w:rsidRDefault="005E4249" w:rsidP="005E4249">
      <w:pPr>
        <w:spacing w:before="120" w:after="120"/>
        <w:jc w:val="both"/>
      </w:pPr>
    </w:p>
    <w:p w14:paraId="78579F1D" w14:textId="77777777" w:rsidR="005E4249" w:rsidRDefault="005E4249" w:rsidP="005E4249">
      <w:pPr>
        <w:spacing w:before="120" w:after="120"/>
        <w:jc w:val="both"/>
      </w:pPr>
    </w:p>
    <w:p w14:paraId="5480058F" w14:textId="77777777" w:rsidR="005E4249" w:rsidRDefault="005E4249" w:rsidP="005E4249">
      <w:pPr>
        <w:spacing w:before="120" w:after="120"/>
        <w:jc w:val="both"/>
      </w:pPr>
    </w:p>
    <w:p w14:paraId="4E6219B0" w14:textId="77777777" w:rsidR="005E4249" w:rsidRDefault="005E4249" w:rsidP="005E4249">
      <w:pPr>
        <w:spacing w:before="120" w:after="120"/>
        <w:jc w:val="both"/>
      </w:pPr>
    </w:p>
    <w:p w14:paraId="24804D81" w14:textId="77777777" w:rsidR="005E4249" w:rsidRDefault="005E4249" w:rsidP="005E4249">
      <w:pPr>
        <w:spacing w:before="120" w:after="120"/>
        <w:jc w:val="both"/>
      </w:pPr>
    </w:p>
    <w:p w14:paraId="692A1C29" w14:textId="77777777" w:rsidR="005E4249" w:rsidRDefault="005E4249" w:rsidP="005E4249">
      <w:pPr>
        <w:spacing w:before="120" w:after="120"/>
        <w:jc w:val="both"/>
      </w:pPr>
    </w:p>
    <w:p w14:paraId="0F8749FB" w14:textId="77777777" w:rsidR="005E4249" w:rsidRDefault="005E4249" w:rsidP="005E4249">
      <w:pPr>
        <w:spacing w:before="120" w:after="120"/>
        <w:jc w:val="both"/>
      </w:pPr>
    </w:p>
    <w:p w14:paraId="542DEA0A" w14:textId="77777777" w:rsidR="005E4249" w:rsidRDefault="005E4249" w:rsidP="005E4249">
      <w:pPr>
        <w:spacing w:before="120" w:after="120"/>
        <w:jc w:val="both"/>
      </w:pPr>
    </w:p>
    <w:p w14:paraId="007862E5" w14:textId="77777777" w:rsidR="005E4249" w:rsidRDefault="005E4249" w:rsidP="005E4249">
      <w:pPr>
        <w:spacing w:before="120" w:after="120"/>
        <w:jc w:val="both"/>
      </w:pPr>
    </w:p>
    <w:p w14:paraId="257695D4" w14:textId="77777777" w:rsidR="005E4249" w:rsidRDefault="005E4249" w:rsidP="005E4249">
      <w:pPr>
        <w:spacing w:before="120" w:after="120"/>
        <w:jc w:val="both"/>
      </w:pPr>
    </w:p>
    <w:p w14:paraId="515EA70E" w14:textId="77777777" w:rsidR="005E4249" w:rsidRPr="00E3645A" w:rsidRDefault="005E4249" w:rsidP="005E4249">
      <w:pPr>
        <w:pStyle w:val="Heading2"/>
        <w:jc w:val="both"/>
        <w:rPr>
          <w:bCs/>
          <w:sz w:val="28"/>
          <w:szCs w:val="28"/>
        </w:rPr>
      </w:pPr>
      <w:bookmarkStart w:id="36" w:name="_Toc108699159"/>
      <w:bookmarkStart w:id="37" w:name="_Toc122021201"/>
      <w:r w:rsidRPr="00E3645A">
        <w:rPr>
          <w:bCs/>
          <w:sz w:val="28"/>
          <w:szCs w:val="28"/>
        </w:rPr>
        <w:t>Chaptalization</w:t>
      </w:r>
      <w:bookmarkEnd w:id="36"/>
      <w:bookmarkEnd w:id="37"/>
      <w:r w:rsidRPr="00E3645A">
        <w:rPr>
          <w:bCs/>
          <w:sz w:val="28"/>
          <w:szCs w:val="28"/>
        </w:rPr>
        <w:t xml:space="preserve"> </w:t>
      </w:r>
    </w:p>
    <w:p w14:paraId="373B9C8A" w14:textId="77777777" w:rsidR="005E4249" w:rsidRPr="002E6EE3" w:rsidRDefault="005E4249" w:rsidP="005E4249">
      <w:pPr>
        <w:pStyle w:val="ListParagraph"/>
        <w:spacing w:before="120" w:after="120"/>
        <w:ind w:left="360"/>
        <w:jc w:val="both"/>
      </w:pPr>
      <w:r w:rsidRPr="002E6EE3">
        <w:t>01: Introduction The first chapter comprises</w:t>
      </w:r>
      <w:r>
        <w:t xml:space="preserve"> well</w:t>
      </w:r>
      <w:r w:rsidRPr="002E6EE3">
        <w:t xml:space="preserve"> the background of the study of the impact of social media user generated content on consumer purchase intention of retail fashion brands and</w:t>
      </w:r>
      <w:r>
        <w:t xml:space="preserve"> all related</w:t>
      </w:r>
      <w:r w:rsidRPr="002E6EE3">
        <w:t xml:space="preserve"> requirement of conducting this study is explained by research gaps. </w:t>
      </w:r>
    </w:p>
    <w:p w14:paraId="04F13134" w14:textId="77777777" w:rsidR="005E4249" w:rsidRPr="002E6EE3" w:rsidRDefault="005E4249" w:rsidP="005E4249">
      <w:pPr>
        <w:pStyle w:val="ListParagraph"/>
        <w:spacing w:before="120" w:after="120"/>
        <w:ind w:left="360"/>
        <w:jc w:val="both"/>
      </w:pPr>
      <w:r w:rsidRPr="002E6EE3">
        <w:t xml:space="preserve">02: Literature Review This consists a description, summery and critical evaluation of each work which contributes in the context of understanding of this subject, in terms of overview of the subject, issues or theory being considered and the objective of the review. </w:t>
      </w:r>
    </w:p>
    <w:p w14:paraId="33F94DEA" w14:textId="77777777" w:rsidR="005E4249" w:rsidRPr="002E6EE3" w:rsidRDefault="005E4249" w:rsidP="005E4249">
      <w:pPr>
        <w:pStyle w:val="ListParagraph"/>
        <w:spacing w:before="120" w:after="120"/>
        <w:ind w:left="360"/>
        <w:jc w:val="both"/>
      </w:pPr>
      <w:r w:rsidRPr="002E6EE3">
        <w:t xml:space="preserve">03: Conceptualization This gives holistic view of the variables related to this study. In here explain developed hypotheses, conceptual framework, Operationalization of the study, Key definitions of the variables. </w:t>
      </w:r>
    </w:p>
    <w:p w14:paraId="7E2EE26B" w14:textId="77777777" w:rsidR="005E4249" w:rsidRPr="002E6EE3" w:rsidRDefault="005E4249" w:rsidP="005E4249">
      <w:pPr>
        <w:pStyle w:val="ListParagraph"/>
        <w:spacing w:before="120" w:after="120"/>
        <w:ind w:left="360"/>
        <w:jc w:val="both"/>
      </w:pPr>
      <w:r w:rsidRPr="002E6EE3">
        <w:t xml:space="preserve">04: Methodology In here, methodological aspects of the study are presented with inclusion of </w:t>
      </w:r>
      <w:r>
        <w:t xml:space="preserve">all </w:t>
      </w:r>
      <w:r w:rsidRPr="002E6EE3">
        <w:t>research design</w:t>
      </w:r>
      <w:r>
        <w:t xml:space="preserve"> off the study</w:t>
      </w:r>
      <w:r w:rsidRPr="002E6EE3">
        <w:t>, sampling design</w:t>
      </w:r>
      <w:r>
        <w:t xml:space="preserve"> of the study</w:t>
      </w:r>
      <w:r w:rsidRPr="002E6EE3">
        <w:t>, data collection</w:t>
      </w:r>
      <w:r>
        <w:t xml:space="preserve"> related things</w:t>
      </w:r>
      <w:r w:rsidRPr="002E6EE3">
        <w:t xml:space="preserve"> and data analysis methods of the study. This tries to build relationship between independent variables and dependent variable, which is Perceived Credibility, Perceived Usefulness, Perceived Risk and Purchase intention. </w:t>
      </w:r>
    </w:p>
    <w:p w14:paraId="67B12FF5" w14:textId="77777777" w:rsidR="005E4249" w:rsidRPr="002E6EE3" w:rsidRDefault="005E4249" w:rsidP="005E4249">
      <w:pPr>
        <w:pStyle w:val="ListParagraph"/>
        <w:spacing w:before="120" w:after="120"/>
        <w:ind w:left="360"/>
        <w:jc w:val="both"/>
      </w:pPr>
      <w:r w:rsidRPr="002E6EE3">
        <w:t xml:space="preserve"> 05: Data Analysis According to the variables, question will be set and presenting all the data in a meaningful manner</w:t>
      </w:r>
      <w:r>
        <w:t xml:space="preserve"> to be the complete study by </w:t>
      </w:r>
      <w:r w:rsidRPr="002E6EE3">
        <w:t xml:space="preserve">using statistical instrument </w:t>
      </w:r>
      <w:r>
        <w:t>like</w:t>
      </w:r>
      <w:r w:rsidRPr="002E6EE3">
        <w:t xml:space="preserve"> descriptive tools, central tendency tools. </w:t>
      </w:r>
    </w:p>
    <w:p w14:paraId="1389CB68" w14:textId="77777777" w:rsidR="005E4249" w:rsidRDefault="005E4249" w:rsidP="005E4249">
      <w:pPr>
        <w:pStyle w:val="ListParagraph"/>
        <w:spacing w:before="120" w:after="120"/>
        <w:ind w:left="360"/>
        <w:jc w:val="both"/>
      </w:pPr>
      <w:r w:rsidRPr="002E6EE3">
        <w:t xml:space="preserve">06: Discussion and Recommendation The ultimate purpose of this study is to examine impact of social media user generated content on consumer purchase intention of retail fashion brands. This chapter concludes the overall this study and give direction to the future research. </w:t>
      </w:r>
    </w:p>
    <w:p w14:paraId="284D22DC" w14:textId="77777777" w:rsidR="005E4249" w:rsidRDefault="005E4249" w:rsidP="005E4249">
      <w:pPr>
        <w:spacing w:before="120" w:after="120"/>
        <w:jc w:val="both"/>
      </w:pPr>
    </w:p>
    <w:p w14:paraId="323F0FBD" w14:textId="77777777" w:rsidR="005E4249" w:rsidRDefault="005E4249" w:rsidP="005E4249">
      <w:pPr>
        <w:spacing w:before="120" w:after="120"/>
        <w:jc w:val="both"/>
      </w:pPr>
    </w:p>
    <w:p w14:paraId="384B99E1" w14:textId="77777777" w:rsidR="005E4249" w:rsidRDefault="005E4249" w:rsidP="005E4249">
      <w:pPr>
        <w:spacing w:before="120" w:after="120"/>
        <w:jc w:val="both"/>
      </w:pPr>
    </w:p>
    <w:p w14:paraId="475B2CDF" w14:textId="77777777" w:rsidR="005E4249" w:rsidRDefault="005E4249" w:rsidP="005E4249">
      <w:pPr>
        <w:spacing w:before="120" w:after="120"/>
        <w:jc w:val="both"/>
      </w:pPr>
    </w:p>
    <w:p w14:paraId="0FD54294" w14:textId="77777777" w:rsidR="005E4249" w:rsidRDefault="005E4249" w:rsidP="005E4249">
      <w:pPr>
        <w:spacing w:before="120" w:after="120"/>
        <w:jc w:val="both"/>
      </w:pPr>
    </w:p>
    <w:p w14:paraId="0367D9E6" w14:textId="77777777" w:rsidR="005E4249" w:rsidRDefault="005E4249" w:rsidP="005E4249">
      <w:pPr>
        <w:spacing w:before="120" w:after="120"/>
        <w:jc w:val="both"/>
      </w:pPr>
    </w:p>
    <w:p w14:paraId="2BBEF25B" w14:textId="77777777" w:rsidR="002F4058" w:rsidRDefault="002F4058" w:rsidP="002F4058"/>
    <w:p w14:paraId="0B2A11BC" w14:textId="308EC18B" w:rsidR="002F4058" w:rsidRPr="002F4058" w:rsidRDefault="002F4058" w:rsidP="002F4058">
      <w:pPr>
        <w:jc w:val="center"/>
        <w:rPr>
          <w:b/>
          <w:bCs/>
          <w:sz w:val="40"/>
          <w:szCs w:val="36"/>
        </w:rPr>
      </w:pPr>
      <w:r w:rsidRPr="002F4058">
        <w:rPr>
          <w:rFonts w:cs="Times New Roman"/>
          <w:b/>
          <w:bCs/>
          <w:color w:val="000000" w:themeColor="text1"/>
          <w:sz w:val="32"/>
          <w:szCs w:val="28"/>
        </w:rPr>
        <w:t>C</w:t>
      </w:r>
      <w:r>
        <w:rPr>
          <w:rFonts w:cs="Times New Roman"/>
          <w:b/>
          <w:bCs/>
          <w:color w:val="000000" w:themeColor="text1"/>
          <w:sz w:val="32"/>
          <w:szCs w:val="28"/>
        </w:rPr>
        <w:t>H</w:t>
      </w:r>
      <w:r w:rsidRPr="002F4058">
        <w:rPr>
          <w:rFonts w:cs="Times New Roman"/>
          <w:b/>
          <w:bCs/>
          <w:color w:val="000000" w:themeColor="text1"/>
          <w:sz w:val="32"/>
          <w:szCs w:val="28"/>
        </w:rPr>
        <w:t>APTER 0</w:t>
      </w:r>
      <w:r>
        <w:rPr>
          <w:rFonts w:cs="Times New Roman"/>
          <w:b/>
          <w:bCs/>
          <w:color w:val="000000" w:themeColor="text1"/>
          <w:sz w:val="32"/>
          <w:szCs w:val="28"/>
        </w:rPr>
        <w:t>2</w:t>
      </w:r>
    </w:p>
    <w:p w14:paraId="40118EF0" w14:textId="0B550FDD" w:rsidR="00E06902" w:rsidRDefault="002F4058" w:rsidP="00E06902">
      <w:pPr>
        <w:pStyle w:val="Heading1"/>
        <w:rPr>
          <w:sz w:val="32"/>
          <w:szCs w:val="36"/>
        </w:rPr>
      </w:pPr>
      <w:bookmarkStart w:id="38" w:name="_Toc93579659"/>
      <w:bookmarkStart w:id="39" w:name="_Toc108699140"/>
      <w:bookmarkStart w:id="40" w:name="_Toc122021202"/>
      <w:r w:rsidRPr="004760E7">
        <w:rPr>
          <w:sz w:val="32"/>
          <w:szCs w:val="36"/>
        </w:rPr>
        <w:t>. LITERATURE REVIEW</w:t>
      </w:r>
      <w:bookmarkEnd w:id="38"/>
      <w:bookmarkEnd w:id="39"/>
      <w:bookmarkEnd w:id="40"/>
    </w:p>
    <w:p w14:paraId="35B38C88" w14:textId="4422FF91" w:rsidR="00AC448B" w:rsidRPr="00AC448B" w:rsidRDefault="00AC448B" w:rsidP="00AC448B">
      <w:pPr>
        <w:pStyle w:val="Heading2"/>
        <w:rPr>
          <w:sz w:val="28"/>
          <w:szCs w:val="28"/>
        </w:rPr>
      </w:pPr>
      <w:bookmarkStart w:id="41" w:name="_Toc122021203"/>
      <w:r w:rsidRPr="00AC448B">
        <w:rPr>
          <w:sz w:val="28"/>
          <w:szCs w:val="28"/>
        </w:rPr>
        <w:t>Introduction</w:t>
      </w:r>
      <w:bookmarkEnd w:id="41"/>
      <w:r w:rsidRPr="00AC448B">
        <w:rPr>
          <w:sz w:val="28"/>
          <w:szCs w:val="28"/>
        </w:rPr>
        <w:t xml:space="preserve"> </w:t>
      </w:r>
    </w:p>
    <w:p w14:paraId="669A29D2" w14:textId="1DA9C62E" w:rsidR="00AC448B" w:rsidRPr="00AC448B" w:rsidRDefault="00AC448B" w:rsidP="00AC448B">
      <w:pPr>
        <w:jc w:val="both"/>
      </w:pPr>
      <w:r>
        <w:t xml:space="preserve">This chapter has been emphasized the past and recent studies that have been related to the topic of, impact of social media user generated contents on online purchase </w:t>
      </w:r>
      <w:r w:rsidR="00252BD1">
        <w:t>intention</w:t>
      </w:r>
      <w:r>
        <w:t xml:space="preserve">. This chapter includes the major topics that elaborated the connection between social media user generated contents and online purchase </w:t>
      </w:r>
      <w:r w:rsidR="00252BD1">
        <w:t>intention</w:t>
      </w:r>
      <w:r>
        <w:t>, while it includes some general explanations on the power of social media user generated contents, perceived credibility, perceived usefulness, perceived risk, Facebook, Instagram. It will thoroughly explain what past studies have emphasized and what kind of literatures that have been used to prove the validity of these key variables and its connections.</w:t>
      </w:r>
    </w:p>
    <w:p w14:paraId="7CA572F0" w14:textId="7AA6C6B3" w:rsidR="00E06902" w:rsidRDefault="00D45074" w:rsidP="00E06902">
      <w:pPr>
        <w:pStyle w:val="Heading2"/>
        <w:jc w:val="both"/>
        <w:rPr>
          <w:rStyle w:val="Heading2Char"/>
          <w:b/>
          <w:bCs/>
          <w:sz w:val="28"/>
          <w:szCs w:val="28"/>
        </w:rPr>
      </w:pPr>
      <w:bookmarkStart w:id="42" w:name="_Toc93579660"/>
      <w:bookmarkStart w:id="43" w:name="_Toc108699141"/>
      <w:bookmarkStart w:id="44" w:name="_Toc122021204"/>
      <w:r>
        <w:rPr>
          <w:rStyle w:val="Heading2Char"/>
          <w:b/>
          <w:bCs/>
          <w:sz w:val="28"/>
          <w:szCs w:val="28"/>
        </w:rPr>
        <w:t xml:space="preserve">Overview of </w:t>
      </w:r>
      <w:r w:rsidR="00AC448B">
        <w:rPr>
          <w:rStyle w:val="Heading2Char"/>
          <w:b/>
          <w:bCs/>
          <w:sz w:val="28"/>
          <w:szCs w:val="28"/>
        </w:rPr>
        <w:t xml:space="preserve">Social Media </w:t>
      </w:r>
      <w:r w:rsidR="00E06902" w:rsidRPr="004760E7">
        <w:rPr>
          <w:rStyle w:val="Heading2Char"/>
          <w:b/>
          <w:bCs/>
          <w:sz w:val="28"/>
          <w:szCs w:val="28"/>
        </w:rPr>
        <w:t>User Generated Content</w:t>
      </w:r>
      <w:bookmarkEnd w:id="42"/>
      <w:bookmarkEnd w:id="43"/>
      <w:bookmarkEnd w:id="44"/>
    </w:p>
    <w:p w14:paraId="6B21B6BD" w14:textId="6283CA73" w:rsidR="00D45074" w:rsidRPr="00D45074" w:rsidRDefault="00D45074" w:rsidP="00D45074">
      <w:pPr>
        <w:pStyle w:val="Heading3"/>
        <w:rPr>
          <w:sz w:val="22"/>
          <w:szCs w:val="22"/>
        </w:rPr>
      </w:pPr>
      <w:bookmarkStart w:id="45" w:name="_Toc122021205"/>
      <w:r w:rsidRPr="00D45074">
        <w:rPr>
          <w:rStyle w:val="Heading2Char"/>
          <w:b/>
          <w:bCs/>
          <w:szCs w:val="24"/>
        </w:rPr>
        <w:t>Social Media User Generated Content</w:t>
      </w:r>
      <w:bookmarkEnd w:id="45"/>
    </w:p>
    <w:p w14:paraId="723754A6" w14:textId="6F1194F6" w:rsidR="00E06902" w:rsidRDefault="00E06902" w:rsidP="00E06902">
      <w:pPr>
        <w:spacing w:before="120" w:after="120"/>
        <w:jc w:val="both"/>
      </w:pPr>
      <w:r>
        <w:t xml:space="preserve">This term (UGC) which become a main factor to the industry was in 2007 </w:t>
      </w:r>
      <w:sdt>
        <w:sdtPr>
          <w:id w:val="-1025785984"/>
          <w:citation/>
        </w:sdtPr>
        <w:sdtEndPr/>
        <w:sdtContent>
          <w:r>
            <w:fldChar w:fldCharType="begin"/>
          </w:r>
          <w:r w:rsidR="001B3DC4">
            <w:rPr>
              <w:lang w:val="en-US"/>
            </w:rPr>
            <w:instrText xml:space="preserve">CITATION Placeholder3 \t  \l 1033 </w:instrText>
          </w:r>
          <w:r>
            <w:fldChar w:fldCharType="separate"/>
          </w:r>
          <w:r w:rsidR="002E284A" w:rsidRPr="002E284A">
            <w:rPr>
              <w:noProof/>
              <w:lang w:val="en-US"/>
            </w:rPr>
            <w:t>( Valcke &amp; Lenaerts , 2010)</w:t>
          </w:r>
          <w:r>
            <w:fldChar w:fldCharType="end"/>
          </w:r>
        </w:sdtContent>
      </w:sdt>
      <w:r>
        <w:t xml:space="preserve">. It has been suggested and identified that there is no globally accepted definition for UGC or UCC (user-generated content) </w:t>
      </w:r>
      <w:sdt>
        <w:sdtPr>
          <w:id w:val="1406033945"/>
          <w:citation/>
        </w:sdtPr>
        <w:sdtEndPr/>
        <w:sdtContent>
          <w:r>
            <w:fldChar w:fldCharType="begin"/>
          </w:r>
          <w:r w:rsidR="001B3DC4">
            <w:rPr>
              <w:lang w:val="en-US"/>
            </w:rPr>
            <w:instrText xml:space="preserve">CITATION Wil10 \l 1033 </w:instrText>
          </w:r>
          <w:r>
            <w:fldChar w:fldCharType="separate"/>
          </w:r>
          <w:r w:rsidR="002E284A" w:rsidRPr="002E284A">
            <w:rPr>
              <w:noProof/>
              <w:lang w:val="en-US"/>
            </w:rPr>
            <w:t>(Williams &amp; Wardle, 2010)</w:t>
          </w:r>
          <w:r>
            <w:fldChar w:fldCharType="end"/>
          </w:r>
        </w:sdtContent>
      </w:sdt>
      <w:r>
        <w:t>. And that</w:t>
      </w:r>
      <w:r w:rsidR="00AC448B">
        <w:t xml:space="preserve"> social media</w:t>
      </w:r>
      <w:r>
        <w:t xml:space="preserve"> UGC is a new thing that people can use </w:t>
      </w:r>
      <w:sdt>
        <w:sdtPr>
          <w:id w:val="-2116750851"/>
          <w:citation/>
        </w:sdtPr>
        <w:sdtEndPr/>
        <w:sdtContent>
          <w:r>
            <w:fldChar w:fldCharType="begin"/>
          </w:r>
          <w:r w:rsidR="001B3DC4">
            <w:rPr>
              <w:lang w:val="en-US"/>
            </w:rPr>
            <w:instrText xml:space="preserve">CITATION Hes07 \l 1033 </w:instrText>
          </w:r>
          <w:r>
            <w:fldChar w:fldCharType="separate"/>
          </w:r>
          <w:r w:rsidR="002E284A" w:rsidRPr="002E284A">
            <w:rPr>
              <w:noProof/>
              <w:lang w:val="en-US"/>
            </w:rPr>
            <w:t>(Hess, Rohrmeier, &amp; Stoeckl, 2007)</w:t>
          </w:r>
          <w:r>
            <w:fldChar w:fldCharType="end"/>
          </w:r>
        </w:sdtContent>
      </w:sdt>
      <w:r>
        <w:t>.</w:t>
      </w:r>
      <w:r w:rsidR="00AC448B">
        <w:t xml:space="preserve"> Thus, social media </w:t>
      </w:r>
      <w:r>
        <w:t xml:space="preserve">UGC can take many forms; It can be text, video, audio, or a combination of all the above categories </w:t>
      </w:r>
      <w:sdt>
        <w:sdtPr>
          <w:id w:val="95835627"/>
          <w:citation/>
        </w:sdtPr>
        <w:sdtEndPr/>
        <w:sdtContent>
          <w:r>
            <w:fldChar w:fldCharType="begin"/>
          </w:r>
          <w:r w:rsidR="001B3DC4">
            <w:rPr>
              <w:lang w:val="en-US"/>
            </w:rPr>
            <w:instrText xml:space="preserve">CITATION Placeholder3 \t  \l 1033 </w:instrText>
          </w:r>
          <w:r>
            <w:fldChar w:fldCharType="separate"/>
          </w:r>
          <w:r w:rsidR="002E284A" w:rsidRPr="002E284A">
            <w:rPr>
              <w:noProof/>
              <w:lang w:val="en-US"/>
            </w:rPr>
            <w:t>( Valcke &amp; Lenaerts , 2010)</w:t>
          </w:r>
          <w:r>
            <w:fldChar w:fldCharType="end"/>
          </w:r>
        </w:sdtContent>
      </w:sdt>
      <w:r>
        <w:t xml:space="preserve">. According to </w:t>
      </w:r>
      <w:r w:rsidR="0004479B" w:rsidRPr="00BB0A55">
        <w:rPr>
          <w:noProof/>
          <w:lang w:val="en-US"/>
        </w:rPr>
        <w:t>Hess, Rohrmeier, &amp; Stoeckl</w:t>
      </w:r>
      <w:r w:rsidR="0004479B">
        <w:t xml:space="preserve"> </w:t>
      </w:r>
      <w:sdt>
        <w:sdtPr>
          <w:id w:val="1367787377"/>
          <w:citation/>
        </w:sdtPr>
        <w:sdtEndPr/>
        <w:sdtContent>
          <w:r>
            <w:fldChar w:fldCharType="begin"/>
          </w:r>
          <w:r w:rsidR="001B3DC4">
            <w:rPr>
              <w:lang w:val="en-US"/>
            </w:rPr>
            <w:instrText xml:space="preserve">CITATION Hes07 \n  \t  \l 1033 </w:instrText>
          </w:r>
          <w:r>
            <w:fldChar w:fldCharType="separate"/>
          </w:r>
          <w:r w:rsidR="002E284A" w:rsidRPr="002E284A">
            <w:rPr>
              <w:noProof/>
              <w:lang w:val="en-US"/>
            </w:rPr>
            <w:t>(2007)</w:t>
          </w:r>
          <w:r>
            <w:fldChar w:fldCharType="end"/>
          </w:r>
        </w:sdtContent>
      </w:sdt>
      <w:r>
        <w:t xml:space="preserve"> this following conditions should have and it  must be met for information available on the internet to have the qualify as </w:t>
      </w:r>
      <w:r w:rsidR="00AC448B">
        <w:t xml:space="preserve">social media </w:t>
      </w:r>
      <w:r>
        <w:t xml:space="preserve">UGC: (1) information about a particular product/service should be delivered by a former user, (2) the person’s driving motivation to write the review should not be financial motivation to the review creator, and (3) the information should be available to the public without any barrier . there is one possible question. It is why UGC even significant the answer is that </w:t>
      </w:r>
      <w:r w:rsidR="00AC448B">
        <w:t xml:space="preserve">social media </w:t>
      </w:r>
      <w:r>
        <w:t xml:space="preserve">user-generated content has a substantial effect on success of business , especially as easily can see, more people become absorbed in social media and use it to express their positive or negative views and ideas openly  </w:t>
      </w:r>
      <w:sdt>
        <w:sdtPr>
          <w:id w:val="1316302452"/>
          <w:citation/>
        </w:sdtPr>
        <w:sdtEndPr/>
        <w:sdtContent>
          <w:r>
            <w:fldChar w:fldCharType="begin"/>
          </w:r>
          <w:r w:rsidR="00144C57">
            <w:rPr>
              <w:lang w:val="en-US"/>
            </w:rPr>
            <w:instrText xml:space="preserve">CITATION Int08 \l 1033 </w:instrText>
          </w:r>
          <w:r>
            <w:fldChar w:fldCharType="separate"/>
          </w:r>
          <w:r w:rsidR="002E284A" w:rsidRPr="002E284A">
            <w:rPr>
              <w:noProof/>
              <w:lang w:val="en-US"/>
            </w:rPr>
            <w:t>(Aaron, 2008)</w:t>
          </w:r>
          <w:r>
            <w:fldChar w:fldCharType="end"/>
          </w:r>
        </w:sdtContent>
      </w:sdt>
      <w:r>
        <w:t xml:space="preserve">. </w:t>
      </w:r>
      <w:r w:rsidR="00AC448B">
        <w:t xml:space="preserve">Social Media </w:t>
      </w:r>
      <w:r>
        <w:t xml:space="preserve">User-generated content (UGC), also known as </w:t>
      </w:r>
      <w:r w:rsidR="00AC448B">
        <w:t xml:space="preserve">social media </w:t>
      </w:r>
      <w:r>
        <w:t xml:space="preserve">consumer-generated media (CGM),that it is created, or shared online by a social </w:t>
      </w:r>
      <w:r w:rsidR="00AC448B">
        <w:t xml:space="preserve">media </w:t>
      </w:r>
      <w:r>
        <w:t xml:space="preserve">user and it use to promotes community interaction, cooperation, and discussion </w:t>
      </w:r>
      <w:sdt>
        <w:sdtPr>
          <w:id w:val="1957518456"/>
          <w:citation/>
        </w:sdtPr>
        <w:sdtEndPr/>
        <w:sdtContent>
          <w:r>
            <w:fldChar w:fldCharType="begin"/>
          </w:r>
          <w:r w:rsidR="00144C57">
            <w:rPr>
              <w:lang w:val="en-US"/>
            </w:rPr>
            <w:instrText xml:space="preserve">CITATION Int08 \l 1033 </w:instrText>
          </w:r>
          <w:r>
            <w:fldChar w:fldCharType="separate"/>
          </w:r>
          <w:r w:rsidR="002E284A" w:rsidRPr="002E284A">
            <w:rPr>
              <w:noProof/>
              <w:lang w:val="en-US"/>
            </w:rPr>
            <w:t>(Aaron, 2008)</w:t>
          </w:r>
          <w:r>
            <w:fldChar w:fldCharType="end"/>
          </w:r>
        </w:sdtContent>
      </w:sdt>
      <w:r>
        <w:t xml:space="preserve">. Textual posts, comments, images, videos, and online ratings and reviews can identify as the general form of </w:t>
      </w:r>
      <w:r w:rsidR="00AC448B">
        <w:t xml:space="preserve">social media </w:t>
      </w:r>
      <w:r>
        <w:t xml:space="preserve">UGC. Because customers can share their own experiences with brands or make remarks about that particular brands. </w:t>
      </w:r>
      <w:r w:rsidR="00AC448B">
        <w:t xml:space="preserve">Social Media </w:t>
      </w:r>
      <w:r>
        <w:t xml:space="preserve">User-generated content (UGC) is recognized as a legitimate source of content that engages users and that is able to increases their awareness well </w:t>
      </w:r>
      <w:sdt>
        <w:sdtPr>
          <w:id w:val="-1740247478"/>
          <w:citation/>
        </w:sdtPr>
        <w:sdtEndPr/>
        <w:sdtContent>
          <w:r>
            <w:fldChar w:fldCharType="begin"/>
          </w:r>
          <w:r w:rsidR="00144C57">
            <w:rPr>
              <w:lang w:val="en-US"/>
            </w:rPr>
            <w:instrText xml:space="preserve">CITATION Ter16 \l 1033 </w:instrText>
          </w:r>
          <w:r>
            <w:fldChar w:fldCharType="separate"/>
          </w:r>
          <w:r w:rsidR="002E284A" w:rsidRPr="002E284A">
            <w:rPr>
              <w:noProof/>
              <w:lang w:val="en-US"/>
            </w:rPr>
            <w:t>(Teresa &amp; Sehl, 2016)</w:t>
          </w:r>
          <w:r>
            <w:fldChar w:fldCharType="end"/>
          </w:r>
        </w:sdtContent>
      </w:sdt>
      <w:r>
        <w:t xml:space="preserve">. </w:t>
      </w:r>
      <w:r w:rsidR="00AC448B">
        <w:t xml:space="preserve">Social Media </w:t>
      </w:r>
      <w:r>
        <w:t xml:space="preserve">User generated content can be not only created, shared, &amp; consumed  but also can changed as individually or collaboratively </w:t>
      </w:r>
      <w:sdt>
        <w:sdtPr>
          <w:id w:val="2102987503"/>
          <w:citation/>
        </w:sdtPr>
        <w:sdtEndPr/>
        <w:sdtContent>
          <w:r>
            <w:fldChar w:fldCharType="begin"/>
          </w:r>
          <w:r w:rsidR="00144C57">
            <w:rPr>
              <w:lang w:val="en-US"/>
            </w:rPr>
            <w:instrText xml:space="preserve">CITATION Kap10 \t  \l 1033 </w:instrText>
          </w:r>
          <w:r>
            <w:fldChar w:fldCharType="separate"/>
          </w:r>
          <w:r w:rsidR="002E284A" w:rsidRPr="002E284A">
            <w:rPr>
              <w:noProof/>
              <w:lang w:val="en-US"/>
            </w:rPr>
            <w:t>(Kaplan &amp; Haenlein, 2010)</w:t>
          </w:r>
          <w:r>
            <w:fldChar w:fldCharType="end"/>
          </w:r>
        </w:sdtContent>
      </w:sdt>
      <w:r w:rsidR="0004479B">
        <w:t xml:space="preserve">. When </w:t>
      </w:r>
      <w:r>
        <w:t>it comes in a variety of forms that allow people to express their views , experience and opinions publicly</w:t>
      </w:r>
      <w:r w:rsidR="00AC448B">
        <w:t xml:space="preserve"> on social media</w:t>
      </w:r>
      <w:r>
        <w:t xml:space="preserve"> </w:t>
      </w:r>
      <w:sdt>
        <w:sdtPr>
          <w:id w:val="452518274"/>
          <w:citation/>
        </w:sdtPr>
        <w:sdtEndPr/>
        <w:sdtContent>
          <w:r>
            <w:fldChar w:fldCharType="begin"/>
          </w:r>
          <w:r w:rsidR="00144C57">
            <w:rPr>
              <w:lang w:val="en-US"/>
            </w:rPr>
            <w:instrText xml:space="preserve">CITATION Int08 \l 1033 </w:instrText>
          </w:r>
          <w:r>
            <w:fldChar w:fldCharType="separate"/>
          </w:r>
          <w:r w:rsidR="002E284A" w:rsidRPr="002E284A">
            <w:rPr>
              <w:noProof/>
              <w:lang w:val="en-US"/>
            </w:rPr>
            <w:t>(Aaron, 2008)</w:t>
          </w:r>
          <w:r>
            <w:fldChar w:fldCharType="end"/>
          </w:r>
        </w:sdtContent>
      </w:sdt>
      <w:r>
        <w:t>. Consumers rely heavily on</w:t>
      </w:r>
      <w:r w:rsidR="00AC448B">
        <w:t xml:space="preserve"> social media</w:t>
      </w:r>
      <w:r>
        <w:t xml:space="preserve"> user-generated content (UGC) to make their purchasing decisions as a trend </w:t>
      </w:r>
      <w:sdt>
        <w:sdtPr>
          <w:id w:val="1231657799"/>
          <w:citation/>
        </w:sdtPr>
        <w:sdtEndPr/>
        <w:sdtContent>
          <w:r>
            <w:fldChar w:fldCharType="begin"/>
          </w:r>
          <w:r w:rsidR="00144C57">
            <w:rPr>
              <w:lang w:val="en-US"/>
            </w:rPr>
            <w:instrText xml:space="preserve">CITATION Rie07 \l 1033 </w:instrText>
          </w:r>
          <w:r>
            <w:fldChar w:fldCharType="separate"/>
          </w:r>
          <w:r w:rsidR="002E284A" w:rsidRPr="002E284A">
            <w:rPr>
              <w:noProof/>
              <w:lang w:val="en-US"/>
            </w:rPr>
            <w:t>(Riegner, 2007)</w:t>
          </w:r>
          <w:r>
            <w:fldChar w:fldCharType="end"/>
          </w:r>
        </w:sdtContent>
      </w:sdt>
      <w:r w:rsidR="0004479B">
        <w:t>.</w:t>
      </w:r>
      <w:r>
        <w:t xml:space="preserve"> The special thing is users trust about </w:t>
      </w:r>
      <w:r w:rsidR="00AC448B">
        <w:t xml:space="preserve">social media </w:t>
      </w:r>
      <w:r>
        <w:t>user-generated content (UGC) more than brand-generated content</w:t>
      </w:r>
      <w:r w:rsidR="00AC448B">
        <w:t xml:space="preserve"> </w:t>
      </w:r>
      <w:sdt>
        <w:sdtPr>
          <w:id w:val="935709602"/>
          <w:citation/>
        </w:sdtPr>
        <w:sdtEndPr/>
        <w:sdtContent>
          <w:r>
            <w:fldChar w:fldCharType="begin"/>
          </w:r>
          <w:r w:rsidR="00144C57">
            <w:rPr>
              <w:lang w:val="en-US"/>
            </w:rPr>
            <w:instrText xml:space="preserve">CITATION Che08 \l 1033 </w:instrText>
          </w:r>
          <w:r>
            <w:fldChar w:fldCharType="separate"/>
          </w:r>
          <w:r w:rsidR="002E284A" w:rsidRPr="002E284A">
            <w:rPr>
              <w:noProof/>
              <w:lang w:val="en-US"/>
            </w:rPr>
            <w:t>(Cheong &amp; Morrison, 2008)</w:t>
          </w:r>
          <w:r>
            <w:fldChar w:fldCharType="end"/>
          </w:r>
        </w:sdtContent>
      </w:sdt>
      <w:r>
        <w:t>. Because they feel and think that other users will communicate and get shared both negative and positive product experiences</w:t>
      </w:r>
      <w:r w:rsidR="00AC448B">
        <w:t xml:space="preserve"> on social media</w:t>
      </w:r>
      <w:r>
        <w:t xml:space="preserve"> with a perspective of presumed non-commercial interest, making them unbiased to avoid. When customers share</w:t>
      </w:r>
      <w:r w:rsidR="00C31B05">
        <w:t xml:space="preserve"> on Facebook or Instagram about</w:t>
      </w:r>
      <w:r>
        <w:t xml:space="preserve"> their ideas, opinions and experiences about products and services, they generate </w:t>
      </w:r>
      <w:r w:rsidR="00AC448B">
        <w:t xml:space="preserve">social media </w:t>
      </w:r>
      <w:r>
        <w:t xml:space="preserve">user-generated content (UGC). </w:t>
      </w:r>
      <w:r w:rsidR="00C31B05">
        <w:t xml:space="preserve">Social Media </w:t>
      </w:r>
      <w:r>
        <w:t xml:space="preserve">User generated content (UGC) can be identify as a type of digital word-of-mouth that benefits not only for businesses but also for consumers. Consumers tend to develop their own information on the Internet, resulting in </w:t>
      </w:r>
      <w:r w:rsidR="001508AC">
        <w:t xml:space="preserve">user generated contents </w:t>
      </w:r>
      <w:r>
        <w:t xml:space="preserve"> </w:t>
      </w:r>
      <w:r w:rsidR="00C31B05">
        <w:t>in social media</w:t>
      </w:r>
      <w:r w:rsidR="00144C57">
        <w:t xml:space="preserve">. </w:t>
      </w:r>
      <w:r>
        <w:t>Whether positive or negative</w:t>
      </w:r>
      <w:r w:rsidR="001508AC">
        <w:t xml:space="preserve"> UGC</w:t>
      </w:r>
      <w:r>
        <w:t xml:space="preserve"> has an important effect on consumer behaviour, creating purchasing intentions about products </w:t>
      </w:r>
      <w:sdt>
        <w:sdtPr>
          <w:id w:val="1958523113"/>
          <w:citation/>
        </w:sdtPr>
        <w:sdtEndPr/>
        <w:sdtContent>
          <w:r>
            <w:fldChar w:fldCharType="begin"/>
          </w:r>
          <w:r w:rsidR="001508AC">
            <w:rPr>
              <w:lang w:val="en-US"/>
            </w:rPr>
            <w:instrText xml:space="preserve">CITATION Che06 \l 1033 </w:instrText>
          </w:r>
          <w:r>
            <w:fldChar w:fldCharType="separate"/>
          </w:r>
          <w:r w:rsidR="002E284A" w:rsidRPr="002E284A">
            <w:rPr>
              <w:noProof/>
              <w:lang w:val="en-US"/>
            </w:rPr>
            <w:t>(Chevalier, 2006)</w:t>
          </w:r>
          <w:r>
            <w:fldChar w:fldCharType="end"/>
          </w:r>
        </w:sdtContent>
      </w:sdt>
      <w:r w:rsidR="0004479B">
        <w:t>.</w:t>
      </w:r>
    </w:p>
    <w:p w14:paraId="5EBFA7B4" w14:textId="4045AE4D" w:rsidR="003262EC" w:rsidRPr="00AD7DA8" w:rsidRDefault="003262EC" w:rsidP="00D45074">
      <w:pPr>
        <w:pStyle w:val="Heading3"/>
        <w:rPr>
          <w:rFonts w:cs="Times New Roman"/>
        </w:rPr>
      </w:pPr>
      <w:bookmarkStart w:id="46" w:name="_Toc122021206"/>
      <w:r w:rsidRPr="00AD7DA8">
        <w:rPr>
          <w:rFonts w:cs="Times New Roman"/>
        </w:rPr>
        <w:t xml:space="preserve">The power of </w:t>
      </w:r>
      <w:r w:rsidR="00C660D5" w:rsidRPr="00AD7DA8">
        <w:rPr>
          <w:rFonts w:cs="Times New Roman"/>
        </w:rPr>
        <w:t>S</w:t>
      </w:r>
      <w:r w:rsidRPr="00AD7DA8">
        <w:rPr>
          <w:rFonts w:cs="Times New Roman"/>
        </w:rPr>
        <w:t xml:space="preserve">ocial </w:t>
      </w:r>
      <w:r w:rsidR="00C660D5" w:rsidRPr="00AD7DA8">
        <w:rPr>
          <w:rFonts w:cs="Times New Roman"/>
        </w:rPr>
        <w:t>M</w:t>
      </w:r>
      <w:r w:rsidRPr="00AD7DA8">
        <w:rPr>
          <w:rFonts w:cs="Times New Roman"/>
        </w:rPr>
        <w:t xml:space="preserve">edia </w:t>
      </w:r>
      <w:r w:rsidR="00C660D5" w:rsidRPr="00AD7DA8">
        <w:rPr>
          <w:rFonts w:cs="Times New Roman"/>
        </w:rPr>
        <w:t>U</w:t>
      </w:r>
      <w:r w:rsidRPr="00AD7DA8">
        <w:rPr>
          <w:rFonts w:cs="Times New Roman"/>
        </w:rPr>
        <w:t xml:space="preserve">ser </w:t>
      </w:r>
      <w:r w:rsidR="00C660D5" w:rsidRPr="00AD7DA8">
        <w:rPr>
          <w:rFonts w:cs="Times New Roman"/>
        </w:rPr>
        <w:t>G</w:t>
      </w:r>
      <w:r w:rsidRPr="00AD7DA8">
        <w:rPr>
          <w:rFonts w:cs="Times New Roman"/>
        </w:rPr>
        <w:t xml:space="preserve">enerated </w:t>
      </w:r>
      <w:r w:rsidR="00C660D5" w:rsidRPr="00AD7DA8">
        <w:rPr>
          <w:rFonts w:cs="Times New Roman"/>
        </w:rPr>
        <w:t>C</w:t>
      </w:r>
      <w:r w:rsidRPr="00AD7DA8">
        <w:rPr>
          <w:rFonts w:cs="Times New Roman"/>
        </w:rPr>
        <w:t>ontent</w:t>
      </w:r>
      <w:r w:rsidR="00C660D5" w:rsidRPr="00AD7DA8">
        <w:rPr>
          <w:rFonts w:cs="Times New Roman"/>
        </w:rPr>
        <w:t>.</w:t>
      </w:r>
      <w:bookmarkEnd w:id="46"/>
    </w:p>
    <w:p w14:paraId="61CEDF20" w14:textId="1B5247AF" w:rsidR="003262EC" w:rsidRDefault="003262EC" w:rsidP="003262EC">
      <w:pPr>
        <w:jc w:val="both"/>
        <w:rPr>
          <w:rFonts w:cs="Times New Roman"/>
          <w:szCs w:val="24"/>
        </w:rPr>
      </w:pPr>
      <w:r>
        <w:rPr>
          <w:rFonts w:cs="Times New Roman"/>
          <w:szCs w:val="24"/>
        </w:rPr>
        <w:t xml:space="preserve">Social Media have frequently highlighted the </w:t>
      </w:r>
      <w:r w:rsidR="001F2FBC">
        <w:rPr>
          <w:rFonts w:cs="Times New Roman"/>
          <w:szCs w:val="24"/>
        </w:rPr>
        <w:t>worth</w:t>
      </w:r>
      <w:r>
        <w:rPr>
          <w:rFonts w:cs="Times New Roman"/>
          <w:szCs w:val="24"/>
        </w:rPr>
        <w:t xml:space="preserve"> of </w:t>
      </w:r>
      <w:r w:rsidR="001F2FBC">
        <w:rPr>
          <w:rFonts w:cs="Times New Roman"/>
          <w:szCs w:val="24"/>
        </w:rPr>
        <w:t xml:space="preserve">social media </w:t>
      </w:r>
      <w:r>
        <w:rPr>
          <w:rFonts w:cs="Times New Roman"/>
          <w:szCs w:val="24"/>
        </w:rPr>
        <w:t>user-generated branded content material. Forbes has advocated that businesses ‘take proactive steps to stimulate the introduction of</w:t>
      </w:r>
      <w:r w:rsidR="001F2FBC">
        <w:rPr>
          <w:rFonts w:cs="Times New Roman"/>
          <w:szCs w:val="24"/>
        </w:rPr>
        <w:t xml:space="preserve"> social media</w:t>
      </w:r>
      <w:r>
        <w:rPr>
          <w:rFonts w:cs="Times New Roman"/>
          <w:szCs w:val="24"/>
        </w:rPr>
        <w:t xml:space="preserve"> </w:t>
      </w:r>
      <w:r w:rsidR="001F2FBC">
        <w:rPr>
          <w:rFonts w:cs="Times New Roman"/>
          <w:szCs w:val="24"/>
        </w:rPr>
        <w:t>user</w:t>
      </w:r>
      <w:r>
        <w:rPr>
          <w:rFonts w:cs="Times New Roman"/>
          <w:szCs w:val="24"/>
        </w:rPr>
        <w:t>-generated content material’</w:t>
      </w:r>
      <w:r w:rsidR="00823304">
        <w:rPr>
          <w:rFonts w:cs="Times New Roman"/>
          <w:szCs w:val="24"/>
        </w:rPr>
        <w:t xml:space="preserve"> </w:t>
      </w:r>
      <w:sdt>
        <w:sdtPr>
          <w:rPr>
            <w:rFonts w:cs="Times New Roman"/>
            <w:szCs w:val="24"/>
          </w:rPr>
          <w:id w:val="4953705"/>
          <w:citation/>
        </w:sdtPr>
        <w:sdtEndPr/>
        <w:sdtContent>
          <w:r w:rsidR="00823304">
            <w:rPr>
              <w:rFonts w:cs="Times New Roman"/>
              <w:szCs w:val="24"/>
            </w:rPr>
            <w:fldChar w:fldCharType="begin"/>
          </w:r>
          <w:r w:rsidR="001508AC">
            <w:rPr>
              <w:rFonts w:cs="Times New Roman"/>
              <w:szCs w:val="24"/>
              <w:lang w:val="en-US"/>
            </w:rPr>
            <w:instrText xml:space="preserve">CITATION Ole17 \l 1033 </w:instrText>
          </w:r>
          <w:r w:rsidR="00823304">
            <w:rPr>
              <w:rFonts w:cs="Times New Roman"/>
              <w:szCs w:val="24"/>
            </w:rPr>
            <w:fldChar w:fldCharType="separate"/>
          </w:r>
          <w:r w:rsidR="002E284A" w:rsidRPr="002E284A">
            <w:rPr>
              <w:rFonts w:cs="Times New Roman"/>
              <w:noProof/>
              <w:szCs w:val="24"/>
              <w:lang w:val="en-US"/>
            </w:rPr>
            <w:t>(Olenski, 2017)</w:t>
          </w:r>
          <w:r w:rsidR="00823304">
            <w:rPr>
              <w:rFonts w:cs="Times New Roman"/>
              <w:szCs w:val="24"/>
            </w:rPr>
            <w:fldChar w:fldCharType="end"/>
          </w:r>
        </w:sdtContent>
      </w:sdt>
      <w:r w:rsidR="00823304">
        <w:rPr>
          <w:rFonts w:cs="Times New Roman"/>
          <w:szCs w:val="24"/>
        </w:rPr>
        <w:t xml:space="preserve">, </w:t>
      </w:r>
      <w:r>
        <w:rPr>
          <w:rFonts w:cs="Times New Roman"/>
          <w:szCs w:val="24"/>
        </w:rPr>
        <w:t xml:space="preserve">and the subtitle of a piece of writing withinside the marketing and marketing on-line magazine Adweek has argued that </w:t>
      </w:r>
      <w:sdt>
        <w:sdtPr>
          <w:rPr>
            <w:rFonts w:cs="Times New Roman"/>
            <w:szCs w:val="24"/>
          </w:rPr>
          <w:id w:val="-253830662"/>
          <w:citation/>
        </w:sdtPr>
        <w:sdtEndPr/>
        <w:sdtContent>
          <w:r w:rsidR="00823304">
            <w:rPr>
              <w:rFonts w:cs="Times New Roman"/>
              <w:szCs w:val="24"/>
            </w:rPr>
            <w:fldChar w:fldCharType="begin"/>
          </w:r>
          <w:r w:rsidR="00823304">
            <w:rPr>
              <w:rFonts w:cs="Times New Roman"/>
              <w:szCs w:val="24"/>
              <w:lang w:val="en-US"/>
            </w:rPr>
            <w:instrText xml:space="preserve"> CITATION Mer17 \l 1033 </w:instrText>
          </w:r>
          <w:r w:rsidR="00823304">
            <w:rPr>
              <w:rFonts w:cs="Times New Roman"/>
              <w:szCs w:val="24"/>
            </w:rPr>
            <w:fldChar w:fldCharType="separate"/>
          </w:r>
          <w:r w:rsidR="002E284A" w:rsidRPr="002E284A">
            <w:rPr>
              <w:rFonts w:cs="Times New Roman"/>
              <w:noProof/>
              <w:szCs w:val="24"/>
              <w:lang w:val="en-US"/>
            </w:rPr>
            <w:t>(Merckel, 2017)</w:t>
          </w:r>
          <w:r w:rsidR="00823304">
            <w:rPr>
              <w:rFonts w:cs="Times New Roman"/>
              <w:szCs w:val="24"/>
            </w:rPr>
            <w:fldChar w:fldCharType="end"/>
          </w:r>
        </w:sdtContent>
      </w:sdt>
      <w:r w:rsidR="007614A1">
        <w:rPr>
          <w:rFonts w:cs="Times New Roman"/>
          <w:szCs w:val="24"/>
        </w:rPr>
        <w:t xml:space="preserve">. </w:t>
      </w:r>
      <w:r>
        <w:rPr>
          <w:rFonts w:cs="Times New Roman"/>
          <w:szCs w:val="24"/>
        </w:rPr>
        <w:t xml:space="preserve">Citing metrics including hashtag utilization and retweets, the latter book mainly underscored the energy of </w:t>
      </w:r>
      <w:r w:rsidR="001F2FBC">
        <w:rPr>
          <w:rFonts w:cs="Times New Roman"/>
          <w:szCs w:val="24"/>
        </w:rPr>
        <w:t>social media user</w:t>
      </w:r>
      <w:r>
        <w:rPr>
          <w:rFonts w:cs="Times New Roman"/>
          <w:szCs w:val="24"/>
        </w:rPr>
        <w:t xml:space="preserve">-generated logo pictures </w:t>
      </w:r>
      <w:sdt>
        <w:sdtPr>
          <w:rPr>
            <w:rFonts w:cs="Times New Roman"/>
            <w:szCs w:val="24"/>
          </w:rPr>
          <w:id w:val="1092201787"/>
          <w:citation/>
        </w:sdtPr>
        <w:sdtEndPr/>
        <w:sdtContent>
          <w:r w:rsidR="007614A1">
            <w:rPr>
              <w:rFonts w:cs="Times New Roman"/>
              <w:szCs w:val="24"/>
            </w:rPr>
            <w:fldChar w:fldCharType="begin"/>
          </w:r>
          <w:r w:rsidR="007614A1">
            <w:rPr>
              <w:rFonts w:cs="Times New Roman"/>
              <w:szCs w:val="24"/>
              <w:lang w:val="en-US"/>
            </w:rPr>
            <w:instrText xml:space="preserve"> CITATION Mer17 \l 1033 </w:instrText>
          </w:r>
          <w:r w:rsidR="007614A1">
            <w:rPr>
              <w:rFonts w:cs="Times New Roman"/>
              <w:szCs w:val="24"/>
            </w:rPr>
            <w:fldChar w:fldCharType="separate"/>
          </w:r>
          <w:r w:rsidR="002E284A" w:rsidRPr="002E284A">
            <w:rPr>
              <w:rFonts w:cs="Times New Roman"/>
              <w:noProof/>
              <w:szCs w:val="24"/>
              <w:lang w:val="en-US"/>
            </w:rPr>
            <w:t>(Merckel, 2017)</w:t>
          </w:r>
          <w:r w:rsidR="007614A1">
            <w:rPr>
              <w:rFonts w:cs="Times New Roman"/>
              <w:szCs w:val="24"/>
            </w:rPr>
            <w:fldChar w:fldCharType="end"/>
          </w:r>
        </w:sdtContent>
      </w:sdt>
      <w:r>
        <w:rPr>
          <w:rFonts w:cs="Times New Roman"/>
          <w:szCs w:val="24"/>
        </w:rPr>
        <w:t xml:space="preserve">. In the MIT Sloan Management Review, corporations even get recommended to redefine their social media advertising and marketing desires in a manner that consists of emblem engagement, i.e. clients posting branded content material, as an ROI indicator </w:t>
      </w:r>
      <w:sdt>
        <w:sdtPr>
          <w:rPr>
            <w:rFonts w:cs="Times New Roman"/>
            <w:szCs w:val="24"/>
          </w:rPr>
          <w:id w:val="1663510475"/>
          <w:citation/>
        </w:sdtPr>
        <w:sdtEndPr/>
        <w:sdtContent>
          <w:r w:rsidR="007614A1">
            <w:rPr>
              <w:rFonts w:cs="Times New Roman"/>
              <w:szCs w:val="24"/>
            </w:rPr>
            <w:fldChar w:fldCharType="begin"/>
          </w:r>
          <w:r w:rsidR="00091ED5">
            <w:rPr>
              <w:rFonts w:cs="Times New Roman"/>
              <w:szCs w:val="24"/>
              <w:lang w:val="en-US"/>
            </w:rPr>
            <w:instrText xml:space="preserve">CITATION Hof10 \l 1033 </w:instrText>
          </w:r>
          <w:r w:rsidR="007614A1">
            <w:rPr>
              <w:rFonts w:cs="Times New Roman"/>
              <w:szCs w:val="24"/>
            </w:rPr>
            <w:fldChar w:fldCharType="separate"/>
          </w:r>
          <w:r w:rsidR="002E284A" w:rsidRPr="002E284A">
            <w:rPr>
              <w:rFonts w:cs="Times New Roman"/>
              <w:noProof/>
              <w:szCs w:val="24"/>
              <w:lang w:val="en-US"/>
            </w:rPr>
            <w:t>(Hoffman &amp; Fodor, 2010)</w:t>
          </w:r>
          <w:r w:rsidR="007614A1">
            <w:rPr>
              <w:rFonts w:cs="Times New Roman"/>
              <w:szCs w:val="24"/>
            </w:rPr>
            <w:fldChar w:fldCharType="end"/>
          </w:r>
        </w:sdtContent>
      </w:sdt>
      <w:r w:rsidR="007614A1">
        <w:rPr>
          <w:rFonts w:cs="Times New Roman"/>
          <w:szCs w:val="24"/>
        </w:rPr>
        <w:t xml:space="preserve">. </w:t>
      </w:r>
      <w:r>
        <w:rPr>
          <w:rFonts w:cs="Times New Roman"/>
          <w:szCs w:val="24"/>
        </w:rPr>
        <w:t xml:space="preserve">Consequently, severa research have explored below which instances customers are inclined to submit branded content material. Researchers who've investigated the motives why customers make contributions and create logo-associated content material have recognized private identity, integration, and social interplay as important motivations. Many customers add pix showing manufacturers a good way to explicit their connection to a logo’s photograph and reputation in addition to their inclusion withinside the social institution that makes use of the emblem </w:t>
      </w:r>
      <w:sdt>
        <w:sdtPr>
          <w:rPr>
            <w:rFonts w:cs="Times New Roman"/>
            <w:szCs w:val="24"/>
          </w:rPr>
          <w:id w:val="-321969448"/>
          <w:citation/>
        </w:sdtPr>
        <w:sdtEndPr/>
        <w:sdtContent>
          <w:r w:rsidR="007614A1">
            <w:rPr>
              <w:rFonts w:cs="Times New Roman"/>
              <w:szCs w:val="24"/>
            </w:rPr>
            <w:fldChar w:fldCharType="begin"/>
          </w:r>
          <w:r w:rsidR="00091ED5">
            <w:rPr>
              <w:rFonts w:cs="Times New Roman"/>
              <w:szCs w:val="24"/>
              <w:lang w:val="en-US"/>
            </w:rPr>
            <w:instrText xml:space="preserve">CITATION Mun11 \l 1033 </w:instrText>
          </w:r>
          <w:r w:rsidR="007614A1">
            <w:rPr>
              <w:rFonts w:cs="Times New Roman"/>
              <w:szCs w:val="24"/>
            </w:rPr>
            <w:fldChar w:fldCharType="separate"/>
          </w:r>
          <w:r w:rsidR="002E284A" w:rsidRPr="002E284A">
            <w:rPr>
              <w:rFonts w:cs="Times New Roman"/>
              <w:noProof/>
              <w:szCs w:val="24"/>
              <w:lang w:val="en-US"/>
            </w:rPr>
            <w:t>(Muntinga, Moorman, &amp; Smith, 2011)</w:t>
          </w:r>
          <w:r w:rsidR="007614A1">
            <w:rPr>
              <w:rFonts w:cs="Times New Roman"/>
              <w:szCs w:val="24"/>
            </w:rPr>
            <w:fldChar w:fldCharType="end"/>
          </w:r>
        </w:sdtContent>
      </w:sdt>
      <w:r w:rsidR="007614A1">
        <w:rPr>
          <w:rFonts w:cs="Times New Roman"/>
          <w:szCs w:val="24"/>
        </w:rPr>
        <w:t xml:space="preserve">. </w:t>
      </w:r>
      <w:r>
        <w:rPr>
          <w:rFonts w:cs="Times New Roman"/>
          <w:szCs w:val="24"/>
        </w:rPr>
        <w:t xml:space="preserve">Common amongst such posts are so-called ‘emblem-selfies’, which Sung, Kim, and Choi have dubbed an ‘powerful approach of self-expression’. In a content material evaluation of posts related to 2 clothing manufacturers, Smith, Fischer, and Yongjian </w:t>
      </w:r>
      <w:sdt>
        <w:sdtPr>
          <w:rPr>
            <w:rFonts w:cs="Times New Roman"/>
            <w:szCs w:val="24"/>
          </w:rPr>
          <w:id w:val="1449207172"/>
          <w:citation/>
        </w:sdtPr>
        <w:sdtEndPr/>
        <w:sdtContent>
          <w:r w:rsidR="007614A1">
            <w:rPr>
              <w:rFonts w:cs="Times New Roman"/>
              <w:szCs w:val="24"/>
            </w:rPr>
            <w:fldChar w:fldCharType="begin"/>
          </w:r>
          <w:r w:rsidR="005B266E">
            <w:rPr>
              <w:rFonts w:cs="Times New Roman"/>
              <w:szCs w:val="24"/>
              <w:lang w:val="en-US"/>
            </w:rPr>
            <w:instrText xml:space="preserve">CITATION Smi12 \n  \t  \l 1033 </w:instrText>
          </w:r>
          <w:r w:rsidR="007614A1">
            <w:rPr>
              <w:rFonts w:cs="Times New Roman"/>
              <w:szCs w:val="24"/>
            </w:rPr>
            <w:fldChar w:fldCharType="separate"/>
          </w:r>
          <w:r w:rsidR="002E284A" w:rsidRPr="002E284A">
            <w:rPr>
              <w:rFonts w:cs="Times New Roman"/>
              <w:noProof/>
              <w:szCs w:val="24"/>
              <w:lang w:val="en-US"/>
            </w:rPr>
            <w:t>(2012)</w:t>
          </w:r>
          <w:r w:rsidR="007614A1">
            <w:rPr>
              <w:rFonts w:cs="Times New Roman"/>
              <w:szCs w:val="24"/>
            </w:rPr>
            <w:fldChar w:fldCharType="end"/>
          </w:r>
        </w:sdtContent>
      </w:sdt>
      <w:r w:rsidR="007614A1">
        <w:rPr>
          <w:rFonts w:cs="Times New Roman"/>
          <w:szCs w:val="24"/>
        </w:rPr>
        <w:t xml:space="preserve">, </w:t>
      </w:r>
      <w:r>
        <w:rPr>
          <w:rFonts w:cs="Times New Roman"/>
          <w:szCs w:val="24"/>
        </w:rPr>
        <w:t xml:space="preserve">discovered that private identity, integration, and social interplay inspired a 3rd of </w:t>
      </w:r>
      <w:r w:rsidR="007614A1">
        <w:rPr>
          <w:rFonts w:cs="Times New Roman"/>
          <w:szCs w:val="24"/>
        </w:rPr>
        <w:t>user</w:t>
      </w:r>
      <w:r>
        <w:rPr>
          <w:rFonts w:cs="Times New Roman"/>
          <w:szCs w:val="24"/>
        </w:rPr>
        <w:t>-generated Facebook posts.</w:t>
      </w:r>
    </w:p>
    <w:p w14:paraId="5852ADB5" w14:textId="4D95FA78" w:rsidR="003262EC" w:rsidRDefault="003262EC" w:rsidP="003262EC">
      <w:pPr>
        <w:jc w:val="both"/>
        <w:rPr>
          <w:rFonts w:cs="Times New Roman"/>
          <w:szCs w:val="24"/>
        </w:rPr>
      </w:pPr>
      <w:r>
        <w:rPr>
          <w:rFonts w:cs="Times New Roman"/>
          <w:szCs w:val="24"/>
        </w:rPr>
        <w:t xml:space="preserve">More importantly, </w:t>
      </w:r>
      <w:r w:rsidR="00823304">
        <w:rPr>
          <w:rFonts w:cs="Times New Roman"/>
          <w:szCs w:val="24"/>
        </w:rPr>
        <w:t>social media user</w:t>
      </w:r>
      <w:r>
        <w:rPr>
          <w:rFonts w:cs="Times New Roman"/>
          <w:szCs w:val="24"/>
        </w:rPr>
        <w:t xml:space="preserve">-generated emblem posts end result from advertising efforts including real-international tie-ins or contests. In their content material evaluation of numerous social media networks, Ashley and Tuten </w:t>
      </w:r>
      <w:sdt>
        <w:sdtPr>
          <w:rPr>
            <w:rFonts w:cs="Times New Roman"/>
            <w:szCs w:val="24"/>
          </w:rPr>
          <w:id w:val="-1869060739"/>
          <w:citation/>
        </w:sdtPr>
        <w:sdtEndPr/>
        <w:sdtContent>
          <w:r w:rsidR="007614A1">
            <w:rPr>
              <w:rFonts w:cs="Times New Roman"/>
              <w:szCs w:val="24"/>
            </w:rPr>
            <w:fldChar w:fldCharType="begin"/>
          </w:r>
          <w:r w:rsidR="005B266E">
            <w:rPr>
              <w:rFonts w:cs="Times New Roman"/>
              <w:szCs w:val="24"/>
              <w:lang w:val="en-US"/>
            </w:rPr>
            <w:instrText xml:space="preserve">CITATION Ash15 \n  \t  \l 1033 </w:instrText>
          </w:r>
          <w:r w:rsidR="007614A1">
            <w:rPr>
              <w:rFonts w:cs="Times New Roman"/>
              <w:szCs w:val="24"/>
            </w:rPr>
            <w:fldChar w:fldCharType="separate"/>
          </w:r>
          <w:r w:rsidR="002E284A" w:rsidRPr="002E284A">
            <w:rPr>
              <w:rFonts w:cs="Times New Roman"/>
              <w:noProof/>
              <w:szCs w:val="24"/>
              <w:lang w:val="en-US"/>
            </w:rPr>
            <w:t>(2015)</w:t>
          </w:r>
          <w:r w:rsidR="007614A1">
            <w:rPr>
              <w:rFonts w:cs="Times New Roman"/>
              <w:szCs w:val="24"/>
            </w:rPr>
            <w:fldChar w:fldCharType="end"/>
          </w:r>
        </w:sdtContent>
      </w:sdt>
      <w:r w:rsidR="007614A1">
        <w:rPr>
          <w:rFonts w:cs="Times New Roman"/>
          <w:szCs w:val="24"/>
        </w:rPr>
        <w:t xml:space="preserve"> </w:t>
      </w:r>
      <w:r>
        <w:rPr>
          <w:rFonts w:cs="Times New Roman"/>
          <w:szCs w:val="24"/>
        </w:rPr>
        <w:t>discovered that ‘26/28 manufacturers invited customers to proportion content material’. One enterprise that frequently makes use of covert advertising and marketing strategies is the alcohol enterprise. Real</w:t>
      </w:r>
      <w:r w:rsidR="005646E2">
        <w:rPr>
          <w:rFonts w:cs="Times New Roman"/>
          <w:szCs w:val="24"/>
        </w:rPr>
        <w:t xml:space="preserve"> </w:t>
      </w:r>
      <w:r>
        <w:rPr>
          <w:rFonts w:cs="Times New Roman"/>
          <w:szCs w:val="24"/>
        </w:rPr>
        <w:t>world tie-ins are the maximum critical content material turbines on alcohol logo network pages. Alcohol manufacturers as an instance release branded occasion series, sponsor recreation occasions, and corresponding hashtags</w:t>
      </w:r>
      <w:sdt>
        <w:sdtPr>
          <w:rPr>
            <w:rFonts w:cs="Times New Roman"/>
            <w:szCs w:val="24"/>
          </w:rPr>
          <w:id w:val="-717362314"/>
          <w:citation/>
        </w:sdtPr>
        <w:sdtEndPr/>
        <w:sdtContent>
          <w:r w:rsidR="005646E2">
            <w:rPr>
              <w:rFonts w:cs="Times New Roman"/>
              <w:szCs w:val="24"/>
            </w:rPr>
            <w:fldChar w:fldCharType="begin"/>
          </w:r>
          <w:r w:rsidR="005B266E">
            <w:rPr>
              <w:rFonts w:cs="Times New Roman"/>
              <w:szCs w:val="24"/>
              <w:lang w:val="en-US"/>
            </w:rPr>
            <w:instrText xml:space="preserve">CITATION Ash15 \l 1033 </w:instrText>
          </w:r>
          <w:r w:rsidR="005646E2">
            <w:rPr>
              <w:rFonts w:cs="Times New Roman"/>
              <w:szCs w:val="24"/>
            </w:rPr>
            <w:fldChar w:fldCharType="separate"/>
          </w:r>
          <w:r w:rsidR="002E284A">
            <w:rPr>
              <w:rFonts w:cs="Times New Roman"/>
              <w:noProof/>
              <w:szCs w:val="24"/>
              <w:lang w:val="en-US"/>
            </w:rPr>
            <w:t xml:space="preserve"> </w:t>
          </w:r>
          <w:r w:rsidR="002E284A" w:rsidRPr="002E284A">
            <w:rPr>
              <w:rFonts w:cs="Times New Roman"/>
              <w:noProof/>
              <w:szCs w:val="24"/>
              <w:lang w:val="en-US"/>
            </w:rPr>
            <w:t>(Ashley &amp; Tuten., 2015)</w:t>
          </w:r>
          <w:r w:rsidR="005646E2">
            <w:rPr>
              <w:rFonts w:cs="Times New Roman"/>
              <w:szCs w:val="24"/>
            </w:rPr>
            <w:fldChar w:fldCharType="end"/>
          </w:r>
        </w:sdtContent>
      </w:sdt>
      <w:r>
        <w:rPr>
          <w:rFonts w:cs="Times New Roman"/>
          <w:szCs w:val="24"/>
        </w:rPr>
        <w:t>. Another method of the alcohol enterprise, defined through Lobstein et al</w:t>
      </w:r>
      <w:r w:rsidR="005646E2">
        <w:rPr>
          <w:rFonts w:cs="Times New Roman"/>
          <w:szCs w:val="24"/>
        </w:rPr>
        <w:t xml:space="preserve"> </w:t>
      </w:r>
      <w:sdt>
        <w:sdtPr>
          <w:rPr>
            <w:rFonts w:cs="Times New Roman"/>
            <w:szCs w:val="24"/>
          </w:rPr>
          <w:id w:val="247399249"/>
          <w:citation/>
        </w:sdtPr>
        <w:sdtEndPr/>
        <w:sdtContent>
          <w:r w:rsidR="005646E2">
            <w:rPr>
              <w:rFonts w:cs="Times New Roman"/>
              <w:szCs w:val="24"/>
            </w:rPr>
            <w:fldChar w:fldCharType="begin"/>
          </w:r>
          <w:r w:rsidR="005B266E">
            <w:rPr>
              <w:rFonts w:cs="Times New Roman"/>
              <w:szCs w:val="24"/>
              <w:lang w:val="en-US"/>
            </w:rPr>
            <w:instrText xml:space="preserve">CITATION Lob16 \n  \t  \l 1033 </w:instrText>
          </w:r>
          <w:r w:rsidR="005646E2">
            <w:rPr>
              <w:rFonts w:cs="Times New Roman"/>
              <w:szCs w:val="24"/>
            </w:rPr>
            <w:fldChar w:fldCharType="separate"/>
          </w:r>
          <w:r w:rsidR="002E284A" w:rsidRPr="002E284A">
            <w:rPr>
              <w:rFonts w:cs="Times New Roman"/>
              <w:noProof/>
              <w:szCs w:val="24"/>
              <w:lang w:val="en-US"/>
            </w:rPr>
            <w:t>(2016)</w:t>
          </w:r>
          <w:r w:rsidR="005646E2">
            <w:rPr>
              <w:rFonts w:cs="Times New Roman"/>
              <w:szCs w:val="24"/>
            </w:rPr>
            <w:fldChar w:fldCharType="end"/>
          </w:r>
        </w:sdtContent>
      </w:sdt>
      <w:r w:rsidR="005646E2">
        <w:rPr>
          <w:rFonts w:cs="Times New Roman"/>
          <w:szCs w:val="24"/>
        </w:rPr>
        <w:t xml:space="preserve"> , </w:t>
      </w:r>
      <w:r>
        <w:rPr>
          <w:rFonts w:cs="Times New Roman"/>
          <w:szCs w:val="24"/>
        </w:rPr>
        <w:t>are photo- or video-competitions. People are consequently endorsed thru those activities and competitions to take pics and publish them on their personal social media channels</w:t>
      </w:r>
      <w:r w:rsidR="005646E2">
        <w:rPr>
          <w:rFonts w:cs="Times New Roman"/>
          <w:szCs w:val="24"/>
        </w:rPr>
        <w:t xml:space="preserve"> </w:t>
      </w:r>
      <w:sdt>
        <w:sdtPr>
          <w:rPr>
            <w:rFonts w:cs="Times New Roman"/>
            <w:szCs w:val="24"/>
          </w:rPr>
          <w:id w:val="135845231"/>
          <w:citation/>
        </w:sdtPr>
        <w:sdtEndPr/>
        <w:sdtContent>
          <w:r w:rsidR="005646E2">
            <w:rPr>
              <w:rFonts w:cs="Times New Roman"/>
              <w:szCs w:val="24"/>
            </w:rPr>
            <w:fldChar w:fldCharType="begin"/>
          </w:r>
          <w:r w:rsidR="005B266E">
            <w:rPr>
              <w:rFonts w:cs="Times New Roman"/>
              <w:szCs w:val="24"/>
              <w:lang w:val="en-US"/>
            </w:rPr>
            <w:instrText xml:space="preserve">CITATION Ash15 \l 1033 </w:instrText>
          </w:r>
          <w:r w:rsidR="005646E2">
            <w:rPr>
              <w:rFonts w:cs="Times New Roman"/>
              <w:szCs w:val="24"/>
            </w:rPr>
            <w:fldChar w:fldCharType="separate"/>
          </w:r>
          <w:r w:rsidR="002E284A" w:rsidRPr="002E284A">
            <w:rPr>
              <w:rFonts w:cs="Times New Roman"/>
              <w:noProof/>
              <w:szCs w:val="24"/>
              <w:lang w:val="en-US"/>
            </w:rPr>
            <w:t>(Ashley &amp; Tuten., 2015)</w:t>
          </w:r>
          <w:r w:rsidR="005646E2">
            <w:rPr>
              <w:rFonts w:cs="Times New Roman"/>
              <w:szCs w:val="24"/>
            </w:rPr>
            <w:fldChar w:fldCharType="end"/>
          </w:r>
        </w:sdtContent>
      </w:sdt>
      <w:r w:rsidR="005646E2">
        <w:rPr>
          <w:rFonts w:cs="Times New Roman"/>
          <w:szCs w:val="24"/>
        </w:rPr>
        <w:t>.</w:t>
      </w:r>
      <w:r>
        <w:rPr>
          <w:rFonts w:cs="Times New Roman"/>
          <w:szCs w:val="24"/>
        </w:rPr>
        <w:t xml:space="preserve"> Carah and Shaul </w:t>
      </w:r>
      <w:sdt>
        <w:sdtPr>
          <w:rPr>
            <w:rFonts w:cs="Times New Roman"/>
            <w:szCs w:val="24"/>
          </w:rPr>
          <w:id w:val="-136799706"/>
          <w:citation/>
        </w:sdtPr>
        <w:sdtEndPr/>
        <w:sdtContent>
          <w:r w:rsidR="005646E2">
            <w:rPr>
              <w:rFonts w:cs="Times New Roman"/>
              <w:szCs w:val="24"/>
            </w:rPr>
            <w:fldChar w:fldCharType="begin"/>
          </w:r>
          <w:r w:rsidR="005B266E">
            <w:rPr>
              <w:rFonts w:cs="Times New Roman"/>
              <w:szCs w:val="24"/>
              <w:lang w:val="en-US"/>
            </w:rPr>
            <w:instrText xml:space="preserve">CITATION Car16 \n  \t  \l 1033 </w:instrText>
          </w:r>
          <w:r w:rsidR="005646E2">
            <w:rPr>
              <w:rFonts w:cs="Times New Roman"/>
              <w:szCs w:val="24"/>
            </w:rPr>
            <w:fldChar w:fldCharType="separate"/>
          </w:r>
          <w:r w:rsidR="002E284A" w:rsidRPr="002E284A">
            <w:rPr>
              <w:rFonts w:cs="Times New Roman"/>
              <w:noProof/>
              <w:szCs w:val="24"/>
              <w:lang w:val="en-US"/>
            </w:rPr>
            <w:t>(2016)</w:t>
          </w:r>
          <w:r w:rsidR="005646E2">
            <w:rPr>
              <w:rFonts w:cs="Times New Roman"/>
              <w:szCs w:val="24"/>
            </w:rPr>
            <w:fldChar w:fldCharType="end"/>
          </w:r>
        </w:sdtContent>
      </w:sdt>
      <w:r w:rsidR="005646E2">
        <w:rPr>
          <w:rFonts w:cs="Times New Roman"/>
          <w:szCs w:val="24"/>
        </w:rPr>
        <w:t>,</w:t>
      </w:r>
      <w:r>
        <w:rPr>
          <w:rFonts w:cs="Times New Roman"/>
          <w:szCs w:val="24"/>
        </w:rPr>
        <w:t xml:space="preserve"> </w:t>
      </w:r>
      <w:r w:rsidR="005646E2">
        <w:rPr>
          <w:rFonts w:cs="Times New Roman"/>
          <w:szCs w:val="24"/>
        </w:rPr>
        <w:t>analysed</w:t>
      </w:r>
      <w:r>
        <w:rPr>
          <w:rFonts w:cs="Times New Roman"/>
          <w:szCs w:val="24"/>
        </w:rPr>
        <w:t xml:space="preserve">  surprisingly a hit Smirnoff campaigns that mobilized </w:t>
      </w:r>
      <w:r w:rsidR="00823304">
        <w:rPr>
          <w:rFonts w:cs="Times New Roman"/>
          <w:szCs w:val="24"/>
        </w:rPr>
        <w:t>social media user</w:t>
      </w:r>
      <w:r>
        <w:rPr>
          <w:rFonts w:cs="Times New Roman"/>
          <w:szCs w:val="24"/>
        </w:rPr>
        <w:t xml:space="preserve">-generated branded content material on Instagram to sell the Smirnoff logo. Regarding how </w:t>
      </w:r>
      <w:r w:rsidR="00823304">
        <w:rPr>
          <w:rFonts w:cs="Times New Roman"/>
          <w:szCs w:val="24"/>
        </w:rPr>
        <w:t>social media user</w:t>
      </w:r>
      <w:r>
        <w:rPr>
          <w:rFonts w:cs="Times New Roman"/>
          <w:szCs w:val="24"/>
        </w:rPr>
        <w:t>-generated content material linked the logo to the customers, they wrote that customers’ ‘use of hashtags locations the logo inside a much broader go with the drift of photos associated with their personal our bodies and identities’</w:t>
      </w:r>
      <w:sdt>
        <w:sdtPr>
          <w:rPr>
            <w:rFonts w:cs="Times New Roman"/>
            <w:szCs w:val="24"/>
          </w:rPr>
          <w:id w:val="603311330"/>
          <w:citation/>
        </w:sdtPr>
        <w:sdtEndPr/>
        <w:sdtContent>
          <w:r w:rsidR="005646E2">
            <w:rPr>
              <w:rFonts w:cs="Times New Roman"/>
              <w:szCs w:val="24"/>
            </w:rPr>
            <w:fldChar w:fldCharType="begin"/>
          </w:r>
          <w:r w:rsidR="005B266E">
            <w:rPr>
              <w:rFonts w:cs="Times New Roman"/>
              <w:szCs w:val="24"/>
              <w:lang w:val="en-US"/>
            </w:rPr>
            <w:instrText xml:space="preserve">CITATION Car16 \l 1033 </w:instrText>
          </w:r>
          <w:r w:rsidR="005646E2">
            <w:rPr>
              <w:rFonts w:cs="Times New Roman"/>
              <w:szCs w:val="24"/>
            </w:rPr>
            <w:fldChar w:fldCharType="separate"/>
          </w:r>
          <w:r w:rsidR="002E284A">
            <w:rPr>
              <w:rFonts w:cs="Times New Roman"/>
              <w:noProof/>
              <w:szCs w:val="24"/>
              <w:lang w:val="en-US"/>
            </w:rPr>
            <w:t xml:space="preserve"> </w:t>
          </w:r>
          <w:r w:rsidR="002E284A" w:rsidRPr="002E284A">
            <w:rPr>
              <w:rFonts w:cs="Times New Roman"/>
              <w:noProof/>
              <w:szCs w:val="24"/>
              <w:lang w:val="en-US"/>
            </w:rPr>
            <w:t>(Carah &amp; Shaul., 2016)</w:t>
          </w:r>
          <w:r w:rsidR="005646E2">
            <w:rPr>
              <w:rFonts w:cs="Times New Roman"/>
              <w:szCs w:val="24"/>
            </w:rPr>
            <w:fldChar w:fldCharType="end"/>
          </w:r>
        </w:sdtContent>
      </w:sdt>
      <w:r>
        <w:rPr>
          <w:rFonts w:cs="Times New Roman"/>
          <w:szCs w:val="24"/>
        </w:rPr>
        <w:t xml:space="preserve">. However, despite the motives for customers to create and percentage logo-associated content material established, it stays uncertain whether or not customers uncovered to such content material will react in addition to how they react to emblem-associated content material published through industrial </w:t>
      </w:r>
      <w:r w:rsidR="005646E2">
        <w:rPr>
          <w:rFonts w:cs="Times New Roman"/>
          <w:szCs w:val="24"/>
        </w:rPr>
        <w:t>reassess</w:t>
      </w:r>
      <w:r>
        <w:rPr>
          <w:rFonts w:cs="Times New Roman"/>
          <w:szCs w:val="24"/>
        </w:rPr>
        <w:t>. In the place of impact research, studies at the an increasing number of diagnosed cost of</w:t>
      </w:r>
      <w:r w:rsidR="00823304">
        <w:rPr>
          <w:rFonts w:cs="Times New Roman"/>
          <w:szCs w:val="24"/>
        </w:rPr>
        <w:t xml:space="preserve"> social media user </w:t>
      </w:r>
      <w:r>
        <w:rPr>
          <w:rFonts w:cs="Times New Roman"/>
          <w:szCs w:val="24"/>
        </w:rPr>
        <w:t xml:space="preserve">-generated emblem content material is scarce. </w:t>
      </w:r>
    </w:p>
    <w:p w14:paraId="76DEE5D9" w14:textId="0902F039" w:rsidR="003262EC" w:rsidRDefault="003262EC" w:rsidP="003262EC">
      <w:pPr>
        <w:jc w:val="both"/>
        <w:rPr>
          <w:rFonts w:cs="Times New Roman"/>
          <w:szCs w:val="24"/>
        </w:rPr>
      </w:pPr>
      <w:r>
        <w:rPr>
          <w:rFonts w:cs="Times New Roman"/>
          <w:szCs w:val="24"/>
        </w:rPr>
        <w:t xml:space="preserve">Several students have investigated the consequences of getting customers because the supply of persuasive messages. Central to their research became, but, the </w:t>
      </w:r>
      <w:r w:rsidR="005646E2">
        <w:rPr>
          <w:rFonts w:cs="Times New Roman"/>
          <w:szCs w:val="24"/>
        </w:rPr>
        <w:t>usefulness</w:t>
      </w:r>
      <w:r>
        <w:rPr>
          <w:rFonts w:cs="Times New Roman"/>
          <w:szCs w:val="24"/>
        </w:rPr>
        <w:t>, credibility</w:t>
      </w:r>
      <w:r w:rsidR="005646E2">
        <w:rPr>
          <w:rFonts w:cs="Times New Roman"/>
          <w:szCs w:val="24"/>
        </w:rPr>
        <w:t xml:space="preserve"> </w:t>
      </w:r>
      <w:r>
        <w:rPr>
          <w:rFonts w:cs="Times New Roman"/>
          <w:szCs w:val="24"/>
        </w:rPr>
        <w:t xml:space="preserve">of </w:t>
      </w:r>
      <w:r w:rsidR="00823304">
        <w:rPr>
          <w:rFonts w:cs="Times New Roman"/>
          <w:szCs w:val="24"/>
        </w:rPr>
        <w:t>social media user</w:t>
      </w:r>
      <w:r>
        <w:rPr>
          <w:rFonts w:cs="Times New Roman"/>
          <w:szCs w:val="24"/>
        </w:rPr>
        <w:t>-generated advertisement</w:t>
      </w:r>
      <w:r w:rsidR="005646E2">
        <w:rPr>
          <w:rFonts w:cs="Times New Roman"/>
          <w:szCs w:val="24"/>
        </w:rPr>
        <w:t>. They d</w:t>
      </w:r>
      <w:r>
        <w:rPr>
          <w:rFonts w:cs="Times New Roman"/>
          <w:szCs w:val="24"/>
        </w:rPr>
        <w:t xml:space="preserve">etermined that once visitors have been conscious that a </w:t>
      </w:r>
      <w:r w:rsidR="00823304">
        <w:rPr>
          <w:rFonts w:cs="Times New Roman"/>
          <w:szCs w:val="24"/>
        </w:rPr>
        <w:t xml:space="preserve">social media user </w:t>
      </w:r>
      <w:r>
        <w:rPr>
          <w:rFonts w:cs="Times New Roman"/>
          <w:szCs w:val="24"/>
        </w:rPr>
        <w:t>generated publish turned into business content material, they did now no longer deal with the persuasive motive of the submit. Instead, they took the position of an advert critic and, for example, gave recommendations approximately the lights or enhancing of the provided images</w:t>
      </w:r>
      <w:r w:rsidR="005646E2">
        <w:rPr>
          <w:rFonts w:cs="Times New Roman"/>
          <w:szCs w:val="24"/>
        </w:rPr>
        <w:t xml:space="preserve"> </w:t>
      </w:r>
      <w:sdt>
        <w:sdtPr>
          <w:rPr>
            <w:rFonts w:cs="Times New Roman"/>
            <w:szCs w:val="24"/>
          </w:rPr>
          <w:id w:val="-3364672"/>
          <w:citation/>
        </w:sdtPr>
        <w:sdtEndPr/>
        <w:sdtContent>
          <w:r w:rsidR="005646E2">
            <w:rPr>
              <w:rFonts w:cs="Times New Roman"/>
              <w:szCs w:val="24"/>
            </w:rPr>
            <w:fldChar w:fldCharType="begin"/>
          </w:r>
          <w:r w:rsidR="005B266E">
            <w:rPr>
              <w:rFonts w:cs="Times New Roman"/>
              <w:szCs w:val="24"/>
              <w:lang w:val="en-US"/>
            </w:rPr>
            <w:instrText xml:space="preserve">CITATION Kha13 \l 1033 </w:instrText>
          </w:r>
          <w:r w:rsidR="005646E2">
            <w:rPr>
              <w:rFonts w:cs="Times New Roman"/>
              <w:szCs w:val="24"/>
            </w:rPr>
            <w:fldChar w:fldCharType="separate"/>
          </w:r>
          <w:r w:rsidR="002E284A" w:rsidRPr="002E284A">
            <w:rPr>
              <w:rFonts w:cs="Times New Roman"/>
              <w:noProof/>
              <w:szCs w:val="24"/>
              <w:lang w:val="en-US"/>
            </w:rPr>
            <w:t>(Manap, 2013)</w:t>
          </w:r>
          <w:r w:rsidR="005646E2">
            <w:rPr>
              <w:rFonts w:cs="Times New Roman"/>
              <w:szCs w:val="24"/>
            </w:rPr>
            <w:fldChar w:fldCharType="end"/>
          </w:r>
        </w:sdtContent>
      </w:sdt>
      <w:r w:rsidR="005646E2">
        <w:rPr>
          <w:rFonts w:cs="Times New Roman"/>
          <w:szCs w:val="24"/>
        </w:rPr>
        <w:t>.</w:t>
      </w:r>
    </w:p>
    <w:p w14:paraId="4AF0564D" w14:textId="79518575" w:rsidR="003262EC" w:rsidRDefault="003262EC" w:rsidP="003262EC">
      <w:pPr>
        <w:jc w:val="both"/>
        <w:rPr>
          <w:rFonts w:cs="Times New Roman"/>
          <w:szCs w:val="24"/>
        </w:rPr>
      </w:pPr>
      <w:r>
        <w:rPr>
          <w:rFonts w:cs="Times New Roman"/>
          <w:szCs w:val="24"/>
        </w:rPr>
        <w:t>Other authors have tested the position of customers because the supply of advertisements, while checking out commercial disclosures</w:t>
      </w:r>
      <w:r w:rsidR="005646E2">
        <w:rPr>
          <w:rFonts w:cs="Times New Roman"/>
          <w:szCs w:val="24"/>
        </w:rPr>
        <w:t xml:space="preserve"> </w:t>
      </w:r>
      <w:sdt>
        <w:sdtPr>
          <w:rPr>
            <w:rFonts w:cs="Times New Roman"/>
            <w:szCs w:val="24"/>
          </w:rPr>
          <w:id w:val="-1238173157"/>
          <w:citation/>
        </w:sdtPr>
        <w:sdtEndPr/>
        <w:sdtContent>
          <w:r w:rsidR="005646E2">
            <w:rPr>
              <w:rFonts w:cs="Times New Roman"/>
              <w:szCs w:val="24"/>
            </w:rPr>
            <w:fldChar w:fldCharType="begin"/>
          </w:r>
          <w:r w:rsidR="005B266E">
            <w:rPr>
              <w:rFonts w:cs="Times New Roman"/>
              <w:szCs w:val="24"/>
              <w:lang w:val="en-US"/>
            </w:rPr>
            <w:instrText xml:space="preserve">CITATION Kim17 \l 1033 </w:instrText>
          </w:r>
          <w:r w:rsidR="005646E2">
            <w:rPr>
              <w:rFonts w:cs="Times New Roman"/>
              <w:szCs w:val="24"/>
            </w:rPr>
            <w:fldChar w:fldCharType="separate"/>
          </w:r>
          <w:r w:rsidR="002E284A" w:rsidRPr="002E284A">
            <w:rPr>
              <w:rFonts w:cs="Times New Roman"/>
              <w:noProof/>
              <w:szCs w:val="24"/>
              <w:lang w:val="en-US"/>
            </w:rPr>
            <w:t>(Kim &amp; Song, 2017)</w:t>
          </w:r>
          <w:r w:rsidR="005646E2">
            <w:rPr>
              <w:rFonts w:cs="Times New Roman"/>
              <w:szCs w:val="24"/>
            </w:rPr>
            <w:fldChar w:fldCharType="end"/>
          </w:r>
        </w:sdtContent>
      </w:sdt>
      <w:r w:rsidR="005646E2">
        <w:rPr>
          <w:rFonts w:cs="Times New Roman"/>
          <w:szCs w:val="24"/>
        </w:rPr>
        <w:t>.</w:t>
      </w:r>
      <w:r w:rsidR="00B97066">
        <w:rPr>
          <w:rFonts w:cs="Times New Roman"/>
          <w:szCs w:val="24"/>
        </w:rPr>
        <w:t xml:space="preserve"> </w:t>
      </w:r>
      <w:r>
        <w:rPr>
          <w:rFonts w:cs="Times New Roman"/>
          <w:szCs w:val="24"/>
        </w:rPr>
        <w:t xml:space="preserve">Their outcomes do now no longer tackle, but how one of a kind </w:t>
      </w:r>
      <w:r w:rsidR="00B97066">
        <w:rPr>
          <w:rFonts w:cs="Times New Roman"/>
          <w:szCs w:val="24"/>
        </w:rPr>
        <w:t>resets</w:t>
      </w:r>
      <w:r>
        <w:rPr>
          <w:rFonts w:cs="Times New Roman"/>
          <w:szCs w:val="24"/>
        </w:rPr>
        <w:t xml:space="preserve"> have an effect on the activation of persuasion knowledge, due to the fact they rely upon the effectiveness of the disclosure manipulation itself – that is, whether or not the disclosure made individuals recognize that the supply of the content material become a agency and now no longer the consumer</w:t>
      </w:r>
      <w:r w:rsidR="00B97066">
        <w:rPr>
          <w:rFonts w:cs="Times New Roman"/>
          <w:szCs w:val="24"/>
        </w:rPr>
        <w:t xml:space="preserve"> </w:t>
      </w:r>
      <w:sdt>
        <w:sdtPr>
          <w:rPr>
            <w:rFonts w:cs="Times New Roman"/>
            <w:szCs w:val="24"/>
          </w:rPr>
          <w:id w:val="1222945267"/>
          <w:citation/>
        </w:sdtPr>
        <w:sdtEndPr/>
        <w:sdtContent>
          <w:r w:rsidR="00B97066">
            <w:rPr>
              <w:rFonts w:cs="Times New Roman"/>
              <w:szCs w:val="24"/>
            </w:rPr>
            <w:fldChar w:fldCharType="begin"/>
          </w:r>
          <w:r w:rsidR="005B266E">
            <w:rPr>
              <w:rFonts w:cs="Times New Roman"/>
              <w:szCs w:val="24"/>
              <w:lang w:val="en-US"/>
            </w:rPr>
            <w:instrText xml:space="preserve">CITATION Kim17 \l 1033 </w:instrText>
          </w:r>
          <w:r w:rsidR="00B97066">
            <w:rPr>
              <w:rFonts w:cs="Times New Roman"/>
              <w:szCs w:val="24"/>
            </w:rPr>
            <w:fldChar w:fldCharType="separate"/>
          </w:r>
          <w:r w:rsidR="002E284A" w:rsidRPr="002E284A">
            <w:rPr>
              <w:rFonts w:cs="Times New Roman"/>
              <w:noProof/>
              <w:szCs w:val="24"/>
              <w:lang w:val="en-US"/>
            </w:rPr>
            <w:t>(Kim &amp; Song, 2017)</w:t>
          </w:r>
          <w:r w:rsidR="00B97066">
            <w:rPr>
              <w:rFonts w:cs="Times New Roman"/>
              <w:szCs w:val="24"/>
            </w:rPr>
            <w:fldChar w:fldCharType="end"/>
          </w:r>
        </w:sdtContent>
      </w:sdt>
      <w:r w:rsidR="00B97066">
        <w:rPr>
          <w:rFonts w:cs="Times New Roman"/>
          <w:szCs w:val="24"/>
        </w:rPr>
        <w:t xml:space="preserve">, </w:t>
      </w:r>
      <w:r>
        <w:rPr>
          <w:rFonts w:cs="Times New Roman"/>
          <w:szCs w:val="24"/>
        </w:rPr>
        <w:t xml:space="preserve">and whether or not that cognizance brought about bad have an effect on </w:t>
      </w:r>
      <w:sdt>
        <w:sdtPr>
          <w:rPr>
            <w:rFonts w:cs="Times New Roman"/>
            <w:szCs w:val="24"/>
          </w:rPr>
          <w:id w:val="-597639053"/>
          <w:citation/>
        </w:sdtPr>
        <w:sdtEndPr/>
        <w:sdtContent>
          <w:r w:rsidR="00B97066">
            <w:rPr>
              <w:rFonts w:cs="Times New Roman"/>
              <w:szCs w:val="24"/>
            </w:rPr>
            <w:fldChar w:fldCharType="begin"/>
          </w:r>
          <w:r w:rsidR="005B266E">
            <w:rPr>
              <w:rFonts w:cs="Times New Roman"/>
              <w:szCs w:val="24"/>
              <w:lang w:val="en-US"/>
            </w:rPr>
            <w:instrText xml:space="preserve">CITATION Mar03 \t  \l 1033 </w:instrText>
          </w:r>
          <w:r w:rsidR="00B97066">
            <w:rPr>
              <w:rFonts w:cs="Times New Roman"/>
              <w:szCs w:val="24"/>
            </w:rPr>
            <w:fldChar w:fldCharType="separate"/>
          </w:r>
          <w:r w:rsidR="002E284A" w:rsidRPr="002E284A">
            <w:rPr>
              <w:rFonts w:cs="Times New Roman"/>
              <w:noProof/>
              <w:szCs w:val="24"/>
              <w:lang w:val="en-US"/>
            </w:rPr>
            <w:t>(Mark Brown, 2020)</w:t>
          </w:r>
          <w:r w:rsidR="00B97066">
            <w:rPr>
              <w:rFonts w:cs="Times New Roman"/>
              <w:szCs w:val="24"/>
            </w:rPr>
            <w:fldChar w:fldCharType="end"/>
          </w:r>
        </w:sdtContent>
      </w:sdt>
      <w:r>
        <w:rPr>
          <w:rFonts w:cs="Times New Roman"/>
          <w:szCs w:val="24"/>
        </w:rPr>
        <w:t>. For example, Kim and Song</w:t>
      </w:r>
      <w:r w:rsidR="00B97066">
        <w:rPr>
          <w:rFonts w:cs="Times New Roman"/>
          <w:szCs w:val="24"/>
        </w:rPr>
        <w:t xml:space="preserve"> </w:t>
      </w:r>
      <w:sdt>
        <w:sdtPr>
          <w:rPr>
            <w:rFonts w:cs="Times New Roman"/>
            <w:szCs w:val="24"/>
          </w:rPr>
          <w:id w:val="42414898"/>
          <w:citation/>
        </w:sdtPr>
        <w:sdtEndPr/>
        <w:sdtContent>
          <w:r w:rsidR="00B97066">
            <w:rPr>
              <w:rFonts w:cs="Times New Roman"/>
              <w:szCs w:val="24"/>
            </w:rPr>
            <w:fldChar w:fldCharType="begin"/>
          </w:r>
          <w:r w:rsidR="005B266E">
            <w:rPr>
              <w:rFonts w:cs="Times New Roman"/>
              <w:szCs w:val="24"/>
              <w:lang w:val="en-US"/>
            </w:rPr>
            <w:instrText xml:space="preserve">CITATION Kim17 \n  \t  \l 1033 </w:instrText>
          </w:r>
          <w:r w:rsidR="00B97066">
            <w:rPr>
              <w:rFonts w:cs="Times New Roman"/>
              <w:szCs w:val="24"/>
            </w:rPr>
            <w:fldChar w:fldCharType="separate"/>
          </w:r>
          <w:r w:rsidR="002E284A" w:rsidRPr="002E284A">
            <w:rPr>
              <w:rFonts w:cs="Times New Roman"/>
              <w:noProof/>
              <w:szCs w:val="24"/>
              <w:lang w:val="en-US"/>
            </w:rPr>
            <w:t>(2017)</w:t>
          </w:r>
          <w:r w:rsidR="00B97066">
            <w:rPr>
              <w:rFonts w:cs="Times New Roman"/>
              <w:szCs w:val="24"/>
            </w:rPr>
            <w:fldChar w:fldCharType="end"/>
          </w:r>
        </w:sdtContent>
      </w:sdt>
      <w:r w:rsidR="00B97066">
        <w:rPr>
          <w:rFonts w:cs="Times New Roman"/>
          <w:szCs w:val="24"/>
        </w:rPr>
        <w:t xml:space="preserve">, </w:t>
      </w:r>
      <w:r>
        <w:rPr>
          <w:rFonts w:cs="Times New Roman"/>
          <w:szCs w:val="24"/>
        </w:rPr>
        <w:t xml:space="preserve"> as compar</w:t>
      </w:r>
      <w:r w:rsidR="00823304">
        <w:rPr>
          <w:rFonts w:cs="Times New Roman"/>
          <w:szCs w:val="24"/>
        </w:rPr>
        <w:t xml:space="preserve">ed social media user </w:t>
      </w:r>
      <w:r>
        <w:rPr>
          <w:rFonts w:cs="Times New Roman"/>
          <w:szCs w:val="24"/>
        </w:rPr>
        <w:t>generated posts with and with out disclosure. This but can't actually set up the impact of a consumer because the supply of branded content material in evaluation to emblem messages through the organisation itself.</w:t>
      </w:r>
      <w:r w:rsidR="00B97066">
        <w:rPr>
          <w:rFonts w:cs="Times New Roman"/>
          <w:szCs w:val="24"/>
        </w:rPr>
        <w:t xml:space="preserve"> </w:t>
      </w:r>
      <w:r>
        <w:rPr>
          <w:rFonts w:cs="Times New Roman"/>
          <w:szCs w:val="24"/>
        </w:rPr>
        <w:t xml:space="preserve">At the identical time, despite the fact that different students have targeted at the consequences of evaluations or product-associated tales shared through customers, such kinds of marketing and marketing are hardly ever similar to </w:t>
      </w:r>
      <w:r w:rsidR="00823304">
        <w:rPr>
          <w:rFonts w:cs="Times New Roman"/>
          <w:szCs w:val="24"/>
        </w:rPr>
        <w:t>social media user</w:t>
      </w:r>
      <w:r>
        <w:rPr>
          <w:rFonts w:cs="Times New Roman"/>
          <w:szCs w:val="24"/>
        </w:rPr>
        <w:t>-generated emblem posts on Facebook, which do now no longer continually have a persuasive or informative</w:t>
      </w:r>
      <w:r w:rsidR="00B97066">
        <w:rPr>
          <w:rFonts w:cs="Times New Roman"/>
          <w:szCs w:val="24"/>
        </w:rPr>
        <w:t xml:space="preserve"> </w:t>
      </w:r>
      <w:sdt>
        <w:sdtPr>
          <w:rPr>
            <w:rFonts w:cs="Times New Roman"/>
            <w:szCs w:val="24"/>
          </w:rPr>
          <w:id w:val="-2121127835"/>
          <w:citation/>
        </w:sdtPr>
        <w:sdtEndPr/>
        <w:sdtContent>
          <w:r w:rsidR="00B97066">
            <w:rPr>
              <w:rFonts w:cs="Times New Roman"/>
              <w:szCs w:val="24"/>
            </w:rPr>
            <w:fldChar w:fldCharType="begin"/>
          </w:r>
          <w:r w:rsidR="005B266E">
            <w:rPr>
              <w:rFonts w:cs="Times New Roman"/>
              <w:szCs w:val="24"/>
              <w:lang w:val="en-US"/>
            </w:rPr>
            <w:instrText xml:space="preserve">CITATION Smi12 \l 1033 </w:instrText>
          </w:r>
          <w:r w:rsidR="00B97066">
            <w:rPr>
              <w:rFonts w:cs="Times New Roman"/>
              <w:szCs w:val="24"/>
            </w:rPr>
            <w:fldChar w:fldCharType="separate"/>
          </w:r>
          <w:r w:rsidR="002E284A" w:rsidRPr="002E284A">
            <w:rPr>
              <w:rFonts w:cs="Times New Roman"/>
              <w:noProof/>
              <w:szCs w:val="24"/>
              <w:lang w:val="en-US"/>
            </w:rPr>
            <w:t>(Smith, Fischer, &amp; Yongjian, 2012)</w:t>
          </w:r>
          <w:r w:rsidR="00B97066">
            <w:rPr>
              <w:rFonts w:cs="Times New Roman"/>
              <w:szCs w:val="24"/>
            </w:rPr>
            <w:fldChar w:fldCharType="end"/>
          </w:r>
        </w:sdtContent>
      </w:sdt>
      <w:r>
        <w:rPr>
          <w:rFonts w:cs="Times New Roman"/>
          <w:szCs w:val="24"/>
        </w:rPr>
        <w:t xml:space="preserve">. </w:t>
      </w:r>
    </w:p>
    <w:p w14:paraId="0D07ABF2" w14:textId="794C07D3" w:rsidR="003262EC" w:rsidRPr="00C660D5" w:rsidRDefault="003262EC" w:rsidP="00C660D5">
      <w:pPr>
        <w:pStyle w:val="Heading3"/>
        <w:rPr>
          <w:rFonts w:cs="Times New Roman"/>
        </w:rPr>
      </w:pPr>
      <w:bookmarkStart w:id="47" w:name="_Toc122021207"/>
      <w:r w:rsidRPr="00C660D5">
        <w:rPr>
          <w:rFonts w:cs="Times New Roman"/>
        </w:rPr>
        <w:t>Types of social media user generated contents</w:t>
      </w:r>
      <w:bookmarkEnd w:id="47"/>
      <w:r w:rsidRPr="00C660D5">
        <w:rPr>
          <w:rFonts w:cs="Times New Roman"/>
        </w:rPr>
        <w:t xml:space="preserve"> </w:t>
      </w:r>
    </w:p>
    <w:p w14:paraId="74D533E4" w14:textId="79ECABD5" w:rsidR="003262EC" w:rsidRPr="00C660D5" w:rsidRDefault="00C660D5" w:rsidP="00C660D5">
      <w:pPr>
        <w:pStyle w:val="ListParagraph"/>
        <w:numPr>
          <w:ilvl w:val="0"/>
          <w:numId w:val="18"/>
        </w:numPr>
        <w:jc w:val="both"/>
        <w:rPr>
          <w:rFonts w:cs="Times New Roman"/>
          <w:szCs w:val="24"/>
        </w:rPr>
      </w:pPr>
      <w:r w:rsidRPr="00C660D5">
        <w:rPr>
          <w:rFonts w:cs="Times New Roman"/>
          <w:szCs w:val="24"/>
        </w:rPr>
        <w:t>Pictures</w:t>
      </w:r>
    </w:p>
    <w:p w14:paraId="0788F1C9" w14:textId="1F7C668B"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Personal updates and networking </w:t>
      </w:r>
    </w:p>
    <w:p w14:paraId="2317241A" w14:textId="41888159"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Reviews for products and services </w:t>
      </w:r>
    </w:p>
    <w:p w14:paraId="2CD71557" w14:textId="4CE9BCC7"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Videos </w:t>
      </w:r>
    </w:p>
    <w:p w14:paraId="3DFBF908" w14:textId="7168D30E"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Comments </w:t>
      </w:r>
    </w:p>
    <w:p w14:paraId="5D75BD97" w14:textId="3BE85C70"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Sharing platforms </w:t>
      </w:r>
    </w:p>
    <w:p w14:paraId="5C2F1844" w14:textId="3C3E990E"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Social payments </w:t>
      </w:r>
    </w:p>
    <w:p w14:paraId="48828CCC" w14:textId="3D6CE6AE" w:rsidR="00C660D5" w:rsidRPr="00C660D5" w:rsidRDefault="00C660D5" w:rsidP="00C660D5">
      <w:pPr>
        <w:pStyle w:val="ListParagraph"/>
        <w:numPr>
          <w:ilvl w:val="0"/>
          <w:numId w:val="18"/>
        </w:numPr>
        <w:jc w:val="both"/>
        <w:rPr>
          <w:rFonts w:cs="Times New Roman"/>
          <w:szCs w:val="24"/>
        </w:rPr>
      </w:pPr>
      <w:r w:rsidRPr="00C660D5">
        <w:rPr>
          <w:rFonts w:cs="Times New Roman"/>
          <w:szCs w:val="24"/>
        </w:rPr>
        <w:t xml:space="preserve">Ratings </w:t>
      </w:r>
    </w:p>
    <w:p w14:paraId="274FA390" w14:textId="7234C29C" w:rsidR="003262EC" w:rsidRPr="00643DC1" w:rsidRDefault="003262EC" w:rsidP="00643DC1">
      <w:pPr>
        <w:jc w:val="both"/>
        <w:rPr>
          <w:rFonts w:cs="Times New Roman"/>
          <w:szCs w:val="24"/>
        </w:rPr>
      </w:pPr>
      <w:r>
        <w:rPr>
          <w:rFonts w:cs="Times New Roman"/>
          <w:szCs w:val="24"/>
        </w:rPr>
        <w:t xml:space="preserve">. </w:t>
      </w:r>
      <w:r w:rsidR="005B266E">
        <w:rPr>
          <w:rFonts w:cs="Times New Roman"/>
          <w:szCs w:val="24"/>
        </w:rPr>
        <w:t xml:space="preserve">Source: </w:t>
      </w:r>
      <w:sdt>
        <w:sdtPr>
          <w:rPr>
            <w:rFonts w:cs="Times New Roman"/>
            <w:szCs w:val="24"/>
          </w:rPr>
          <w:id w:val="-1720430919"/>
          <w:citation/>
        </w:sdtPr>
        <w:sdtEndPr/>
        <w:sdtContent>
          <w:r w:rsidR="003B6EE8">
            <w:rPr>
              <w:rFonts w:cs="Times New Roman"/>
              <w:szCs w:val="24"/>
            </w:rPr>
            <w:fldChar w:fldCharType="begin"/>
          </w:r>
          <w:r w:rsidR="003B6EE8">
            <w:rPr>
              <w:rFonts w:cs="Times New Roman"/>
              <w:szCs w:val="24"/>
              <w:lang w:val="en-IN"/>
            </w:rPr>
            <w:instrText xml:space="preserve"> CITATION Sue44 \l 16393 </w:instrText>
          </w:r>
          <w:r w:rsidR="003B6EE8">
            <w:rPr>
              <w:rFonts w:cs="Times New Roman"/>
              <w:szCs w:val="24"/>
            </w:rPr>
            <w:fldChar w:fldCharType="separate"/>
          </w:r>
          <w:r w:rsidR="002E284A" w:rsidRPr="002E284A">
            <w:rPr>
              <w:rFonts w:cs="Times New Roman"/>
              <w:noProof/>
              <w:szCs w:val="24"/>
              <w:lang w:val="en-IN"/>
            </w:rPr>
            <w:t>(Halliday, 2018)</w:t>
          </w:r>
          <w:r w:rsidR="003B6EE8">
            <w:rPr>
              <w:rFonts w:cs="Times New Roman"/>
              <w:szCs w:val="24"/>
            </w:rPr>
            <w:fldChar w:fldCharType="end"/>
          </w:r>
        </w:sdtContent>
      </w:sdt>
    </w:p>
    <w:p w14:paraId="086049D9" w14:textId="77777777" w:rsidR="00E06902" w:rsidRDefault="00E06902" w:rsidP="00E06902">
      <w:pPr>
        <w:pStyle w:val="Heading2"/>
        <w:jc w:val="both"/>
      </w:pPr>
      <w:bookmarkStart w:id="48" w:name="_Toc93579662"/>
      <w:bookmarkStart w:id="49" w:name="_Toc108699143"/>
      <w:bookmarkStart w:id="50" w:name="_Toc122021208"/>
      <w:r w:rsidRPr="004760E7">
        <w:rPr>
          <w:sz w:val="28"/>
          <w:szCs w:val="28"/>
        </w:rPr>
        <w:t>Perceived Usefulness</w:t>
      </w:r>
      <w:bookmarkEnd w:id="48"/>
      <w:bookmarkEnd w:id="49"/>
      <w:bookmarkEnd w:id="50"/>
      <w:r w:rsidRPr="004760E7">
        <w:rPr>
          <w:sz w:val="28"/>
          <w:szCs w:val="28"/>
        </w:rPr>
        <w:t xml:space="preserve"> </w:t>
      </w:r>
    </w:p>
    <w:p w14:paraId="70FDC2B3" w14:textId="3282EF4E" w:rsidR="00E06902" w:rsidRDefault="00E06902" w:rsidP="00E06902">
      <w:pPr>
        <w:spacing w:before="120" w:after="120"/>
        <w:jc w:val="both"/>
      </w:pPr>
      <w:r>
        <w:t xml:space="preserve">Perceived usefulness can be a factor that can be influences online consumers' responses to information offered by others, their attitudes, ideas, and their decision to buy the product when they are in a problem to know which one should be purchased </w:t>
      </w:r>
      <w:sdt>
        <w:sdtPr>
          <w:id w:val="-1629536201"/>
          <w:citation/>
        </w:sdtPr>
        <w:sdtEndPr/>
        <w:sdtContent>
          <w:r>
            <w:fldChar w:fldCharType="begin"/>
          </w:r>
          <w:r w:rsidR="00AB0647">
            <w:rPr>
              <w:lang w:val="en-US"/>
            </w:rPr>
            <w:instrText xml:space="preserve">CITATION Kim103 \l 1033 </w:instrText>
          </w:r>
          <w:r>
            <w:fldChar w:fldCharType="separate"/>
          </w:r>
          <w:r w:rsidR="002E284A" w:rsidRPr="002E284A">
            <w:rPr>
              <w:noProof/>
              <w:lang w:val="en-US"/>
            </w:rPr>
            <w:t>(Kim, Mirusmonov, &amp; Lee, 2010)</w:t>
          </w:r>
          <w:r>
            <w:fldChar w:fldCharType="end"/>
          </w:r>
        </w:sdtContent>
      </w:sdt>
      <w:r>
        <w:t xml:space="preserve">. When customers feel about an unsecure or a risk about a purchase, they have a new habit which is trying to use social media in order to understand others experiences about particular brand. </w:t>
      </w:r>
      <w:sdt>
        <w:sdtPr>
          <w:id w:val="-520158939"/>
          <w:citation/>
        </w:sdtPr>
        <w:sdtEndPr/>
        <w:sdtContent>
          <w:r>
            <w:fldChar w:fldCharType="begin"/>
          </w:r>
          <w:r w:rsidR="003B6EE8">
            <w:rPr>
              <w:lang w:val="en-US"/>
            </w:rPr>
            <w:instrText xml:space="preserve">CITATION Gol05 \l 1033 </w:instrText>
          </w:r>
          <w:r>
            <w:fldChar w:fldCharType="separate"/>
          </w:r>
          <w:r w:rsidR="002E284A" w:rsidRPr="002E284A">
            <w:rPr>
              <w:noProof/>
              <w:lang w:val="en-US"/>
            </w:rPr>
            <w:t>(Goldsmit R.E &amp; Flynn, 2005)</w:t>
          </w:r>
          <w:r>
            <w:fldChar w:fldCharType="end"/>
          </w:r>
        </w:sdtContent>
      </w:sdt>
      <w:r>
        <w:t xml:space="preserve">. Now consumers use social media such as social network sites, blogs, and video sharing through YouTube to access user generated product information to support their purchasing decisions, thanks to the advent of technology. Not only that, it is due to the internet, social media. On social media, user-generated content YouTube users give helpful and useful information based on their own product or brand experiences as a support. Users are willingness to share both negative and positive product experiences, making </w:t>
      </w:r>
      <w:r w:rsidR="004760E7">
        <w:t xml:space="preserve">Social Media </w:t>
      </w:r>
      <w:r>
        <w:t xml:space="preserve">user generated content (UGC) not just credible but also valuable to others </w:t>
      </w:r>
      <w:sdt>
        <w:sdtPr>
          <w:id w:val="1984969039"/>
          <w:citation/>
        </w:sdtPr>
        <w:sdtEndPr/>
        <w:sdtContent>
          <w:r>
            <w:fldChar w:fldCharType="begin"/>
          </w:r>
          <w:r w:rsidR="003B6EE8">
            <w:rPr>
              <w:lang w:val="en-US"/>
            </w:rPr>
            <w:instrText xml:space="preserve">CITATION Mor08 \l 1033 </w:instrText>
          </w:r>
          <w:r>
            <w:fldChar w:fldCharType="separate"/>
          </w:r>
          <w:r w:rsidR="002E284A" w:rsidRPr="002E284A">
            <w:rPr>
              <w:noProof/>
              <w:lang w:val="en-US"/>
            </w:rPr>
            <w:t>(Morrison, 2008)</w:t>
          </w:r>
          <w:r>
            <w:fldChar w:fldCharType="end"/>
          </w:r>
        </w:sdtContent>
      </w:sdt>
      <w:r w:rsidR="0004479B">
        <w:t xml:space="preserve">. </w:t>
      </w:r>
      <w:r>
        <w:t>Available User Generated Content on YouTube and other social media is a convenient source of product information, with an individual one can access the different categories of</w:t>
      </w:r>
      <w:r w:rsidR="0034626A">
        <w:t xml:space="preserve"> social media </w:t>
      </w:r>
      <w:r>
        <w:t xml:space="preserve">UGC on YouTube platform </w:t>
      </w:r>
      <w:sdt>
        <w:sdtPr>
          <w:id w:val="251790512"/>
          <w:citation/>
        </w:sdtPr>
        <w:sdtEndPr/>
        <w:sdtContent>
          <w:r>
            <w:fldChar w:fldCharType="begin"/>
          </w:r>
          <w:r>
            <w:rPr>
              <w:lang w:val="en-US"/>
            </w:rPr>
            <w:instrText xml:space="preserve"> CITATION Gay20 \l 1033 </w:instrText>
          </w:r>
          <w:r>
            <w:fldChar w:fldCharType="separate"/>
          </w:r>
          <w:r w:rsidR="002E284A" w:rsidRPr="002E284A">
            <w:rPr>
              <w:noProof/>
              <w:lang w:val="en-US"/>
            </w:rPr>
            <w:t>(Gayathri &amp; Saranya, 2020)</w:t>
          </w:r>
          <w:r>
            <w:fldChar w:fldCharType="end"/>
          </w:r>
        </w:sdtContent>
      </w:sdt>
      <w:r>
        <w:t xml:space="preserve">. When it comes to social media there are many sources people can find </w:t>
      </w:r>
      <w:r w:rsidR="0034626A">
        <w:t xml:space="preserve">social media </w:t>
      </w:r>
      <w:r>
        <w:t xml:space="preserve">UGC. those all are about customer experiences and ideas about their consumptions or products and those can use as useful contents before taking a purchase decision </w:t>
      </w:r>
      <w:sdt>
        <w:sdtPr>
          <w:id w:val="-1985616784"/>
          <w:citation/>
        </w:sdtPr>
        <w:sdtEndPr/>
        <w:sdtContent>
          <w:r>
            <w:fldChar w:fldCharType="begin"/>
          </w:r>
          <w:r w:rsidR="00D30244">
            <w:rPr>
              <w:lang w:val="en-US"/>
            </w:rPr>
            <w:instrText xml:space="preserve">CITATION Sim11 \l 1033 </w:instrText>
          </w:r>
          <w:r>
            <w:fldChar w:fldCharType="separate"/>
          </w:r>
          <w:r w:rsidR="002E284A" w:rsidRPr="002E284A">
            <w:rPr>
              <w:noProof/>
              <w:lang w:val="en-US"/>
            </w:rPr>
            <w:t>(Simonsen, 2011)</w:t>
          </w:r>
          <w:r>
            <w:fldChar w:fldCharType="end"/>
          </w:r>
        </w:sdtContent>
      </w:sdt>
      <w:r>
        <w:t>.</w:t>
      </w:r>
    </w:p>
    <w:p w14:paraId="47E0A3BC" w14:textId="2A75E4C4" w:rsidR="003262EC" w:rsidRDefault="003262EC" w:rsidP="003262EC">
      <w:pPr>
        <w:jc w:val="both"/>
        <w:rPr>
          <w:rFonts w:cs="Times New Roman"/>
          <w:szCs w:val="24"/>
        </w:rPr>
      </w:pPr>
      <w:r>
        <w:t xml:space="preserve">Thus, </w:t>
      </w:r>
      <w:r>
        <w:rPr>
          <w:rFonts w:cs="Times New Roman"/>
          <w:szCs w:val="24"/>
        </w:rPr>
        <w:t>In UGC on social media, perceived usefulness of social media may be described in line with how beneficial it's miles to undertake the statistics obtained thru UGC on social media with others. In addition, human beings have a tendency to set up robust and interpersonal relationships, that is, social relationships, with different individuals</w:t>
      </w:r>
      <w:r w:rsidR="00346F72">
        <w:rPr>
          <w:rFonts w:cs="Times New Roman"/>
          <w:szCs w:val="24"/>
        </w:rPr>
        <w:t xml:space="preserve">. </w:t>
      </w:r>
      <w:r>
        <w:rPr>
          <w:rFonts w:cs="Times New Roman"/>
          <w:szCs w:val="24"/>
        </w:rPr>
        <w:t>Through UGC on social media, social relationships are constructed through individuals adopting data from every different</w:t>
      </w:r>
      <w:sdt>
        <w:sdtPr>
          <w:rPr>
            <w:rFonts w:cs="Times New Roman"/>
            <w:szCs w:val="24"/>
          </w:rPr>
          <w:id w:val="667525238"/>
          <w:citation/>
        </w:sdtPr>
        <w:sdtEndPr/>
        <w:sdtContent>
          <w:r w:rsidR="00346F72">
            <w:rPr>
              <w:rFonts w:cs="Times New Roman"/>
              <w:szCs w:val="24"/>
            </w:rPr>
            <w:fldChar w:fldCharType="begin"/>
          </w:r>
          <w:r w:rsidR="00D30244">
            <w:rPr>
              <w:rFonts w:cs="Times New Roman"/>
              <w:szCs w:val="24"/>
              <w:lang w:val="en-US"/>
            </w:rPr>
            <w:instrText xml:space="preserve">CITATION Kim11 \l 1033 </w:instrText>
          </w:r>
          <w:r w:rsidR="00346F72">
            <w:rPr>
              <w:rFonts w:cs="Times New Roman"/>
              <w:szCs w:val="24"/>
            </w:rPr>
            <w:fldChar w:fldCharType="separate"/>
          </w:r>
          <w:r w:rsidR="002E284A">
            <w:rPr>
              <w:rFonts w:cs="Times New Roman"/>
              <w:noProof/>
              <w:szCs w:val="24"/>
              <w:lang w:val="en-US"/>
            </w:rPr>
            <w:t xml:space="preserve"> </w:t>
          </w:r>
          <w:r w:rsidR="002E284A" w:rsidRPr="002E284A">
            <w:rPr>
              <w:rFonts w:cs="Times New Roman"/>
              <w:noProof/>
              <w:szCs w:val="24"/>
              <w:lang w:val="en-US"/>
            </w:rPr>
            <w:t>(Kim, Zheng, , &amp; Gupta. , 2011)</w:t>
          </w:r>
          <w:r w:rsidR="00346F72">
            <w:rPr>
              <w:rFonts w:cs="Times New Roman"/>
              <w:szCs w:val="24"/>
            </w:rPr>
            <w:fldChar w:fldCharType="end"/>
          </w:r>
        </w:sdtContent>
      </w:sdt>
      <w:r w:rsidR="00346F72">
        <w:rPr>
          <w:rFonts w:cs="Times New Roman"/>
          <w:szCs w:val="24"/>
        </w:rPr>
        <w:t xml:space="preserve">. </w:t>
      </w:r>
      <w:r>
        <w:rPr>
          <w:rFonts w:cs="Times New Roman"/>
          <w:szCs w:val="24"/>
        </w:rPr>
        <w:t xml:space="preserve"> However, irrespective of how excessive the ranges of argument fine and </w:t>
      </w:r>
      <w:r w:rsidR="00346F72">
        <w:rPr>
          <w:rFonts w:cs="Times New Roman"/>
          <w:szCs w:val="24"/>
        </w:rPr>
        <w:t xml:space="preserve"> perceived</w:t>
      </w:r>
      <w:r>
        <w:rPr>
          <w:rFonts w:cs="Times New Roman"/>
          <w:szCs w:val="24"/>
        </w:rPr>
        <w:t xml:space="preserve"> credibility that a sure rub down has, if the folks who intend to undertake the message do now no longer understand UGC on social media as beneficial , they may additionally understand it as hard to construct social relationships with different humans through adopting it. Social media is described as a device that makes customers construct relationships with recognised related or unknown related humans via way of means of taking or giving data and, hence, its usefulness records allows affective responses and reinforces relationships carefully with customers throughout the world </w:t>
      </w:r>
      <w:sdt>
        <w:sdtPr>
          <w:rPr>
            <w:rFonts w:cs="Times New Roman"/>
            <w:szCs w:val="24"/>
          </w:rPr>
          <w:id w:val="-2133162213"/>
          <w:citation/>
        </w:sdtPr>
        <w:sdtEndPr/>
        <w:sdtContent>
          <w:r w:rsidR="00346F72">
            <w:rPr>
              <w:rFonts w:cs="Times New Roman"/>
              <w:szCs w:val="24"/>
            </w:rPr>
            <w:fldChar w:fldCharType="begin"/>
          </w:r>
          <w:r w:rsidR="00D30244">
            <w:rPr>
              <w:rFonts w:cs="Times New Roman"/>
              <w:szCs w:val="24"/>
              <w:lang w:val="en-US"/>
            </w:rPr>
            <w:instrText xml:space="preserve">CITATION Kwo10 \l 1033 </w:instrText>
          </w:r>
          <w:r w:rsidR="00346F72">
            <w:rPr>
              <w:rFonts w:cs="Times New Roman"/>
              <w:szCs w:val="24"/>
            </w:rPr>
            <w:fldChar w:fldCharType="separate"/>
          </w:r>
          <w:r w:rsidR="002E284A" w:rsidRPr="002E284A">
            <w:rPr>
              <w:rFonts w:cs="Times New Roman"/>
              <w:noProof/>
              <w:szCs w:val="24"/>
              <w:lang w:val="en-US"/>
            </w:rPr>
            <w:t>(Kwon &amp; Wen, 2010)</w:t>
          </w:r>
          <w:r w:rsidR="00346F72">
            <w:rPr>
              <w:rFonts w:cs="Times New Roman"/>
              <w:szCs w:val="24"/>
            </w:rPr>
            <w:fldChar w:fldCharType="end"/>
          </w:r>
        </w:sdtContent>
      </w:sdt>
      <w:r w:rsidR="00346F72">
        <w:rPr>
          <w:rFonts w:cs="Times New Roman"/>
          <w:szCs w:val="24"/>
        </w:rPr>
        <w:t xml:space="preserve">. </w:t>
      </w:r>
      <w:r>
        <w:rPr>
          <w:rFonts w:cs="Times New Roman"/>
          <w:szCs w:val="24"/>
        </w:rPr>
        <w:t xml:space="preserve">Consequently, perceived usefulness may be considered as influencing the formation of social relationships </w:t>
      </w:r>
      <w:r w:rsidR="00346F72">
        <w:rPr>
          <w:rFonts w:cs="Times New Roman"/>
          <w:szCs w:val="24"/>
        </w:rPr>
        <w:t>.</w:t>
      </w:r>
    </w:p>
    <w:p w14:paraId="0558E587" w14:textId="2496F5CF" w:rsidR="003262EC" w:rsidRPr="003262EC" w:rsidRDefault="003262EC" w:rsidP="003262EC">
      <w:pPr>
        <w:jc w:val="both"/>
        <w:rPr>
          <w:rFonts w:cs="Times New Roman"/>
          <w:szCs w:val="24"/>
        </w:rPr>
      </w:pPr>
      <w:r>
        <w:rPr>
          <w:rFonts w:cs="Times New Roman"/>
          <w:szCs w:val="24"/>
        </w:rPr>
        <w:t>Further, perceived usefulness is a effective determinant for constructing the user’s goal to apply a brand new generation or adoption of a brand new behaviour. Users’ overall performance associated with generation is reassured through perceived. If customers understand social media as a beneficial area or device for journey facts acquisition, they may be much more likely to undertake journey data inside social media</w:t>
      </w:r>
      <w:r w:rsidR="00346F72">
        <w:rPr>
          <w:rFonts w:cs="Times New Roman"/>
          <w:szCs w:val="24"/>
        </w:rPr>
        <w:t xml:space="preserve"> </w:t>
      </w:r>
      <w:sdt>
        <w:sdtPr>
          <w:rPr>
            <w:rFonts w:cs="Times New Roman"/>
            <w:szCs w:val="24"/>
          </w:rPr>
          <w:id w:val="388005864"/>
          <w:citation/>
        </w:sdtPr>
        <w:sdtEndPr/>
        <w:sdtContent>
          <w:r w:rsidR="00346F72">
            <w:rPr>
              <w:rFonts w:cs="Times New Roman"/>
              <w:szCs w:val="24"/>
            </w:rPr>
            <w:fldChar w:fldCharType="begin"/>
          </w:r>
          <w:r w:rsidR="00D30244">
            <w:rPr>
              <w:rFonts w:cs="Times New Roman"/>
              <w:szCs w:val="24"/>
              <w:lang w:val="en-US"/>
            </w:rPr>
            <w:instrText xml:space="preserve">CITATION Che081 \l 1033 </w:instrText>
          </w:r>
          <w:r w:rsidR="00346F72">
            <w:rPr>
              <w:rFonts w:cs="Times New Roman"/>
              <w:szCs w:val="24"/>
            </w:rPr>
            <w:fldChar w:fldCharType="separate"/>
          </w:r>
          <w:r w:rsidR="002E284A" w:rsidRPr="002E284A">
            <w:rPr>
              <w:rFonts w:cs="Times New Roman"/>
              <w:noProof/>
              <w:szCs w:val="24"/>
              <w:lang w:val="en-US"/>
            </w:rPr>
            <w:t>(Cheung, Lee, &amp; Rabjohn, 2008)</w:t>
          </w:r>
          <w:r w:rsidR="00346F72">
            <w:rPr>
              <w:rFonts w:cs="Times New Roman"/>
              <w:szCs w:val="24"/>
            </w:rPr>
            <w:fldChar w:fldCharType="end"/>
          </w:r>
        </w:sdtContent>
      </w:sdt>
      <w:r>
        <w:rPr>
          <w:rFonts w:cs="Times New Roman"/>
          <w:szCs w:val="24"/>
        </w:rPr>
        <w:t xml:space="preserve">. Hung and Cheng </w:t>
      </w:r>
      <w:sdt>
        <w:sdtPr>
          <w:rPr>
            <w:rFonts w:cs="Times New Roman"/>
            <w:szCs w:val="24"/>
          </w:rPr>
          <w:id w:val="-1206637378"/>
          <w:citation/>
        </w:sdtPr>
        <w:sdtEndPr/>
        <w:sdtContent>
          <w:r w:rsidR="00643DC1">
            <w:rPr>
              <w:rFonts w:cs="Times New Roman"/>
              <w:szCs w:val="24"/>
            </w:rPr>
            <w:fldChar w:fldCharType="begin"/>
          </w:r>
          <w:r w:rsidR="00D30244">
            <w:rPr>
              <w:rFonts w:cs="Times New Roman"/>
              <w:szCs w:val="24"/>
              <w:lang w:val="en-US"/>
            </w:rPr>
            <w:instrText xml:space="preserve">CITATION Hun13 \n  \t  \l 1033 </w:instrText>
          </w:r>
          <w:r w:rsidR="00643DC1">
            <w:rPr>
              <w:rFonts w:cs="Times New Roman"/>
              <w:szCs w:val="24"/>
            </w:rPr>
            <w:fldChar w:fldCharType="separate"/>
          </w:r>
          <w:r w:rsidR="002E284A" w:rsidRPr="002E284A">
            <w:rPr>
              <w:rFonts w:cs="Times New Roman"/>
              <w:noProof/>
              <w:szCs w:val="24"/>
              <w:lang w:val="en-US"/>
            </w:rPr>
            <w:t>(2013)</w:t>
          </w:r>
          <w:r w:rsidR="00643DC1">
            <w:rPr>
              <w:rFonts w:cs="Times New Roman"/>
              <w:szCs w:val="24"/>
            </w:rPr>
            <w:fldChar w:fldCharType="end"/>
          </w:r>
        </w:sdtContent>
      </w:sdt>
      <w:r w:rsidR="00643DC1">
        <w:rPr>
          <w:rFonts w:cs="Times New Roman"/>
          <w:szCs w:val="24"/>
        </w:rPr>
        <w:t xml:space="preserve"> </w:t>
      </w:r>
      <w:r>
        <w:rPr>
          <w:rFonts w:cs="Times New Roman"/>
          <w:szCs w:val="24"/>
        </w:rPr>
        <w:t xml:space="preserve">look at the connection among expertise sharing intentions and the perceptions of customers in </w:t>
      </w:r>
      <w:r w:rsidR="00643DC1">
        <w:rPr>
          <w:rFonts w:cs="Times New Roman"/>
          <w:szCs w:val="24"/>
        </w:rPr>
        <w:t>social media platforms</w:t>
      </w:r>
      <w:r>
        <w:rPr>
          <w:rFonts w:cs="Times New Roman"/>
          <w:szCs w:val="24"/>
        </w:rPr>
        <w:t>. The outcomes of the examined display that the extent of customers’ perceptions of the usefulness of era has a high quality impact on their purchase intentions to percentage know-how in digital communities. Consequently, the perceived usefulness of UGC on social media leads contributors to undertake the facts.</w:t>
      </w:r>
    </w:p>
    <w:p w14:paraId="5223480F" w14:textId="77777777" w:rsidR="00E06902" w:rsidRPr="004760E7" w:rsidRDefault="00E06902" w:rsidP="00E06902">
      <w:pPr>
        <w:pStyle w:val="Heading2"/>
        <w:jc w:val="both"/>
        <w:rPr>
          <w:sz w:val="28"/>
          <w:szCs w:val="28"/>
        </w:rPr>
      </w:pPr>
      <w:bookmarkStart w:id="51" w:name="_Toc93579664"/>
      <w:bookmarkStart w:id="52" w:name="_Toc108699144"/>
      <w:bookmarkStart w:id="53" w:name="_Toc122021209"/>
      <w:r w:rsidRPr="004760E7">
        <w:rPr>
          <w:sz w:val="28"/>
          <w:szCs w:val="28"/>
        </w:rPr>
        <w:t>Perceived Risk</w:t>
      </w:r>
      <w:bookmarkEnd w:id="51"/>
      <w:bookmarkEnd w:id="52"/>
      <w:bookmarkEnd w:id="53"/>
      <w:r w:rsidRPr="004760E7">
        <w:rPr>
          <w:sz w:val="28"/>
          <w:szCs w:val="28"/>
        </w:rPr>
        <w:t xml:space="preserve"> </w:t>
      </w:r>
    </w:p>
    <w:p w14:paraId="2E904B2E" w14:textId="2D5AF68C" w:rsidR="00E06902" w:rsidRDefault="00E06902" w:rsidP="00E06902">
      <w:pPr>
        <w:spacing w:before="120" w:after="120"/>
        <w:jc w:val="both"/>
      </w:pPr>
      <w:r>
        <w:t>Risk is an inherent unknown unless online shoppers have prior information and experience to help them as a good supporter. It is for avoid creating a poor and unworthy selection simply</w:t>
      </w:r>
      <w:sdt>
        <w:sdtPr>
          <w:id w:val="-1655217311"/>
          <w:citation/>
        </w:sdtPr>
        <w:sdtEndPr/>
        <w:sdtContent>
          <w:r>
            <w:fldChar w:fldCharType="begin"/>
          </w:r>
          <w:r>
            <w:rPr>
              <w:lang w:val="en-US"/>
            </w:rPr>
            <w:instrText xml:space="preserve"> CITATION BoD14 \l 1033 </w:instrText>
          </w:r>
          <w:r>
            <w:fldChar w:fldCharType="separate"/>
          </w:r>
          <w:r w:rsidR="002E284A">
            <w:rPr>
              <w:noProof/>
              <w:lang w:val="en-US"/>
            </w:rPr>
            <w:t xml:space="preserve"> </w:t>
          </w:r>
          <w:r w:rsidR="002E284A" w:rsidRPr="002E284A">
            <w:rPr>
              <w:noProof/>
              <w:lang w:val="en-US"/>
            </w:rPr>
            <w:t>(Bo Dai, 2014)</w:t>
          </w:r>
          <w:r>
            <w:fldChar w:fldCharType="end"/>
          </w:r>
        </w:sdtContent>
      </w:sdt>
      <w:r>
        <w:t>. Due to the worry involved, a high-risk perceiver would always do information searching by taking input from</w:t>
      </w:r>
      <w:r w:rsidR="002824F6">
        <w:t xml:space="preserve"> Social media</w:t>
      </w:r>
      <w:r>
        <w:t xml:space="preserve"> UGC as a normal habit, especially when they acquire a new or expensive product </w:t>
      </w:r>
      <w:sdt>
        <w:sdtPr>
          <w:id w:val="-1143190590"/>
          <w:citation/>
        </w:sdtPr>
        <w:sdtEndPr/>
        <w:sdtContent>
          <w:r>
            <w:fldChar w:fldCharType="begin"/>
          </w:r>
          <w:r w:rsidR="00D30244">
            <w:rPr>
              <w:lang w:val="en-US"/>
            </w:rPr>
            <w:instrText xml:space="preserve">CITATION Placeholder4 \t  \m Cha05 \l 1033 </w:instrText>
          </w:r>
          <w:r>
            <w:fldChar w:fldCharType="separate"/>
          </w:r>
          <w:r w:rsidR="002E284A" w:rsidRPr="002E284A">
            <w:rPr>
              <w:noProof/>
              <w:lang w:val="en-US"/>
            </w:rPr>
            <w:t>(Mark Brown, 2013; Chen Y. , 2005)</w:t>
          </w:r>
          <w:r>
            <w:fldChar w:fldCharType="end"/>
          </w:r>
        </w:sdtContent>
      </w:sdt>
      <w:r w:rsidR="0004479B">
        <w:t xml:space="preserve">. </w:t>
      </w:r>
      <w:r>
        <w:t>Individual persons will have their own perspectives on topics and may have previous experiences about those, therefore perceived risk is subjective to those people. Consumers' perceived risk is defined as their amount of uncertainty about the result of an online purchase choice</w:t>
      </w:r>
      <w:sdt>
        <w:sdtPr>
          <w:id w:val="1246076642"/>
          <w:citation/>
        </w:sdtPr>
        <w:sdtEndPr/>
        <w:sdtContent>
          <w:r>
            <w:fldChar w:fldCharType="begin"/>
          </w:r>
          <w:r w:rsidR="00D30244">
            <w:rPr>
              <w:lang w:val="en-US"/>
            </w:rPr>
            <w:instrText xml:space="preserve">CITATION MFe02 \l 1033 </w:instrText>
          </w:r>
          <w:r>
            <w:fldChar w:fldCharType="separate"/>
          </w:r>
          <w:r w:rsidR="002E284A">
            <w:rPr>
              <w:noProof/>
              <w:lang w:val="en-US"/>
            </w:rPr>
            <w:t xml:space="preserve"> </w:t>
          </w:r>
          <w:r w:rsidR="002E284A" w:rsidRPr="002E284A">
            <w:rPr>
              <w:noProof/>
              <w:lang w:val="en-US"/>
            </w:rPr>
            <w:t>(M. Featherman, 2002)</w:t>
          </w:r>
          <w:r>
            <w:fldChar w:fldCharType="end"/>
          </w:r>
        </w:sdtContent>
      </w:sdt>
      <w:r>
        <w:t xml:space="preserve">. However, the </w:t>
      </w:r>
      <w:r w:rsidR="00A067DE">
        <w:t>risk</w:t>
      </w:r>
      <w:r>
        <w:t>s can be reduced if online shoppers are able to get and comprehend information about the goods they want to buy before making a purchasing choice. Perceived risk comes in many forms or dimensions, including performance risk, financial risk, time risk, psychological risk, social risk, privacy risk, source risk, and total risk</w:t>
      </w:r>
      <w:r w:rsidR="0034626A">
        <w:t xml:space="preserve"> </w:t>
      </w:r>
      <w:sdt>
        <w:sdtPr>
          <w:id w:val="673543060"/>
          <w:citation/>
        </w:sdtPr>
        <w:sdtEndPr/>
        <w:sdtContent>
          <w:r w:rsidR="0034626A">
            <w:fldChar w:fldCharType="begin"/>
          </w:r>
          <w:r w:rsidR="0034626A">
            <w:rPr>
              <w:lang w:val="en-US"/>
            </w:rPr>
            <w:instrText xml:space="preserve"> CITATION DGe04 \l 1033 </w:instrText>
          </w:r>
          <w:r w:rsidR="0034626A">
            <w:fldChar w:fldCharType="separate"/>
          </w:r>
          <w:r w:rsidR="002E284A" w:rsidRPr="002E284A">
            <w:rPr>
              <w:noProof/>
              <w:lang w:val="en-US"/>
            </w:rPr>
            <w:t>(Gefen, 2004)</w:t>
          </w:r>
          <w:r w:rsidR="0034626A">
            <w:fldChar w:fldCharType="end"/>
          </w:r>
        </w:sdtContent>
      </w:sdt>
      <w:r>
        <w:t xml:space="preserve">. </w:t>
      </w:r>
    </w:p>
    <w:p w14:paraId="0E4DEE10" w14:textId="409C9AFA" w:rsidR="003262EC" w:rsidRDefault="003262EC" w:rsidP="003262EC">
      <w:pPr>
        <w:jc w:val="both"/>
        <w:rPr>
          <w:rFonts w:cs="Times New Roman"/>
          <w:szCs w:val="24"/>
        </w:rPr>
      </w:pPr>
      <w:r>
        <w:rPr>
          <w:rFonts w:cs="Times New Roman"/>
          <w:szCs w:val="24"/>
        </w:rPr>
        <w:t xml:space="preserve">With the boom of community customers, social community builders have to keep in mind the social elements that have an effect on the aim to apply social networks When it's far feasible for a loss to occur, humans frequently show off a contrasting response known as the mirrored image impact </w:t>
      </w:r>
      <w:sdt>
        <w:sdtPr>
          <w:rPr>
            <w:rFonts w:cs="Times New Roman"/>
            <w:szCs w:val="24"/>
          </w:rPr>
          <w:id w:val="798878686"/>
          <w:citation/>
        </w:sdtPr>
        <w:sdtEndPr/>
        <w:sdtContent>
          <w:r w:rsidR="00B64273">
            <w:rPr>
              <w:rFonts w:cs="Times New Roman"/>
              <w:szCs w:val="24"/>
            </w:rPr>
            <w:fldChar w:fldCharType="begin"/>
          </w:r>
          <w:r w:rsidR="00B64273">
            <w:rPr>
              <w:rFonts w:cs="Times New Roman"/>
              <w:szCs w:val="24"/>
              <w:lang w:val="en-US"/>
            </w:rPr>
            <w:instrText xml:space="preserve"> CITATION Che11 \l 1033 </w:instrText>
          </w:r>
          <w:r w:rsidR="00B64273">
            <w:rPr>
              <w:rFonts w:cs="Times New Roman"/>
              <w:szCs w:val="24"/>
            </w:rPr>
            <w:fldChar w:fldCharType="separate"/>
          </w:r>
          <w:r w:rsidR="002E284A" w:rsidRPr="002E284A">
            <w:rPr>
              <w:rFonts w:cs="Times New Roman"/>
              <w:noProof/>
              <w:szCs w:val="24"/>
              <w:lang w:val="en-US"/>
            </w:rPr>
            <w:t>(Cheung, Chiu, &amp; Lee, 2011)</w:t>
          </w:r>
          <w:r w:rsidR="00B64273">
            <w:rPr>
              <w:rFonts w:cs="Times New Roman"/>
              <w:szCs w:val="24"/>
            </w:rPr>
            <w:fldChar w:fldCharType="end"/>
          </w:r>
        </w:sdtContent>
      </w:sdt>
      <w:r w:rsidR="00B64273">
        <w:rPr>
          <w:rFonts w:cs="Times New Roman"/>
          <w:szCs w:val="24"/>
        </w:rPr>
        <w:t>.</w:t>
      </w:r>
    </w:p>
    <w:p w14:paraId="5EB29F79" w14:textId="5EC9E008" w:rsidR="003262EC" w:rsidRDefault="003262EC" w:rsidP="003262EC">
      <w:pPr>
        <w:jc w:val="both"/>
        <w:rPr>
          <w:rFonts w:cs="Times New Roman"/>
          <w:szCs w:val="24"/>
        </w:rPr>
      </w:pPr>
      <w:r>
        <w:rPr>
          <w:rFonts w:cs="Times New Roman"/>
          <w:szCs w:val="24"/>
        </w:rPr>
        <w:t xml:space="preserve">Perceived </w:t>
      </w:r>
      <w:r w:rsidR="00B64273">
        <w:rPr>
          <w:rFonts w:cs="Times New Roman"/>
          <w:szCs w:val="24"/>
        </w:rPr>
        <w:t xml:space="preserve">risk </w:t>
      </w:r>
      <w:r>
        <w:rPr>
          <w:rFonts w:cs="Times New Roman"/>
          <w:szCs w:val="24"/>
        </w:rPr>
        <w:t xml:space="preserve"> has continually been an vital content material for educational studies. The variables of reader’s motivational involvement, inclusive of revel in, earlier knowledge, perceived chance, and data want have been measured thru paradigms as advanced through</w:t>
      </w:r>
      <w:r w:rsidR="00B64273">
        <w:rPr>
          <w:rFonts w:cs="Times New Roman"/>
          <w:szCs w:val="24"/>
        </w:rPr>
        <w:t xml:space="preserve"> </w:t>
      </w:r>
      <w:r w:rsidR="00B64273" w:rsidRPr="00B64273">
        <w:rPr>
          <w:rFonts w:cs="Times New Roman"/>
          <w:noProof/>
          <w:szCs w:val="24"/>
          <w:lang w:val="en-US"/>
        </w:rPr>
        <w:t xml:space="preserve">Hussain, Ahmed, &amp; Jafar, </w:t>
      </w:r>
      <w:r>
        <w:rPr>
          <w:rFonts w:cs="Times New Roman"/>
          <w:szCs w:val="24"/>
        </w:rPr>
        <w:t xml:space="preserve"> </w:t>
      </w:r>
      <w:sdt>
        <w:sdtPr>
          <w:rPr>
            <w:rFonts w:cs="Times New Roman"/>
            <w:szCs w:val="24"/>
          </w:rPr>
          <w:id w:val="1976871246"/>
          <w:citation/>
        </w:sdtPr>
        <w:sdtEndPr/>
        <w:sdtContent>
          <w:r w:rsidR="00B64273">
            <w:rPr>
              <w:rFonts w:cs="Times New Roman"/>
              <w:szCs w:val="24"/>
            </w:rPr>
            <w:fldChar w:fldCharType="begin"/>
          </w:r>
          <w:r w:rsidR="00B64273">
            <w:rPr>
              <w:rFonts w:cs="Times New Roman"/>
              <w:szCs w:val="24"/>
              <w:lang w:val="en-US"/>
            </w:rPr>
            <w:instrText xml:space="preserve">CITATION Hus17 \n  \t  \l 1033 </w:instrText>
          </w:r>
          <w:r w:rsidR="00B64273">
            <w:rPr>
              <w:rFonts w:cs="Times New Roman"/>
              <w:szCs w:val="24"/>
            </w:rPr>
            <w:fldChar w:fldCharType="separate"/>
          </w:r>
          <w:r w:rsidR="002E284A" w:rsidRPr="002E284A">
            <w:rPr>
              <w:rFonts w:cs="Times New Roman"/>
              <w:noProof/>
              <w:szCs w:val="24"/>
              <w:lang w:val="en-US"/>
            </w:rPr>
            <w:t>(2017)</w:t>
          </w:r>
          <w:r w:rsidR="00B64273">
            <w:rPr>
              <w:rFonts w:cs="Times New Roman"/>
              <w:szCs w:val="24"/>
            </w:rPr>
            <w:fldChar w:fldCharType="end"/>
          </w:r>
        </w:sdtContent>
      </w:sdt>
      <w:r w:rsidR="00B64273">
        <w:rPr>
          <w:rFonts w:cs="Times New Roman"/>
          <w:szCs w:val="24"/>
        </w:rPr>
        <w:t xml:space="preserve"> </w:t>
      </w:r>
      <w:r>
        <w:rPr>
          <w:rFonts w:cs="Times New Roman"/>
          <w:szCs w:val="24"/>
        </w:rPr>
        <w:t>Consumers’ hazard belief with recognize to the community additionally pertains to their hazard belief for particular apps. At the identical time, it represents customer uncertainly approximately loss or benefit in a selected transaction</w:t>
      </w:r>
      <w:r w:rsidR="00B64273">
        <w:rPr>
          <w:rFonts w:cs="Times New Roman"/>
          <w:szCs w:val="24"/>
        </w:rPr>
        <w:t xml:space="preserve">. </w:t>
      </w:r>
      <w:r>
        <w:rPr>
          <w:rFonts w:cs="Times New Roman"/>
          <w:szCs w:val="24"/>
        </w:rPr>
        <w:t xml:space="preserve">Customers shape carrier expectancies in keeping with their beyond experiences, phrase of mouth, and advertisements; carrier pleasant is used to evaluate and evaluate perceived and anticipated offerings </w:t>
      </w:r>
      <w:sdt>
        <w:sdtPr>
          <w:rPr>
            <w:rFonts w:cs="Times New Roman"/>
            <w:szCs w:val="24"/>
          </w:rPr>
          <w:id w:val="-986233261"/>
          <w:citation/>
        </w:sdtPr>
        <w:sdtEndPr/>
        <w:sdtContent>
          <w:r w:rsidR="00B64273">
            <w:rPr>
              <w:rFonts w:cs="Times New Roman"/>
              <w:szCs w:val="24"/>
            </w:rPr>
            <w:fldChar w:fldCharType="begin"/>
          </w:r>
          <w:r w:rsidR="00D30244">
            <w:rPr>
              <w:rFonts w:cs="Times New Roman"/>
              <w:szCs w:val="24"/>
              <w:lang w:val="en-US"/>
            </w:rPr>
            <w:instrText xml:space="preserve">CITATION Cha16 \l 1033 </w:instrText>
          </w:r>
          <w:r w:rsidR="00B64273">
            <w:rPr>
              <w:rFonts w:cs="Times New Roman"/>
              <w:szCs w:val="24"/>
            </w:rPr>
            <w:fldChar w:fldCharType="separate"/>
          </w:r>
          <w:r w:rsidR="002E284A" w:rsidRPr="002E284A">
            <w:rPr>
              <w:rFonts w:cs="Times New Roman"/>
              <w:noProof/>
              <w:szCs w:val="24"/>
              <w:lang w:val="en-US"/>
            </w:rPr>
            <w:t>( Chau &amp; Shiau, 2016)</w:t>
          </w:r>
          <w:r w:rsidR="00B64273">
            <w:rPr>
              <w:rFonts w:cs="Times New Roman"/>
              <w:szCs w:val="24"/>
            </w:rPr>
            <w:fldChar w:fldCharType="end"/>
          </w:r>
        </w:sdtContent>
      </w:sdt>
      <w:r>
        <w:rPr>
          <w:rFonts w:cs="Times New Roman"/>
          <w:szCs w:val="24"/>
        </w:rPr>
        <w:t xml:space="preserve">. And a quantitative take a look at become carried out primarily based totally at the era popularity model (TAM),and indicated that perceived usefulness, perceived ease of use, and perceived </w:t>
      </w:r>
      <w:r w:rsidR="00A067DE">
        <w:rPr>
          <w:rFonts w:cs="Times New Roman"/>
          <w:szCs w:val="24"/>
        </w:rPr>
        <w:t>risk</w:t>
      </w:r>
      <w:r>
        <w:rPr>
          <w:rFonts w:cs="Times New Roman"/>
          <w:szCs w:val="24"/>
        </w:rPr>
        <w:t xml:space="preserve"> all have a sizeable dating with purchaser attitudes, which eventually have a sizeable impact on goal to apply OGB sites</w:t>
      </w:r>
      <w:r w:rsidR="00B64273">
        <w:rPr>
          <w:rFonts w:cs="Times New Roman"/>
          <w:szCs w:val="24"/>
        </w:rPr>
        <w:t xml:space="preserve">. </w:t>
      </w:r>
      <w:r>
        <w:rPr>
          <w:rFonts w:cs="Times New Roman"/>
          <w:szCs w:val="24"/>
        </w:rPr>
        <w:t xml:space="preserve">The importance of perceived sacrifice, perceived </w:t>
      </w:r>
      <w:r w:rsidR="00A067DE">
        <w:rPr>
          <w:rFonts w:cs="Times New Roman"/>
          <w:szCs w:val="24"/>
        </w:rPr>
        <w:t>risk</w:t>
      </w:r>
      <w:r>
        <w:rPr>
          <w:rFonts w:cs="Times New Roman"/>
          <w:szCs w:val="24"/>
        </w:rPr>
        <w:t xml:space="preserve">, perceived benefit, and perceived great on customer perceptual reviews of buy fairness in OGB </w:t>
      </w:r>
      <w:sdt>
        <w:sdtPr>
          <w:rPr>
            <w:rFonts w:cs="Times New Roman"/>
            <w:szCs w:val="24"/>
          </w:rPr>
          <w:id w:val="248620547"/>
          <w:citation/>
        </w:sdtPr>
        <w:sdtEndPr/>
        <w:sdtContent>
          <w:r w:rsidR="00B64273">
            <w:rPr>
              <w:rFonts w:cs="Times New Roman"/>
              <w:szCs w:val="24"/>
            </w:rPr>
            <w:fldChar w:fldCharType="begin"/>
          </w:r>
          <w:r w:rsidR="00D30244">
            <w:rPr>
              <w:rFonts w:cs="Times New Roman"/>
              <w:szCs w:val="24"/>
              <w:lang w:val="en-US"/>
            </w:rPr>
            <w:instrText xml:space="preserve">CITATION Lim18 \l 1033 </w:instrText>
          </w:r>
          <w:r w:rsidR="00B64273">
            <w:rPr>
              <w:rFonts w:cs="Times New Roman"/>
              <w:szCs w:val="24"/>
            </w:rPr>
            <w:fldChar w:fldCharType="separate"/>
          </w:r>
          <w:r w:rsidR="002E284A" w:rsidRPr="002E284A">
            <w:rPr>
              <w:rFonts w:cs="Times New Roman"/>
              <w:noProof/>
              <w:szCs w:val="24"/>
              <w:lang w:val="en-US"/>
            </w:rPr>
            <w:t>(Lim, 2020)</w:t>
          </w:r>
          <w:r w:rsidR="00B64273">
            <w:rPr>
              <w:rFonts w:cs="Times New Roman"/>
              <w:szCs w:val="24"/>
            </w:rPr>
            <w:fldChar w:fldCharType="end"/>
          </w:r>
        </w:sdtContent>
      </w:sdt>
      <w:r w:rsidR="00865A7B">
        <w:rPr>
          <w:rFonts w:cs="Times New Roman"/>
          <w:szCs w:val="24"/>
        </w:rPr>
        <w:t>.</w:t>
      </w:r>
    </w:p>
    <w:p w14:paraId="059CBFA0" w14:textId="7C7E4419" w:rsidR="003262EC" w:rsidRDefault="003262EC" w:rsidP="003262EC">
      <w:pPr>
        <w:jc w:val="both"/>
        <w:rPr>
          <w:rFonts w:cs="Times New Roman"/>
          <w:szCs w:val="24"/>
        </w:rPr>
      </w:pPr>
      <w:r>
        <w:rPr>
          <w:rFonts w:cs="Times New Roman"/>
          <w:szCs w:val="24"/>
        </w:rPr>
        <w:t xml:space="preserve">The studies consequences of perceived </w:t>
      </w:r>
      <w:r w:rsidR="00865A7B">
        <w:rPr>
          <w:rFonts w:cs="Times New Roman"/>
          <w:szCs w:val="24"/>
        </w:rPr>
        <w:t>risk</w:t>
      </w:r>
      <w:r>
        <w:rPr>
          <w:rFonts w:cs="Times New Roman"/>
          <w:szCs w:val="24"/>
        </w:rPr>
        <w:t xml:space="preserve"> on this area are extraordinarily fruitful. Perceived </w:t>
      </w:r>
      <w:r w:rsidR="00865A7B">
        <w:rPr>
          <w:rFonts w:cs="Times New Roman"/>
          <w:szCs w:val="24"/>
        </w:rPr>
        <w:t>risk</w:t>
      </w:r>
      <w:r>
        <w:rPr>
          <w:rFonts w:cs="Times New Roman"/>
          <w:szCs w:val="24"/>
        </w:rPr>
        <w:t xml:space="preserve"> talk over with the spirit value related to customers’ shopping conduct, which represents a form of uncertainty approximately the future. This uncertainty will without delay have an effect on the customers’ buy purpose </w:t>
      </w:r>
      <w:sdt>
        <w:sdtPr>
          <w:rPr>
            <w:rFonts w:cs="Times New Roman"/>
            <w:szCs w:val="24"/>
          </w:rPr>
          <w:id w:val="-259681169"/>
          <w:citation/>
        </w:sdtPr>
        <w:sdtEndPr/>
        <w:sdtContent>
          <w:r w:rsidR="00865A7B">
            <w:rPr>
              <w:rFonts w:cs="Times New Roman"/>
              <w:szCs w:val="24"/>
            </w:rPr>
            <w:fldChar w:fldCharType="begin"/>
          </w:r>
          <w:r w:rsidR="00865A7B">
            <w:rPr>
              <w:rFonts w:cs="Times New Roman"/>
              <w:szCs w:val="24"/>
              <w:lang w:val="en-US"/>
            </w:rPr>
            <w:instrText xml:space="preserve"> CITATION Wei18 \l 1033 </w:instrText>
          </w:r>
          <w:r w:rsidR="00865A7B">
            <w:rPr>
              <w:rFonts w:cs="Times New Roman"/>
              <w:szCs w:val="24"/>
            </w:rPr>
            <w:fldChar w:fldCharType="separate"/>
          </w:r>
          <w:r w:rsidR="002E284A" w:rsidRPr="002E284A">
            <w:rPr>
              <w:rFonts w:cs="Times New Roman"/>
              <w:noProof/>
              <w:szCs w:val="24"/>
              <w:lang w:val="en-US"/>
            </w:rPr>
            <w:t>(Wei, 2018)</w:t>
          </w:r>
          <w:r w:rsidR="00865A7B">
            <w:rPr>
              <w:rFonts w:cs="Times New Roman"/>
              <w:szCs w:val="24"/>
            </w:rPr>
            <w:fldChar w:fldCharType="end"/>
          </w:r>
        </w:sdtContent>
      </w:sdt>
      <w:r w:rsidR="00865A7B">
        <w:rPr>
          <w:rFonts w:cs="Times New Roman"/>
          <w:szCs w:val="24"/>
        </w:rPr>
        <w:t xml:space="preserve">. </w:t>
      </w:r>
      <w:r>
        <w:rPr>
          <w:rFonts w:cs="Times New Roman"/>
          <w:szCs w:val="24"/>
        </w:rPr>
        <w:t xml:space="preserve"> perceived </w:t>
      </w:r>
      <w:r w:rsidR="00865A7B">
        <w:rPr>
          <w:rFonts w:cs="Times New Roman"/>
          <w:szCs w:val="24"/>
        </w:rPr>
        <w:t>risk</w:t>
      </w:r>
      <w:r>
        <w:rPr>
          <w:rFonts w:cs="Times New Roman"/>
          <w:szCs w:val="24"/>
        </w:rPr>
        <w:t xml:space="preserve"> because the </w:t>
      </w:r>
      <w:r w:rsidR="00865A7B">
        <w:rPr>
          <w:rFonts w:cs="Times New Roman"/>
          <w:szCs w:val="24"/>
        </w:rPr>
        <w:t xml:space="preserve">risk </w:t>
      </w:r>
      <w:r>
        <w:rPr>
          <w:rFonts w:cs="Times New Roman"/>
          <w:szCs w:val="24"/>
        </w:rPr>
        <w:t xml:space="preserve">that customers actively understand due to the fact they do now no longer apprehend product records. Later, Bauer brought perceived threat to client </w:t>
      </w:r>
      <w:r w:rsidR="00A067DE">
        <w:rPr>
          <w:rFonts w:cs="Times New Roman"/>
          <w:szCs w:val="24"/>
        </w:rPr>
        <w:t>behavioural</w:t>
      </w:r>
      <w:r>
        <w:rPr>
          <w:rFonts w:cs="Times New Roman"/>
          <w:szCs w:val="24"/>
        </w:rPr>
        <w:t xml:space="preserve"> analysis. In the twenty first century, students additionally started to take note of the perceived </w:t>
      </w:r>
      <w:r w:rsidR="00A067DE">
        <w:rPr>
          <w:rFonts w:cs="Times New Roman"/>
          <w:szCs w:val="24"/>
        </w:rPr>
        <w:t>risk</w:t>
      </w:r>
      <w:r>
        <w:rPr>
          <w:rFonts w:cs="Times New Roman"/>
          <w:szCs w:val="24"/>
        </w:rPr>
        <w:t xml:space="preserve"> of on-line purchasing. Moreover, customers can get entry to those offerings thru diverse cell gadgets at specific instances and in one-of-a-kind contexts of the interaction</w:t>
      </w:r>
      <w:r w:rsidR="00865A7B">
        <w:rPr>
          <w:rFonts w:cs="Times New Roman"/>
          <w:szCs w:val="24"/>
        </w:rPr>
        <w:t xml:space="preserve">. </w:t>
      </w:r>
      <w:r>
        <w:rPr>
          <w:rFonts w:cs="Times New Roman"/>
          <w:szCs w:val="24"/>
        </w:rPr>
        <w:t xml:space="preserve">In the data age, it performs an vital position in </w:t>
      </w:r>
      <w:r w:rsidR="00A067DE">
        <w:rPr>
          <w:rFonts w:cs="Times New Roman"/>
          <w:szCs w:val="24"/>
        </w:rPr>
        <w:t>human’s</w:t>
      </w:r>
      <w:r>
        <w:rPr>
          <w:rFonts w:cs="Times New Roman"/>
          <w:szCs w:val="24"/>
        </w:rPr>
        <w:t xml:space="preserve"> lives. It is due to the fact humans have an awful lot extra proper to pick out unique programs and offerings to </w:t>
      </w:r>
      <w:r w:rsidR="00A067DE">
        <w:rPr>
          <w:rFonts w:cs="Times New Roman"/>
          <w:szCs w:val="24"/>
        </w:rPr>
        <w:t>fulfil</w:t>
      </w:r>
      <w:r>
        <w:rPr>
          <w:rFonts w:cs="Times New Roman"/>
          <w:szCs w:val="24"/>
        </w:rPr>
        <w:t xml:space="preserve"> their needs. The perceived</w:t>
      </w:r>
      <w:r w:rsidR="00865A7B">
        <w:rPr>
          <w:rFonts w:cs="Times New Roman"/>
          <w:szCs w:val="24"/>
        </w:rPr>
        <w:t xml:space="preserve"> risk </w:t>
      </w:r>
      <w:r>
        <w:rPr>
          <w:rFonts w:cs="Times New Roman"/>
          <w:szCs w:val="24"/>
        </w:rPr>
        <w:t>of on-line purchasing is a type of loss for customers in on line purchasing, that is subjective expectation</w:t>
      </w:r>
      <w:r w:rsidR="00A067DE">
        <w:rPr>
          <w:rFonts w:cs="Times New Roman"/>
          <w:szCs w:val="24"/>
        </w:rPr>
        <w:t xml:space="preserve">. Replace </w:t>
      </w:r>
      <w:r>
        <w:rPr>
          <w:rFonts w:cs="Times New Roman"/>
          <w:szCs w:val="24"/>
        </w:rPr>
        <w:t xml:space="preserve">From the above definition of </w:t>
      </w:r>
      <w:r w:rsidR="00865A7B">
        <w:rPr>
          <w:rFonts w:cs="Times New Roman"/>
          <w:szCs w:val="24"/>
        </w:rPr>
        <w:t xml:space="preserve">risk </w:t>
      </w:r>
      <w:r>
        <w:rPr>
          <w:rFonts w:cs="Times New Roman"/>
          <w:szCs w:val="24"/>
        </w:rPr>
        <w:t xml:space="preserve">, it may be definitely understood that customer belief of hazard is an internal revel in that can't be discovered immediately; the size of </w:t>
      </w:r>
      <w:r w:rsidR="00A067DE">
        <w:rPr>
          <w:rFonts w:cs="Times New Roman"/>
          <w:szCs w:val="24"/>
        </w:rPr>
        <w:t>risk</w:t>
      </w:r>
      <w:r>
        <w:rPr>
          <w:rFonts w:cs="Times New Roman"/>
          <w:szCs w:val="24"/>
        </w:rPr>
        <w:t xml:space="preserve"> can handiest be inferred via way of means of sure indicators. Consumers therefore must make up their minds concerning shopping and eating the ones products</w:t>
      </w:r>
      <w:r w:rsidR="00A067DE">
        <w:rPr>
          <w:rFonts w:cs="Times New Roman"/>
          <w:szCs w:val="24"/>
        </w:rPr>
        <w:t xml:space="preserve">. </w:t>
      </w:r>
      <w:r>
        <w:rPr>
          <w:rFonts w:cs="Times New Roman"/>
          <w:szCs w:val="24"/>
        </w:rPr>
        <w:t xml:space="preserve">And the significance of carrier high-satisfactory has been burdened withinside the statistics gadget area due to the growing variety and kind of offerings brought the use of websites </w:t>
      </w:r>
      <w:sdt>
        <w:sdtPr>
          <w:rPr>
            <w:rFonts w:cs="Times New Roman"/>
            <w:szCs w:val="24"/>
          </w:rPr>
          <w:id w:val="248158667"/>
          <w:citation/>
        </w:sdtPr>
        <w:sdtEndPr/>
        <w:sdtContent>
          <w:r w:rsidR="00A067DE">
            <w:rPr>
              <w:rFonts w:cs="Times New Roman"/>
              <w:szCs w:val="24"/>
            </w:rPr>
            <w:fldChar w:fldCharType="begin"/>
          </w:r>
          <w:r w:rsidR="00A067DE">
            <w:rPr>
              <w:rFonts w:cs="Times New Roman"/>
              <w:szCs w:val="24"/>
              <w:lang w:val="en-US"/>
            </w:rPr>
            <w:instrText xml:space="preserve"> CITATION Hil18 \l 1033 </w:instrText>
          </w:r>
          <w:r w:rsidR="00A067DE">
            <w:rPr>
              <w:rFonts w:cs="Times New Roman"/>
              <w:szCs w:val="24"/>
            </w:rPr>
            <w:fldChar w:fldCharType="separate"/>
          </w:r>
          <w:r w:rsidR="002E284A" w:rsidRPr="002E284A">
            <w:rPr>
              <w:rFonts w:cs="Times New Roman"/>
              <w:noProof/>
              <w:szCs w:val="24"/>
              <w:lang w:val="en-US"/>
            </w:rPr>
            <w:t>(Hilverda, Kuttschreuter, &amp; Giebels, 2018)</w:t>
          </w:r>
          <w:r w:rsidR="00A067DE">
            <w:rPr>
              <w:rFonts w:cs="Times New Roman"/>
              <w:szCs w:val="24"/>
            </w:rPr>
            <w:fldChar w:fldCharType="end"/>
          </w:r>
        </w:sdtContent>
      </w:sdt>
      <w:r w:rsidR="00A067DE">
        <w:rPr>
          <w:rFonts w:cs="Times New Roman"/>
          <w:szCs w:val="24"/>
        </w:rPr>
        <w:t>.</w:t>
      </w:r>
    </w:p>
    <w:p w14:paraId="7DDE0B89" w14:textId="5544BCE0" w:rsidR="003262EC" w:rsidRPr="003262EC" w:rsidRDefault="003262EC" w:rsidP="003262EC">
      <w:pPr>
        <w:jc w:val="both"/>
        <w:rPr>
          <w:rFonts w:cs="Times New Roman"/>
          <w:szCs w:val="24"/>
        </w:rPr>
      </w:pPr>
      <w:r>
        <w:rPr>
          <w:rFonts w:cs="Times New Roman"/>
          <w:szCs w:val="24"/>
        </w:rPr>
        <w:t>Risk attitudes may be quantified alongside a continuum from risk</w:t>
      </w:r>
      <w:r w:rsidR="00A067DE">
        <w:rPr>
          <w:rFonts w:cs="Times New Roman"/>
          <w:szCs w:val="24"/>
        </w:rPr>
        <w:t xml:space="preserve"> a</w:t>
      </w:r>
      <w:r>
        <w:rPr>
          <w:rFonts w:cs="Times New Roman"/>
          <w:szCs w:val="24"/>
        </w:rPr>
        <w:t>verse to chance-seeking</w:t>
      </w:r>
      <w:r w:rsidR="00A067DE">
        <w:rPr>
          <w:rFonts w:cs="Times New Roman"/>
          <w:szCs w:val="24"/>
        </w:rPr>
        <w:t xml:space="preserve">. </w:t>
      </w:r>
      <w:r>
        <w:rPr>
          <w:rFonts w:cs="Times New Roman"/>
          <w:szCs w:val="24"/>
        </w:rPr>
        <w:t xml:space="preserve">Although the perceived </w:t>
      </w:r>
      <w:r w:rsidR="00865A7B">
        <w:rPr>
          <w:rFonts w:cs="Times New Roman"/>
          <w:szCs w:val="24"/>
        </w:rPr>
        <w:t xml:space="preserve">risk </w:t>
      </w:r>
      <w:r>
        <w:rPr>
          <w:rFonts w:cs="Times New Roman"/>
          <w:szCs w:val="24"/>
        </w:rPr>
        <w:t xml:space="preserve">may be divided into many dimensions, and those dimensions are measured via diverse indicators, to make the right definition, the applicable chance dimensions are taken into consideration in line with the studies direction, studies scenario, and studies technique being used. According to the authors’ modern studies, and via way of means of </w:t>
      </w:r>
      <w:r w:rsidR="00A067DE">
        <w:rPr>
          <w:rFonts w:cs="Times New Roman"/>
          <w:szCs w:val="24"/>
        </w:rPr>
        <w:t>analysing</w:t>
      </w:r>
      <w:r>
        <w:rPr>
          <w:rFonts w:cs="Times New Roman"/>
          <w:szCs w:val="24"/>
        </w:rPr>
        <w:t xml:space="preserve"> the literature and mixing the buying state of affairs for the general draw close of this studies, the 2 critical dimensions of </w:t>
      </w:r>
      <w:r w:rsidR="00A067DE">
        <w:rPr>
          <w:rFonts w:cs="Times New Roman"/>
          <w:szCs w:val="24"/>
        </w:rPr>
        <w:t>risk</w:t>
      </w:r>
      <w:r>
        <w:rPr>
          <w:rFonts w:cs="Times New Roman"/>
          <w:szCs w:val="24"/>
        </w:rPr>
        <w:t>, with appreciate to client perceptions, are being taken because the perceived product impact r</w:t>
      </w:r>
      <w:r w:rsidR="00865A7B">
        <w:rPr>
          <w:rFonts w:cs="Times New Roman"/>
          <w:szCs w:val="24"/>
        </w:rPr>
        <w:t>isk</w:t>
      </w:r>
      <w:r>
        <w:rPr>
          <w:rFonts w:cs="Times New Roman"/>
          <w:szCs w:val="24"/>
        </w:rPr>
        <w:t xml:space="preserve"> and perceived provider chance in on line buying at the app. Because of the development of Internet era (IT), assessing carrier high-satisfactory is crucial withinside the extraordinarily new area of on-line business, wherein corporations supply services and products thru internet channels </w:t>
      </w:r>
      <w:sdt>
        <w:sdtPr>
          <w:rPr>
            <w:rFonts w:cs="Times New Roman"/>
            <w:szCs w:val="24"/>
          </w:rPr>
          <w:id w:val="875895362"/>
          <w:citation/>
        </w:sdtPr>
        <w:sdtEndPr/>
        <w:sdtContent>
          <w:r w:rsidR="00A067DE">
            <w:rPr>
              <w:rFonts w:cs="Times New Roman"/>
              <w:szCs w:val="24"/>
            </w:rPr>
            <w:fldChar w:fldCharType="begin"/>
          </w:r>
          <w:r w:rsidR="00D30244">
            <w:rPr>
              <w:rFonts w:cs="Times New Roman"/>
              <w:szCs w:val="24"/>
              <w:lang w:val="en-US"/>
            </w:rPr>
            <w:instrText xml:space="preserve">CITATION Shi16 \l 1033 </w:instrText>
          </w:r>
          <w:r w:rsidR="00A067DE">
            <w:rPr>
              <w:rFonts w:cs="Times New Roman"/>
              <w:szCs w:val="24"/>
            </w:rPr>
            <w:fldChar w:fldCharType="separate"/>
          </w:r>
          <w:r w:rsidR="002E284A" w:rsidRPr="002E284A">
            <w:rPr>
              <w:rFonts w:cs="Times New Roman"/>
              <w:noProof/>
              <w:szCs w:val="24"/>
              <w:lang w:val="en-US"/>
            </w:rPr>
            <w:t>(Shiau &amp; Chau, , 2016)</w:t>
          </w:r>
          <w:r w:rsidR="00A067DE">
            <w:rPr>
              <w:rFonts w:cs="Times New Roman"/>
              <w:szCs w:val="24"/>
            </w:rPr>
            <w:fldChar w:fldCharType="end"/>
          </w:r>
        </w:sdtContent>
      </w:sdt>
      <w:r w:rsidR="00A067DE">
        <w:rPr>
          <w:rFonts w:cs="Times New Roman"/>
          <w:szCs w:val="24"/>
        </w:rPr>
        <w:t xml:space="preserve">. </w:t>
      </w:r>
      <w:r>
        <w:rPr>
          <w:rFonts w:cs="Times New Roman"/>
          <w:szCs w:val="24"/>
        </w:rPr>
        <w:t>It is due to the fact that IT gives the medium for handing over the provider</w:t>
      </w:r>
      <w:r w:rsidR="00865A7B">
        <w:rPr>
          <w:rFonts w:cs="Times New Roman"/>
          <w:szCs w:val="24"/>
        </w:rPr>
        <w:t xml:space="preserve">. </w:t>
      </w:r>
      <w:r>
        <w:rPr>
          <w:rFonts w:cs="Times New Roman"/>
          <w:szCs w:val="24"/>
        </w:rPr>
        <w:t>Compared to the provider, A sort of product this is tangible, for the reason that items are generally manufactured, stored, transported, marketed, and sold</w:t>
      </w:r>
      <w:r w:rsidR="00865A7B">
        <w:rPr>
          <w:rFonts w:cs="Times New Roman"/>
          <w:szCs w:val="24"/>
        </w:rPr>
        <w:t xml:space="preserve">. </w:t>
      </w:r>
      <w:r>
        <w:rPr>
          <w:rFonts w:cs="Times New Roman"/>
          <w:szCs w:val="24"/>
        </w:rPr>
        <w:t xml:space="preserve">This is opposite to offerings, that's an intangible product, as it encapsulates the conduct of doing some thing for a person or some thing </w:t>
      </w:r>
      <w:sdt>
        <w:sdtPr>
          <w:rPr>
            <w:rFonts w:cs="Times New Roman"/>
            <w:szCs w:val="24"/>
          </w:rPr>
          <w:id w:val="-1665161028"/>
          <w:citation/>
        </w:sdtPr>
        <w:sdtEndPr/>
        <w:sdtContent>
          <w:r w:rsidR="00865A7B">
            <w:rPr>
              <w:rFonts w:cs="Times New Roman"/>
              <w:szCs w:val="24"/>
            </w:rPr>
            <w:fldChar w:fldCharType="begin"/>
          </w:r>
          <w:r w:rsidR="00865A7B">
            <w:rPr>
              <w:rFonts w:cs="Times New Roman"/>
              <w:szCs w:val="24"/>
              <w:lang w:val="en-US"/>
            </w:rPr>
            <w:instrText xml:space="preserve">CITATION Var11 \l 1033 </w:instrText>
          </w:r>
          <w:r w:rsidR="00865A7B">
            <w:rPr>
              <w:rFonts w:cs="Times New Roman"/>
              <w:szCs w:val="24"/>
            </w:rPr>
            <w:fldChar w:fldCharType="separate"/>
          </w:r>
          <w:r w:rsidR="002E284A" w:rsidRPr="002E284A">
            <w:rPr>
              <w:rFonts w:cs="Times New Roman"/>
              <w:noProof/>
              <w:szCs w:val="24"/>
              <w:lang w:val="en-US"/>
            </w:rPr>
            <w:t>(Vargo &amp; Lusch, 2011)</w:t>
          </w:r>
          <w:r w:rsidR="00865A7B">
            <w:rPr>
              <w:rFonts w:cs="Times New Roman"/>
              <w:szCs w:val="24"/>
            </w:rPr>
            <w:fldChar w:fldCharType="end"/>
          </w:r>
        </w:sdtContent>
      </w:sdt>
      <w:r w:rsidR="00865A7B">
        <w:rPr>
          <w:rFonts w:cs="Times New Roman"/>
          <w:szCs w:val="24"/>
        </w:rPr>
        <w:t>.</w:t>
      </w:r>
    </w:p>
    <w:p w14:paraId="70A0F47B" w14:textId="77777777" w:rsidR="00E06902" w:rsidRPr="00414527" w:rsidRDefault="00E06902" w:rsidP="00E06902">
      <w:pPr>
        <w:pStyle w:val="Heading2"/>
        <w:jc w:val="both"/>
        <w:rPr>
          <w:sz w:val="28"/>
          <w:szCs w:val="28"/>
        </w:rPr>
      </w:pPr>
      <w:bookmarkStart w:id="54" w:name="_Toc93579665"/>
      <w:bookmarkStart w:id="55" w:name="_Toc108699145"/>
      <w:bookmarkStart w:id="56" w:name="_Toc122021210"/>
      <w:r w:rsidRPr="00414527">
        <w:rPr>
          <w:sz w:val="28"/>
          <w:szCs w:val="28"/>
        </w:rPr>
        <w:t>Instagram</w:t>
      </w:r>
      <w:bookmarkEnd w:id="54"/>
      <w:bookmarkEnd w:id="55"/>
      <w:bookmarkEnd w:id="56"/>
      <w:r w:rsidRPr="00414527">
        <w:rPr>
          <w:sz w:val="28"/>
          <w:szCs w:val="28"/>
        </w:rPr>
        <w:t xml:space="preserve"> </w:t>
      </w:r>
    </w:p>
    <w:p w14:paraId="69D00B8A" w14:textId="27B00B30" w:rsidR="00E06902" w:rsidRDefault="00E06902" w:rsidP="00E06902">
      <w:pPr>
        <w:spacing w:before="120" w:after="120"/>
        <w:jc w:val="both"/>
      </w:pPr>
      <w:r>
        <w:t xml:space="preserve">Instagram is a platform that is social networking photo and video sharing service owned by Facebook. Inc. Also known as IG or Insta. It created by Kevin Systrom and Mike Krieger; it was launched exclusively on IOS in October 2010 which is a main platform now. To make this Instagram platform not as a photo-sharing app simply, but to be the way people share their lives as a normal thing when they are on the go, this founders stated about it </w:t>
      </w:r>
      <w:sdt>
        <w:sdtPr>
          <w:id w:val="-1559239101"/>
          <w:citation/>
        </w:sdtPr>
        <w:sdtEndPr/>
        <w:sdtContent>
          <w:r>
            <w:fldChar w:fldCharType="begin"/>
          </w:r>
          <w:r>
            <w:rPr>
              <w:lang w:val="en-US"/>
            </w:rPr>
            <w:instrText xml:space="preserve"> CITATION Cha11 \l 1033 </w:instrText>
          </w:r>
          <w:r>
            <w:fldChar w:fldCharType="separate"/>
          </w:r>
          <w:r w:rsidR="002E284A" w:rsidRPr="002E284A">
            <w:rPr>
              <w:noProof/>
              <w:lang w:val="en-US"/>
            </w:rPr>
            <w:t>(Chafkin &amp; Christine, 2011)</w:t>
          </w:r>
          <w:r>
            <w:fldChar w:fldCharType="end"/>
          </w:r>
        </w:sdtContent>
      </w:sdt>
      <w:r>
        <w:t xml:space="preserve"> </w:t>
      </w:r>
      <w:r w:rsidR="0034626A">
        <w:t xml:space="preserve">. </w:t>
      </w:r>
      <w:r>
        <w:t>A year and a half later, in April 2012, an Android version was launched. In November 2012, a website interface was released, followed by Windows 10 Mobile and Windows applications in April and October of 2016. Users can upload videos and photos to the app. It can be modified with various filters and arranged with tags and location information. Users can search for information from other users based on tags and locations, as well as see what's trending. In Instagram users can like and follow other users' images easily. The application enables users to create captions and links to other users of the application with the @ symbol, creating a link from the post to that user’s account. This notifies the user that they've been tagged (mentioned) on Instagram</w:t>
      </w:r>
      <w:r w:rsidR="00537524">
        <w:t xml:space="preserve">. </w:t>
      </w:r>
      <w:r>
        <w:t xml:space="preserve">Users can also use the # symbol (also known as a hashtag on Instagram) in the caption or comment section to describe the photos and videos, to promote photographs under a specific term, or to interact with other users who use the same hashtag. Since it has launched, it became rapidly popular and famous among users with one million registrations in two months, 10 million in a year, and 800 million as of September 2017. And Facebook acquired the company for US$1 billion in cash and stock. The 1.074 billion Instagram users in 2021 mark a 22.9% increase in the number of users from 2020 </w:t>
      </w:r>
      <w:sdt>
        <w:sdtPr>
          <w:id w:val="125742070"/>
          <w:citation/>
        </w:sdtPr>
        <w:sdtEndPr/>
        <w:sdtContent>
          <w:r w:rsidR="00537524">
            <w:fldChar w:fldCharType="begin"/>
          </w:r>
          <w:r w:rsidR="00537524">
            <w:rPr>
              <w:lang w:val="en-US"/>
            </w:rPr>
            <w:instrText xml:space="preserve">CITATION HuY14 \l 1033 </w:instrText>
          </w:r>
          <w:r w:rsidR="00537524">
            <w:fldChar w:fldCharType="separate"/>
          </w:r>
          <w:r w:rsidR="002E284A" w:rsidRPr="002E284A">
            <w:rPr>
              <w:noProof/>
              <w:lang w:val="en-US"/>
            </w:rPr>
            <w:t>(Hu, Manikonda, &amp; Kambhampati, 2014)</w:t>
          </w:r>
          <w:r w:rsidR="00537524">
            <w:fldChar w:fldCharType="end"/>
          </w:r>
        </w:sdtContent>
      </w:sdt>
      <w:r w:rsidR="00537524">
        <w:t>.</w:t>
      </w:r>
    </w:p>
    <w:p w14:paraId="6D57ACE2" w14:textId="49680209" w:rsidR="00E06902" w:rsidRPr="004760E7" w:rsidRDefault="00E06902" w:rsidP="00E06902">
      <w:pPr>
        <w:pStyle w:val="Heading2"/>
        <w:jc w:val="both"/>
        <w:rPr>
          <w:sz w:val="28"/>
          <w:szCs w:val="28"/>
        </w:rPr>
      </w:pPr>
      <w:bookmarkStart w:id="57" w:name="_Toc93579666"/>
      <w:bookmarkStart w:id="58" w:name="_Toc108699146"/>
      <w:bookmarkStart w:id="59" w:name="_Toc122021211"/>
      <w:r w:rsidRPr="004760E7">
        <w:rPr>
          <w:sz w:val="28"/>
          <w:szCs w:val="28"/>
        </w:rPr>
        <w:t>Facebo</w:t>
      </w:r>
      <w:r w:rsidR="00537524">
        <w:rPr>
          <w:sz w:val="28"/>
          <w:szCs w:val="28"/>
        </w:rPr>
        <w:t>o</w:t>
      </w:r>
      <w:r w:rsidRPr="004760E7">
        <w:rPr>
          <w:sz w:val="28"/>
          <w:szCs w:val="28"/>
        </w:rPr>
        <w:t>k</w:t>
      </w:r>
      <w:bookmarkEnd w:id="57"/>
      <w:bookmarkEnd w:id="58"/>
      <w:bookmarkEnd w:id="59"/>
    </w:p>
    <w:p w14:paraId="57904EB0" w14:textId="36B12009" w:rsidR="00E06902" w:rsidRDefault="00E06902" w:rsidP="00E06902">
      <w:pPr>
        <w:jc w:val="both"/>
      </w:pPr>
      <w:r w:rsidRPr="005D30C2">
        <w:t>Facebook, a social networking site, was established in July 2003 as FaceMash, but on February 4, 2004, it was renamed Facebook. It was established by two Harvard University classmates, Mark Zuckerberg, and Eduardo Saverin, who were roommates in college. The website's membership was initially restricted to Harvard students, but it was later broadened to include students from other Boston-area universities, as well as the Ivy League. Around the world, there are more than 2.32 billion active monthly users (MAU) as of December 31, 2018. When compared to the 2.27 billion MAUs in Q3 2018, this is a 9 percent growth year over year.</w:t>
      </w:r>
      <w:r>
        <w:t xml:space="preserve"> Facebook is too huge one simply to ignore it as a part of your digital marketing communications strategy </w:t>
      </w:r>
      <w:sdt>
        <w:sdtPr>
          <w:id w:val="931398650"/>
          <w:citation/>
        </w:sdtPr>
        <w:sdtEndPr/>
        <w:sdtContent>
          <w:r>
            <w:fldChar w:fldCharType="begin"/>
          </w:r>
          <w:r>
            <w:rPr>
              <w:lang w:val="en-US"/>
            </w:rPr>
            <w:instrText xml:space="preserve">CITATION MEN18 \l 1033 </w:instrText>
          </w:r>
          <w:r>
            <w:fldChar w:fldCharType="separate"/>
          </w:r>
          <w:r w:rsidR="002E284A" w:rsidRPr="002E284A">
            <w:rPr>
              <w:noProof/>
              <w:lang w:val="en-US"/>
            </w:rPr>
            <w:t>(Menlo Park, 2018)</w:t>
          </w:r>
          <w:r>
            <w:fldChar w:fldCharType="end"/>
          </w:r>
        </w:sdtContent>
      </w:sdt>
      <w:r>
        <w:t xml:space="preserve">. In Q4 2018, mobile advertising income accounted for nearly 93 percent of total advertising revenue, up from 89 percent in Q4 2017. In December 2018, 1.52 billion people logged on to Facebook daily, making them active daily users </w:t>
      </w:r>
      <w:sdt>
        <w:sdtPr>
          <w:id w:val="1062147145"/>
          <w:citation/>
        </w:sdtPr>
        <w:sdtEndPr/>
        <w:sdtContent>
          <w:r>
            <w:fldChar w:fldCharType="begin"/>
          </w:r>
          <w:r>
            <w:rPr>
              <w:lang w:val="en-US"/>
            </w:rPr>
            <w:instrText xml:space="preserve"> CITATION Ame19 \l 1033 </w:instrText>
          </w:r>
          <w:r>
            <w:fldChar w:fldCharType="separate"/>
          </w:r>
          <w:r w:rsidR="002E284A" w:rsidRPr="002E284A">
            <w:rPr>
              <w:noProof/>
              <w:lang w:val="en-US"/>
            </w:rPr>
            <w:t>(America Morning News, 2019)</w:t>
          </w:r>
          <w:r>
            <w:fldChar w:fldCharType="end"/>
          </w:r>
        </w:sdtContent>
      </w:sdt>
      <w:r>
        <w:t>. DAU accounts for 66% of Facebook's viewership when measured against Monthly Active Users (MAU). The considerable thing is daily a</w:t>
      </w:r>
      <w:r w:rsidRPr="007F0461">
        <w:t xml:space="preserve">lmost 10 million websites </w:t>
      </w:r>
      <w:r>
        <w:t xml:space="preserve">get </w:t>
      </w:r>
      <w:r w:rsidRPr="007F0461">
        <w:t>view th</w:t>
      </w:r>
      <w:r>
        <w:t>is</w:t>
      </w:r>
      <w:r w:rsidRPr="007F0461">
        <w:t xml:space="preserve"> Like and Share </w:t>
      </w:r>
      <w:r>
        <w:t>B</w:t>
      </w:r>
      <w:r w:rsidRPr="007F0461">
        <w:t>uttons. Females make up 76 percent of Facebook users, while males make up 66 percent. Surfing is busiest between the hours of 1 and 3 p.m. on weekdays. On Thursdays and Fridays, the commitment is 18% higher</w:t>
      </w:r>
      <w:r>
        <w:t xml:space="preserve"> </w:t>
      </w:r>
      <w:sdt>
        <w:sdtPr>
          <w:id w:val="323561729"/>
          <w:citation/>
        </w:sdtPr>
        <w:sdtEndPr/>
        <w:sdtContent>
          <w:r>
            <w:fldChar w:fldCharType="begin"/>
          </w:r>
          <w:r>
            <w:rPr>
              <w:lang w:val="en-US"/>
            </w:rPr>
            <w:instrText xml:space="preserve">CITATION Ash21 \l 1033 </w:instrText>
          </w:r>
          <w:r>
            <w:fldChar w:fldCharType="separate"/>
          </w:r>
          <w:r w:rsidR="002E284A" w:rsidRPr="002E284A">
            <w:rPr>
              <w:noProof/>
              <w:lang w:val="en-US"/>
            </w:rPr>
            <w:t>(Ash, 2021)</w:t>
          </w:r>
          <w:r>
            <w:fldChar w:fldCharType="end"/>
          </w:r>
        </w:sdtContent>
      </w:sdt>
      <w:r>
        <w:t>.</w:t>
      </w:r>
    </w:p>
    <w:p w14:paraId="5627A80D" w14:textId="11897DE7" w:rsidR="00E06902" w:rsidRPr="005D30C2" w:rsidRDefault="00E06902" w:rsidP="00E06902">
      <w:pPr>
        <w:jc w:val="both"/>
      </w:pPr>
      <w:r w:rsidRPr="007F0461">
        <w:t>According to 42% of marketers, Facebook is crucial to their business. Facebook marketing has changed the way people do business and how small businesses reach out to new customers.</w:t>
      </w:r>
      <w:r>
        <w:t>it developed as a marketing tool than they hope to make it as a social platform.</w:t>
      </w:r>
      <w:r w:rsidRPr="007F0461">
        <w:t xml:space="preserve"> Additionally, Facebook advertising is generally less expensive and more successful. Marketers recognize Facebook's growth and potential, and an increasing number of businesses are building business pages to market their products, discover new consumers, interact with them, and build loyalty. Facebook provides a convenient way for individuals to share information with friends, family, and others through their personal Facebook accounts. 90 percent of time spent on social media sites is spent on Facebook.</w:t>
      </w:r>
      <w:r w:rsidRPr="006A0CF3">
        <w:t xml:space="preserve"> </w:t>
      </w:r>
      <w:sdt>
        <w:sdtPr>
          <w:id w:val="188260664"/>
          <w:citation/>
        </w:sdtPr>
        <w:sdtEndPr/>
        <w:sdtContent>
          <w:r>
            <w:fldChar w:fldCharType="begin"/>
          </w:r>
          <w:r w:rsidR="00537524">
            <w:rPr>
              <w:lang w:val="en-US"/>
            </w:rPr>
            <w:instrText xml:space="preserve">CITATION And12 \l 1033 </w:instrText>
          </w:r>
          <w:r>
            <w:fldChar w:fldCharType="separate"/>
          </w:r>
          <w:r w:rsidR="002E284A" w:rsidRPr="002E284A">
            <w:rPr>
              <w:noProof/>
              <w:lang w:val="en-US"/>
            </w:rPr>
            <w:t>(Andrew Lipsman, 2012)</w:t>
          </w:r>
          <w:r>
            <w:fldChar w:fldCharType="end"/>
          </w:r>
        </w:sdtContent>
      </w:sdt>
      <w:r>
        <w:t>.</w:t>
      </w:r>
    </w:p>
    <w:p w14:paraId="4A66ED10" w14:textId="2ED0C97B" w:rsidR="00E06902" w:rsidRPr="004760E7" w:rsidRDefault="00D45074" w:rsidP="00E06902">
      <w:pPr>
        <w:pStyle w:val="Heading2"/>
        <w:jc w:val="both"/>
        <w:rPr>
          <w:sz w:val="28"/>
          <w:szCs w:val="28"/>
        </w:rPr>
      </w:pPr>
      <w:bookmarkStart w:id="60" w:name="_Toc93579667"/>
      <w:bookmarkStart w:id="61" w:name="_Toc108699147"/>
      <w:bookmarkStart w:id="62" w:name="_Toc122021212"/>
      <w:r>
        <w:rPr>
          <w:sz w:val="28"/>
          <w:szCs w:val="28"/>
        </w:rPr>
        <w:t xml:space="preserve">Overview on </w:t>
      </w:r>
      <w:r w:rsidR="00E06902" w:rsidRPr="004760E7">
        <w:rPr>
          <w:sz w:val="28"/>
          <w:szCs w:val="28"/>
        </w:rPr>
        <w:t>Online Purchase Intention</w:t>
      </w:r>
      <w:bookmarkEnd w:id="60"/>
      <w:bookmarkEnd w:id="61"/>
      <w:bookmarkEnd w:id="62"/>
      <w:r w:rsidR="00E06902" w:rsidRPr="004760E7">
        <w:rPr>
          <w:sz w:val="28"/>
          <w:szCs w:val="28"/>
        </w:rPr>
        <w:t xml:space="preserve"> </w:t>
      </w:r>
    </w:p>
    <w:p w14:paraId="69A15FB1" w14:textId="6D524E5D" w:rsidR="00E06902" w:rsidRDefault="00E06902" w:rsidP="00E06902">
      <w:pPr>
        <w:spacing w:before="120" w:after="120"/>
        <w:jc w:val="both"/>
        <w:rPr>
          <w:rFonts w:cs="Times New Roman"/>
          <w:color w:val="000000" w:themeColor="text1"/>
        </w:rPr>
      </w:pPr>
      <w:r w:rsidRPr="009557ED">
        <w:rPr>
          <w:rFonts w:cs="Times New Roman"/>
          <w:color w:val="000000" w:themeColor="text1"/>
        </w:rPr>
        <w:t>Purchasing intention is the motivation to buy a product in a specific buying environment</w:t>
      </w:r>
      <w:r>
        <w:rPr>
          <w:rFonts w:cs="Times New Roman"/>
          <w:color w:val="000000" w:themeColor="text1"/>
        </w:rPr>
        <w:t xml:space="preserve"> </w:t>
      </w:r>
      <w:sdt>
        <w:sdtPr>
          <w:rPr>
            <w:rFonts w:cs="Times New Roman"/>
            <w:color w:val="000000" w:themeColor="text1"/>
          </w:rPr>
          <w:id w:val="1779755127"/>
          <w:citation/>
        </w:sdtPr>
        <w:sdtEndPr/>
        <w:sdtContent>
          <w:r>
            <w:rPr>
              <w:rFonts w:cs="Times New Roman"/>
              <w:color w:val="000000" w:themeColor="text1"/>
            </w:rPr>
            <w:fldChar w:fldCharType="begin"/>
          </w:r>
          <w:r w:rsidR="00537524">
            <w:rPr>
              <w:rFonts w:cs="Times New Roman"/>
              <w:color w:val="000000" w:themeColor="text1"/>
              <w:lang w:val="en-US"/>
            </w:rPr>
            <w:instrText xml:space="preserve">CITATION Mir15 \l 1033 </w:instrText>
          </w:r>
          <w:r>
            <w:rPr>
              <w:rFonts w:cs="Times New Roman"/>
              <w:color w:val="000000" w:themeColor="text1"/>
            </w:rPr>
            <w:fldChar w:fldCharType="separate"/>
          </w:r>
          <w:r w:rsidR="002E284A" w:rsidRPr="002E284A">
            <w:rPr>
              <w:rFonts w:cs="Times New Roman"/>
              <w:noProof/>
              <w:color w:val="000000" w:themeColor="text1"/>
              <w:lang w:val="en-US"/>
            </w:rPr>
            <w:t>(Mirabi, Akbariyeh, &amp; Tahmasebifard, 2015)</w:t>
          </w:r>
          <w:r>
            <w:rPr>
              <w:rFonts w:cs="Times New Roman"/>
              <w:color w:val="000000" w:themeColor="text1"/>
            </w:rPr>
            <w:fldChar w:fldCharType="end"/>
          </w:r>
        </w:sdtContent>
      </w:sdt>
      <w:r w:rsidRPr="009557ED">
        <w:rPr>
          <w:rFonts w:cs="Times New Roman"/>
          <w:color w:val="000000" w:themeColor="text1"/>
        </w:rPr>
        <w:t xml:space="preserve">. Online shopping is about the consumer's desire to buy goods online </w:t>
      </w:r>
      <w:sdt>
        <w:sdtPr>
          <w:rPr>
            <w:rFonts w:cs="Times New Roman"/>
            <w:color w:val="000000" w:themeColor="text1"/>
          </w:rPr>
          <w:id w:val="-1316177704"/>
          <w:citation/>
        </w:sdtPr>
        <w:sdtEndPr/>
        <w:sdtContent>
          <w:r>
            <w:rPr>
              <w:rFonts w:cs="Times New Roman"/>
              <w:color w:val="000000" w:themeColor="text1"/>
            </w:rPr>
            <w:fldChar w:fldCharType="begin"/>
          </w:r>
          <w:r w:rsidR="00537524">
            <w:rPr>
              <w:rFonts w:cs="Times New Roman"/>
              <w:color w:val="000000" w:themeColor="text1"/>
              <w:lang w:val="en-US"/>
            </w:rPr>
            <w:instrText xml:space="preserve">CITATION Che14 \l 1033 </w:instrText>
          </w:r>
          <w:r>
            <w:rPr>
              <w:rFonts w:cs="Times New Roman"/>
              <w:color w:val="000000" w:themeColor="text1"/>
            </w:rPr>
            <w:fldChar w:fldCharType="separate"/>
          </w:r>
          <w:r w:rsidR="002E284A" w:rsidRPr="002E284A">
            <w:rPr>
              <w:rFonts w:cs="Times New Roman"/>
              <w:noProof/>
              <w:color w:val="000000" w:themeColor="text1"/>
              <w:lang w:val="en-US"/>
            </w:rPr>
            <w:t>(Cheng &amp; Yee, 2014)</w:t>
          </w:r>
          <w:r>
            <w:rPr>
              <w:rFonts w:cs="Times New Roman"/>
              <w:color w:val="000000" w:themeColor="text1"/>
            </w:rPr>
            <w:fldChar w:fldCharType="end"/>
          </w:r>
        </w:sdtContent>
      </w:sdt>
      <w:r w:rsidRPr="009557ED">
        <w:rPr>
          <w:rFonts w:cs="Times New Roman"/>
          <w:color w:val="000000" w:themeColor="text1"/>
        </w:rPr>
        <w:t xml:space="preserve">. </w:t>
      </w:r>
      <w:r>
        <w:rPr>
          <w:rFonts w:cs="Times New Roman"/>
          <w:color w:val="000000" w:themeColor="text1"/>
        </w:rPr>
        <w:t>T</w:t>
      </w:r>
      <w:r w:rsidRPr="009557ED">
        <w:rPr>
          <w:rFonts w:cs="Times New Roman"/>
          <w:color w:val="000000" w:themeColor="text1"/>
        </w:rPr>
        <w:t>he consumer's willingness to conduct online transactions is defined as their online purchasing intention</w:t>
      </w:r>
      <w:r>
        <w:rPr>
          <w:rFonts w:cs="Times New Roman"/>
          <w:color w:val="000000" w:themeColor="text1"/>
        </w:rPr>
        <w:t xml:space="preserve">. </w:t>
      </w:r>
      <w:r w:rsidRPr="009557ED">
        <w:rPr>
          <w:rFonts w:cs="Times New Roman"/>
          <w:color w:val="000000" w:themeColor="text1"/>
        </w:rPr>
        <w:t>purchase intention is an important predictor of consumer purchasing behaviour</w:t>
      </w:r>
      <w:sdt>
        <w:sdtPr>
          <w:rPr>
            <w:rFonts w:cs="Times New Roman"/>
            <w:color w:val="000000" w:themeColor="text1"/>
          </w:rPr>
          <w:id w:val="-695234673"/>
          <w:citation/>
        </w:sdtPr>
        <w:sdtEndPr/>
        <w:sdtContent>
          <w:r>
            <w:rPr>
              <w:rFonts w:cs="Times New Roman"/>
              <w:color w:val="000000" w:themeColor="text1"/>
            </w:rPr>
            <w:fldChar w:fldCharType="begin"/>
          </w:r>
          <w:r>
            <w:rPr>
              <w:rFonts w:cs="Times New Roman"/>
              <w:color w:val="000000" w:themeColor="text1"/>
              <w:lang w:val="en-US"/>
            </w:rPr>
            <w:instrText xml:space="preserve"> CITATION Mes13 \l 1033 </w:instrText>
          </w:r>
          <w:r>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 Meskaran, Ismail, &amp; Shanmugam, 2013)</w:t>
          </w:r>
          <w:r>
            <w:rPr>
              <w:rFonts w:cs="Times New Roman"/>
              <w:color w:val="000000" w:themeColor="text1"/>
            </w:rPr>
            <w:fldChar w:fldCharType="end"/>
          </w:r>
        </w:sdtContent>
      </w:sdt>
      <w:r w:rsidRPr="009557ED">
        <w:rPr>
          <w:rFonts w:cs="Times New Roman"/>
          <w:color w:val="000000" w:themeColor="text1"/>
        </w:rPr>
        <w:t xml:space="preserve">. The construct that encourages the strength of a customer's intention to purchase online is defined as online purchase intention </w:t>
      </w:r>
      <w:sdt>
        <w:sdtPr>
          <w:rPr>
            <w:rFonts w:cs="Times New Roman"/>
            <w:color w:val="000000" w:themeColor="text1"/>
          </w:rPr>
          <w:id w:val="1028150757"/>
          <w:citation/>
        </w:sdtPr>
        <w:sdtEndPr/>
        <w:sdtContent>
          <w:r>
            <w:rPr>
              <w:rFonts w:cs="Times New Roman"/>
              <w:color w:val="000000" w:themeColor="text1"/>
            </w:rPr>
            <w:fldChar w:fldCharType="begin"/>
          </w:r>
          <w:r w:rsidR="00537524">
            <w:rPr>
              <w:rFonts w:cs="Times New Roman"/>
              <w:color w:val="000000" w:themeColor="text1"/>
              <w:lang w:val="en-US"/>
            </w:rPr>
            <w:instrText xml:space="preserve">CITATION Sal01 \l 1033 </w:instrText>
          </w:r>
          <w:r>
            <w:rPr>
              <w:rFonts w:cs="Times New Roman"/>
              <w:color w:val="000000" w:themeColor="text1"/>
            </w:rPr>
            <w:fldChar w:fldCharType="separate"/>
          </w:r>
          <w:r w:rsidR="002E284A" w:rsidRPr="002E284A">
            <w:rPr>
              <w:rFonts w:cs="Times New Roman"/>
              <w:noProof/>
              <w:color w:val="000000" w:themeColor="text1"/>
              <w:lang w:val="en-US"/>
            </w:rPr>
            <w:t>(Salisbury , Pearson , Pearson , &amp; Miller , 2001)</w:t>
          </w:r>
          <w:r>
            <w:rPr>
              <w:rFonts w:cs="Times New Roman"/>
              <w:color w:val="000000" w:themeColor="text1"/>
            </w:rPr>
            <w:fldChar w:fldCharType="end"/>
          </w:r>
        </w:sdtContent>
      </w:sdt>
      <w:r w:rsidRPr="009557ED">
        <w:rPr>
          <w:rFonts w:cs="Times New Roman"/>
          <w:color w:val="000000" w:themeColor="text1"/>
        </w:rPr>
        <w:t xml:space="preserve">. </w:t>
      </w:r>
      <w:r>
        <w:rPr>
          <w:rFonts w:cs="Times New Roman"/>
          <w:color w:val="000000" w:themeColor="text1"/>
        </w:rPr>
        <w:t>I</w:t>
      </w:r>
      <w:r w:rsidRPr="009557ED">
        <w:rPr>
          <w:rFonts w:cs="Times New Roman"/>
          <w:color w:val="000000" w:themeColor="text1"/>
        </w:rPr>
        <w:t>ntention to purchase online came from purchase intention</w:t>
      </w:r>
      <w:r>
        <w:rPr>
          <w:rFonts w:cs="Times New Roman"/>
          <w:color w:val="000000" w:themeColor="text1"/>
        </w:rPr>
        <w:t xml:space="preserve"> </w:t>
      </w:r>
      <w:sdt>
        <w:sdtPr>
          <w:rPr>
            <w:rFonts w:cs="Times New Roman"/>
            <w:color w:val="000000" w:themeColor="text1"/>
          </w:rPr>
          <w:id w:val="-1912539536"/>
          <w:citation/>
        </w:sdtPr>
        <w:sdtEndPr/>
        <w:sdtContent>
          <w:r>
            <w:rPr>
              <w:rFonts w:cs="Times New Roman"/>
              <w:color w:val="000000" w:themeColor="text1"/>
            </w:rPr>
            <w:fldChar w:fldCharType="begin"/>
          </w:r>
          <w:r w:rsidR="00D0559C">
            <w:rPr>
              <w:rFonts w:cs="Times New Roman"/>
              <w:color w:val="000000" w:themeColor="text1"/>
              <w:lang w:val="en-US"/>
            </w:rPr>
            <w:instrText xml:space="preserve">CITATION Kin10 \l 1033 </w:instrText>
          </w:r>
          <w:r>
            <w:rPr>
              <w:rFonts w:cs="Times New Roman"/>
              <w:color w:val="000000" w:themeColor="text1"/>
            </w:rPr>
            <w:fldChar w:fldCharType="separate"/>
          </w:r>
          <w:r w:rsidR="002E284A" w:rsidRPr="002E284A">
            <w:rPr>
              <w:rFonts w:cs="Times New Roman"/>
              <w:noProof/>
              <w:color w:val="000000" w:themeColor="text1"/>
              <w:lang w:val="en-US"/>
            </w:rPr>
            <w:t>(Kinney &amp; Close, 2010)</w:t>
          </w:r>
          <w:r>
            <w:rPr>
              <w:rFonts w:cs="Times New Roman"/>
              <w:color w:val="000000" w:themeColor="text1"/>
            </w:rPr>
            <w:fldChar w:fldCharType="end"/>
          </w:r>
        </w:sdtContent>
      </w:sdt>
      <w:r>
        <w:rPr>
          <w:rFonts w:cs="Times New Roman"/>
          <w:color w:val="000000" w:themeColor="text1"/>
        </w:rPr>
        <w:t xml:space="preserve">. </w:t>
      </w:r>
      <w:r w:rsidRPr="009557ED">
        <w:rPr>
          <w:rFonts w:cs="Times New Roman"/>
          <w:color w:val="000000" w:themeColor="text1"/>
        </w:rPr>
        <w:t xml:space="preserve">The purchasing intention of a consumer occurs when he or she intends to buy products or services in the future. In a nutshell, online buy intention refers to a circumstance in which a person intends to acquire a specific commodity or service over the internet </w:t>
      </w:r>
      <w:sdt>
        <w:sdtPr>
          <w:rPr>
            <w:rFonts w:cs="Times New Roman"/>
            <w:color w:val="000000" w:themeColor="text1"/>
          </w:rPr>
          <w:id w:val="-799064672"/>
          <w:citation/>
        </w:sdtPr>
        <w:sdtEndPr/>
        <w:sdtContent>
          <w:r>
            <w:rPr>
              <w:rFonts w:cs="Times New Roman"/>
              <w:color w:val="000000" w:themeColor="text1"/>
            </w:rPr>
            <w:fldChar w:fldCharType="begin"/>
          </w:r>
          <w:r w:rsidR="00537524">
            <w:rPr>
              <w:rFonts w:cs="Times New Roman"/>
              <w:color w:val="000000" w:themeColor="text1"/>
              <w:lang w:val="en-US"/>
            </w:rPr>
            <w:instrText xml:space="preserve">CITATION Che14 \l 1033 </w:instrText>
          </w:r>
          <w:r>
            <w:rPr>
              <w:rFonts w:cs="Times New Roman"/>
              <w:color w:val="000000" w:themeColor="text1"/>
            </w:rPr>
            <w:fldChar w:fldCharType="separate"/>
          </w:r>
          <w:r w:rsidR="002E284A" w:rsidRPr="002E284A">
            <w:rPr>
              <w:rFonts w:cs="Times New Roman"/>
              <w:noProof/>
              <w:color w:val="000000" w:themeColor="text1"/>
              <w:lang w:val="en-US"/>
            </w:rPr>
            <w:t>(Cheng &amp; Yee, 2014)</w:t>
          </w:r>
          <w:r>
            <w:rPr>
              <w:rFonts w:cs="Times New Roman"/>
              <w:color w:val="000000" w:themeColor="text1"/>
            </w:rPr>
            <w:fldChar w:fldCharType="end"/>
          </w:r>
        </w:sdtContent>
      </w:sdt>
      <w:r>
        <w:rPr>
          <w:rFonts w:cs="Times New Roman"/>
          <w:color w:val="000000" w:themeColor="text1"/>
        </w:rPr>
        <w:t>.</w:t>
      </w:r>
      <w:r w:rsidR="0034626A">
        <w:rPr>
          <w:rFonts w:cs="Times New Roman"/>
          <w:color w:val="000000" w:themeColor="text1"/>
        </w:rPr>
        <w:t xml:space="preserve"> </w:t>
      </w:r>
      <w:r w:rsidRPr="009557ED">
        <w:rPr>
          <w:rFonts w:cs="Times New Roman"/>
          <w:color w:val="000000" w:themeColor="text1"/>
        </w:rPr>
        <w:t xml:space="preserve">The purchase intention process starts with product evaluation. To do the evaluation individuals use their current knowledge experience and external information </w:t>
      </w:r>
      <w:sdt>
        <w:sdtPr>
          <w:rPr>
            <w:rFonts w:cs="Times New Roman"/>
            <w:color w:val="000000" w:themeColor="text1"/>
          </w:rPr>
          <w:id w:val="-1515534501"/>
          <w:citation/>
        </w:sdtPr>
        <w:sdtEndPr/>
        <w:sdtContent>
          <w:r>
            <w:rPr>
              <w:rFonts w:cs="Times New Roman"/>
              <w:color w:val="000000" w:themeColor="text1"/>
            </w:rPr>
            <w:fldChar w:fldCharType="begin"/>
          </w:r>
          <w:r w:rsidR="00D0559C">
            <w:rPr>
              <w:rFonts w:cs="Times New Roman"/>
              <w:color w:val="000000" w:themeColor="text1"/>
              <w:lang w:val="en-US"/>
            </w:rPr>
            <w:instrText xml:space="preserve">CITATION Buk13 \l 1033 </w:instrText>
          </w:r>
          <w:r>
            <w:rPr>
              <w:rFonts w:cs="Times New Roman"/>
              <w:color w:val="000000" w:themeColor="text1"/>
            </w:rPr>
            <w:fldChar w:fldCharType="separate"/>
          </w:r>
          <w:r w:rsidR="002E284A" w:rsidRPr="002E284A">
            <w:rPr>
              <w:rFonts w:cs="Times New Roman"/>
              <w:noProof/>
              <w:color w:val="000000" w:themeColor="text1"/>
              <w:lang w:val="en-US"/>
            </w:rPr>
            <w:t>( Bukhari, et al., 2013)</w:t>
          </w:r>
          <w:r>
            <w:rPr>
              <w:rFonts w:cs="Times New Roman"/>
              <w:color w:val="000000" w:themeColor="text1"/>
            </w:rPr>
            <w:fldChar w:fldCharType="end"/>
          </w:r>
        </w:sdtContent>
      </w:sdt>
      <w:r w:rsidRPr="009557ED">
        <w:rPr>
          <w:rFonts w:cs="Times New Roman"/>
          <w:color w:val="000000" w:themeColor="text1"/>
        </w:rPr>
        <w:t xml:space="preserve">. </w:t>
      </w:r>
      <w:r>
        <w:rPr>
          <w:rFonts w:cs="Times New Roman"/>
          <w:color w:val="000000" w:themeColor="text1"/>
        </w:rPr>
        <w:t xml:space="preserve">Instead, </w:t>
      </w:r>
      <w:r w:rsidRPr="009557ED">
        <w:rPr>
          <w:rFonts w:cs="Times New Roman"/>
          <w:color w:val="000000" w:themeColor="text1"/>
        </w:rPr>
        <w:t xml:space="preserve">purchasing intention can be evaluated by four types of behaviour, definite plan to purchase the product, indisputably thinking to purchase the product, contemplating to buy the product in the future, and utterly buying the specific product. </w:t>
      </w:r>
      <w:r>
        <w:rPr>
          <w:rFonts w:cs="Times New Roman"/>
          <w:color w:val="000000" w:themeColor="text1"/>
        </w:rPr>
        <w:t>C</w:t>
      </w:r>
      <w:r w:rsidRPr="009557ED">
        <w:rPr>
          <w:rFonts w:cs="Times New Roman"/>
          <w:color w:val="000000" w:themeColor="text1"/>
        </w:rPr>
        <w:t>onsumers who intended to buy a product will have higher actual buying rates than consumer</w:t>
      </w:r>
      <w:r>
        <w:rPr>
          <w:rFonts w:cs="Times New Roman"/>
          <w:color w:val="000000" w:themeColor="text1"/>
        </w:rPr>
        <w:t xml:space="preserve"> </w:t>
      </w:r>
      <w:r w:rsidRPr="009557ED">
        <w:rPr>
          <w:rFonts w:cs="Times New Roman"/>
          <w:color w:val="000000" w:themeColor="text1"/>
        </w:rPr>
        <w:t>who do not intend to buy, as a result, the relevance of raising purchasing intent is demonstrate</w:t>
      </w:r>
      <w:r>
        <w:rPr>
          <w:rFonts w:cs="Times New Roman"/>
          <w:color w:val="000000" w:themeColor="text1"/>
        </w:rPr>
        <w:t xml:space="preserve">d </w:t>
      </w:r>
      <w:sdt>
        <w:sdtPr>
          <w:rPr>
            <w:rFonts w:cs="Times New Roman"/>
            <w:color w:val="000000" w:themeColor="text1"/>
          </w:rPr>
          <w:id w:val="-193933715"/>
          <w:citation/>
        </w:sdtPr>
        <w:sdtEndPr/>
        <w:sdtContent>
          <w:r w:rsidR="00B97066">
            <w:rPr>
              <w:rFonts w:cs="Times New Roman"/>
              <w:color w:val="000000" w:themeColor="text1"/>
            </w:rPr>
            <w:fldChar w:fldCharType="begin"/>
          </w:r>
          <w:r w:rsidR="00183FCB">
            <w:rPr>
              <w:rFonts w:cs="Times New Roman"/>
              <w:color w:val="000000" w:themeColor="text1"/>
              <w:lang w:val="en-US"/>
            </w:rPr>
            <w:instrText xml:space="preserve">CITATION Muh181 \l 1033 </w:instrText>
          </w:r>
          <w:r w:rsidR="00B97066">
            <w:rPr>
              <w:rFonts w:cs="Times New Roman"/>
              <w:color w:val="000000" w:themeColor="text1"/>
            </w:rPr>
            <w:fldChar w:fldCharType="separate"/>
          </w:r>
          <w:r w:rsidR="002E284A" w:rsidRPr="002E284A">
            <w:rPr>
              <w:rFonts w:cs="Times New Roman"/>
              <w:noProof/>
              <w:color w:val="000000" w:themeColor="text1"/>
              <w:lang w:val="en-US"/>
            </w:rPr>
            <w:t>(Mannan &amp; Rahman, 2018)</w:t>
          </w:r>
          <w:r w:rsidR="00B97066">
            <w:rPr>
              <w:rFonts w:cs="Times New Roman"/>
              <w:color w:val="000000" w:themeColor="text1"/>
            </w:rPr>
            <w:fldChar w:fldCharType="end"/>
          </w:r>
        </w:sdtContent>
      </w:sdt>
      <w:r w:rsidR="00B97066">
        <w:rPr>
          <w:rFonts w:cs="Times New Roman"/>
          <w:color w:val="000000" w:themeColor="text1"/>
        </w:rPr>
        <w:t>.</w:t>
      </w:r>
    </w:p>
    <w:p w14:paraId="2760B2E8" w14:textId="1CA3BEB0" w:rsidR="003F4C02" w:rsidRPr="00603C18" w:rsidRDefault="00250063" w:rsidP="003F4C02">
      <w:pPr>
        <w:pStyle w:val="Heading2"/>
        <w:rPr>
          <w:rFonts w:cs="Times New Roman"/>
          <w:sz w:val="28"/>
          <w:szCs w:val="28"/>
        </w:rPr>
      </w:pPr>
      <w:bookmarkStart w:id="63" w:name="_Toc122021213"/>
      <w:r w:rsidRPr="00603C18">
        <w:rPr>
          <w:rFonts w:cs="Times New Roman"/>
          <w:sz w:val="28"/>
          <w:szCs w:val="28"/>
        </w:rPr>
        <w:t xml:space="preserve">Relationship </w:t>
      </w:r>
      <w:r w:rsidR="003F4C02" w:rsidRPr="00603C18">
        <w:rPr>
          <w:rFonts w:cs="Times New Roman"/>
          <w:sz w:val="28"/>
          <w:szCs w:val="28"/>
        </w:rPr>
        <w:t xml:space="preserve">of Social Media User </w:t>
      </w:r>
      <w:r w:rsidR="00DC51EF">
        <w:rPr>
          <w:rFonts w:cs="Times New Roman"/>
          <w:sz w:val="28"/>
          <w:szCs w:val="28"/>
        </w:rPr>
        <w:t>G</w:t>
      </w:r>
      <w:r w:rsidR="003F4C02" w:rsidRPr="00603C18">
        <w:rPr>
          <w:rFonts w:cs="Times New Roman"/>
          <w:sz w:val="28"/>
          <w:szCs w:val="28"/>
        </w:rPr>
        <w:t xml:space="preserve">enerated </w:t>
      </w:r>
      <w:r w:rsidR="00DC51EF">
        <w:rPr>
          <w:rFonts w:cs="Times New Roman"/>
          <w:sz w:val="28"/>
          <w:szCs w:val="28"/>
        </w:rPr>
        <w:t>C</w:t>
      </w:r>
      <w:r w:rsidR="003F4C02" w:rsidRPr="00603C18">
        <w:rPr>
          <w:rFonts w:cs="Times New Roman"/>
          <w:sz w:val="28"/>
          <w:szCs w:val="28"/>
        </w:rPr>
        <w:t xml:space="preserve">ontents and </w:t>
      </w:r>
      <w:r w:rsidR="0089628C">
        <w:rPr>
          <w:rFonts w:cs="Times New Roman"/>
          <w:sz w:val="28"/>
          <w:szCs w:val="28"/>
        </w:rPr>
        <w:t>O</w:t>
      </w:r>
      <w:r w:rsidR="003F4C02" w:rsidRPr="00603C18">
        <w:rPr>
          <w:rFonts w:cs="Times New Roman"/>
          <w:sz w:val="28"/>
          <w:szCs w:val="28"/>
        </w:rPr>
        <w:t xml:space="preserve">nline </w:t>
      </w:r>
      <w:r w:rsidR="0089628C">
        <w:rPr>
          <w:rFonts w:cs="Times New Roman"/>
          <w:sz w:val="28"/>
          <w:szCs w:val="28"/>
        </w:rPr>
        <w:t>P</w:t>
      </w:r>
      <w:r w:rsidR="003F4C02" w:rsidRPr="00603C18">
        <w:rPr>
          <w:rFonts w:cs="Times New Roman"/>
          <w:sz w:val="28"/>
          <w:szCs w:val="28"/>
        </w:rPr>
        <w:t xml:space="preserve">urchase </w:t>
      </w:r>
      <w:r w:rsidR="0089628C">
        <w:rPr>
          <w:rFonts w:cs="Times New Roman"/>
          <w:sz w:val="28"/>
          <w:szCs w:val="28"/>
        </w:rPr>
        <w:t>I</w:t>
      </w:r>
      <w:r w:rsidR="003F4C02" w:rsidRPr="00603C18">
        <w:rPr>
          <w:rFonts w:cs="Times New Roman"/>
          <w:sz w:val="28"/>
          <w:szCs w:val="28"/>
        </w:rPr>
        <w:t>ntention</w:t>
      </w:r>
      <w:bookmarkEnd w:id="63"/>
      <w:r w:rsidR="003F4C02" w:rsidRPr="00603C18">
        <w:rPr>
          <w:rFonts w:cs="Times New Roman"/>
          <w:sz w:val="28"/>
          <w:szCs w:val="28"/>
        </w:rPr>
        <w:t xml:space="preserve"> </w:t>
      </w:r>
    </w:p>
    <w:p w14:paraId="3AAA03CD" w14:textId="4F3729F4" w:rsidR="003F4C02" w:rsidRDefault="001A0DC6" w:rsidP="002D0141">
      <w:pPr>
        <w:jc w:val="both"/>
      </w:pPr>
      <w:r>
        <w:t xml:space="preserve">Several research have identified there is a relationship between social media user generated contents and online purchase intention, specifically on shopping selections in current times </w:t>
      </w:r>
      <w:sdt>
        <w:sdtPr>
          <w:id w:val="-1255279937"/>
          <w:citation/>
        </w:sdtPr>
        <w:sdtEndPr/>
        <w:sdtContent>
          <w:r>
            <w:fldChar w:fldCharType="begin"/>
          </w:r>
          <w:r w:rsidR="00AB0647">
            <w:rPr>
              <w:lang w:val="en-US"/>
            </w:rPr>
            <w:instrText xml:space="preserve">CITATION Her11 \l 1033 </w:instrText>
          </w:r>
          <w:r>
            <w:fldChar w:fldCharType="separate"/>
          </w:r>
          <w:r w:rsidR="002E284A" w:rsidRPr="002E284A">
            <w:rPr>
              <w:noProof/>
              <w:lang w:val="en-US"/>
            </w:rPr>
            <w:t>( Hernandez, Jimenez, &amp; Martin, 2021)</w:t>
          </w:r>
          <w:r>
            <w:fldChar w:fldCharType="end"/>
          </w:r>
        </w:sdtContent>
      </w:sdt>
      <w:r>
        <w:t xml:space="preserve">. </w:t>
      </w:r>
      <w:r w:rsidR="002D0141">
        <w:t>These researches</w:t>
      </w:r>
      <w:r>
        <w:t xml:space="preserve"> have mentioned social media user generated content main elements such as perceived credibility, perceived usefulness have a strong power to decide what kind of products that they purchase and which brand they are going to purchase. This decision is take based on after referring user generated contents on social media. Before going to purchasing a product, most customers tent to see, what other customers ideas, experiences regarding the same product/brand. after analysing those, they take the online purchase decision. Therefore, there is a strong relationship of user generated contents on social media in order to have a healthy purchase intention for the retailors end. This social media user generated contents are becoming the main consideration factor of online purchasing</w:t>
      </w:r>
      <w:sdt>
        <w:sdtPr>
          <w:id w:val="-1695212740"/>
          <w:citation/>
        </w:sdtPr>
        <w:sdtEndPr/>
        <w:sdtContent>
          <w:r>
            <w:fldChar w:fldCharType="begin"/>
          </w:r>
          <w:r w:rsidR="00AB0647">
            <w:rPr>
              <w:lang w:val="en-US"/>
            </w:rPr>
            <w:instrText xml:space="preserve">CITATION Bil15 \l 1033 </w:instrText>
          </w:r>
          <w:r>
            <w:fldChar w:fldCharType="separate"/>
          </w:r>
          <w:r w:rsidR="002E284A">
            <w:rPr>
              <w:noProof/>
              <w:lang w:val="en-US"/>
            </w:rPr>
            <w:t xml:space="preserve"> </w:t>
          </w:r>
          <w:r w:rsidR="002E284A" w:rsidRPr="002E284A">
            <w:rPr>
              <w:noProof/>
              <w:lang w:val="en-US"/>
            </w:rPr>
            <w:t>(Sadiq, Rahman, &amp; Qamar, 2018)</w:t>
          </w:r>
          <w:r>
            <w:fldChar w:fldCharType="end"/>
          </w:r>
        </w:sdtContent>
      </w:sdt>
      <w:r>
        <w:t xml:space="preserve">. </w:t>
      </w:r>
    </w:p>
    <w:p w14:paraId="3C9EA9B5" w14:textId="08B9B42B" w:rsidR="00765588" w:rsidRPr="002D0141" w:rsidRDefault="002D0141" w:rsidP="002D0141">
      <w:pPr>
        <w:jc w:val="both"/>
      </w:pPr>
      <w:r>
        <w:t xml:space="preserve">Customers have a orientation to select what is the product seller that they are going to purchase online based on negative or positive user generated contents on social media. Further, if there is a negative comment, review like user generated content on social media, most customers are not willing to purchase products from that. There is an ability to </w:t>
      </w:r>
      <w:r w:rsidR="00603C18">
        <w:t xml:space="preserve">decide customers purchasing decisions </w:t>
      </w:r>
      <w:sdt>
        <w:sdtPr>
          <w:id w:val="1447421783"/>
          <w:citation/>
        </w:sdtPr>
        <w:sdtEndPr/>
        <w:sdtContent>
          <w:r w:rsidR="00603C18">
            <w:fldChar w:fldCharType="begin"/>
          </w:r>
          <w:r w:rsidR="00603C18">
            <w:rPr>
              <w:lang w:val="en-US"/>
            </w:rPr>
            <w:instrText xml:space="preserve"> CITATION Aro18 \l 1033 </w:instrText>
          </w:r>
          <w:r w:rsidR="00603C18">
            <w:fldChar w:fldCharType="separate"/>
          </w:r>
          <w:r w:rsidR="002E284A" w:rsidRPr="002E284A">
            <w:rPr>
              <w:noProof/>
              <w:lang w:val="en-US"/>
            </w:rPr>
            <w:t>(Aronald, 2018)</w:t>
          </w:r>
          <w:r w:rsidR="00603C18">
            <w:fldChar w:fldCharType="end"/>
          </w:r>
        </w:sdtContent>
      </w:sdt>
      <w:r w:rsidR="00603C18">
        <w:t xml:space="preserve">. Most Asian customers also refer to social media user generated contents before taking a purchase decision. In China, there are amin 3 factors affect for a customers purchase intention online and social media user generated contents are the main factor which have impact to decide a purchase intention </w:t>
      </w:r>
      <w:sdt>
        <w:sdtPr>
          <w:id w:val="-717972804"/>
          <w:citation/>
        </w:sdtPr>
        <w:sdtEndPr/>
        <w:sdtContent>
          <w:r w:rsidR="00603C18">
            <w:fldChar w:fldCharType="begin"/>
          </w:r>
          <w:r w:rsidR="00603C18">
            <w:rPr>
              <w:lang w:val="en-US"/>
            </w:rPr>
            <w:instrText xml:space="preserve"> CITATION Zhu20 \l 1033 </w:instrText>
          </w:r>
          <w:r w:rsidR="00603C18">
            <w:fldChar w:fldCharType="separate"/>
          </w:r>
          <w:r w:rsidR="002E284A" w:rsidRPr="002E284A">
            <w:rPr>
              <w:noProof/>
              <w:lang w:val="en-US"/>
            </w:rPr>
            <w:t>( Zhu , Li , Wang , He, &amp; Tian , How online reviews affect purchase intention: a new model based on the stimulus-organism-response (S-O-R) framework, 2020)</w:t>
          </w:r>
          <w:r w:rsidR="00603C18">
            <w:fldChar w:fldCharType="end"/>
          </w:r>
        </w:sdtContent>
      </w:sdt>
      <w:r w:rsidR="00603C18">
        <w:t xml:space="preserve">. In terms of high Social media usage and high influence to social media user generated content creations, now its increased the strength of user generated contents as a considerable factor of online purchase intention </w:t>
      </w:r>
      <w:sdt>
        <w:sdtPr>
          <w:id w:val="445433676"/>
          <w:citation/>
        </w:sdtPr>
        <w:sdtEndPr/>
        <w:sdtContent>
          <w:r w:rsidR="00603C18">
            <w:fldChar w:fldCharType="begin"/>
          </w:r>
          <w:r w:rsidR="00AB0647">
            <w:rPr>
              <w:lang w:val="en-US"/>
            </w:rPr>
            <w:instrText xml:space="preserve">CITATION Sey11 \l 1033 </w:instrText>
          </w:r>
          <w:r w:rsidR="00603C18">
            <w:fldChar w:fldCharType="separate"/>
          </w:r>
          <w:r w:rsidR="002E284A" w:rsidRPr="002E284A">
            <w:rPr>
              <w:noProof/>
              <w:lang w:val="en-US"/>
            </w:rPr>
            <w:t>(Seyed Fathollah, 2021)</w:t>
          </w:r>
          <w:r w:rsidR="00603C18">
            <w:fldChar w:fldCharType="end"/>
          </w:r>
        </w:sdtContent>
      </w:sdt>
    </w:p>
    <w:p w14:paraId="6C434D05" w14:textId="25AD06FB" w:rsidR="002F4058" w:rsidRPr="002F4058" w:rsidRDefault="002F4058" w:rsidP="00765588">
      <w:pPr>
        <w:jc w:val="center"/>
        <w:rPr>
          <w:b/>
          <w:bCs/>
          <w:sz w:val="40"/>
          <w:szCs w:val="36"/>
        </w:rPr>
      </w:pPr>
      <w:r w:rsidRPr="002F4058">
        <w:rPr>
          <w:rFonts w:cs="Times New Roman"/>
          <w:b/>
          <w:bCs/>
          <w:color w:val="000000" w:themeColor="text1"/>
          <w:sz w:val="32"/>
          <w:szCs w:val="28"/>
        </w:rPr>
        <w:t>CHAPTER 03</w:t>
      </w:r>
    </w:p>
    <w:p w14:paraId="0D413843" w14:textId="19270ECA" w:rsidR="00E06902" w:rsidRPr="005E6C3B" w:rsidRDefault="002F4058" w:rsidP="00E06902">
      <w:pPr>
        <w:pStyle w:val="Heading1"/>
        <w:rPr>
          <w:sz w:val="32"/>
        </w:rPr>
      </w:pPr>
      <w:bookmarkStart w:id="64" w:name="_Toc122021215"/>
      <w:r w:rsidRPr="005E6C3B">
        <w:rPr>
          <w:sz w:val="32"/>
        </w:rPr>
        <w:t>OPERATIONALIZATION</w:t>
      </w:r>
      <w:r w:rsidR="00FA1A00">
        <w:rPr>
          <w:sz w:val="32"/>
        </w:rPr>
        <w:t xml:space="preserve"> &amp; METHOTOLOGY</w:t>
      </w:r>
      <w:bookmarkEnd w:id="64"/>
    </w:p>
    <w:p w14:paraId="2B5FA9B3" w14:textId="77777777" w:rsidR="00E06902" w:rsidRPr="005E6C3B" w:rsidRDefault="00E06902" w:rsidP="00E06902">
      <w:pPr>
        <w:pStyle w:val="Heading2"/>
        <w:rPr>
          <w:sz w:val="28"/>
          <w:szCs w:val="28"/>
        </w:rPr>
      </w:pPr>
      <w:bookmarkStart w:id="65" w:name="_Toc93579669"/>
      <w:bookmarkStart w:id="66" w:name="_Toc108699149"/>
      <w:bookmarkStart w:id="67" w:name="_Toc122021217"/>
      <w:r w:rsidRPr="005E6C3B">
        <w:rPr>
          <w:sz w:val="28"/>
          <w:szCs w:val="28"/>
        </w:rPr>
        <w:t>Introduction</w:t>
      </w:r>
      <w:bookmarkEnd w:id="65"/>
      <w:bookmarkEnd w:id="66"/>
      <w:r w:rsidRPr="005E6C3B">
        <w:rPr>
          <w:sz w:val="28"/>
          <w:szCs w:val="28"/>
        </w:rPr>
        <w:t xml:space="preserve"> – Conceptualization</w:t>
      </w:r>
      <w:bookmarkEnd w:id="67"/>
      <w:r w:rsidRPr="005E6C3B">
        <w:rPr>
          <w:sz w:val="28"/>
          <w:szCs w:val="28"/>
        </w:rPr>
        <w:t xml:space="preserve"> </w:t>
      </w:r>
    </w:p>
    <w:p w14:paraId="2556420B" w14:textId="2041ECAF" w:rsidR="00E06902" w:rsidRDefault="00E06902" w:rsidP="00E06902">
      <w:pPr>
        <w:spacing w:before="120" w:after="120"/>
        <w:jc w:val="both"/>
        <w:rPr>
          <w:color w:val="000000"/>
          <w:szCs w:val="24"/>
        </w:rPr>
      </w:pPr>
      <w:r>
        <w:rPr>
          <w:szCs w:val="24"/>
        </w:rPr>
        <w:t xml:space="preserve">This </w:t>
      </w:r>
      <w:r w:rsidRPr="004C3600">
        <w:rPr>
          <w:szCs w:val="24"/>
        </w:rPr>
        <w:t xml:space="preserve">chapter </w:t>
      </w:r>
      <w:r>
        <w:rPr>
          <w:szCs w:val="24"/>
        </w:rPr>
        <w:t>includes,</w:t>
      </w:r>
      <w:r w:rsidRPr="004C3600">
        <w:rPr>
          <w:szCs w:val="24"/>
        </w:rPr>
        <w:t xml:space="preserve"> developed hypotheses which are proven empirically, conceptual framework, Operationalization of the study, Key definitions of the variables. In terms of that, conceptualization the variables through conceptual framework and measurement indicators of all </w:t>
      </w:r>
      <w:r>
        <w:rPr>
          <w:szCs w:val="24"/>
        </w:rPr>
        <w:t xml:space="preserve">Social Media </w:t>
      </w:r>
      <w:r w:rsidRPr="004C3600">
        <w:rPr>
          <w:szCs w:val="24"/>
        </w:rPr>
        <w:t>UGC (Perceived Credibility, Perceived Usefulness, Perceived Risk) and online purchase intention are discussed further with highlighting key definitions of variable</w:t>
      </w:r>
      <w:r>
        <w:rPr>
          <w:szCs w:val="24"/>
        </w:rPr>
        <w:t xml:space="preserve">  </w:t>
      </w:r>
      <w:r>
        <w:rPr>
          <w:color w:val="000000"/>
          <w:szCs w:val="24"/>
        </w:rPr>
        <w:t>P</w:t>
      </w:r>
      <w:r w:rsidRPr="004C3600">
        <w:rPr>
          <w:color w:val="000000"/>
          <w:szCs w:val="24"/>
        </w:rPr>
        <w:t xml:space="preserve">urchasers could look for </w:t>
      </w:r>
      <w:r>
        <w:rPr>
          <w:color w:val="000000"/>
          <w:szCs w:val="24"/>
        </w:rPr>
        <w:t>Social Media UGC</w:t>
      </w:r>
      <w:r w:rsidRPr="004C3600">
        <w:rPr>
          <w:color w:val="000000"/>
          <w:szCs w:val="24"/>
        </w:rPr>
        <w:t xml:space="preserve"> previous to the buying and that's what being counselled in preceding have a look at performed</w:t>
      </w:r>
      <w:sdt>
        <w:sdtPr>
          <w:rPr>
            <w:color w:val="000000"/>
            <w:szCs w:val="24"/>
          </w:rPr>
          <w:id w:val="356085271"/>
          <w:citation/>
        </w:sdtPr>
        <w:sdtEndPr/>
        <w:sdtContent>
          <w:r>
            <w:rPr>
              <w:color w:val="000000"/>
              <w:szCs w:val="24"/>
            </w:rPr>
            <w:fldChar w:fldCharType="begin"/>
          </w:r>
          <w:r>
            <w:rPr>
              <w:color w:val="000000"/>
              <w:szCs w:val="24"/>
              <w:lang w:val="en-US"/>
            </w:rPr>
            <w:instrText xml:space="preserve">CITATION Mir13 \l 1033 </w:instrText>
          </w:r>
          <w:r>
            <w:rPr>
              <w:color w:val="000000"/>
              <w:szCs w:val="24"/>
            </w:rPr>
            <w:fldChar w:fldCharType="separate"/>
          </w:r>
          <w:r w:rsidR="002E284A">
            <w:rPr>
              <w:noProof/>
              <w:color w:val="000000"/>
              <w:szCs w:val="24"/>
              <w:lang w:val="en-US"/>
            </w:rPr>
            <w:t xml:space="preserve"> </w:t>
          </w:r>
          <w:r w:rsidR="002E284A" w:rsidRPr="002E284A">
            <w:rPr>
              <w:noProof/>
              <w:color w:val="000000"/>
              <w:szCs w:val="24"/>
              <w:lang w:val="en-US"/>
            </w:rPr>
            <w:t>(Mir &amp; Rehman , 2018)</w:t>
          </w:r>
          <w:r>
            <w:rPr>
              <w:color w:val="000000"/>
              <w:szCs w:val="24"/>
            </w:rPr>
            <w:fldChar w:fldCharType="end"/>
          </w:r>
        </w:sdtContent>
      </w:sdt>
      <w:r>
        <w:rPr>
          <w:color w:val="000000"/>
          <w:szCs w:val="24"/>
        </w:rPr>
        <w:t>.</w:t>
      </w:r>
      <w:r w:rsidRPr="004C3600">
        <w:rPr>
          <w:color w:val="000000"/>
          <w:szCs w:val="24"/>
        </w:rPr>
        <w:t xml:space="preserve"> </w:t>
      </w:r>
      <w:r>
        <w:rPr>
          <w:color w:val="000000"/>
          <w:szCs w:val="24"/>
        </w:rPr>
        <w:t>W</w:t>
      </w:r>
      <w:r w:rsidRPr="004C3600">
        <w:rPr>
          <w:color w:val="000000"/>
          <w:szCs w:val="24"/>
        </w:rPr>
        <w:t>herein the researchers had mixed numerous theories to pop out with their framework such as Technology Acceptance Model, Theory of Reasoned Action and Theory of Planned Behaviour. With amendment and changes, the researchers have restructured the framework with the aid of using including different variables, Perceived Risks and Online Purchase Intention.</w:t>
      </w:r>
      <w:sdt>
        <w:sdtPr>
          <w:rPr>
            <w:color w:val="000000"/>
            <w:szCs w:val="24"/>
          </w:rPr>
          <w:id w:val="1704599907"/>
          <w:citation/>
        </w:sdtPr>
        <w:sdtEndPr/>
        <w:sdtContent>
          <w:r w:rsidRPr="004C3600">
            <w:rPr>
              <w:color w:val="000000"/>
              <w:szCs w:val="24"/>
            </w:rPr>
            <w:fldChar w:fldCharType="begin"/>
          </w:r>
          <w:r w:rsidR="00D0559C">
            <w:rPr>
              <w:color w:val="000000"/>
              <w:szCs w:val="24"/>
              <w:lang w:val="en-US"/>
            </w:rPr>
            <w:instrText xml:space="preserve">CITATION Gut07 \l 1033 </w:instrText>
          </w:r>
          <w:r w:rsidRPr="004C3600">
            <w:rPr>
              <w:color w:val="000000"/>
              <w:szCs w:val="24"/>
            </w:rPr>
            <w:fldChar w:fldCharType="separate"/>
          </w:r>
          <w:r w:rsidR="002E284A">
            <w:rPr>
              <w:noProof/>
              <w:color w:val="000000"/>
              <w:szCs w:val="24"/>
              <w:lang w:val="en-US"/>
            </w:rPr>
            <w:t xml:space="preserve"> </w:t>
          </w:r>
          <w:r w:rsidR="002E284A" w:rsidRPr="002E284A">
            <w:rPr>
              <w:noProof/>
              <w:color w:val="000000"/>
              <w:szCs w:val="24"/>
              <w:lang w:val="en-US"/>
            </w:rPr>
            <w:t>(Gutelling , Horst, &amp; Kuttschreuter , 2017)</w:t>
          </w:r>
          <w:r w:rsidRPr="004C3600">
            <w:rPr>
              <w:color w:val="000000"/>
              <w:szCs w:val="24"/>
            </w:rPr>
            <w:fldChar w:fldCharType="end"/>
          </w:r>
        </w:sdtContent>
      </w:sdt>
      <w:r w:rsidRPr="004C3600">
        <w:rPr>
          <w:color w:val="000000"/>
          <w:szCs w:val="24"/>
        </w:rPr>
        <w:t>.</w:t>
      </w:r>
      <w:r>
        <w:rPr>
          <w:color w:val="000000"/>
          <w:szCs w:val="24"/>
        </w:rPr>
        <w:t xml:space="preserve"> Further, Muda </w:t>
      </w:r>
      <w:sdt>
        <w:sdtPr>
          <w:rPr>
            <w:color w:val="000000"/>
            <w:szCs w:val="24"/>
          </w:rPr>
          <w:id w:val="-789577361"/>
          <w:citation/>
        </w:sdtPr>
        <w:sdtEndPr/>
        <w:sdtContent>
          <w:r>
            <w:rPr>
              <w:color w:val="000000"/>
              <w:szCs w:val="24"/>
            </w:rPr>
            <w:fldChar w:fldCharType="begin"/>
          </w:r>
          <w:r w:rsidR="0094480F">
            <w:rPr>
              <w:color w:val="000000"/>
              <w:szCs w:val="24"/>
              <w:lang w:val="en-US"/>
            </w:rPr>
            <w:instrText xml:space="preserve">CITATION Bah16 \n  \t  \l 1033 </w:instrText>
          </w:r>
          <w:r>
            <w:rPr>
              <w:color w:val="000000"/>
              <w:szCs w:val="24"/>
            </w:rPr>
            <w:fldChar w:fldCharType="separate"/>
          </w:r>
          <w:r w:rsidR="002E284A" w:rsidRPr="002E284A">
            <w:rPr>
              <w:noProof/>
              <w:color w:val="000000"/>
              <w:szCs w:val="24"/>
              <w:lang w:val="en-US"/>
            </w:rPr>
            <w:t>(2016)</w:t>
          </w:r>
          <w:r>
            <w:rPr>
              <w:color w:val="000000"/>
              <w:szCs w:val="24"/>
            </w:rPr>
            <w:fldChar w:fldCharType="end"/>
          </w:r>
        </w:sdtContent>
      </w:sdt>
      <w:r>
        <w:rPr>
          <w:color w:val="000000"/>
          <w:szCs w:val="24"/>
        </w:rPr>
        <w:t xml:space="preserve"> have developed a framework for Social Media UGC and online purchase </w:t>
      </w:r>
      <w:r w:rsidR="00252BD1">
        <w:rPr>
          <w:color w:val="000000"/>
          <w:szCs w:val="24"/>
        </w:rPr>
        <w:t>intention</w:t>
      </w:r>
      <w:r>
        <w:rPr>
          <w:color w:val="000000"/>
          <w:szCs w:val="24"/>
        </w:rPr>
        <w:t xml:space="preserve"> main variables  for their research and that it is </w:t>
      </w:r>
      <w:r w:rsidR="00B97066">
        <w:rPr>
          <w:color w:val="000000"/>
          <w:szCs w:val="24"/>
        </w:rPr>
        <w:t>suit to refer to develop</w:t>
      </w:r>
      <w:r>
        <w:rPr>
          <w:color w:val="000000"/>
          <w:szCs w:val="24"/>
        </w:rPr>
        <w:t xml:space="preserve"> this study. Therefore, Researcher planned to refer that framework in order to develop the framework as follows</w:t>
      </w:r>
      <w:r w:rsidR="00765588">
        <w:rPr>
          <w:color w:val="000000"/>
          <w:szCs w:val="24"/>
        </w:rPr>
        <w:t>,</w:t>
      </w:r>
    </w:p>
    <w:p w14:paraId="5A5BDCCF" w14:textId="3303E827" w:rsidR="00604316" w:rsidRDefault="00604316" w:rsidP="00E06902">
      <w:pPr>
        <w:spacing w:before="120" w:after="120"/>
        <w:jc w:val="both"/>
        <w:rPr>
          <w:color w:val="000000"/>
          <w:szCs w:val="24"/>
        </w:rPr>
      </w:pPr>
    </w:p>
    <w:p w14:paraId="37EDFF7A" w14:textId="718D8C70" w:rsidR="00604316" w:rsidRDefault="00604316" w:rsidP="00E06902">
      <w:pPr>
        <w:spacing w:before="120" w:after="120"/>
        <w:jc w:val="both"/>
        <w:rPr>
          <w:color w:val="000000"/>
          <w:szCs w:val="24"/>
        </w:rPr>
      </w:pPr>
    </w:p>
    <w:p w14:paraId="5E51A257" w14:textId="0CA7570E" w:rsidR="00604316" w:rsidRDefault="00604316" w:rsidP="00E06902">
      <w:pPr>
        <w:spacing w:before="120" w:after="120"/>
        <w:jc w:val="both"/>
        <w:rPr>
          <w:color w:val="000000"/>
          <w:szCs w:val="24"/>
        </w:rPr>
      </w:pPr>
    </w:p>
    <w:p w14:paraId="0AC35E93" w14:textId="44D12915" w:rsidR="00604316" w:rsidRDefault="00604316" w:rsidP="00E06902">
      <w:pPr>
        <w:spacing w:before="120" w:after="120"/>
        <w:jc w:val="both"/>
        <w:rPr>
          <w:color w:val="000000"/>
          <w:szCs w:val="24"/>
        </w:rPr>
      </w:pPr>
    </w:p>
    <w:p w14:paraId="2721D6FC" w14:textId="31940D72" w:rsidR="00604316" w:rsidRDefault="00604316" w:rsidP="00E06902">
      <w:pPr>
        <w:spacing w:before="120" w:after="120"/>
        <w:jc w:val="both"/>
        <w:rPr>
          <w:color w:val="000000"/>
          <w:szCs w:val="24"/>
        </w:rPr>
      </w:pPr>
    </w:p>
    <w:p w14:paraId="17D4AE40" w14:textId="32335D18" w:rsidR="00604316" w:rsidRDefault="00604316" w:rsidP="00E06902">
      <w:pPr>
        <w:spacing w:before="120" w:after="120"/>
        <w:jc w:val="both"/>
        <w:rPr>
          <w:color w:val="000000"/>
          <w:szCs w:val="24"/>
        </w:rPr>
      </w:pPr>
    </w:p>
    <w:p w14:paraId="77872048" w14:textId="77777777" w:rsidR="00604316" w:rsidRPr="00765588" w:rsidRDefault="00604316" w:rsidP="00E06902">
      <w:pPr>
        <w:spacing w:before="120" w:after="120"/>
        <w:jc w:val="both"/>
        <w:rPr>
          <w:color w:val="000000"/>
          <w:szCs w:val="24"/>
        </w:rPr>
      </w:pPr>
    </w:p>
    <w:p w14:paraId="793056EA" w14:textId="77777777" w:rsidR="00E06902" w:rsidRPr="005E6C3B" w:rsidRDefault="00E06902" w:rsidP="00E06902">
      <w:pPr>
        <w:pStyle w:val="Heading2"/>
        <w:jc w:val="both"/>
        <w:rPr>
          <w:sz w:val="28"/>
          <w:szCs w:val="28"/>
        </w:rPr>
      </w:pPr>
      <w:bookmarkStart w:id="68" w:name="_Toc93579675"/>
      <w:bookmarkStart w:id="69" w:name="_Toc108699150"/>
      <w:bookmarkStart w:id="70" w:name="_Toc122021218"/>
      <w:r w:rsidRPr="005E6C3B">
        <w:rPr>
          <w:sz w:val="28"/>
          <w:szCs w:val="28"/>
        </w:rPr>
        <w:t>Conceptual Framework</w:t>
      </w:r>
      <w:bookmarkEnd w:id="68"/>
      <w:bookmarkEnd w:id="69"/>
      <w:bookmarkEnd w:id="70"/>
    </w:p>
    <w:bookmarkStart w:id="71" w:name="_Toc122017573"/>
    <w:bookmarkStart w:id="72" w:name="_Toc122018268"/>
    <w:bookmarkStart w:id="73" w:name="_Toc122018370"/>
    <w:p w14:paraId="30061169" w14:textId="4ED853FF" w:rsidR="00D0040A" w:rsidRDefault="00E06902" w:rsidP="00A501B7">
      <w:pPr>
        <w:pStyle w:val="Caption"/>
      </w:pPr>
      <w:r w:rsidRPr="0097671B">
        <w:rPr>
          <w:i w:val="0"/>
          <w:iCs w:val="0"/>
          <w:noProof/>
        </w:rPr>
        <mc:AlternateContent>
          <mc:Choice Requires="wps">
            <w:drawing>
              <wp:anchor distT="45720" distB="45720" distL="114300" distR="114300" simplePos="0" relativeHeight="251666432" behindDoc="0" locked="0" layoutInCell="1" allowOverlap="1" wp14:anchorId="483FC7F4" wp14:editId="2F35903F">
                <wp:simplePos x="0" y="0"/>
                <wp:positionH relativeFrom="column">
                  <wp:posOffset>3467100</wp:posOffset>
                </wp:positionH>
                <wp:positionV relativeFrom="paragraph">
                  <wp:posOffset>286290</wp:posOffset>
                </wp:positionV>
                <wp:extent cx="2164715" cy="483235"/>
                <wp:effectExtent l="0" t="0" r="26035" b="120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483235"/>
                        </a:xfrm>
                        <a:prstGeom prst="rect">
                          <a:avLst/>
                        </a:prstGeom>
                        <a:solidFill>
                          <a:schemeClr val="bg1"/>
                        </a:solidFill>
                        <a:ln w="9525">
                          <a:solidFill>
                            <a:schemeClr val="bg1"/>
                          </a:solidFill>
                          <a:miter lim="800000"/>
                          <a:headEnd/>
                          <a:tailEnd/>
                        </a:ln>
                      </wps:spPr>
                      <wps:txbx>
                        <w:txbxContent>
                          <w:p w14:paraId="52C30A85" w14:textId="77777777" w:rsidR="005156AE" w:rsidRPr="008D0A75" w:rsidRDefault="005156AE" w:rsidP="00E06902">
                            <w:pPr>
                              <w:rPr>
                                <w:b/>
                                <w:bCs/>
                                <w:lang w:val="en-US"/>
                              </w:rPr>
                            </w:pPr>
                            <w:r w:rsidRPr="008D0A75">
                              <w:rPr>
                                <w:b/>
                                <w:bCs/>
                                <w:lang w:val="en-US"/>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FC7F4" id="_x0000_t202" coordsize="21600,21600" o:spt="202" path="m,l,21600r21600,l21600,xe">
                <v:stroke joinstyle="miter"/>
                <v:path gradientshapeok="t" o:connecttype="rect"/>
              </v:shapetype>
              <v:shape id="Text Box 4" o:spid="_x0000_s1026" type="#_x0000_t202" style="position:absolute;margin-left:273pt;margin-top:22.55pt;width:170.45pt;height:38.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" fillcolor="white [3212]" strokecolor="white [3212]">
                <v:textbox>
                  <w:txbxContent>
                    <w:p w14:paraId="52C30A85" w14:textId="77777777" w:rsidR="005156AE" w:rsidRPr="008D0A75" w:rsidRDefault="005156AE" w:rsidP="00E06902">
                      <w:pPr>
                        <w:rPr>
                          <w:b/>
                          <w:bCs/>
                          <w:lang w:val="en-US"/>
                        </w:rPr>
                      </w:pPr>
                      <w:r w:rsidRPr="008D0A75">
                        <w:rPr>
                          <w:b/>
                          <w:bCs/>
                          <w:lang w:val="en-US"/>
                        </w:rPr>
                        <w:t>Dependent variable</w:t>
                      </w:r>
                    </w:p>
                  </w:txbxContent>
                </v:textbox>
                <w10:wrap type="square"/>
              </v:shape>
            </w:pict>
          </mc:Fallback>
        </mc:AlternateContent>
      </w:r>
      <w:r w:rsidRPr="0097671B">
        <w:rPr>
          <w:i w:val="0"/>
          <w:iCs w:val="0"/>
          <w:noProof/>
        </w:rPr>
        <mc:AlternateContent>
          <mc:Choice Requires="wps">
            <w:drawing>
              <wp:anchor distT="45720" distB="45720" distL="114300" distR="114300" simplePos="0" relativeHeight="251665408" behindDoc="0" locked="0" layoutInCell="1" allowOverlap="1" wp14:anchorId="1AAA82E9" wp14:editId="1A6CE2C3">
                <wp:simplePos x="0" y="0"/>
                <wp:positionH relativeFrom="column">
                  <wp:posOffset>45342</wp:posOffset>
                </wp:positionH>
                <wp:positionV relativeFrom="paragraph">
                  <wp:posOffset>246515</wp:posOffset>
                </wp:positionV>
                <wp:extent cx="1996440" cy="504190"/>
                <wp:effectExtent l="0" t="0" r="2286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504190"/>
                        </a:xfrm>
                        <a:prstGeom prst="rect">
                          <a:avLst/>
                        </a:prstGeom>
                        <a:solidFill>
                          <a:schemeClr val="bg1"/>
                        </a:solidFill>
                        <a:ln w="9525">
                          <a:solidFill>
                            <a:schemeClr val="bg1"/>
                          </a:solidFill>
                          <a:miter lim="800000"/>
                          <a:headEnd/>
                          <a:tailEnd/>
                        </a:ln>
                      </wps:spPr>
                      <wps:txbx>
                        <w:txbxContent>
                          <w:p w14:paraId="42EB554F" w14:textId="77777777" w:rsidR="005156AE" w:rsidRPr="008D0A75" w:rsidRDefault="005156AE" w:rsidP="00E06902">
                            <w:pPr>
                              <w:rPr>
                                <w:b/>
                                <w:bCs/>
                                <w:lang w:val="en-US"/>
                              </w:rPr>
                            </w:pPr>
                            <w:r w:rsidRPr="008D0A75">
                              <w:rPr>
                                <w:b/>
                                <w:bCs/>
                                <w:lang w:val="en-US"/>
                              </w:rPr>
                              <w:t>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A82E9" id="Text Box 2" o:spid="_x0000_s1027" type="#_x0000_t202" style="position:absolute;margin-left:3.55pt;margin-top:19.4pt;width:157.2pt;height:39.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" fillcolor="white [3212]" strokecolor="white [3212]">
                <v:textbox>
                  <w:txbxContent>
                    <w:p w14:paraId="42EB554F" w14:textId="77777777" w:rsidR="005156AE" w:rsidRPr="008D0A75" w:rsidRDefault="005156AE" w:rsidP="00E06902">
                      <w:pPr>
                        <w:rPr>
                          <w:b/>
                          <w:bCs/>
                          <w:lang w:val="en-US"/>
                        </w:rPr>
                      </w:pPr>
                      <w:r w:rsidRPr="008D0A75">
                        <w:rPr>
                          <w:b/>
                          <w:bCs/>
                          <w:lang w:val="en-US"/>
                        </w:rPr>
                        <w:t>Independent variables</w:t>
                      </w:r>
                    </w:p>
                  </w:txbxContent>
                </v:textbox>
                <w10:wrap type="square"/>
              </v:shape>
            </w:pict>
          </mc:Fallback>
        </mc:AlternateContent>
      </w:r>
      <w:bookmarkEnd w:id="71"/>
      <w:r w:rsidR="00A501B7">
        <w:t xml:space="preserve">Figure </w:t>
      </w:r>
      <w:r w:rsidR="00A501B7">
        <w:fldChar w:fldCharType="begin"/>
      </w:r>
      <w:r w:rsidR="00A501B7">
        <w:instrText xml:space="preserve"> SEQ Figure \* ARABIC </w:instrText>
      </w:r>
      <w:r w:rsidR="00A501B7">
        <w:fldChar w:fldCharType="separate"/>
      </w:r>
      <w:r w:rsidR="00471F61">
        <w:rPr>
          <w:noProof/>
        </w:rPr>
        <w:t>2</w:t>
      </w:r>
      <w:r w:rsidR="00A501B7">
        <w:fldChar w:fldCharType="end"/>
      </w:r>
      <w:r w:rsidR="00A501B7">
        <w:t xml:space="preserve"> : </w:t>
      </w:r>
      <w:r w:rsidR="00A501B7" w:rsidRPr="00A5395B">
        <w:t>Conceptual Framework</w:t>
      </w:r>
      <w:bookmarkEnd w:id="72"/>
      <w:bookmarkEnd w:id="73"/>
    </w:p>
    <w:p w14:paraId="4E8354AE" w14:textId="1754EC9D" w:rsidR="00E06902" w:rsidRPr="004961A7" w:rsidRDefault="00E06902" w:rsidP="00E06902">
      <w:pPr>
        <w:pStyle w:val="Caption"/>
        <w:spacing w:line="360" w:lineRule="auto"/>
        <w:jc w:val="both"/>
        <w:rPr>
          <w:b/>
          <w:bCs/>
          <w:i w:val="0"/>
          <w:iCs w:val="0"/>
          <w:color w:val="000000" w:themeColor="text1"/>
          <w:sz w:val="24"/>
          <w:szCs w:val="24"/>
        </w:rPr>
      </w:pPr>
      <w:r>
        <w:tab/>
      </w:r>
    </w:p>
    <w:p w14:paraId="1F5472DA" w14:textId="12121816" w:rsidR="00E06902" w:rsidRPr="009269D2" w:rsidRDefault="00E06902" w:rsidP="00E06902"/>
    <w:p w14:paraId="05C6CE4B" w14:textId="5FDFAEF5" w:rsidR="00E06902" w:rsidRDefault="007751F3" w:rsidP="00E06902">
      <w:r>
        <w:rPr>
          <w:noProof/>
        </w:rPr>
        <mc:AlternateContent>
          <mc:Choice Requires="wps">
            <w:drawing>
              <wp:anchor distT="45720" distB="45720" distL="114300" distR="114300" simplePos="0" relativeHeight="251662336" behindDoc="0" locked="0" layoutInCell="1" allowOverlap="1" wp14:anchorId="5E441C91" wp14:editId="798A9270">
                <wp:simplePos x="0" y="0"/>
                <wp:positionH relativeFrom="column">
                  <wp:posOffset>20320</wp:posOffset>
                </wp:positionH>
                <wp:positionV relativeFrom="paragraph">
                  <wp:posOffset>20320</wp:posOffset>
                </wp:positionV>
                <wp:extent cx="2188210" cy="2574925"/>
                <wp:effectExtent l="0" t="0" r="21590" b="158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210" cy="2574925"/>
                        </a:xfrm>
                        <a:prstGeom prst="rect">
                          <a:avLst/>
                        </a:prstGeom>
                        <a:solidFill>
                          <a:schemeClr val="bg1"/>
                        </a:solidFill>
                        <a:ln w="9525">
                          <a:solidFill>
                            <a:srgbClr val="000000"/>
                          </a:solidFill>
                          <a:miter lim="800000"/>
                          <a:headEnd/>
                          <a:tailEnd/>
                        </a:ln>
                      </wps:spPr>
                      <wps:txbx>
                        <w:txbxContent>
                          <w:p w14:paraId="4E420984" w14:textId="77777777" w:rsidR="005156AE" w:rsidRPr="004760E7" w:rsidRDefault="005156AE" w:rsidP="00E06902">
                            <w:pPr>
                              <w:shd w:val="clear" w:color="auto" w:fill="FFFFFF" w:themeFill="background1"/>
                              <w:jc w:val="center"/>
                              <w:rPr>
                                <w:b/>
                                <w:bCs/>
                                <w:szCs w:val="24"/>
                              </w:rPr>
                            </w:pPr>
                            <w:r w:rsidRPr="004760E7">
                              <w:rPr>
                                <w:b/>
                                <w:bCs/>
                                <w:color w:val="000000"/>
                                <w:szCs w:val="24"/>
                              </w:rPr>
                              <w:t>Social Media</w:t>
                            </w:r>
                            <w:r w:rsidRPr="004760E7">
                              <w:rPr>
                                <w:color w:val="000000"/>
                                <w:szCs w:val="24"/>
                              </w:rPr>
                              <w:t xml:space="preserve"> </w:t>
                            </w:r>
                            <w:r w:rsidRPr="004760E7">
                              <w:rPr>
                                <w:b/>
                                <w:bCs/>
                                <w:szCs w:val="24"/>
                              </w:rPr>
                              <w:t>UGC</w:t>
                            </w:r>
                          </w:p>
                          <w:p w14:paraId="3B060489" w14:textId="77777777" w:rsidR="005156AE" w:rsidRDefault="005156AE" w:rsidP="00E06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41C91" id="_x0000_s1028" type="#_x0000_t202" style="position:absolute;margin-left:1.6pt;margin-top:1.6pt;width:172.3pt;height:20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" fillcolor="white [3212]">
                <v:textbox>
                  <w:txbxContent>
                    <w:p w14:paraId="4E420984" w14:textId="77777777" w:rsidR="005156AE" w:rsidRPr="004760E7" w:rsidRDefault="005156AE" w:rsidP="00E06902">
                      <w:pPr>
                        <w:shd w:val="clear" w:color="auto" w:fill="FFFFFF" w:themeFill="background1"/>
                        <w:jc w:val="center"/>
                        <w:rPr>
                          <w:b/>
                          <w:bCs/>
                          <w:szCs w:val="24"/>
                        </w:rPr>
                      </w:pPr>
                      <w:r w:rsidRPr="004760E7">
                        <w:rPr>
                          <w:b/>
                          <w:bCs/>
                          <w:color w:val="000000"/>
                          <w:szCs w:val="24"/>
                        </w:rPr>
                        <w:t>Social Media</w:t>
                      </w:r>
                      <w:r w:rsidRPr="004760E7">
                        <w:rPr>
                          <w:color w:val="000000"/>
                          <w:szCs w:val="24"/>
                        </w:rPr>
                        <w:t xml:space="preserve"> </w:t>
                      </w:r>
                      <w:r w:rsidRPr="004760E7">
                        <w:rPr>
                          <w:b/>
                          <w:bCs/>
                          <w:szCs w:val="24"/>
                        </w:rPr>
                        <w:t>UGC</w:t>
                      </w:r>
                    </w:p>
                    <w:p w14:paraId="3B060489" w14:textId="77777777" w:rsidR="005156AE" w:rsidRDefault="005156AE" w:rsidP="00E06902"/>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1E33522" wp14:editId="5E71635E">
                <wp:simplePos x="0" y="0"/>
                <wp:positionH relativeFrom="column">
                  <wp:posOffset>3225800</wp:posOffset>
                </wp:positionH>
                <wp:positionV relativeFrom="paragraph">
                  <wp:posOffset>20320</wp:posOffset>
                </wp:positionV>
                <wp:extent cx="2150110" cy="2517140"/>
                <wp:effectExtent l="0" t="0" r="2159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517140"/>
                        </a:xfrm>
                        <a:prstGeom prst="rect">
                          <a:avLst/>
                        </a:prstGeom>
                        <a:solidFill>
                          <a:schemeClr val="bg1"/>
                        </a:solidFill>
                        <a:ln w="9525">
                          <a:solidFill>
                            <a:srgbClr val="000000"/>
                          </a:solidFill>
                          <a:miter lim="800000"/>
                          <a:headEnd/>
                          <a:tailEnd/>
                        </a:ln>
                      </wps:spPr>
                      <wps:txbx>
                        <w:txbxContent>
                          <w:p w14:paraId="470FFB98" w14:textId="77777777" w:rsidR="005156AE" w:rsidRDefault="005156AE" w:rsidP="00E06902">
                            <w:pPr>
                              <w:jc w:val="center"/>
                              <w:rPr>
                                <w:b/>
                                <w:bCs/>
                                <w:szCs w:val="24"/>
                              </w:rPr>
                            </w:pPr>
                          </w:p>
                          <w:p w14:paraId="1D83F884" w14:textId="77777777" w:rsidR="005156AE" w:rsidRDefault="005156AE" w:rsidP="007751F3">
                            <w:pPr>
                              <w:rPr>
                                <w:b/>
                                <w:bCs/>
                                <w:szCs w:val="24"/>
                              </w:rPr>
                            </w:pPr>
                            <w:r>
                              <w:rPr>
                                <w:b/>
                                <w:bCs/>
                                <w:szCs w:val="24"/>
                              </w:rPr>
                              <w:t xml:space="preserve">                  </w:t>
                            </w:r>
                          </w:p>
                          <w:p w14:paraId="33AD5240" w14:textId="7152DDFD" w:rsidR="005156AE" w:rsidRDefault="005156AE" w:rsidP="007751F3">
                            <w:pPr>
                              <w:rPr>
                                <w:b/>
                                <w:bCs/>
                                <w:szCs w:val="24"/>
                              </w:rPr>
                            </w:pPr>
                            <w:r>
                              <w:rPr>
                                <w:b/>
                                <w:bCs/>
                                <w:szCs w:val="24"/>
                              </w:rPr>
                              <w:t xml:space="preserve">             </w:t>
                            </w:r>
                            <w:r w:rsidRPr="004760E7">
                              <w:rPr>
                                <w:b/>
                                <w:bCs/>
                                <w:szCs w:val="24"/>
                              </w:rPr>
                              <w:t>Online</w:t>
                            </w:r>
                            <w:r>
                              <w:rPr>
                                <w:b/>
                                <w:bCs/>
                                <w:szCs w:val="24"/>
                              </w:rPr>
                              <w:t xml:space="preserve"> </w:t>
                            </w:r>
                            <w:r w:rsidRPr="004760E7">
                              <w:rPr>
                                <w:b/>
                                <w:bCs/>
                                <w:szCs w:val="24"/>
                              </w:rPr>
                              <w:t>Purchase</w:t>
                            </w:r>
                          </w:p>
                          <w:p w14:paraId="2E311658" w14:textId="162F67C9" w:rsidR="005156AE" w:rsidRPr="004760E7" w:rsidRDefault="005156AE" w:rsidP="00E06902">
                            <w:pPr>
                              <w:jc w:val="center"/>
                              <w:rPr>
                                <w:b/>
                                <w:bCs/>
                                <w:szCs w:val="24"/>
                              </w:rPr>
                            </w:pPr>
                            <w:r w:rsidRPr="004760E7">
                              <w:rPr>
                                <w:b/>
                                <w:bCs/>
                                <w:szCs w:val="24"/>
                              </w:rPr>
                              <w:t xml:space="preserve"> Intention</w:t>
                            </w:r>
                          </w:p>
                          <w:p w14:paraId="2C32FF31" w14:textId="77777777" w:rsidR="005156AE" w:rsidRDefault="005156AE" w:rsidP="00E06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33522" id="_x0000_s1029" type="#_x0000_t202" style="position:absolute;margin-left:254pt;margin-top:1.6pt;width:169.3pt;height:1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" fillcolor="white [3212]">
                <v:textbox>
                  <w:txbxContent>
                    <w:p w14:paraId="470FFB98" w14:textId="77777777" w:rsidR="005156AE" w:rsidRDefault="005156AE" w:rsidP="00E06902">
                      <w:pPr>
                        <w:jc w:val="center"/>
                        <w:rPr>
                          <w:b/>
                          <w:bCs/>
                          <w:szCs w:val="24"/>
                        </w:rPr>
                      </w:pPr>
                    </w:p>
                    <w:p w14:paraId="1D83F884" w14:textId="77777777" w:rsidR="005156AE" w:rsidRDefault="005156AE" w:rsidP="007751F3">
                      <w:pPr>
                        <w:rPr>
                          <w:b/>
                          <w:bCs/>
                          <w:szCs w:val="24"/>
                        </w:rPr>
                      </w:pPr>
                      <w:r>
                        <w:rPr>
                          <w:b/>
                          <w:bCs/>
                          <w:szCs w:val="24"/>
                        </w:rPr>
                        <w:t xml:space="preserve">                  </w:t>
                      </w:r>
                    </w:p>
                    <w:p w14:paraId="33AD5240" w14:textId="7152DDFD" w:rsidR="005156AE" w:rsidRDefault="005156AE" w:rsidP="007751F3">
                      <w:pPr>
                        <w:rPr>
                          <w:b/>
                          <w:bCs/>
                          <w:szCs w:val="24"/>
                        </w:rPr>
                      </w:pPr>
                      <w:r>
                        <w:rPr>
                          <w:b/>
                          <w:bCs/>
                          <w:szCs w:val="24"/>
                        </w:rPr>
                        <w:t xml:space="preserve">             </w:t>
                      </w:r>
                      <w:r w:rsidRPr="004760E7">
                        <w:rPr>
                          <w:b/>
                          <w:bCs/>
                          <w:szCs w:val="24"/>
                        </w:rPr>
                        <w:t>Online</w:t>
                      </w:r>
                      <w:r>
                        <w:rPr>
                          <w:b/>
                          <w:bCs/>
                          <w:szCs w:val="24"/>
                        </w:rPr>
                        <w:t xml:space="preserve"> </w:t>
                      </w:r>
                      <w:r w:rsidRPr="004760E7">
                        <w:rPr>
                          <w:b/>
                          <w:bCs/>
                          <w:szCs w:val="24"/>
                        </w:rPr>
                        <w:t>Purchase</w:t>
                      </w:r>
                    </w:p>
                    <w:p w14:paraId="2E311658" w14:textId="162F67C9" w:rsidR="005156AE" w:rsidRPr="004760E7" w:rsidRDefault="005156AE" w:rsidP="00E06902">
                      <w:pPr>
                        <w:jc w:val="center"/>
                        <w:rPr>
                          <w:b/>
                          <w:bCs/>
                          <w:szCs w:val="24"/>
                        </w:rPr>
                      </w:pPr>
                      <w:r w:rsidRPr="004760E7">
                        <w:rPr>
                          <w:b/>
                          <w:bCs/>
                          <w:szCs w:val="24"/>
                        </w:rPr>
                        <w:t xml:space="preserve"> Intention</w:t>
                      </w:r>
                    </w:p>
                    <w:p w14:paraId="2C32FF31" w14:textId="77777777" w:rsidR="005156AE" w:rsidRDefault="005156AE" w:rsidP="00E06902"/>
                  </w:txbxContent>
                </v:textbox>
                <w10:wrap type="square"/>
              </v:shape>
            </w:pict>
          </mc:Fallback>
        </mc:AlternateContent>
      </w:r>
    </w:p>
    <w:p w14:paraId="36E4D675" w14:textId="5A3ED16E" w:rsidR="00E06902" w:rsidRPr="00496226" w:rsidRDefault="00B8645E" w:rsidP="00E06902">
      <w:r w:rsidRPr="0097671B">
        <w:rPr>
          <w:i/>
          <w:iCs/>
          <w:noProof/>
        </w:rPr>
        <mc:AlternateContent>
          <mc:Choice Requires="wps">
            <w:drawing>
              <wp:anchor distT="45720" distB="45720" distL="114300" distR="114300" simplePos="0" relativeHeight="251667456" behindDoc="0" locked="0" layoutInCell="1" allowOverlap="1" wp14:anchorId="2FA7AA29" wp14:editId="22E2A5C0">
                <wp:simplePos x="0" y="0"/>
                <wp:positionH relativeFrom="column">
                  <wp:posOffset>2380147</wp:posOffset>
                </wp:positionH>
                <wp:positionV relativeFrom="paragraph">
                  <wp:posOffset>390860</wp:posOffset>
                </wp:positionV>
                <wp:extent cx="588010" cy="452120"/>
                <wp:effectExtent l="0" t="0" r="21590" b="241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452120"/>
                        </a:xfrm>
                        <a:prstGeom prst="rect">
                          <a:avLst/>
                        </a:prstGeom>
                        <a:solidFill>
                          <a:schemeClr val="bg1"/>
                        </a:solidFill>
                        <a:ln w="9525">
                          <a:solidFill>
                            <a:schemeClr val="bg1"/>
                          </a:solidFill>
                          <a:miter lim="800000"/>
                          <a:headEnd/>
                          <a:tailEnd/>
                        </a:ln>
                      </wps:spPr>
                      <wps:txbx>
                        <w:txbxContent>
                          <w:p w14:paraId="2B91BECC" w14:textId="274864C7" w:rsidR="005156AE" w:rsidRPr="008D0A75" w:rsidRDefault="005156AE" w:rsidP="00E06902">
                            <w:pPr>
                              <w:rPr>
                                <w:b/>
                                <w:bCs/>
                                <w:lang w:val="en-US"/>
                              </w:rPr>
                            </w:pPr>
                            <w:r w:rsidRPr="008D0A75">
                              <w:rPr>
                                <w:b/>
                                <w:bCs/>
                                <w:lang w:val="en-US"/>
                              </w:rPr>
                              <w:t>H1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7AA29" id="Text Box 15" o:spid="_x0000_s1030" type="#_x0000_t202" style="position:absolute;margin-left:187.4pt;margin-top:30.8pt;width:46.3pt;height:3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" fillcolor="white [3212]" strokecolor="white [3212]">
                <v:textbox>
                  <w:txbxContent>
                    <w:p w14:paraId="2B91BECC" w14:textId="274864C7" w:rsidR="005156AE" w:rsidRPr="008D0A75" w:rsidRDefault="005156AE" w:rsidP="00E06902">
                      <w:pPr>
                        <w:rPr>
                          <w:b/>
                          <w:bCs/>
                          <w:lang w:val="en-US"/>
                        </w:rPr>
                      </w:pPr>
                      <w:r w:rsidRPr="008D0A75">
                        <w:rPr>
                          <w:b/>
                          <w:bCs/>
                          <w:lang w:val="en-US"/>
                        </w:rPr>
                        <w:t>H1</w:t>
                      </w:r>
                    </w:p>
                  </w:txbxContent>
                </v:textbox>
                <w10:wrap type="square"/>
              </v:shape>
            </w:pict>
          </mc:Fallback>
        </mc:AlternateContent>
      </w:r>
      <w:r w:rsidR="007751F3">
        <w:rPr>
          <w:noProof/>
        </w:rPr>
        <mc:AlternateContent>
          <mc:Choice Requires="wps">
            <w:drawing>
              <wp:anchor distT="0" distB="0" distL="114300" distR="114300" simplePos="0" relativeHeight="251664384" behindDoc="0" locked="0" layoutInCell="1" allowOverlap="1" wp14:anchorId="4D0728FF" wp14:editId="453DC8C4">
                <wp:simplePos x="0" y="0"/>
                <wp:positionH relativeFrom="column">
                  <wp:posOffset>10274</wp:posOffset>
                </wp:positionH>
                <wp:positionV relativeFrom="paragraph">
                  <wp:posOffset>139522</wp:posOffset>
                </wp:positionV>
                <wp:extent cx="219867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198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055CD" id="Straight Connector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pt" to="17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" strokecolor="black [3200]" strokeweight=".5pt">
                <v:stroke joinstyle="miter"/>
              </v:line>
            </w:pict>
          </mc:Fallback>
        </mc:AlternateContent>
      </w:r>
      <w:r w:rsidR="007751F3" w:rsidRPr="0097671B">
        <w:rPr>
          <w:i/>
          <w:iCs/>
          <w:noProof/>
        </w:rPr>
        <mc:AlternateContent>
          <mc:Choice Requires="wps">
            <w:drawing>
              <wp:anchor distT="45720" distB="45720" distL="114300" distR="114300" simplePos="0" relativeHeight="251685888" behindDoc="0" locked="0" layoutInCell="1" allowOverlap="1" wp14:anchorId="75609604" wp14:editId="739ECA81">
                <wp:simplePos x="0" y="0"/>
                <wp:positionH relativeFrom="column">
                  <wp:posOffset>152450</wp:posOffset>
                </wp:positionH>
                <wp:positionV relativeFrom="paragraph">
                  <wp:posOffset>355165</wp:posOffset>
                </wp:positionV>
                <wp:extent cx="1633220" cy="483235"/>
                <wp:effectExtent l="0" t="0" r="24130" b="1206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483235"/>
                        </a:xfrm>
                        <a:prstGeom prst="rect">
                          <a:avLst/>
                        </a:prstGeom>
                        <a:solidFill>
                          <a:schemeClr val="bg1"/>
                        </a:solidFill>
                        <a:ln w="9525">
                          <a:solidFill>
                            <a:schemeClr val="tx1"/>
                          </a:solidFill>
                          <a:miter lim="800000"/>
                          <a:headEnd/>
                          <a:tailEnd/>
                        </a:ln>
                      </wps:spPr>
                      <wps:txbx>
                        <w:txbxContent>
                          <w:p w14:paraId="3779D711" w14:textId="77777777" w:rsidR="005156AE" w:rsidRPr="004760E7" w:rsidRDefault="005156AE" w:rsidP="007751F3">
                            <w:pPr>
                              <w:shd w:val="clear" w:color="auto" w:fill="FFFFFF" w:themeFill="background1"/>
                              <w:spacing w:line="600" w:lineRule="auto"/>
                              <w:jc w:val="center"/>
                              <w:rPr>
                                <w:b/>
                                <w:bCs/>
                                <w:szCs w:val="24"/>
                              </w:rPr>
                            </w:pPr>
                            <w:r w:rsidRPr="004760E7">
                              <w:rPr>
                                <w:b/>
                                <w:bCs/>
                                <w:szCs w:val="24"/>
                              </w:rPr>
                              <w:t>Perceived Credibility</w:t>
                            </w:r>
                          </w:p>
                          <w:p w14:paraId="6A9726BD" w14:textId="16723C23" w:rsidR="005156AE" w:rsidRPr="008D0A75" w:rsidRDefault="005156AE" w:rsidP="007751F3">
                            <w:pPr>
                              <w:rPr>
                                <w:b/>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09604" id="Text Box 5" o:spid="_x0000_s1031" type="#_x0000_t202" style="position:absolute;margin-left:12pt;margin-top:27.95pt;width:128.6pt;height:38.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" fillcolor="white [3212]" strokecolor="black [3213]">
                <v:textbox>
                  <w:txbxContent>
                    <w:p w14:paraId="3779D711" w14:textId="77777777" w:rsidR="005156AE" w:rsidRPr="004760E7" w:rsidRDefault="005156AE" w:rsidP="007751F3">
                      <w:pPr>
                        <w:shd w:val="clear" w:color="auto" w:fill="FFFFFF" w:themeFill="background1"/>
                        <w:spacing w:line="600" w:lineRule="auto"/>
                        <w:jc w:val="center"/>
                        <w:rPr>
                          <w:b/>
                          <w:bCs/>
                          <w:szCs w:val="24"/>
                        </w:rPr>
                      </w:pPr>
                      <w:r w:rsidRPr="004760E7">
                        <w:rPr>
                          <w:b/>
                          <w:bCs/>
                          <w:szCs w:val="24"/>
                        </w:rPr>
                        <w:t>Perceived Credibility</w:t>
                      </w:r>
                    </w:p>
                    <w:p w14:paraId="6A9726BD" w14:textId="16723C23" w:rsidR="005156AE" w:rsidRPr="008D0A75" w:rsidRDefault="005156AE" w:rsidP="007751F3">
                      <w:pPr>
                        <w:rPr>
                          <w:b/>
                          <w:bCs/>
                          <w:lang w:val="en-US"/>
                        </w:rPr>
                      </w:pPr>
                    </w:p>
                  </w:txbxContent>
                </v:textbox>
                <w10:wrap type="square"/>
              </v:shape>
            </w:pict>
          </mc:Fallback>
        </mc:AlternateContent>
      </w:r>
      <w:r w:rsidR="007751F3">
        <w:rPr>
          <w:noProof/>
        </w:rPr>
        <mc:AlternateContent>
          <mc:Choice Requires="wps">
            <w:drawing>
              <wp:anchor distT="0" distB="0" distL="114300" distR="114300" simplePos="0" relativeHeight="251660287" behindDoc="0" locked="0" layoutInCell="1" allowOverlap="1" wp14:anchorId="6D6E57A8" wp14:editId="27E36983">
                <wp:simplePos x="0" y="0"/>
                <wp:positionH relativeFrom="column">
                  <wp:posOffset>133350</wp:posOffset>
                </wp:positionH>
                <wp:positionV relativeFrom="paragraph">
                  <wp:posOffset>221501</wp:posOffset>
                </wp:positionV>
                <wp:extent cx="1530849" cy="339047"/>
                <wp:effectExtent l="0" t="0" r="12700" b="23495"/>
                <wp:wrapNone/>
                <wp:docPr id="1" name="Rectangle 1"/>
                <wp:cNvGraphicFramePr/>
                <a:graphic xmlns:a="http://schemas.openxmlformats.org/drawingml/2006/main">
                  <a:graphicData uri="http://schemas.microsoft.com/office/word/2010/wordprocessingShape">
                    <wps:wsp>
                      <wps:cNvSpPr/>
                      <wps:spPr>
                        <a:xfrm>
                          <a:off x="0" y="0"/>
                          <a:ext cx="1530849" cy="33904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E8960" id="Rectangle 1" o:spid="_x0000_s1026" style="position:absolute;margin-left:10.5pt;margin-top:17.45pt;width:120.55pt;height:26.7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" fillcolor="white [3201]" strokecolor="#70ad47 [3209]" strokeweight="1pt"/>
            </w:pict>
          </mc:Fallback>
        </mc:AlternateContent>
      </w:r>
    </w:p>
    <w:p w14:paraId="04041DB9" w14:textId="5E520574" w:rsidR="00E06902" w:rsidRPr="003E750D" w:rsidRDefault="00560702" w:rsidP="00E06902">
      <w:pPr>
        <w:jc w:val="both"/>
      </w:pPr>
      <w:r>
        <w:rPr>
          <w:i/>
          <w:iCs/>
          <w:noProof/>
        </w:rPr>
        <mc:AlternateContent>
          <mc:Choice Requires="wps">
            <w:drawing>
              <wp:anchor distT="0" distB="0" distL="114300" distR="114300" simplePos="0" relativeHeight="251693056" behindDoc="0" locked="0" layoutInCell="1" allowOverlap="1" wp14:anchorId="329DB457" wp14:editId="6AF40177">
                <wp:simplePos x="0" y="0"/>
                <wp:positionH relativeFrom="column">
                  <wp:posOffset>1788607</wp:posOffset>
                </wp:positionH>
                <wp:positionV relativeFrom="paragraph">
                  <wp:posOffset>175505</wp:posOffset>
                </wp:positionV>
                <wp:extent cx="1436914" cy="512466"/>
                <wp:effectExtent l="0" t="0" r="87630" b="59055"/>
                <wp:wrapNone/>
                <wp:docPr id="29" name="Straight Arrow Connector 29"/>
                <wp:cNvGraphicFramePr/>
                <a:graphic xmlns:a="http://schemas.openxmlformats.org/drawingml/2006/main">
                  <a:graphicData uri="http://schemas.microsoft.com/office/word/2010/wordprocessingShape">
                    <wps:wsp>
                      <wps:cNvCnPr/>
                      <wps:spPr>
                        <a:xfrm>
                          <a:off x="0" y="0"/>
                          <a:ext cx="1436914" cy="512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EA4E8" id="_x0000_t32" coordsize="21600,21600" o:spt="32" o:oned="t" path="m,l21600,21600e" filled="f">
                <v:path arrowok="t" fillok="f" o:connecttype="none"/>
                <o:lock v:ext="edit" shapetype="t"/>
              </v:shapetype>
              <v:shape id="Straight Arrow Connector 29" o:spid="_x0000_s1026" type="#_x0000_t32" style="position:absolute;margin-left:140.85pt;margin-top:13.8pt;width:113.15pt;height:4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" strokecolor="black [3200]" strokeweight=".5pt">
                <v:stroke endarrow="block" joinstyle="miter"/>
              </v:shape>
            </w:pict>
          </mc:Fallback>
        </mc:AlternateContent>
      </w:r>
      <w:r w:rsidR="007751F3" w:rsidRPr="0097671B">
        <w:rPr>
          <w:i/>
          <w:iCs/>
          <w:noProof/>
        </w:rPr>
        <mc:AlternateContent>
          <mc:Choice Requires="wps">
            <w:drawing>
              <wp:anchor distT="45720" distB="45720" distL="114300" distR="114300" simplePos="0" relativeHeight="251669504" behindDoc="0" locked="0" layoutInCell="1" allowOverlap="1" wp14:anchorId="4B5A046F" wp14:editId="0BA81740">
                <wp:simplePos x="0" y="0"/>
                <wp:positionH relativeFrom="column">
                  <wp:posOffset>2347665</wp:posOffset>
                </wp:positionH>
                <wp:positionV relativeFrom="paragraph">
                  <wp:posOffset>325120</wp:posOffset>
                </wp:positionV>
                <wp:extent cx="451485" cy="419100"/>
                <wp:effectExtent l="0" t="0" r="24765" b="2476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419100"/>
                        </a:xfrm>
                        <a:prstGeom prst="rect">
                          <a:avLst/>
                        </a:prstGeom>
                        <a:solidFill>
                          <a:schemeClr val="bg1"/>
                        </a:solidFill>
                        <a:ln w="9525">
                          <a:solidFill>
                            <a:schemeClr val="bg1"/>
                          </a:solidFill>
                          <a:miter lim="800000"/>
                          <a:headEnd/>
                          <a:tailEnd/>
                        </a:ln>
                      </wps:spPr>
                      <wps:txbx>
                        <w:txbxContent>
                          <w:p w14:paraId="7D0BC341" w14:textId="38A4A22D" w:rsidR="005156AE" w:rsidRPr="008D0A75" w:rsidRDefault="005156AE" w:rsidP="00E06902">
                            <w:pPr>
                              <w:rPr>
                                <w:b/>
                                <w:bCs/>
                                <w:lang w:val="en-US"/>
                              </w:rPr>
                            </w:pPr>
                            <w:r w:rsidRPr="008D0A75">
                              <w:rPr>
                                <w:b/>
                                <w:bCs/>
                                <w:lang w:val="en-US"/>
                              </w:rPr>
                              <w:t>H</w:t>
                            </w:r>
                            <w:r>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046F" id="Text Box 19" o:spid="_x0000_s1032" type="#_x0000_t202" style="position:absolute;left:0;text-align:left;margin-left:184.85pt;margin-top:25.6pt;width:35.5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" fillcolor="white [3212]" strokecolor="white [3212]">
                <v:textbox>
                  <w:txbxContent>
                    <w:p w14:paraId="7D0BC341" w14:textId="38A4A22D" w:rsidR="005156AE" w:rsidRPr="008D0A75" w:rsidRDefault="005156AE" w:rsidP="00E06902">
                      <w:pPr>
                        <w:rPr>
                          <w:b/>
                          <w:bCs/>
                          <w:lang w:val="en-US"/>
                        </w:rPr>
                      </w:pPr>
                      <w:r w:rsidRPr="008D0A75">
                        <w:rPr>
                          <w:b/>
                          <w:bCs/>
                          <w:lang w:val="en-US"/>
                        </w:rPr>
                        <w:t>H</w:t>
                      </w:r>
                      <w:r>
                        <w:rPr>
                          <w:b/>
                          <w:bCs/>
                          <w:lang w:val="en-US"/>
                        </w:rPr>
                        <w:t>2</w:t>
                      </w:r>
                    </w:p>
                  </w:txbxContent>
                </v:textbox>
                <w10:wrap type="square"/>
              </v:shape>
            </w:pict>
          </mc:Fallback>
        </mc:AlternateContent>
      </w:r>
    </w:p>
    <w:p w14:paraId="2CF5062B" w14:textId="740CEB38" w:rsidR="00E06902" w:rsidRDefault="00B8645E" w:rsidP="00E06902">
      <w:pPr>
        <w:jc w:val="both"/>
      </w:pPr>
      <w:r w:rsidRPr="0097671B">
        <w:rPr>
          <w:i/>
          <w:iCs/>
          <w:noProof/>
        </w:rPr>
        <mc:AlternateContent>
          <mc:Choice Requires="wps">
            <w:drawing>
              <wp:anchor distT="45720" distB="45720" distL="114300" distR="114300" simplePos="0" relativeHeight="251668480" behindDoc="0" locked="0" layoutInCell="1" allowOverlap="1" wp14:anchorId="6D475F98" wp14:editId="630D2447">
                <wp:simplePos x="0" y="0"/>
                <wp:positionH relativeFrom="column">
                  <wp:posOffset>2341880</wp:posOffset>
                </wp:positionH>
                <wp:positionV relativeFrom="paragraph">
                  <wp:posOffset>260769</wp:posOffset>
                </wp:positionV>
                <wp:extent cx="588010" cy="420370"/>
                <wp:effectExtent l="0" t="0" r="21590" b="1778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420370"/>
                        </a:xfrm>
                        <a:prstGeom prst="rect">
                          <a:avLst/>
                        </a:prstGeom>
                        <a:solidFill>
                          <a:schemeClr val="bg1"/>
                        </a:solidFill>
                        <a:ln w="9525">
                          <a:solidFill>
                            <a:schemeClr val="bg1"/>
                          </a:solidFill>
                          <a:miter lim="800000"/>
                          <a:headEnd/>
                          <a:tailEnd/>
                        </a:ln>
                      </wps:spPr>
                      <wps:txbx>
                        <w:txbxContent>
                          <w:p w14:paraId="0B78EFFA" w14:textId="5E8528A7" w:rsidR="005156AE" w:rsidRPr="008D0A75" w:rsidRDefault="005156AE" w:rsidP="00E06902">
                            <w:pPr>
                              <w:rPr>
                                <w:b/>
                                <w:bCs/>
                                <w:lang w:val="en-US"/>
                              </w:rPr>
                            </w:pPr>
                            <w:r w:rsidRPr="008D0A75">
                              <w:rPr>
                                <w:b/>
                                <w:bCs/>
                                <w:lang w:val="en-US"/>
                              </w:rPr>
                              <w:t>H</w:t>
                            </w:r>
                            <w:r>
                              <w:rPr>
                                <w:b/>
                                <w:bCs/>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75F98" id="Text Box 17" o:spid="_x0000_s1033" type="#_x0000_t202" style="position:absolute;left:0;text-align:left;margin-left:184.4pt;margin-top:20.55pt;width:46.3pt;height:33.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" fillcolor="white [3212]" strokecolor="white [3212]">
                <v:textbox>
                  <w:txbxContent>
                    <w:p w14:paraId="0B78EFFA" w14:textId="5E8528A7" w:rsidR="005156AE" w:rsidRPr="008D0A75" w:rsidRDefault="005156AE" w:rsidP="00E06902">
                      <w:pPr>
                        <w:rPr>
                          <w:b/>
                          <w:bCs/>
                          <w:lang w:val="en-US"/>
                        </w:rPr>
                      </w:pPr>
                      <w:r w:rsidRPr="008D0A75">
                        <w:rPr>
                          <w:b/>
                          <w:bCs/>
                          <w:lang w:val="en-US"/>
                        </w:rPr>
                        <w:t>H</w:t>
                      </w:r>
                      <w:r>
                        <w:rPr>
                          <w:b/>
                          <w:bCs/>
                          <w:lang w:val="en-US"/>
                        </w:rPr>
                        <w:t>3</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11070704" wp14:editId="0B2D59C4">
                <wp:simplePos x="0" y="0"/>
                <wp:positionH relativeFrom="column">
                  <wp:posOffset>1798656</wp:posOffset>
                </wp:positionH>
                <wp:positionV relativeFrom="paragraph">
                  <wp:posOffset>413357</wp:posOffset>
                </wp:positionV>
                <wp:extent cx="1426322" cy="508279"/>
                <wp:effectExtent l="0" t="38100" r="59690" b="25400"/>
                <wp:wrapNone/>
                <wp:docPr id="31" name="Straight Arrow Connector 31"/>
                <wp:cNvGraphicFramePr/>
                <a:graphic xmlns:a="http://schemas.openxmlformats.org/drawingml/2006/main">
                  <a:graphicData uri="http://schemas.microsoft.com/office/word/2010/wordprocessingShape">
                    <wps:wsp>
                      <wps:cNvCnPr/>
                      <wps:spPr>
                        <a:xfrm flipV="1">
                          <a:off x="0" y="0"/>
                          <a:ext cx="1426322" cy="508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A0ED3" id="Straight Arrow Connector 31" o:spid="_x0000_s1026" type="#_x0000_t32" style="position:absolute;margin-left:141.65pt;margin-top:32.55pt;width:112.3pt;height:40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" strokecolor="black [3200]" strokeweight=".5pt">
                <v:stroke endarrow="block" joinstyle="miter"/>
              </v:shape>
            </w:pict>
          </mc:Fallback>
        </mc:AlternateContent>
      </w:r>
      <w:r w:rsidR="00560702">
        <w:rPr>
          <w:noProof/>
        </w:rPr>
        <mc:AlternateContent>
          <mc:Choice Requires="wps">
            <w:drawing>
              <wp:anchor distT="0" distB="0" distL="114300" distR="114300" simplePos="0" relativeHeight="251694080" behindDoc="0" locked="0" layoutInCell="1" allowOverlap="1" wp14:anchorId="4C43899A" wp14:editId="712158DA">
                <wp:simplePos x="0" y="0"/>
                <wp:positionH relativeFrom="column">
                  <wp:posOffset>1794933</wp:posOffset>
                </wp:positionH>
                <wp:positionV relativeFrom="paragraph">
                  <wp:posOffset>329001</wp:posOffset>
                </wp:positionV>
                <wp:extent cx="1448576" cy="0"/>
                <wp:effectExtent l="0" t="76200" r="18415" b="95250"/>
                <wp:wrapNone/>
                <wp:docPr id="30" name="Straight Arrow Connector 30"/>
                <wp:cNvGraphicFramePr/>
                <a:graphic xmlns:a="http://schemas.openxmlformats.org/drawingml/2006/main">
                  <a:graphicData uri="http://schemas.microsoft.com/office/word/2010/wordprocessingShape">
                    <wps:wsp>
                      <wps:cNvCnPr/>
                      <wps:spPr>
                        <a:xfrm>
                          <a:off x="0" y="0"/>
                          <a:ext cx="14485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D1A20" id="Straight Arrow Connector 30" o:spid="_x0000_s1026" type="#_x0000_t32" style="position:absolute;margin-left:141.35pt;margin-top:25.9pt;width:114.0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" strokecolor="black [3200]" strokeweight=".5pt">
                <v:stroke endarrow="block" joinstyle="miter"/>
              </v:shape>
            </w:pict>
          </mc:Fallback>
        </mc:AlternateContent>
      </w:r>
      <w:r w:rsidR="007751F3">
        <w:rPr>
          <w:noProof/>
        </w:rPr>
        <mc:AlternateContent>
          <mc:Choice Requires="wps">
            <w:drawing>
              <wp:anchor distT="0" distB="0" distL="114300" distR="114300" simplePos="0" relativeHeight="251670528" behindDoc="0" locked="0" layoutInCell="1" allowOverlap="1" wp14:anchorId="308DF813" wp14:editId="2C5EED60">
                <wp:simplePos x="0" y="0"/>
                <wp:positionH relativeFrom="column">
                  <wp:posOffset>1787084</wp:posOffset>
                </wp:positionH>
                <wp:positionV relativeFrom="paragraph">
                  <wp:posOffset>331392</wp:posOffset>
                </wp:positionV>
                <wp:extent cx="1460241"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4602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BB5D34" id="Straight Connector 2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7pt,26.1pt" to="255.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" strokecolor="black [3200]" strokeweight=".5pt">
                <v:stroke joinstyle="miter"/>
              </v:line>
            </w:pict>
          </mc:Fallback>
        </mc:AlternateContent>
      </w:r>
      <w:r w:rsidR="007751F3" w:rsidRPr="0097671B">
        <w:rPr>
          <w:i/>
          <w:iCs/>
          <w:noProof/>
        </w:rPr>
        <mc:AlternateContent>
          <mc:Choice Requires="wps">
            <w:drawing>
              <wp:anchor distT="45720" distB="45720" distL="114300" distR="114300" simplePos="0" relativeHeight="251687936" behindDoc="0" locked="0" layoutInCell="1" allowOverlap="1" wp14:anchorId="16E39EF1" wp14:editId="1EA83D6D">
                <wp:simplePos x="0" y="0"/>
                <wp:positionH relativeFrom="column">
                  <wp:posOffset>154305</wp:posOffset>
                </wp:positionH>
                <wp:positionV relativeFrom="paragraph">
                  <wp:posOffset>91440</wp:posOffset>
                </wp:positionV>
                <wp:extent cx="1633220" cy="483235"/>
                <wp:effectExtent l="0" t="0" r="24130" b="1206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483235"/>
                        </a:xfrm>
                        <a:prstGeom prst="rect">
                          <a:avLst/>
                        </a:prstGeom>
                        <a:solidFill>
                          <a:schemeClr val="bg1"/>
                        </a:solidFill>
                        <a:ln w="9525">
                          <a:solidFill>
                            <a:schemeClr val="tx1"/>
                          </a:solidFill>
                          <a:miter lim="800000"/>
                          <a:headEnd/>
                          <a:tailEnd/>
                        </a:ln>
                      </wps:spPr>
                      <wps:txbx>
                        <w:txbxContent>
                          <w:p w14:paraId="1275B0E4" w14:textId="586E83A4" w:rsidR="005156AE" w:rsidRPr="004760E7" w:rsidRDefault="005156AE" w:rsidP="007751F3">
                            <w:pPr>
                              <w:shd w:val="clear" w:color="auto" w:fill="FFFFFF" w:themeFill="background1"/>
                              <w:spacing w:line="600" w:lineRule="auto"/>
                              <w:jc w:val="center"/>
                              <w:rPr>
                                <w:b/>
                                <w:bCs/>
                                <w:szCs w:val="24"/>
                              </w:rPr>
                            </w:pPr>
                            <w:r w:rsidRPr="004760E7">
                              <w:rPr>
                                <w:b/>
                                <w:bCs/>
                                <w:szCs w:val="24"/>
                              </w:rPr>
                              <w:t>Perceived Usefulness</w:t>
                            </w:r>
                          </w:p>
                          <w:p w14:paraId="480FE468" w14:textId="77777777" w:rsidR="005156AE" w:rsidRPr="008D0A75" w:rsidRDefault="005156AE" w:rsidP="007751F3">
                            <w:pPr>
                              <w:rPr>
                                <w:b/>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9EF1" id="Text Box 7" o:spid="_x0000_s1034" type="#_x0000_t202" style="position:absolute;left:0;text-align:left;margin-left:12.15pt;margin-top:7.2pt;width:128.6pt;height:38.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" fillcolor="white [3212]" strokecolor="black [3213]">
                <v:textbox>
                  <w:txbxContent>
                    <w:p w14:paraId="1275B0E4" w14:textId="586E83A4" w:rsidR="005156AE" w:rsidRPr="004760E7" w:rsidRDefault="005156AE" w:rsidP="007751F3">
                      <w:pPr>
                        <w:shd w:val="clear" w:color="auto" w:fill="FFFFFF" w:themeFill="background1"/>
                        <w:spacing w:line="600" w:lineRule="auto"/>
                        <w:jc w:val="center"/>
                        <w:rPr>
                          <w:b/>
                          <w:bCs/>
                          <w:szCs w:val="24"/>
                        </w:rPr>
                      </w:pPr>
                      <w:r w:rsidRPr="004760E7">
                        <w:rPr>
                          <w:b/>
                          <w:bCs/>
                          <w:szCs w:val="24"/>
                        </w:rPr>
                        <w:t>Perceived Usefulness</w:t>
                      </w:r>
                    </w:p>
                    <w:p w14:paraId="480FE468" w14:textId="77777777" w:rsidR="005156AE" w:rsidRPr="008D0A75" w:rsidRDefault="005156AE" w:rsidP="007751F3">
                      <w:pPr>
                        <w:rPr>
                          <w:b/>
                          <w:bCs/>
                          <w:lang w:val="en-US"/>
                        </w:rPr>
                      </w:pPr>
                    </w:p>
                  </w:txbxContent>
                </v:textbox>
                <w10:wrap type="square"/>
              </v:shape>
            </w:pict>
          </mc:Fallback>
        </mc:AlternateContent>
      </w:r>
    </w:p>
    <w:p w14:paraId="4EFA6FCB" w14:textId="31BD3E2F" w:rsidR="00E06902" w:rsidRDefault="007751F3" w:rsidP="00E06902">
      <w:pPr>
        <w:jc w:val="both"/>
      </w:pPr>
      <w:r w:rsidRPr="0097671B">
        <w:rPr>
          <w:i/>
          <w:iCs/>
          <w:noProof/>
        </w:rPr>
        <mc:AlternateContent>
          <mc:Choice Requires="wps">
            <w:drawing>
              <wp:anchor distT="45720" distB="45720" distL="114300" distR="114300" simplePos="0" relativeHeight="251689984" behindDoc="0" locked="0" layoutInCell="1" allowOverlap="1" wp14:anchorId="14838E27" wp14:editId="6A72F971">
                <wp:simplePos x="0" y="0"/>
                <wp:positionH relativeFrom="column">
                  <wp:posOffset>153670</wp:posOffset>
                </wp:positionH>
                <wp:positionV relativeFrom="paragraph">
                  <wp:posOffset>268605</wp:posOffset>
                </wp:positionV>
                <wp:extent cx="1633220" cy="483235"/>
                <wp:effectExtent l="0" t="0" r="24130" b="1206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483235"/>
                        </a:xfrm>
                        <a:prstGeom prst="rect">
                          <a:avLst/>
                        </a:prstGeom>
                        <a:solidFill>
                          <a:schemeClr val="bg1"/>
                        </a:solidFill>
                        <a:ln w="9525">
                          <a:solidFill>
                            <a:schemeClr val="tx1"/>
                          </a:solidFill>
                          <a:miter lim="800000"/>
                          <a:headEnd/>
                          <a:tailEnd/>
                        </a:ln>
                      </wps:spPr>
                      <wps:txbx>
                        <w:txbxContent>
                          <w:p w14:paraId="226D8A76" w14:textId="465268C6" w:rsidR="005156AE" w:rsidRPr="004760E7" w:rsidRDefault="005156AE" w:rsidP="00B8645E">
                            <w:pPr>
                              <w:shd w:val="clear" w:color="auto" w:fill="FFFFFF" w:themeFill="background1"/>
                              <w:spacing w:line="600" w:lineRule="auto"/>
                              <w:jc w:val="center"/>
                              <w:rPr>
                                <w:b/>
                                <w:bCs/>
                                <w:szCs w:val="24"/>
                              </w:rPr>
                            </w:pPr>
                            <w:r w:rsidRPr="004760E7">
                              <w:rPr>
                                <w:b/>
                                <w:bCs/>
                                <w:szCs w:val="24"/>
                              </w:rPr>
                              <w:t>Perceived Risk</w:t>
                            </w:r>
                          </w:p>
                          <w:p w14:paraId="5F659AD2" w14:textId="77777777" w:rsidR="005156AE" w:rsidRPr="008D0A75" w:rsidRDefault="005156AE" w:rsidP="007751F3">
                            <w:pPr>
                              <w:rPr>
                                <w:b/>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38E27" id="Text Box 14" o:spid="_x0000_s1035" type="#_x0000_t202" style="position:absolute;left:0;text-align:left;margin-left:12.1pt;margin-top:21.15pt;width:128.6pt;height:38.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" fillcolor="white [3212]" strokecolor="black [3213]">
                <v:textbox>
                  <w:txbxContent>
                    <w:p w14:paraId="226D8A76" w14:textId="465268C6" w:rsidR="005156AE" w:rsidRPr="004760E7" w:rsidRDefault="005156AE" w:rsidP="00B8645E">
                      <w:pPr>
                        <w:shd w:val="clear" w:color="auto" w:fill="FFFFFF" w:themeFill="background1"/>
                        <w:spacing w:line="600" w:lineRule="auto"/>
                        <w:jc w:val="center"/>
                        <w:rPr>
                          <w:b/>
                          <w:bCs/>
                          <w:szCs w:val="24"/>
                        </w:rPr>
                      </w:pPr>
                      <w:r w:rsidRPr="004760E7">
                        <w:rPr>
                          <w:b/>
                          <w:bCs/>
                          <w:szCs w:val="24"/>
                        </w:rPr>
                        <w:t>Perceived Risk</w:t>
                      </w:r>
                    </w:p>
                    <w:p w14:paraId="5F659AD2" w14:textId="77777777" w:rsidR="005156AE" w:rsidRPr="008D0A75" w:rsidRDefault="005156AE" w:rsidP="007751F3">
                      <w:pPr>
                        <w:rPr>
                          <w:b/>
                          <w:bCs/>
                          <w:lang w:val="en-US"/>
                        </w:rPr>
                      </w:pPr>
                    </w:p>
                  </w:txbxContent>
                </v:textbox>
                <w10:wrap type="square"/>
              </v:shape>
            </w:pict>
          </mc:Fallback>
        </mc:AlternateContent>
      </w:r>
    </w:p>
    <w:p w14:paraId="789FA638" w14:textId="7674E93C" w:rsidR="00E06902" w:rsidRDefault="00E06902" w:rsidP="00E06902">
      <w:pPr>
        <w:jc w:val="both"/>
      </w:pPr>
    </w:p>
    <w:p w14:paraId="1FB8ACA1" w14:textId="51965628" w:rsidR="00E06902" w:rsidRDefault="00E06902" w:rsidP="00E06902">
      <w:pPr>
        <w:jc w:val="both"/>
      </w:pPr>
    </w:p>
    <w:p w14:paraId="0AC360C0" w14:textId="07387552" w:rsidR="00E06902" w:rsidRDefault="00E06902" w:rsidP="00E06902">
      <w:pPr>
        <w:rPr>
          <w:b/>
          <w:bCs/>
          <w:noProof/>
          <w:lang w:val="en-US"/>
        </w:rPr>
      </w:pPr>
      <w:r w:rsidRPr="00CA3854">
        <w:rPr>
          <w:b/>
          <w:bCs/>
        </w:rPr>
        <w:t>Source:</w:t>
      </w:r>
      <w:r>
        <w:t xml:space="preserve"> </w:t>
      </w:r>
      <w:sdt>
        <w:sdtPr>
          <w:rPr>
            <w:b/>
            <w:bCs/>
            <w:noProof/>
            <w:lang w:val="en-US"/>
          </w:rPr>
          <w:id w:val="1706819269"/>
          <w:citation/>
        </w:sdtPr>
        <w:sdtEndPr/>
        <w:sdtContent>
          <w:r>
            <w:rPr>
              <w:b/>
              <w:bCs/>
              <w:noProof/>
              <w:lang w:val="en-US"/>
            </w:rPr>
            <w:fldChar w:fldCharType="begin"/>
          </w:r>
          <w:r w:rsidR="00765588">
            <w:rPr>
              <w:b/>
              <w:bCs/>
              <w:noProof/>
              <w:lang w:val="en-US"/>
            </w:rPr>
            <w:instrText xml:space="preserve">CITATION Bah16 \t  \l 1033 </w:instrText>
          </w:r>
          <w:r>
            <w:rPr>
              <w:b/>
              <w:bCs/>
              <w:noProof/>
              <w:lang w:val="en-US"/>
            </w:rPr>
            <w:fldChar w:fldCharType="separate"/>
          </w:r>
          <w:r w:rsidR="002E284A" w:rsidRPr="002E284A">
            <w:rPr>
              <w:noProof/>
              <w:lang w:val="en-US"/>
            </w:rPr>
            <w:t>( Bahtar &amp; Muda, 2016)</w:t>
          </w:r>
          <w:r>
            <w:rPr>
              <w:b/>
              <w:bCs/>
              <w:noProof/>
              <w:lang w:val="en-US"/>
            </w:rPr>
            <w:fldChar w:fldCharType="end"/>
          </w:r>
        </w:sdtContent>
      </w:sdt>
    </w:p>
    <w:p w14:paraId="2FED1110" w14:textId="18EE4B7B" w:rsidR="00604316" w:rsidRDefault="00604316" w:rsidP="00E06902">
      <w:pPr>
        <w:rPr>
          <w:b/>
          <w:bCs/>
          <w:noProof/>
          <w:lang w:val="en-US"/>
        </w:rPr>
      </w:pPr>
    </w:p>
    <w:p w14:paraId="08D27611" w14:textId="77777777" w:rsidR="00604316" w:rsidRPr="00CA3854" w:rsidRDefault="00604316" w:rsidP="00E06902">
      <w:pPr>
        <w:rPr>
          <w:lang w:val="en-US"/>
        </w:rPr>
      </w:pPr>
    </w:p>
    <w:p w14:paraId="04636B70" w14:textId="2BBEB95F" w:rsidR="00E06902" w:rsidRPr="00944B39" w:rsidRDefault="00E06902" w:rsidP="00E06902">
      <w:pPr>
        <w:pStyle w:val="Heading2"/>
        <w:rPr>
          <w:bCs/>
          <w:sz w:val="28"/>
          <w:szCs w:val="28"/>
        </w:rPr>
      </w:pPr>
      <w:bookmarkStart w:id="74" w:name="_Toc122021219"/>
      <w:r w:rsidRPr="00944B39">
        <w:rPr>
          <w:bCs/>
          <w:sz w:val="28"/>
          <w:szCs w:val="28"/>
        </w:rPr>
        <w:t>Development of Hypothesis</w:t>
      </w:r>
      <w:bookmarkEnd w:id="74"/>
      <w:r w:rsidRPr="00944B39">
        <w:rPr>
          <w:bCs/>
          <w:sz w:val="28"/>
          <w:szCs w:val="28"/>
        </w:rPr>
        <w:t xml:space="preserve"> </w:t>
      </w:r>
    </w:p>
    <w:p w14:paraId="751D5850" w14:textId="77777777" w:rsidR="00E06902" w:rsidRDefault="00E06902" w:rsidP="00E06902">
      <w:pPr>
        <w:spacing w:before="120" w:after="120"/>
        <w:jc w:val="both"/>
      </w:pPr>
      <w:r>
        <w:t>Based on the formulation of the problem, research objectives, and literature review, following hypotheses are developed in this research.</w:t>
      </w:r>
    </w:p>
    <w:p w14:paraId="01D1F0D9" w14:textId="06BA70A6" w:rsidR="00E06902" w:rsidRDefault="00E06902" w:rsidP="00E06902">
      <w:pPr>
        <w:spacing w:before="120" w:after="120"/>
        <w:jc w:val="both"/>
      </w:pPr>
      <w:r>
        <w:t>H</w:t>
      </w:r>
      <w:r w:rsidR="00560702">
        <w:t>1:</w:t>
      </w:r>
      <w:r w:rsidRPr="00B140D7">
        <w:t xml:space="preserve"> </w:t>
      </w:r>
      <w:r>
        <w:t>P</w:t>
      </w:r>
      <w:r w:rsidRPr="003709F7">
        <w:t xml:space="preserve">erceived </w:t>
      </w:r>
      <w:r>
        <w:t>credibility has</w:t>
      </w:r>
      <w:r w:rsidR="002824F6">
        <w:t xml:space="preserve"> a</w:t>
      </w:r>
      <w:r>
        <w:t xml:space="preserve"> </w:t>
      </w:r>
      <w:r w:rsidR="00E73931">
        <w:t xml:space="preserve">positive </w:t>
      </w:r>
      <w:r>
        <w:t>significant impact on online purchase intention</w:t>
      </w:r>
    </w:p>
    <w:p w14:paraId="6E116B01" w14:textId="0D8DB150" w:rsidR="00E06902" w:rsidRDefault="00E06902" w:rsidP="00E06902">
      <w:pPr>
        <w:spacing w:before="120" w:after="120"/>
        <w:jc w:val="both"/>
      </w:pPr>
      <w:r>
        <w:t>H</w:t>
      </w:r>
      <w:r w:rsidR="00560702">
        <w:t>2</w:t>
      </w:r>
      <w:r>
        <w:t>: Perceived</w:t>
      </w:r>
      <w:r w:rsidRPr="0043203F">
        <w:t xml:space="preserve"> </w:t>
      </w:r>
      <w:r w:rsidRPr="004E2E90">
        <w:t>usefulness</w:t>
      </w:r>
      <w:r>
        <w:t xml:space="preserve"> has</w:t>
      </w:r>
      <w:r w:rsidR="002824F6">
        <w:t xml:space="preserve"> a</w:t>
      </w:r>
      <w:r>
        <w:t xml:space="preserve"> </w:t>
      </w:r>
      <w:r w:rsidR="00E73931">
        <w:t xml:space="preserve">positive </w:t>
      </w:r>
      <w:r>
        <w:t xml:space="preserve">significant impact on online purchase intention </w:t>
      </w:r>
    </w:p>
    <w:p w14:paraId="2D42EBB8" w14:textId="598F2FF5" w:rsidR="00E06902" w:rsidRDefault="00E06902" w:rsidP="00E06902">
      <w:pPr>
        <w:spacing w:before="120" w:after="120"/>
        <w:jc w:val="both"/>
      </w:pPr>
      <w:r>
        <w:t>H</w:t>
      </w:r>
      <w:r w:rsidR="00560702">
        <w:t>3</w:t>
      </w:r>
      <w:r>
        <w:t xml:space="preserve">: Perceived risk has </w:t>
      </w:r>
      <w:r w:rsidR="002824F6">
        <w:t>a</w:t>
      </w:r>
      <w:r w:rsidR="00E73931">
        <w:t xml:space="preserve"> positive</w:t>
      </w:r>
      <w:r w:rsidR="002824F6">
        <w:t xml:space="preserve"> </w:t>
      </w:r>
      <w:r>
        <w:t xml:space="preserve">significant impact on online purchase intention </w:t>
      </w:r>
    </w:p>
    <w:p w14:paraId="3237EFCE" w14:textId="77777777" w:rsidR="00E06902" w:rsidRPr="006107BE" w:rsidRDefault="00E06902" w:rsidP="00E06902">
      <w:pPr>
        <w:spacing w:before="120" w:after="120"/>
        <w:jc w:val="both"/>
      </w:pPr>
    </w:p>
    <w:p w14:paraId="26F7713A" w14:textId="77777777" w:rsidR="00E06902" w:rsidRDefault="00E06902" w:rsidP="00E06902">
      <w:pPr>
        <w:pStyle w:val="Heading3"/>
      </w:pPr>
      <w:bookmarkStart w:id="75" w:name="_Toc108699152"/>
      <w:bookmarkStart w:id="76" w:name="_Toc121949448"/>
      <w:bookmarkStart w:id="77" w:name="_Toc122021220"/>
      <w:r>
        <w:t>Perceived Credibility and online purchase intention</w:t>
      </w:r>
      <w:bookmarkEnd w:id="75"/>
      <w:bookmarkEnd w:id="76"/>
      <w:bookmarkEnd w:id="77"/>
    </w:p>
    <w:p w14:paraId="7DBF8B2B" w14:textId="03D2920A" w:rsidR="00E06902" w:rsidRDefault="00E06902" w:rsidP="00E06902">
      <w:pPr>
        <w:jc w:val="both"/>
      </w:pPr>
      <w:r w:rsidRPr="00896986">
        <w:t xml:space="preserve">Consumers who are more active when shopping online believe that feedback supplied by service users is </w:t>
      </w:r>
      <w:r>
        <w:t>credible</w:t>
      </w:r>
      <w:r w:rsidRPr="00896986">
        <w:t xml:space="preserve"> than content provided by sellers </w:t>
      </w:r>
      <w:sdt>
        <w:sdtPr>
          <w:id w:val="398640445"/>
          <w:citation/>
        </w:sdtPr>
        <w:sdtEndPr/>
        <w:sdtContent>
          <w:r>
            <w:fldChar w:fldCharType="begin"/>
          </w:r>
          <w:r>
            <w:rPr>
              <w:lang w:val="en-US"/>
            </w:rPr>
            <w:instrText xml:space="preserve"> CITATION Jon10 \l 1033 </w:instrText>
          </w:r>
          <w:r>
            <w:fldChar w:fldCharType="separate"/>
          </w:r>
          <w:r w:rsidR="002E284A" w:rsidRPr="002E284A">
            <w:rPr>
              <w:noProof/>
              <w:lang w:val="en-US"/>
            </w:rPr>
            <w:t>(Flodén, 2010)</w:t>
          </w:r>
          <w:r>
            <w:fldChar w:fldCharType="end"/>
          </w:r>
        </w:sdtContent>
      </w:sdt>
      <w:r w:rsidRPr="00896986">
        <w:t>. Because they are motivated to avoid risk in the purchase selection process, consumers may search a</w:t>
      </w:r>
      <w:r>
        <w:t xml:space="preserve"> </w:t>
      </w:r>
      <w:r w:rsidRPr="00896986">
        <w:t>cr</w:t>
      </w:r>
      <w:r>
        <w:t>e</w:t>
      </w:r>
      <w:r w:rsidRPr="00896986">
        <w:t xml:space="preserve">dible as a source of knowledge in order to save information and processing costs. Online video reviews, particularly professional reviews, have been shown to have a considerable influence on people's buying intentions </w:t>
      </w:r>
      <w:sdt>
        <w:sdtPr>
          <w:id w:val="997619267"/>
          <w:citation/>
        </w:sdtPr>
        <w:sdtEndPr/>
        <w:sdtContent>
          <w:r>
            <w:fldChar w:fldCharType="begin"/>
          </w:r>
          <w:r w:rsidR="00D0559C">
            <w:rPr>
              <w:lang w:val="en-US"/>
            </w:rPr>
            <w:instrText xml:space="preserve">CITATION Wan13 \l 1033 </w:instrText>
          </w:r>
          <w:r>
            <w:fldChar w:fldCharType="separate"/>
          </w:r>
          <w:r w:rsidR="002E284A" w:rsidRPr="002E284A">
            <w:rPr>
              <w:noProof/>
              <w:lang w:val="en-US"/>
            </w:rPr>
            <w:t>(Wang , et al., 2018)</w:t>
          </w:r>
          <w:r>
            <w:fldChar w:fldCharType="end"/>
          </w:r>
        </w:sdtContent>
      </w:sdt>
      <w:r>
        <w:t>. A</w:t>
      </w:r>
      <w:r w:rsidRPr="00896986">
        <w:t>nd perceived legitimacy has been shown to have a positive effect on purchase intention</w:t>
      </w:r>
      <w:r>
        <w:t xml:space="preserve">, </w:t>
      </w:r>
      <w:r w:rsidRPr="003709F7">
        <w:t xml:space="preserve">demonstrated that the perceived </w:t>
      </w:r>
      <w:r>
        <w:t xml:space="preserve">credibility </w:t>
      </w:r>
      <w:r w:rsidRPr="003709F7">
        <w:t xml:space="preserve">of UGC on social media sites influences people's attitudes toward product-related </w:t>
      </w:r>
      <w:r w:rsidR="00FB0D80">
        <w:t xml:space="preserve">social media </w:t>
      </w:r>
      <w:r w:rsidRPr="003709F7">
        <w:t>UGC in a positive way. Furthermore, perceived credibility has been demonstrated to have a beneficial effect on purchase intention in online environments</w:t>
      </w:r>
      <w:r>
        <w:t xml:space="preserve"> </w:t>
      </w:r>
      <w:sdt>
        <w:sdtPr>
          <w:id w:val="-738091678"/>
          <w:citation/>
        </w:sdtPr>
        <w:sdtEndPr/>
        <w:sdtContent>
          <w:r>
            <w:fldChar w:fldCharType="begin"/>
          </w:r>
          <w:r w:rsidR="00D0559C">
            <w:rPr>
              <w:lang w:val="en-US"/>
            </w:rPr>
            <w:instrText xml:space="preserve">CITATION Hsu131 \l 1033 </w:instrText>
          </w:r>
          <w:r>
            <w:fldChar w:fldCharType="separate"/>
          </w:r>
          <w:r w:rsidR="002E284A" w:rsidRPr="002E284A">
            <w:rPr>
              <w:noProof/>
              <w:lang w:val="en-US"/>
            </w:rPr>
            <w:t>( Hsu , Lin , &amp; Chiang , 2018)</w:t>
          </w:r>
          <w:r>
            <w:fldChar w:fldCharType="end"/>
          </w:r>
        </w:sdtContent>
      </w:sdt>
      <w:r>
        <w:t>.</w:t>
      </w:r>
    </w:p>
    <w:p w14:paraId="384AED4D" w14:textId="5FC02F2F" w:rsidR="00E06902" w:rsidRDefault="00E06902" w:rsidP="00E06902">
      <w:pPr>
        <w:spacing w:before="120" w:after="120"/>
        <w:jc w:val="both"/>
      </w:pPr>
      <w:r>
        <w:t>H1: P</w:t>
      </w:r>
      <w:r w:rsidRPr="003709F7">
        <w:t xml:space="preserve">erceived </w:t>
      </w:r>
      <w:r>
        <w:t>credibility has</w:t>
      </w:r>
      <w:r w:rsidR="002824F6">
        <w:t xml:space="preserve"> a</w:t>
      </w:r>
      <w:r>
        <w:t xml:space="preserve"> </w:t>
      </w:r>
      <w:r w:rsidR="00E73931">
        <w:t xml:space="preserve">positive </w:t>
      </w:r>
      <w:r>
        <w:t xml:space="preserve">significant impact on online purchase intention </w:t>
      </w:r>
    </w:p>
    <w:p w14:paraId="2D7E8667" w14:textId="77777777" w:rsidR="00E06902" w:rsidRDefault="00E06902" w:rsidP="00E06902">
      <w:pPr>
        <w:pStyle w:val="Heading3"/>
      </w:pPr>
      <w:bookmarkStart w:id="78" w:name="_Toc108699153"/>
      <w:bookmarkStart w:id="79" w:name="_Toc121949449"/>
      <w:bookmarkStart w:id="80" w:name="_Toc122021221"/>
      <w:r>
        <w:t>Perceived Usefulness and online purchase intention</w:t>
      </w:r>
      <w:bookmarkEnd w:id="78"/>
      <w:bookmarkEnd w:id="79"/>
      <w:bookmarkEnd w:id="80"/>
    </w:p>
    <w:p w14:paraId="69F6F8AE" w14:textId="23BD61BB" w:rsidR="00E06902" w:rsidRDefault="00E06902" w:rsidP="00E06902">
      <w:pPr>
        <w:jc w:val="both"/>
      </w:pPr>
      <w:r>
        <w:t>P</w:t>
      </w:r>
      <w:r w:rsidRPr="004E2E90">
        <w:t xml:space="preserve">erceived usefulness has a substantial effect on online shopping behaviour in Spain </w:t>
      </w:r>
      <w:sdt>
        <w:sdtPr>
          <w:id w:val="-1012523374"/>
          <w:citation/>
        </w:sdtPr>
        <w:sdtEndPr/>
        <w:sdtContent>
          <w:r>
            <w:fldChar w:fldCharType="begin"/>
          </w:r>
          <w:r w:rsidR="00AB0647">
            <w:rPr>
              <w:lang w:val="en-US"/>
            </w:rPr>
            <w:instrText xml:space="preserve">CITATION Her11 \l 1033 </w:instrText>
          </w:r>
          <w:r>
            <w:fldChar w:fldCharType="separate"/>
          </w:r>
          <w:r w:rsidR="002E284A" w:rsidRPr="002E284A">
            <w:rPr>
              <w:noProof/>
              <w:lang w:val="en-US"/>
            </w:rPr>
            <w:t>( Hernandez, Jimenez, &amp; Martin, 2021)</w:t>
          </w:r>
          <w:r>
            <w:fldChar w:fldCharType="end"/>
          </w:r>
        </w:sdtContent>
      </w:sdt>
      <w:r>
        <w:t>. B</w:t>
      </w:r>
      <w:r w:rsidRPr="004E2E90">
        <w:t xml:space="preserve">ut </w:t>
      </w:r>
      <w:r w:rsidRPr="00CA3854">
        <w:rPr>
          <w:noProof/>
          <w:lang w:val="en-US"/>
        </w:rPr>
        <w:t>Seyed Fathollah</w:t>
      </w:r>
      <w:r>
        <w:t xml:space="preserve"> </w:t>
      </w:r>
      <w:sdt>
        <w:sdtPr>
          <w:id w:val="1567529242"/>
          <w:citation/>
        </w:sdtPr>
        <w:sdtEndPr/>
        <w:sdtContent>
          <w:r>
            <w:fldChar w:fldCharType="begin"/>
          </w:r>
          <w:r w:rsidR="00AB0647">
            <w:rPr>
              <w:lang w:val="en-US"/>
            </w:rPr>
            <w:instrText xml:space="preserve">CITATION Sey11 \n  \t  \l 1033 </w:instrText>
          </w:r>
          <w:r>
            <w:fldChar w:fldCharType="separate"/>
          </w:r>
          <w:r w:rsidR="002E284A" w:rsidRPr="002E284A">
            <w:rPr>
              <w:noProof/>
              <w:lang w:val="en-US"/>
            </w:rPr>
            <w:t>(2021)</w:t>
          </w:r>
          <w:r>
            <w:fldChar w:fldCharType="end"/>
          </w:r>
        </w:sdtContent>
      </w:sdt>
      <w:r w:rsidRPr="004E2E90">
        <w:t xml:space="preserve"> discovered that perceived usefulness had no significant effect on internet purchasing behaviour in Iran. So far, it has been suggested that perceived ease of use influences perceived usefulness and purchase intention, which has been explored in terms of why a consumer purchases a specific brand </w:t>
      </w:r>
      <w:sdt>
        <w:sdtPr>
          <w:id w:val="1697121508"/>
          <w:citation/>
        </w:sdtPr>
        <w:sdtEndPr/>
        <w:sdtContent>
          <w:r>
            <w:fldChar w:fldCharType="begin"/>
          </w:r>
          <w:r w:rsidR="00AB0647">
            <w:rPr>
              <w:lang w:val="en-US"/>
            </w:rPr>
            <w:instrText xml:space="preserve">CITATION Azi15 \l 1033 </w:instrText>
          </w:r>
          <w:r>
            <w:fldChar w:fldCharType="separate"/>
          </w:r>
          <w:r w:rsidR="002E284A" w:rsidRPr="002E284A">
            <w:rPr>
              <w:noProof/>
              <w:lang w:val="en-US"/>
            </w:rPr>
            <w:t>(Azi, 2015)</w:t>
          </w:r>
          <w:r>
            <w:fldChar w:fldCharType="end"/>
          </w:r>
        </w:sdtContent>
      </w:sdt>
      <w:r>
        <w:t xml:space="preserve">. </w:t>
      </w:r>
      <w:r w:rsidRPr="004E2E90">
        <w:t xml:space="preserve">Purchase intent has been discovered as a result of several characteristics such as attitude </w:t>
      </w:r>
      <w:sdt>
        <w:sdtPr>
          <w:id w:val="1108087809"/>
          <w:citation/>
        </w:sdtPr>
        <w:sdtEndPr/>
        <w:sdtContent>
          <w:r>
            <w:fldChar w:fldCharType="begin"/>
          </w:r>
          <w:r w:rsidR="00AB0647">
            <w:rPr>
              <w:lang w:val="en-US"/>
            </w:rPr>
            <w:instrText xml:space="preserve">CITATION Wan19 \l 1033 </w:instrText>
          </w:r>
          <w:r>
            <w:fldChar w:fldCharType="separate"/>
          </w:r>
          <w:r w:rsidR="002E284A" w:rsidRPr="002E284A">
            <w:rPr>
              <w:noProof/>
              <w:lang w:val="en-US"/>
            </w:rPr>
            <w:t>(Wang, Cao, &amp; Park, 2019)</w:t>
          </w:r>
          <w:r>
            <w:fldChar w:fldCharType="end"/>
          </w:r>
        </w:sdtContent>
      </w:sdt>
      <w:r>
        <w:t xml:space="preserve"> ,</w:t>
      </w:r>
      <w:r w:rsidRPr="004E2E90">
        <w:t xml:space="preserve"> and as a predictor of satisfaction </w:t>
      </w:r>
      <w:sdt>
        <w:sdtPr>
          <w:id w:val="-2140097034"/>
          <w:citation/>
        </w:sdtPr>
        <w:sdtEndPr/>
        <w:sdtContent>
          <w:r>
            <w:fldChar w:fldCharType="begin"/>
          </w:r>
          <w:r w:rsidR="00AB0647">
            <w:rPr>
              <w:lang w:val="en-US"/>
            </w:rPr>
            <w:instrText xml:space="preserve">CITATION Ryu09 \l 1033 </w:instrText>
          </w:r>
          <w:r>
            <w:fldChar w:fldCharType="separate"/>
          </w:r>
          <w:r w:rsidR="002E284A" w:rsidRPr="002E284A">
            <w:rPr>
              <w:noProof/>
              <w:lang w:val="en-US"/>
            </w:rPr>
            <w:t>(Ryu &amp; Han, 2009)</w:t>
          </w:r>
          <w:r>
            <w:fldChar w:fldCharType="end"/>
          </w:r>
        </w:sdtContent>
      </w:sdt>
      <w:r>
        <w:t xml:space="preserve">.  </w:t>
      </w:r>
      <w:r w:rsidRPr="004E2E90">
        <w:t>According to</w:t>
      </w:r>
      <w:r>
        <w:t xml:space="preserve"> Hyun </w:t>
      </w:r>
      <w:sdt>
        <w:sdtPr>
          <w:id w:val="-728217779"/>
          <w:citation/>
        </w:sdtPr>
        <w:sdtEndPr/>
        <w:sdtContent>
          <w:r>
            <w:fldChar w:fldCharType="begin"/>
          </w:r>
          <w:r w:rsidR="00AB0647">
            <w:rPr>
              <w:lang w:val="en-US"/>
            </w:rPr>
            <w:instrText xml:space="preserve">CITATION Kim101 \n  \t  \l 1033 </w:instrText>
          </w:r>
          <w:r>
            <w:fldChar w:fldCharType="separate"/>
          </w:r>
          <w:r w:rsidR="002E284A" w:rsidRPr="002E284A">
            <w:rPr>
              <w:noProof/>
              <w:lang w:val="en-US"/>
            </w:rPr>
            <w:t>(2010)</w:t>
          </w:r>
          <w:r>
            <w:fldChar w:fldCharType="end"/>
          </w:r>
        </w:sdtContent>
      </w:sdt>
      <w:r>
        <w:t xml:space="preserve">, </w:t>
      </w:r>
      <w:r w:rsidRPr="004E2E90">
        <w:t xml:space="preserve">perceived utility has a considerable impact on the intention to purchase via the internet. </w:t>
      </w:r>
      <w:r>
        <w:t xml:space="preserve">Not only that, </w:t>
      </w:r>
      <w:r w:rsidRPr="004E2E90">
        <w:t>shoppers expected to acquire helpful information and to browse through items conveniently for purchase.</w:t>
      </w:r>
      <w:r>
        <w:t xml:space="preserve"> </w:t>
      </w:r>
      <w:r w:rsidRPr="004E2E90">
        <w:t>Otherwise, because there are many similar products on sale in other online stores, online buyers will shift to their competitors</w:t>
      </w:r>
      <w:sdt>
        <w:sdtPr>
          <w:id w:val="-1021625649"/>
          <w:citation/>
        </w:sdtPr>
        <w:sdtEndPr/>
        <w:sdtContent>
          <w:r>
            <w:fldChar w:fldCharType="begin"/>
          </w:r>
          <w:r w:rsidR="00AB0647">
            <w:rPr>
              <w:lang w:val="en-US"/>
            </w:rPr>
            <w:instrText xml:space="preserve">CITATION Kim102 \l 1033 </w:instrText>
          </w:r>
          <w:r>
            <w:fldChar w:fldCharType="separate"/>
          </w:r>
          <w:r w:rsidR="002E284A">
            <w:rPr>
              <w:noProof/>
              <w:lang w:val="en-US"/>
            </w:rPr>
            <w:t xml:space="preserve"> </w:t>
          </w:r>
          <w:r w:rsidR="002E284A" w:rsidRPr="002E284A">
            <w:rPr>
              <w:noProof/>
              <w:lang w:val="en-US"/>
            </w:rPr>
            <w:t>(Kim &amp; Song, 2010)</w:t>
          </w:r>
          <w:r>
            <w:fldChar w:fldCharType="end"/>
          </w:r>
        </w:sdtContent>
      </w:sdt>
      <w:r>
        <w:t>.</w:t>
      </w:r>
      <w:r w:rsidRPr="004E2E90">
        <w:t xml:space="preserve"> In brief, perceived usefulness influences consumers' propensity to purchase in high-risk situations</w:t>
      </w:r>
      <w:r>
        <w:t xml:space="preserve"> </w:t>
      </w:r>
      <w:sdt>
        <w:sdtPr>
          <w:id w:val="285078934"/>
          <w:citation/>
        </w:sdtPr>
        <w:sdtEndPr/>
        <w:sdtContent>
          <w:r>
            <w:fldChar w:fldCharType="begin"/>
          </w:r>
          <w:r w:rsidR="00AB0647">
            <w:rPr>
              <w:lang w:val="en-US"/>
            </w:rPr>
            <w:instrText xml:space="preserve">CITATION Riq14 \l 1033 </w:instrText>
          </w:r>
          <w:r>
            <w:fldChar w:fldCharType="separate"/>
          </w:r>
          <w:r w:rsidR="002E284A" w:rsidRPr="002E284A">
            <w:rPr>
              <w:noProof/>
              <w:lang w:val="en-US"/>
            </w:rPr>
            <w:t>(Riquelme &amp; Roman, 2014)</w:t>
          </w:r>
          <w:r>
            <w:fldChar w:fldCharType="end"/>
          </w:r>
        </w:sdtContent>
      </w:sdt>
      <w:r>
        <w:t xml:space="preserve">. </w:t>
      </w:r>
    </w:p>
    <w:p w14:paraId="42AF0E31" w14:textId="4043E70B" w:rsidR="00E06902" w:rsidRDefault="00E06902" w:rsidP="00E06902">
      <w:pPr>
        <w:spacing w:before="120" w:after="120"/>
        <w:jc w:val="both"/>
      </w:pPr>
      <w:r>
        <w:t>H</w:t>
      </w:r>
      <w:r w:rsidR="00560702">
        <w:t>2</w:t>
      </w:r>
      <w:r>
        <w:t>: Perceived</w:t>
      </w:r>
      <w:r w:rsidRPr="0043203F">
        <w:t xml:space="preserve"> </w:t>
      </w:r>
      <w:r w:rsidRPr="004E2E90">
        <w:t>usefulness</w:t>
      </w:r>
      <w:r>
        <w:t xml:space="preserve"> has </w:t>
      </w:r>
      <w:r w:rsidR="002824F6">
        <w:t>a</w:t>
      </w:r>
      <w:r w:rsidR="00E73931">
        <w:t xml:space="preserve"> positive</w:t>
      </w:r>
      <w:r w:rsidR="002824F6">
        <w:t xml:space="preserve"> </w:t>
      </w:r>
      <w:r>
        <w:t xml:space="preserve">significant impact on online </w:t>
      </w:r>
      <w:r w:rsidRPr="00C2467B">
        <w:rPr>
          <w:b/>
          <w:bCs/>
        </w:rPr>
        <w:t>purchase intention</w:t>
      </w:r>
      <w:r>
        <w:t xml:space="preserve"> </w:t>
      </w:r>
    </w:p>
    <w:p w14:paraId="50C0459E" w14:textId="77777777" w:rsidR="00E06902" w:rsidRDefault="00E06902" w:rsidP="00E06902">
      <w:pPr>
        <w:pStyle w:val="Heading3"/>
      </w:pPr>
      <w:bookmarkStart w:id="81" w:name="_Toc108699154"/>
      <w:bookmarkStart w:id="82" w:name="_Toc121949450"/>
      <w:bookmarkStart w:id="83" w:name="_Toc122021222"/>
      <w:r>
        <w:t>Perceived Risk and online purchase intention</w:t>
      </w:r>
      <w:bookmarkEnd w:id="81"/>
      <w:bookmarkEnd w:id="82"/>
      <w:bookmarkEnd w:id="83"/>
    </w:p>
    <w:p w14:paraId="7B3B93BD" w14:textId="4A7B5655" w:rsidR="00E06902" w:rsidRDefault="00E06902" w:rsidP="00E06902">
      <w:pPr>
        <w:spacing w:before="120" w:after="120"/>
        <w:jc w:val="both"/>
      </w:pPr>
      <w:r w:rsidRPr="0095574A">
        <w:t xml:space="preserve">Consumer purchase intentions are heavily influenced by perceived risk. Consumers' risk perception is critical in affecting their evaluations and purchase behaviours </w:t>
      </w:r>
      <w:sdt>
        <w:sdtPr>
          <w:id w:val="902185971"/>
          <w:citation/>
        </w:sdtPr>
        <w:sdtEndPr/>
        <w:sdtContent>
          <w:r>
            <w:fldChar w:fldCharType="begin"/>
          </w:r>
          <w:r w:rsidR="00AB0647">
            <w:rPr>
              <w:lang w:val="en-US"/>
            </w:rPr>
            <w:instrText xml:space="preserve">CITATION KoH04 \l 1033 </w:instrText>
          </w:r>
          <w:r>
            <w:fldChar w:fldCharType="separate"/>
          </w:r>
          <w:r w:rsidR="002E284A" w:rsidRPr="002E284A">
            <w:rPr>
              <w:noProof/>
              <w:lang w:val="en-US"/>
            </w:rPr>
            <w:t>(Ko, Jung, Kim , &amp; Shim , 2014)</w:t>
          </w:r>
          <w:r>
            <w:fldChar w:fldCharType="end"/>
          </w:r>
        </w:sdtContent>
      </w:sdt>
      <w:r w:rsidRPr="0095574A">
        <w:t>. When compared to in-store purchases, consumers felt a larger level of risk when purchasing online. consumers who perceive larger risks are less inclined to purchase online items or services</w:t>
      </w:r>
      <w:sdt>
        <w:sdtPr>
          <w:id w:val="1099678034"/>
          <w:citation/>
        </w:sdtPr>
        <w:sdtEndPr/>
        <w:sdtContent>
          <w:r>
            <w:fldChar w:fldCharType="begin"/>
          </w:r>
          <w:r w:rsidR="00AB0647">
            <w:rPr>
              <w:lang w:val="en-US"/>
            </w:rPr>
            <w:instrText xml:space="preserve">CITATION Cho03 \l 1033 </w:instrText>
          </w:r>
          <w:r>
            <w:fldChar w:fldCharType="separate"/>
          </w:r>
          <w:r w:rsidR="002E284A">
            <w:rPr>
              <w:noProof/>
              <w:lang w:val="en-US"/>
            </w:rPr>
            <w:t xml:space="preserve"> </w:t>
          </w:r>
          <w:r w:rsidR="002E284A" w:rsidRPr="002E284A">
            <w:rPr>
              <w:noProof/>
              <w:lang w:val="en-US"/>
            </w:rPr>
            <w:t>(Choi &amp; Lee, 2013)</w:t>
          </w:r>
          <w:r>
            <w:fldChar w:fldCharType="end"/>
          </w:r>
        </w:sdtContent>
      </w:sdt>
      <w:r>
        <w:t xml:space="preserve"> . </w:t>
      </w:r>
      <w:r w:rsidRPr="0095574A">
        <w:t xml:space="preserve"> It can be argued that perceived risks have a detrimental impact on customer intentions to make online purchases </w:t>
      </w:r>
      <w:sdt>
        <w:sdtPr>
          <w:id w:val="1347299444"/>
          <w:citation/>
        </w:sdtPr>
        <w:sdtEndPr/>
        <w:sdtContent>
          <w:r>
            <w:fldChar w:fldCharType="begin"/>
          </w:r>
          <w:r w:rsidR="00AB0647">
            <w:rPr>
              <w:lang w:val="en-US"/>
            </w:rPr>
            <w:instrText xml:space="preserve">CITATION Liu13 \l 1033 </w:instrText>
          </w:r>
          <w:r>
            <w:fldChar w:fldCharType="separate"/>
          </w:r>
          <w:r w:rsidR="002E284A" w:rsidRPr="002E284A">
            <w:rPr>
              <w:noProof/>
              <w:lang w:val="en-US"/>
            </w:rPr>
            <w:t>(Liu &amp; Wei, 2013)</w:t>
          </w:r>
          <w:r>
            <w:fldChar w:fldCharType="end"/>
          </w:r>
        </w:sdtContent>
      </w:sdt>
      <w:r>
        <w:t>. T</w:t>
      </w:r>
      <w:r w:rsidRPr="0095574A">
        <w:t>he bigger the perceived risk of purchasing at online stores, the lower the consumer's purchase intentions</w:t>
      </w:r>
      <w:r>
        <w:t xml:space="preserve"> </w:t>
      </w:r>
      <w:sdt>
        <w:sdtPr>
          <w:id w:val="1386685040"/>
          <w:citation/>
        </w:sdtPr>
        <w:sdtEndPr/>
        <w:sdtContent>
          <w:r>
            <w:fldChar w:fldCharType="begin"/>
          </w:r>
          <w:r w:rsidR="00AB0647">
            <w:rPr>
              <w:lang w:val="en-US"/>
            </w:rPr>
            <w:instrText xml:space="preserve">CITATION Kim13 \l 1033 </w:instrText>
          </w:r>
          <w:r>
            <w:fldChar w:fldCharType="separate"/>
          </w:r>
          <w:r w:rsidR="002E284A" w:rsidRPr="002E284A">
            <w:rPr>
              <w:noProof/>
              <w:lang w:val="en-US"/>
            </w:rPr>
            <w:t>(Kim &amp; Lennon , 2013)</w:t>
          </w:r>
          <w:r>
            <w:fldChar w:fldCharType="end"/>
          </w:r>
        </w:sdtContent>
      </w:sdt>
      <w:r>
        <w:t>.</w:t>
      </w:r>
      <w:r w:rsidRPr="0095574A">
        <w:t xml:space="preserve"> </w:t>
      </w:r>
      <w:r>
        <w:t>P</w:t>
      </w:r>
      <w:r w:rsidRPr="0095574A">
        <w:t>erceived risk has a detrimental impact on customer intentions to purchase online</w:t>
      </w:r>
      <w:sdt>
        <w:sdtPr>
          <w:id w:val="2103759346"/>
          <w:citation/>
        </w:sdtPr>
        <w:sdtEndPr/>
        <w:sdtContent>
          <w:r>
            <w:fldChar w:fldCharType="begin"/>
          </w:r>
          <w:r w:rsidR="00AB0647">
            <w:rPr>
              <w:lang w:val="en-US"/>
            </w:rPr>
            <w:instrText xml:space="preserve">CITATION Bil15 \l 1033 </w:instrText>
          </w:r>
          <w:r>
            <w:fldChar w:fldCharType="separate"/>
          </w:r>
          <w:r w:rsidR="002E284A">
            <w:rPr>
              <w:noProof/>
              <w:lang w:val="en-US"/>
            </w:rPr>
            <w:t xml:space="preserve"> </w:t>
          </w:r>
          <w:r w:rsidR="002E284A" w:rsidRPr="002E284A">
            <w:rPr>
              <w:noProof/>
              <w:lang w:val="en-US"/>
            </w:rPr>
            <w:t>(Sadiq, Rahman, &amp; Qamar, 2018)</w:t>
          </w:r>
          <w:r>
            <w:fldChar w:fldCharType="end"/>
          </w:r>
        </w:sdtContent>
      </w:sdt>
      <w:r w:rsidRPr="0095574A">
        <w:t xml:space="preserve">. This shows that when consumers learn that the transaction is risky, their desire to buy online is lowered </w:t>
      </w:r>
      <w:sdt>
        <w:sdtPr>
          <w:id w:val="106707018"/>
          <w:citation/>
        </w:sdtPr>
        <w:sdtEndPr/>
        <w:sdtContent>
          <w:r>
            <w:fldChar w:fldCharType="begin"/>
          </w:r>
          <w:r w:rsidR="00AB0647">
            <w:rPr>
              <w:lang w:val="en-US"/>
            </w:rPr>
            <w:instrText xml:space="preserve">CITATION Akh15 \l 1033 </w:instrText>
          </w:r>
          <w:r>
            <w:fldChar w:fldCharType="separate"/>
          </w:r>
          <w:r w:rsidR="002E284A" w:rsidRPr="002E284A">
            <w:rPr>
              <w:noProof/>
              <w:lang w:val="en-US"/>
            </w:rPr>
            <w:t>( Akhlaq &amp; Ahmed , 2015)</w:t>
          </w:r>
          <w:r>
            <w:fldChar w:fldCharType="end"/>
          </w:r>
        </w:sdtContent>
      </w:sdt>
      <w:r w:rsidRPr="0095574A">
        <w:t>.</w:t>
      </w:r>
      <w:r>
        <w:t xml:space="preserve"> </w:t>
      </w:r>
      <w:r w:rsidRPr="0095574A">
        <w:t>Similarly, in this study, consumers were more inclined to refrain from purchasing clothes online when the risk was assessed to be significant. Previous research has found that perceived risk is adversely associated to online purchase intentions</w:t>
      </w:r>
      <w:r>
        <w:t xml:space="preserve"> </w:t>
      </w:r>
      <w:sdt>
        <w:sdtPr>
          <w:id w:val="-2080514533"/>
          <w:citation/>
        </w:sdtPr>
        <w:sdtEndPr/>
        <w:sdtContent>
          <w:r>
            <w:fldChar w:fldCharType="begin"/>
          </w:r>
          <w:r w:rsidR="00AB0647">
            <w:rPr>
              <w:lang w:val="en-US"/>
            </w:rPr>
            <w:instrText xml:space="preserve">CITATION Bil15 \l 1033 </w:instrText>
          </w:r>
          <w:r>
            <w:fldChar w:fldCharType="separate"/>
          </w:r>
          <w:r w:rsidR="002E284A" w:rsidRPr="002E284A">
            <w:rPr>
              <w:noProof/>
              <w:lang w:val="en-US"/>
            </w:rPr>
            <w:t>(Sadiq, Rahman, &amp; Qamar, 2018)</w:t>
          </w:r>
          <w:r>
            <w:fldChar w:fldCharType="end"/>
          </w:r>
        </w:sdtContent>
      </w:sdt>
      <w:r>
        <w:t>.</w:t>
      </w:r>
    </w:p>
    <w:p w14:paraId="379FB598" w14:textId="221740BC" w:rsidR="00E06902" w:rsidRDefault="00E06902" w:rsidP="00E06902">
      <w:pPr>
        <w:spacing w:before="120" w:after="120"/>
        <w:jc w:val="both"/>
      </w:pPr>
      <w:r>
        <w:t>H</w:t>
      </w:r>
      <w:r w:rsidR="00560702">
        <w:t>3</w:t>
      </w:r>
      <w:r>
        <w:t>: Perceived risk has</w:t>
      </w:r>
      <w:r w:rsidR="002824F6">
        <w:t xml:space="preserve"> a</w:t>
      </w:r>
      <w:r>
        <w:t xml:space="preserve"> </w:t>
      </w:r>
      <w:r w:rsidR="00E73931">
        <w:t xml:space="preserve">positive </w:t>
      </w:r>
      <w:r>
        <w:t xml:space="preserve">significant impact on online purchase intention </w:t>
      </w:r>
    </w:p>
    <w:p w14:paraId="05064C7B" w14:textId="77777777" w:rsidR="00E06902" w:rsidRDefault="00E06902" w:rsidP="00E06902">
      <w:pPr>
        <w:spacing w:before="120" w:after="120"/>
        <w:jc w:val="both"/>
      </w:pPr>
    </w:p>
    <w:p w14:paraId="5DB0D05E" w14:textId="77777777" w:rsidR="00E06902" w:rsidRDefault="00E06902" w:rsidP="00E06902">
      <w:pPr>
        <w:spacing w:before="120" w:after="120"/>
        <w:jc w:val="both"/>
      </w:pPr>
    </w:p>
    <w:p w14:paraId="63367D23" w14:textId="77777777" w:rsidR="00E06902" w:rsidRDefault="00E06902" w:rsidP="00E06902">
      <w:pPr>
        <w:spacing w:before="120" w:after="120"/>
        <w:jc w:val="both"/>
      </w:pPr>
    </w:p>
    <w:p w14:paraId="3C6BA37F" w14:textId="77777777" w:rsidR="00E06902" w:rsidRDefault="00E06902" w:rsidP="00E06902">
      <w:pPr>
        <w:spacing w:before="120" w:after="120"/>
        <w:jc w:val="both"/>
      </w:pPr>
    </w:p>
    <w:p w14:paraId="086C1BAD" w14:textId="77777777" w:rsidR="00E06902" w:rsidRDefault="00E06902" w:rsidP="00E06902">
      <w:pPr>
        <w:spacing w:before="120" w:after="120"/>
        <w:jc w:val="both"/>
      </w:pPr>
    </w:p>
    <w:p w14:paraId="366E7BD6" w14:textId="77777777" w:rsidR="00E06902" w:rsidRDefault="00E06902" w:rsidP="00E06902">
      <w:pPr>
        <w:spacing w:before="120" w:after="120"/>
        <w:jc w:val="both"/>
      </w:pPr>
    </w:p>
    <w:p w14:paraId="47919F3A" w14:textId="77777777" w:rsidR="00E06902" w:rsidRDefault="00E06902" w:rsidP="00E06902">
      <w:pPr>
        <w:spacing w:before="120" w:after="120"/>
        <w:jc w:val="both"/>
      </w:pPr>
    </w:p>
    <w:p w14:paraId="38964FC9" w14:textId="77777777" w:rsidR="00E06902" w:rsidRDefault="00E06902" w:rsidP="00E06902">
      <w:pPr>
        <w:spacing w:before="120" w:after="120"/>
        <w:jc w:val="both"/>
      </w:pPr>
    </w:p>
    <w:p w14:paraId="797F9214" w14:textId="77777777" w:rsidR="00E06902" w:rsidRDefault="00E06902" w:rsidP="00E06902">
      <w:pPr>
        <w:spacing w:before="120" w:after="120"/>
        <w:jc w:val="both"/>
      </w:pPr>
    </w:p>
    <w:p w14:paraId="2E141515" w14:textId="77777777" w:rsidR="00E06902" w:rsidRDefault="00E06902" w:rsidP="00E06902">
      <w:pPr>
        <w:spacing w:before="120" w:after="120"/>
        <w:jc w:val="both"/>
      </w:pPr>
    </w:p>
    <w:p w14:paraId="53799E5E" w14:textId="77777777" w:rsidR="00E06902" w:rsidRDefault="00E06902" w:rsidP="00E06902">
      <w:pPr>
        <w:spacing w:before="120" w:after="120"/>
        <w:jc w:val="both"/>
      </w:pPr>
    </w:p>
    <w:p w14:paraId="2DA08E28" w14:textId="77777777" w:rsidR="00E06902" w:rsidRPr="00944B39" w:rsidRDefault="00E06902" w:rsidP="00E06902">
      <w:pPr>
        <w:pStyle w:val="Heading2"/>
        <w:rPr>
          <w:sz w:val="28"/>
          <w:szCs w:val="28"/>
        </w:rPr>
      </w:pPr>
      <w:bookmarkStart w:id="84" w:name="_Toc122021223"/>
      <w:r w:rsidRPr="00944B39">
        <w:rPr>
          <w:sz w:val="28"/>
          <w:szCs w:val="28"/>
        </w:rPr>
        <w:t>Introduction – Operationalization</w:t>
      </w:r>
      <w:bookmarkEnd w:id="84"/>
      <w:r w:rsidRPr="00944B39">
        <w:rPr>
          <w:sz w:val="28"/>
          <w:szCs w:val="28"/>
        </w:rPr>
        <w:t xml:space="preserve"> </w:t>
      </w:r>
    </w:p>
    <w:p w14:paraId="037A5858" w14:textId="772791F8" w:rsidR="00E06902" w:rsidRDefault="00E06902" w:rsidP="00E06902">
      <w:pPr>
        <w:spacing w:before="120" w:after="120"/>
        <w:jc w:val="both"/>
      </w:pPr>
      <w:r>
        <w:t>The concepts researcher intends to measure through this research study were operationalized in here. From each concept, researcher have created questions appropriately to ensure that the concept was being measured appropriately through accepted methods. As follows, measurement indicator, source of each indicator, response format to each measure is presented.</w:t>
      </w:r>
    </w:p>
    <w:p w14:paraId="4417D81F" w14:textId="4F501618" w:rsidR="00604316" w:rsidRDefault="00604316" w:rsidP="00E06902">
      <w:pPr>
        <w:spacing w:before="120" w:after="120"/>
        <w:jc w:val="both"/>
      </w:pPr>
    </w:p>
    <w:p w14:paraId="4E6C8935" w14:textId="77777777" w:rsidR="00604316" w:rsidRDefault="00604316" w:rsidP="00E06902">
      <w:pPr>
        <w:spacing w:before="120" w:after="120"/>
        <w:jc w:val="both"/>
      </w:pPr>
    </w:p>
    <w:p w14:paraId="079BEA36" w14:textId="3416C0AC" w:rsidR="00E06902" w:rsidRDefault="00433BC5" w:rsidP="00433BC5">
      <w:pPr>
        <w:pStyle w:val="Caption"/>
      </w:pPr>
      <w:bookmarkStart w:id="85" w:name="_Toc122020831"/>
      <w:bookmarkStart w:id="86" w:name="_Toc122020909"/>
      <w:r>
        <w:t xml:space="preserve">Table </w:t>
      </w:r>
      <w:r>
        <w:fldChar w:fldCharType="begin"/>
      </w:r>
      <w:r>
        <w:instrText xml:space="preserve"> SEQ Table \* ARABIC </w:instrText>
      </w:r>
      <w:r>
        <w:fldChar w:fldCharType="separate"/>
      </w:r>
      <w:r w:rsidR="001268B0">
        <w:rPr>
          <w:noProof/>
        </w:rPr>
        <w:t>2</w:t>
      </w:r>
      <w:r>
        <w:fldChar w:fldCharType="end"/>
      </w:r>
      <w:r>
        <w:t xml:space="preserve"> : </w:t>
      </w:r>
      <w:r w:rsidRPr="00105E5F">
        <w:t>Operationalization Table</w:t>
      </w:r>
      <w:bookmarkEnd w:id="85"/>
      <w:bookmarkEnd w:id="86"/>
    </w:p>
    <w:tbl>
      <w:tblPr>
        <w:tblStyle w:val="TableGrid"/>
        <w:tblW w:w="9527" w:type="dxa"/>
        <w:tblLook w:val="04A0" w:firstRow="1" w:lastRow="0" w:firstColumn="1" w:lastColumn="0" w:noHBand="0" w:noVBand="1"/>
      </w:tblPr>
      <w:tblGrid>
        <w:gridCol w:w="1241"/>
        <w:gridCol w:w="1323"/>
        <w:gridCol w:w="3890"/>
        <w:gridCol w:w="1449"/>
        <w:gridCol w:w="1624"/>
      </w:tblGrid>
      <w:tr w:rsidR="00C86FC4" w14:paraId="1D8A0345" w14:textId="77777777" w:rsidTr="00907EE4">
        <w:trPr>
          <w:trHeight w:val="786"/>
        </w:trPr>
        <w:tc>
          <w:tcPr>
            <w:tcW w:w="1241" w:type="dxa"/>
          </w:tcPr>
          <w:p w14:paraId="0374BC9D" w14:textId="77777777" w:rsidR="00E06902" w:rsidRPr="00AF6A0C" w:rsidRDefault="00E06902" w:rsidP="00E06902">
            <w:pPr>
              <w:spacing w:before="120" w:after="120"/>
              <w:jc w:val="both"/>
              <w:rPr>
                <w:b/>
                <w:bCs/>
              </w:rPr>
            </w:pPr>
            <w:r w:rsidRPr="00AF6A0C">
              <w:rPr>
                <w:b/>
                <w:bCs/>
              </w:rPr>
              <w:t>Concept</w:t>
            </w:r>
          </w:p>
        </w:tc>
        <w:tc>
          <w:tcPr>
            <w:tcW w:w="1323" w:type="dxa"/>
          </w:tcPr>
          <w:p w14:paraId="30747FD8" w14:textId="77777777" w:rsidR="00E06902" w:rsidRPr="006A26A1" w:rsidRDefault="00E06902" w:rsidP="00E06902">
            <w:pPr>
              <w:spacing w:before="120" w:after="120"/>
              <w:jc w:val="both"/>
              <w:rPr>
                <w:b/>
                <w:bCs/>
              </w:rPr>
            </w:pPr>
            <w:r w:rsidRPr="006A26A1">
              <w:rPr>
                <w:b/>
                <w:bCs/>
              </w:rPr>
              <w:t>Variable</w:t>
            </w:r>
          </w:p>
        </w:tc>
        <w:tc>
          <w:tcPr>
            <w:tcW w:w="3890" w:type="dxa"/>
          </w:tcPr>
          <w:p w14:paraId="00594CC7" w14:textId="77777777" w:rsidR="00E06902" w:rsidRPr="006A26A1" w:rsidRDefault="00E06902" w:rsidP="00E06902">
            <w:pPr>
              <w:spacing w:before="120" w:after="120"/>
              <w:jc w:val="both"/>
              <w:rPr>
                <w:b/>
                <w:bCs/>
              </w:rPr>
            </w:pPr>
            <w:r w:rsidRPr="006A26A1">
              <w:rPr>
                <w:b/>
                <w:bCs/>
              </w:rPr>
              <w:t xml:space="preserve">Measurement </w:t>
            </w:r>
            <w:r>
              <w:rPr>
                <w:b/>
                <w:bCs/>
              </w:rPr>
              <w:t>I</w:t>
            </w:r>
            <w:r w:rsidRPr="006A26A1">
              <w:rPr>
                <w:b/>
                <w:bCs/>
              </w:rPr>
              <w:t>ndicat</w:t>
            </w:r>
            <w:r>
              <w:rPr>
                <w:b/>
                <w:bCs/>
              </w:rPr>
              <w:t>ors</w:t>
            </w:r>
          </w:p>
        </w:tc>
        <w:tc>
          <w:tcPr>
            <w:tcW w:w="1449" w:type="dxa"/>
          </w:tcPr>
          <w:p w14:paraId="7CE31075" w14:textId="77777777" w:rsidR="00E06902" w:rsidRPr="006A26A1" w:rsidRDefault="00E06902" w:rsidP="00E06902">
            <w:pPr>
              <w:spacing w:before="120" w:after="120"/>
              <w:jc w:val="both"/>
              <w:rPr>
                <w:b/>
                <w:bCs/>
              </w:rPr>
            </w:pPr>
            <w:r w:rsidRPr="006A26A1">
              <w:rPr>
                <w:b/>
                <w:bCs/>
              </w:rPr>
              <w:t>Source</w:t>
            </w:r>
            <w:r>
              <w:rPr>
                <w:b/>
                <w:bCs/>
              </w:rPr>
              <w:t>s</w:t>
            </w:r>
          </w:p>
        </w:tc>
        <w:tc>
          <w:tcPr>
            <w:tcW w:w="1624" w:type="dxa"/>
          </w:tcPr>
          <w:p w14:paraId="2DFB521E" w14:textId="77777777" w:rsidR="00E06902" w:rsidRPr="00E85297" w:rsidRDefault="00E06902" w:rsidP="00E06902">
            <w:pPr>
              <w:spacing w:before="120" w:after="120"/>
              <w:jc w:val="both"/>
              <w:rPr>
                <w:b/>
                <w:bCs/>
              </w:rPr>
            </w:pPr>
            <w:r>
              <w:rPr>
                <w:b/>
                <w:bCs/>
              </w:rPr>
              <w:t>Response Format</w:t>
            </w:r>
          </w:p>
        </w:tc>
      </w:tr>
      <w:tr w:rsidR="00C86FC4" w14:paraId="799384FB" w14:textId="77777777" w:rsidTr="00907EE4">
        <w:trPr>
          <w:trHeight w:hRule="exact" w:val="5626"/>
        </w:trPr>
        <w:tc>
          <w:tcPr>
            <w:tcW w:w="1241" w:type="dxa"/>
            <w:vMerge w:val="restart"/>
          </w:tcPr>
          <w:p w14:paraId="52AC34A6" w14:textId="058B314F" w:rsidR="00C86FC4" w:rsidRDefault="00E06902" w:rsidP="00E06902">
            <w:pPr>
              <w:spacing w:before="120" w:after="120"/>
              <w:jc w:val="both"/>
            </w:pPr>
            <w:r>
              <w:rPr>
                <w:color w:val="000000"/>
                <w:szCs w:val="24"/>
              </w:rPr>
              <w:t xml:space="preserve">Social Media </w:t>
            </w:r>
            <w:r>
              <w:t>User Generated Content</w:t>
            </w:r>
            <w:r w:rsidR="00C86FC4">
              <w:t xml:space="preserve"> (UGC)</w:t>
            </w:r>
          </w:p>
        </w:tc>
        <w:tc>
          <w:tcPr>
            <w:tcW w:w="1323" w:type="dxa"/>
          </w:tcPr>
          <w:p w14:paraId="336CA231" w14:textId="77777777" w:rsidR="00E06902" w:rsidRDefault="00E06902" w:rsidP="00E06902">
            <w:pPr>
              <w:spacing w:before="120" w:after="120"/>
              <w:jc w:val="both"/>
            </w:pPr>
            <w:r>
              <w:t xml:space="preserve">Perceived Credibility </w:t>
            </w:r>
          </w:p>
        </w:tc>
        <w:tc>
          <w:tcPr>
            <w:tcW w:w="3890" w:type="dxa"/>
          </w:tcPr>
          <w:p w14:paraId="7BE0A127" w14:textId="72DCA40F" w:rsidR="003A45A5" w:rsidRDefault="003A45A5" w:rsidP="003A45A5">
            <w:pPr>
              <w:jc w:val="both"/>
              <w:rPr>
                <w:rFonts w:cs="Times New Roman"/>
                <w:szCs w:val="24"/>
              </w:rPr>
            </w:pPr>
            <w:r>
              <w:rPr>
                <w:noProof/>
              </w:rPr>
              <mc:AlternateContent>
                <mc:Choice Requires="wps">
                  <w:drawing>
                    <wp:anchor distT="0" distB="0" distL="114300" distR="114300" simplePos="0" relativeHeight="251675648" behindDoc="0" locked="0" layoutInCell="1" allowOverlap="1" wp14:anchorId="3B333FDC" wp14:editId="1D77E7E6">
                      <wp:simplePos x="0" y="0"/>
                      <wp:positionH relativeFrom="column">
                        <wp:posOffset>-80415</wp:posOffset>
                      </wp:positionH>
                      <wp:positionV relativeFrom="paragraph">
                        <wp:posOffset>696113</wp:posOffset>
                      </wp:positionV>
                      <wp:extent cx="2489812"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89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30E47" id="Straight Connector 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54.8pt" to="189.7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" strokecolor="black [3200]" strokeweight=".5pt">
                      <v:stroke joinstyle="miter"/>
                    </v:line>
                  </w:pict>
                </mc:Fallback>
              </mc:AlternateContent>
            </w:r>
            <w:r>
              <w:rPr>
                <w:rFonts w:cs="Times New Roman"/>
                <w:szCs w:val="24"/>
              </w:rPr>
              <w:t xml:space="preserve">They don’t change Social Media UGC time to time. </w:t>
            </w:r>
          </w:p>
          <w:p w14:paraId="34E764DC" w14:textId="424C264B" w:rsidR="003A45A5" w:rsidRPr="0082088B" w:rsidRDefault="003A45A5" w:rsidP="003A45A5">
            <w:pPr>
              <w:jc w:val="both"/>
              <w:rPr>
                <w:rFonts w:cs="Times New Roman"/>
                <w:szCs w:val="24"/>
              </w:rPr>
            </w:pPr>
            <w:r>
              <w:rPr>
                <w:noProof/>
              </w:rPr>
              <mc:AlternateContent>
                <mc:Choice Requires="wps">
                  <w:drawing>
                    <wp:anchor distT="0" distB="0" distL="114300" distR="114300" simplePos="0" relativeHeight="251676672" behindDoc="0" locked="0" layoutInCell="1" allowOverlap="1" wp14:anchorId="18C297F5" wp14:editId="184315C3">
                      <wp:simplePos x="0" y="0"/>
                      <wp:positionH relativeFrom="column">
                        <wp:posOffset>-80415</wp:posOffset>
                      </wp:positionH>
                      <wp:positionV relativeFrom="paragraph">
                        <wp:posOffset>581629</wp:posOffset>
                      </wp:positionV>
                      <wp:extent cx="24892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8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619066" id="Straight Connector 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45.8pt" to="189.6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" strokecolor="black [3200]" strokeweight=".5pt">
                      <v:stroke joinstyle="miter"/>
                    </v:line>
                  </w:pict>
                </mc:Fallback>
              </mc:AlternateContent>
            </w:r>
            <w:r>
              <w:rPr>
                <w:rFonts w:cs="Times New Roman"/>
                <w:szCs w:val="24"/>
              </w:rPr>
              <w:t>Social Media UGC that they have created, are trustworthy.</w:t>
            </w:r>
          </w:p>
          <w:p w14:paraId="60535F05" w14:textId="4FF46026" w:rsidR="00E06902" w:rsidRDefault="003A45A5" w:rsidP="00E06902">
            <w:pPr>
              <w:spacing w:before="120" w:after="120"/>
              <w:jc w:val="both"/>
            </w:pPr>
            <w:r>
              <w:rPr>
                <w:noProof/>
              </w:rPr>
              <mc:AlternateContent>
                <mc:Choice Requires="wps">
                  <w:drawing>
                    <wp:anchor distT="0" distB="0" distL="114300" distR="114300" simplePos="0" relativeHeight="251674624" behindDoc="0" locked="0" layoutInCell="1" allowOverlap="1" wp14:anchorId="183E38FC" wp14:editId="18BF7308">
                      <wp:simplePos x="0" y="0"/>
                      <wp:positionH relativeFrom="column">
                        <wp:posOffset>-80415</wp:posOffset>
                      </wp:positionH>
                      <wp:positionV relativeFrom="paragraph">
                        <wp:posOffset>520394</wp:posOffset>
                      </wp:positionV>
                      <wp:extent cx="2489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8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6E651"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41pt" to="189.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" strokecolor="black [3200]" strokeweight=".5pt">
                      <v:stroke joinstyle="miter"/>
                    </v:line>
                  </w:pict>
                </mc:Fallback>
              </mc:AlternateContent>
            </w:r>
            <w:r>
              <w:rPr>
                <w:rFonts w:cs="Times New Roman"/>
                <w:szCs w:val="24"/>
              </w:rPr>
              <w:t>Social Media UGC that they have created, are correct</w:t>
            </w:r>
          </w:p>
          <w:p w14:paraId="2E07D316" w14:textId="52619252" w:rsidR="003A45A5" w:rsidRPr="0082088B" w:rsidRDefault="003A45A5" w:rsidP="003A45A5">
            <w:pPr>
              <w:jc w:val="both"/>
              <w:rPr>
                <w:rFonts w:cs="Times New Roman"/>
                <w:szCs w:val="24"/>
              </w:rPr>
            </w:pPr>
            <w:r>
              <w:rPr>
                <w:noProof/>
              </w:rPr>
              <mc:AlternateContent>
                <mc:Choice Requires="wps">
                  <w:drawing>
                    <wp:anchor distT="0" distB="0" distL="114300" distR="114300" simplePos="0" relativeHeight="251677696" behindDoc="0" locked="0" layoutInCell="1" allowOverlap="1" wp14:anchorId="14183C9C" wp14:editId="271C5FFF">
                      <wp:simplePos x="0" y="0"/>
                      <wp:positionH relativeFrom="column">
                        <wp:posOffset>-80415</wp:posOffset>
                      </wp:positionH>
                      <wp:positionV relativeFrom="paragraph">
                        <wp:posOffset>645527</wp:posOffset>
                      </wp:positionV>
                      <wp:extent cx="2489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8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973B1B" id="Straight Connector 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50.85pt" to="189.6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1ttAEAALcDAAAOAAAAZHJzL2Uyb0RvYy54bWysU8GOEzEMvSPxD1HudKYVQt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" strokecolor="black [3200]" strokeweight=".5pt">
                      <v:stroke joinstyle="miter"/>
                    </v:line>
                  </w:pict>
                </mc:Fallback>
              </mc:AlternateContent>
            </w:r>
            <w:r>
              <w:rPr>
                <w:rFonts w:cs="Times New Roman"/>
                <w:szCs w:val="24"/>
              </w:rPr>
              <w:t>Social Media UGC that they have created, are honest ideas.</w:t>
            </w:r>
          </w:p>
          <w:p w14:paraId="79712545" w14:textId="177E9551" w:rsidR="00E06902" w:rsidRDefault="003A45A5" w:rsidP="00E06902">
            <w:pPr>
              <w:spacing w:before="120" w:after="120"/>
              <w:jc w:val="both"/>
            </w:pPr>
            <w:r>
              <w:rPr>
                <w:rFonts w:cs="Times New Roman"/>
                <w:szCs w:val="24"/>
              </w:rPr>
              <w:t>Social Media UGC that they have created, can believe.</w:t>
            </w:r>
          </w:p>
          <w:p w14:paraId="61905CB1" w14:textId="4FF88095" w:rsidR="003A45A5" w:rsidRDefault="003A45A5" w:rsidP="00E06902">
            <w:pPr>
              <w:spacing w:before="120" w:after="120"/>
              <w:jc w:val="both"/>
            </w:pPr>
          </w:p>
          <w:p w14:paraId="04AFBBD6" w14:textId="083DA3E2" w:rsidR="00E06902" w:rsidRDefault="00E06902" w:rsidP="00E06902">
            <w:pPr>
              <w:spacing w:before="120" w:after="120"/>
              <w:jc w:val="both"/>
            </w:pPr>
          </w:p>
          <w:p w14:paraId="64C5A648" w14:textId="400DD8DD" w:rsidR="00E06902" w:rsidRDefault="00E06902" w:rsidP="00E06902">
            <w:pPr>
              <w:spacing w:before="120" w:after="120"/>
              <w:jc w:val="both"/>
            </w:pPr>
          </w:p>
          <w:p w14:paraId="0D88F213" w14:textId="194C7D02" w:rsidR="00E06902" w:rsidRDefault="00E06902" w:rsidP="00E06902">
            <w:pPr>
              <w:spacing w:before="120" w:after="120"/>
              <w:jc w:val="both"/>
            </w:pPr>
          </w:p>
          <w:p w14:paraId="59BB752E" w14:textId="77777777" w:rsidR="00E06902" w:rsidRDefault="00E06902" w:rsidP="00E06902">
            <w:pPr>
              <w:spacing w:before="120" w:after="120"/>
              <w:jc w:val="both"/>
            </w:pPr>
          </w:p>
          <w:p w14:paraId="078B3AFC" w14:textId="77777777" w:rsidR="00E06902" w:rsidRDefault="00E06902" w:rsidP="00E06902">
            <w:pPr>
              <w:spacing w:before="120" w:after="120"/>
              <w:jc w:val="both"/>
            </w:pPr>
            <w:r>
              <w:t>Truthful</w:t>
            </w:r>
          </w:p>
        </w:tc>
        <w:tc>
          <w:tcPr>
            <w:tcW w:w="1449" w:type="dxa"/>
          </w:tcPr>
          <w:p w14:paraId="03627DCA" w14:textId="7F092769" w:rsidR="00E06902" w:rsidRDefault="00514735" w:rsidP="00E06902">
            <w:pPr>
              <w:spacing w:before="120" w:after="120"/>
              <w:jc w:val="both"/>
            </w:pPr>
            <w:sdt>
              <w:sdtPr>
                <w:id w:val="1480351365"/>
                <w:citation/>
              </w:sdtPr>
              <w:sdtEndPr/>
              <w:sdtContent>
                <w:r w:rsidR="00E06902">
                  <w:fldChar w:fldCharType="begin"/>
                </w:r>
                <w:r w:rsidR="00AB0647">
                  <w:rPr>
                    <w:lang w:val="en-US"/>
                  </w:rPr>
                  <w:instrText xml:space="preserve">CITATION Gon19 \l 1033 </w:instrText>
                </w:r>
                <w:r w:rsidR="00E06902">
                  <w:fldChar w:fldCharType="separate"/>
                </w:r>
                <w:r w:rsidR="002E284A" w:rsidRPr="002E284A">
                  <w:rPr>
                    <w:noProof/>
                    <w:lang w:val="en-US"/>
                  </w:rPr>
                  <w:t>(Gongola , Scurich , &amp; Lyon , 2019)</w:t>
                </w:r>
                <w:r w:rsidR="00E06902">
                  <w:fldChar w:fldCharType="end"/>
                </w:r>
              </w:sdtContent>
            </w:sdt>
          </w:p>
        </w:tc>
        <w:tc>
          <w:tcPr>
            <w:tcW w:w="1624" w:type="dxa"/>
          </w:tcPr>
          <w:p w14:paraId="7480503F" w14:textId="77777777" w:rsidR="00E06902" w:rsidRDefault="00E06902" w:rsidP="00E06902">
            <w:pPr>
              <w:spacing w:before="120" w:after="120"/>
              <w:jc w:val="both"/>
            </w:pPr>
            <w:r>
              <w:t>5-point Likert Scale</w:t>
            </w:r>
          </w:p>
        </w:tc>
      </w:tr>
      <w:tr w:rsidR="00C86FC4" w14:paraId="3BBC7674" w14:textId="77777777" w:rsidTr="00907EE4">
        <w:trPr>
          <w:trHeight w:val="2743"/>
        </w:trPr>
        <w:tc>
          <w:tcPr>
            <w:tcW w:w="1241" w:type="dxa"/>
            <w:vMerge/>
          </w:tcPr>
          <w:p w14:paraId="2B619A61" w14:textId="77777777" w:rsidR="00E06902" w:rsidRDefault="00E06902" w:rsidP="00E06902">
            <w:pPr>
              <w:spacing w:before="120" w:after="120"/>
              <w:jc w:val="both"/>
            </w:pPr>
          </w:p>
        </w:tc>
        <w:tc>
          <w:tcPr>
            <w:tcW w:w="1323" w:type="dxa"/>
          </w:tcPr>
          <w:p w14:paraId="5A6C4531" w14:textId="77777777" w:rsidR="00E06902" w:rsidRDefault="00E06902" w:rsidP="00E06902">
            <w:pPr>
              <w:spacing w:before="120" w:after="120"/>
              <w:jc w:val="both"/>
            </w:pPr>
            <w:r>
              <w:t>Perceived Usefulness</w:t>
            </w:r>
          </w:p>
        </w:tc>
        <w:tc>
          <w:tcPr>
            <w:tcW w:w="3890" w:type="dxa"/>
          </w:tcPr>
          <w:p w14:paraId="1A992AE4" w14:textId="081518FE" w:rsidR="00907EE4" w:rsidRDefault="00907EE4" w:rsidP="00907EE4">
            <w:pPr>
              <w:spacing w:before="120" w:after="120"/>
              <w:jc w:val="both"/>
              <w:rPr>
                <w:rFonts w:cs="Times New Roman"/>
                <w:szCs w:val="24"/>
              </w:rPr>
            </w:pPr>
            <w:r>
              <w:rPr>
                <w:noProof/>
              </w:rPr>
              <mc:AlternateContent>
                <mc:Choice Requires="wps">
                  <w:drawing>
                    <wp:anchor distT="0" distB="0" distL="114300" distR="114300" simplePos="0" relativeHeight="251679744" behindDoc="0" locked="0" layoutInCell="1" allowOverlap="1" wp14:anchorId="50243AAE" wp14:editId="34B0A55A">
                      <wp:simplePos x="0" y="0"/>
                      <wp:positionH relativeFrom="column">
                        <wp:posOffset>-85970</wp:posOffset>
                      </wp:positionH>
                      <wp:positionV relativeFrom="paragraph">
                        <wp:posOffset>621611</wp:posOffset>
                      </wp:positionV>
                      <wp:extent cx="243472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4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B7D175" id="Straight Connector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48.95pt" to="184.9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" strokecolor="black [3200]" strokeweight=".5pt">
                      <v:stroke joinstyle="miter"/>
                    </v:line>
                  </w:pict>
                </mc:Fallback>
              </mc:AlternateContent>
            </w:r>
            <w:r w:rsidR="003A45A5">
              <w:rPr>
                <w:rFonts w:cs="Times New Roman"/>
                <w:szCs w:val="24"/>
              </w:rPr>
              <w:t>Social Media UGC are helpful</w:t>
            </w:r>
            <w:r>
              <w:rPr>
                <w:rFonts w:cs="Times New Roman"/>
                <w:szCs w:val="24"/>
              </w:rPr>
              <w:t xml:space="preserve"> to get</w:t>
            </w:r>
            <w:r w:rsidR="003A45A5">
              <w:rPr>
                <w:rFonts w:cs="Times New Roman"/>
                <w:szCs w:val="24"/>
              </w:rPr>
              <w:t xml:space="preserve"> purchasing fashion products.</w:t>
            </w:r>
          </w:p>
          <w:p w14:paraId="1ED4D748" w14:textId="0147455F" w:rsidR="003A45A5" w:rsidRPr="00907EE4" w:rsidRDefault="00907EE4" w:rsidP="00907EE4">
            <w:pPr>
              <w:spacing w:before="120" w:after="120"/>
              <w:jc w:val="both"/>
            </w:pPr>
            <w:r>
              <w:rPr>
                <w:noProof/>
              </w:rPr>
              <mc:AlternateContent>
                <mc:Choice Requires="wps">
                  <w:drawing>
                    <wp:anchor distT="0" distB="0" distL="114300" distR="114300" simplePos="0" relativeHeight="251678720" behindDoc="0" locked="0" layoutInCell="1" allowOverlap="1" wp14:anchorId="43674D3C" wp14:editId="6C7DCB45">
                      <wp:simplePos x="0" y="0"/>
                      <wp:positionH relativeFrom="column">
                        <wp:posOffset>-85970</wp:posOffset>
                      </wp:positionH>
                      <wp:positionV relativeFrom="paragraph">
                        <wp:posOffset>571393</wp:posOffset>
                      </wp:positionV>
                      <wp:extent cx="243459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4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338CA6" id="Straight Connector 1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45pt" to="184.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" strokecolor="black [3200]" strokeweight=".5pt">
                      <v:stroke joinstyle="miter"/>
                    </v:line>
                  </w:pict>
                </mc:Fallback>
              </mc:AlternateContent>
            </w:r>
            <w:r w:rsidR="003A45A5">
              <w:rPr>
                <w:rFonts w:cs="Times New Roman"/>
                <w:szCs w:val="24"/>
              </w:rPr>
              <w:t xml:space="preserve">Social Media </w:t>
            </w:r>
            <w:r>
              <w:rPr>
                <w:rFonts w:cs="Times New Roman"/>
                <w:szCs w:val="24"/>
              </w:rPr>
              <w:t xml:space="preserve">UGC </w:t>
            </w:r>
            <w:r w:rsidR="003A45A5">
              <w:rPr>
                <w:rFonts w:cs="Times New Roman"/>
                <w:szCs w:val="24"/>
              </w:rPr>
              <w:t>made me easy to get purchase decisions</w:t>
            </w:r>
            <w:r>
              <w:rPr>
                <w:rFonts w:cs="Times New Roman"/>
                <w:szCs w:val="24"/>
              </w:rPr>
              <w:t>.</w:t>
            </w:r>
          </w:p>
          <w:p w14:paraId="110C1A02" w14:textId="75770125" w:rsidR="00E06902" w:rsidRPr="00907EE4" w:rsidRDefault="003A45A5" w:rsidP="00907EE4">
            <w:pPr>
              <w:jc w:val="both"/>
              <w:rPr>
                <w:rFonts w:cs="Times New Roman"/>
                <w:szCs w:val="24"/>
              </w:rPr>
            </w:pPr>
            <w:r>
              <w:rPr>
                <w:rFonts w:cs="Times New Roman"/>
                <w:szCs w:val="24"/>
              </w:rPr>
              <w:t xml:space="preserve">Social Media </w:t>
            </w:r>
            <w:r w:rsidR="00907EE4">
              <w:rPr>
                <w:rFonts w:cs="Times New Roman"/>
                <w:szCs w:val="24"/>
              </w:rPr>
              <w:t xml:space="preserve">UGC </w:t>
            </w:r>
            <w:r>
              <w:rPr>
                <w:rFonts w:cs="Times New Roman"/>
                <w:szCs w:val="24"/>
              </w:rPr>
              <w:t xml:space="preserve">are enough me to get purchase decisions. </w:t>
            </w:r>
          </w:p>
        </w:tc>
        <w:tc>
          <w:tcPr>
            <w:tcW w:w="1449" w:type="dxa"/>
          </w:tcPr>
          <w:p w14:paraId="184E75CD" w14:textId="13082F1A" w:rsidR="00E06902" w:rsidRDefault="00514735" w:rsidP="00E06902">
            <w:pPr>
              <w:spacing w:before="120" w:after="120"/>
              <w:jc w:val="both"/>
            </w:pPr>
            <w:sdt>
              <w:sdtPr>
                <w:id w:val="-2087295785"/>
                <w:citation/>
              </w:sdtPr>
              <w:sdtEndPr/>
              <w:sdtContent>
                <w:r w:rsidR="00E06902">
                  <w:fldChar w:fldCharType="begin"/>
                </w:r>
                <w:r w:rsidR="00AB0647">
                  <w:rPr>
                    <w:lang w:val="en-US"/>
                  </w:rPr>
                  <w:instrText xml:space="preserve">CITATION Wan06 \l 1033 </w:instrText>
                </w:r>
                <w:r w:rsidR="00E06902">
                  <w:fldChar w:fldCharType="separate"/>
                </w:r>
                <w:r w:rsidR="002E284A" w:rsidRPr="002E284A">
                  <w:rPr>
                    <w:noProof/>
                    <w:lang w:val="en-US"/>
                  </w:rPr>
                  <w:t>(Wang, Lin, &amp; Luarn, 2020)</w:t>
                </w:r>
                <w:r w:rsidR="00E06902">
                  <w:fldChar w:fldCharType="end"/>
                </w:r>
              </w:sdtContent>
            </w:sdt>
            <w:r w:rsidR="00E06902">
              <w:t>,</w:t>
            </w:r>
            <w:sdt>
              <w:sdtPr>
                <w:id w:val="-660844239"/>
                <w:citation/>
              </w:sdtPr>
              <w:sdtEndPr/>
              <w:sdtContent>
                <w:r w:rsidR="00E06902">
                  <w:fldChar w:fldCharType="begin"/>
                </w:r>
                <w:r w:rsidR="00AB0647">
                  <w:rPr>
                    <w:lang w:val="en-US"/>
                  </w:rPr>
                  <w:instrText xml:space="preserve">CITATION HSI11 \l 1033 </w:instrText>
                </w:r>
                <w:r w:rsidR="00E06902">
                  <w:fldChar w:fldCharType="separate"/>
                </w:r>
                <w:r w:rsidR="002E284A">
                  <w:rPr>
                    <w:noProof/>
                    <w:lang w:val="en-US"/>
                  </w:rPr>
                  <w:t xml:space="preserve"> </w:t>
                </w:r>
                <w:r w:rsidR="002E284A" w:rsidRPr="002E284A">
                  <w:rPr>
                    <w:noProof/>
                    <w:lang w:val="en-US"/>
                  </w:rPr>
                  <w:t>(Hsieh &amp; Liao, 2011)</w:t>
                </w:r>
                <w:r w:rsidR="00E06902">
                  <w:fldChar w:fldCharType="end"/>
                </w:r>
              </w:sdtContent>
            </w:sdt>
          </w:p>
        </w:tc>
        <w:tc>
          <w:tcPr>
            <w:tcW w:w="1624" w:type="dxa"/>
          </w:tcPr>
          <w:p w14:paraId="150A005C" w14:textId="77777777" w:rsidR="00E06902" w:rsidRDefault="00E06902" w:rsidP="00E06902">
            <w:pPr>
              <w:spacing w:before="120" w:after="120"/>
              <w:jc w:val="both"/>
            </w:pPr>
            <w:r>
              <w:t>5-point Likert Scale</w:t>
            </w:r>
          </w:p>
        </w:tc>
      </w:tr>
      <w:tr w:rsidR="00C86FC4" w14:paraId="77E0EFE9" w14:textId="77777777" w:rsidTr="00907EE4">
        <w:trPr>
          <w:trHeight w:val="808"/>
        </w:trPr>
        <w:tc>
          <w:tcPr>
            <w:tcW w:w="1241" w:type="dxa"/>
            <w:vMerge/>
          </w:tcPr>
          <w:p w14:paraId="48192059" w14:textId="77777777" w:rsidR="00E06902" w:rsidRDefault="00E06902" w:rsidP="00E06902">
            <w:pPr>
              <w:spacing w:before="120" w:after="120"/>
              <w:jc w:val="both"/>
            </w:pPr>
          </w:p>
        </w:tc>
        <w:tc>
          <w:tcPr>
            <w:tcW w:w="1323" w:type="dxa"/>
          </w:tcPr>
          <w:p w14:paraId="06FAD8DE" w14:textId="396BD2B2" w:rsidR="00E06902" w:rsidRDefault="00907EE4" w:rsidP="00E06902">
            <w:pPr>
              <w:spacing w:before="120" w:after="120"/>
              <w:jc w:val="both"/>
            </w:pPr>
            <w:r>
              <w:rPr>
                <w:noProof/>
              </w:rPr>
              <mc:AlternateContent>
                <mc:Choice Requires="wps">
                  <w:drawing>
                    <wp:anchor distT="0" distB="0" distL="114300" distR="114300" simplePos="0" relativeHeight="251696128" behindDoc="0" locked="0" layoutInCell="1" allowOverlap="1" wp14:anchorId="787EBE5F" wp14:editId="0D1F7003">
                      <wp:simplePos x="0" y="0"/>
                      <wp:positionH relativeFrom="column">
                        <wp:posOffset>728735</wp:posOffset>
                      </wp:positionH>
                      <wp:positionV relativeFrom="paragraph">
                        <wp:posOffset>1395546</wp:posOffset>
                      </wp:positionV>
                      <wp:extent cx="243459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434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67CC6" id="Straight Connector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7.4pt,109.9pt" to="249.1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" strokecolor="black [3200]" strokeweight=".5pt">
                      <v:stroke joinstyle="miter"/>
                    </v:line>
                  </w:pict>
                </mc:Fallback>
              </mc:AlternateContent>
            </w:r>
            <w:r w:rsidR="00E06902">
              <w:t>Perceived Risk</w:t>
            </w:r>
          </w:p>
        </w:tc>
        <w:tc>
          <w:tcPr>
            <w:tcW w:w="3890" w:type="dxa"/>
          </w:tcPr>
          <w:p w14:paraId="23D55E5A" w14:textId="77777777" w:rsidR="00907EE4" w:rsidRDefault="00E06902" w:rsidP="00907EE4">
            <w:pPr>
              <w:jc w:val="both"/>
              <w:rPr>
                <w:rFonts w:cs="Times New Roman"/>
                <w:szCs w:val="24"/>
              </w:rPr>
            </w:pPr>
            <w:r>
              <w:rPr>
                <w:noProof/>
              </w:rPr>
              <mc:AlternateContent>
                <mc:Choice Requires="wps">
                  <w:drawing>
                    <wp:anchor distT="0" distB="0" distL="114300" distR="114300" simplePos="0" relativeHeight="251680768" behindDoc="0" locked="0" layoutInCell="1" allowOverlap="1" wp14:anchorId="344D7D3C" wp14:editId="26BEE7C8">
                      <wp:simplePos x="0" y="0"/>
                      <wp:positionH relativeFrom="column">
                        <wp:posOffset>-85970</wp:posOffset>
                      </wp:positionH>
                      <wp:positionV relativeFrom="paragraph">
                        <wp:posOffset>723517</wp:posOffset>
                      </wp:positionV>
                      <wp:extent cx="243459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434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309EEC" id="Straight Connector 13"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56.95pt" to="184.9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" strokecolor="black [3200]" strokeweight=".5pt">
                      <v:stroke joinstyle="miter"/>
                    </v:line>
                  </w:pict>
                </mc:Fallback>
              </mc:AlternateContent>
            </w:r>
            <w:r w:rsidR="00907EE4">
              <w:rPr>
                <w:rFonts w:cs="Times New Roman"/>
                <w:szCs w:val="24"/>
              </w:rPr>
              <w:t>I am sure/less uncertainty about the contents in Social Media UGC.</w:t>
            </w:r>
          </w:p>
          <w:p w14:paraId="6917837B" w14:textId="7CC5875F" w:rsidR="00907EE4" w:rsidRPr="00FA6DE1" w:rsidRDefault="00907EE4" w:rsidP="00907EE4">
            <w:pPr>
              <w:jc w:val="both"/>
              <w:rPr>
                <w:rFonts w:cs="Times New Roman"/>
                <w:szCs w:val="24"/>
              </w:rPr>
            </w:pPr>
            <w:r>
              <w:rPr>
                <w:rFonts w:cs="Times New Roman"/>
                <w:szCs w:val="24"/>
              </w:rPr>
              <w:t>I don’t have an unhappy experience because of the Social Media UGC.</w:t>
            </w:r>
          </w:p>
          <w:p w14:paraId="793B8D6C" w14:textId="6D9FC410" w:rsidR="00E06902" w:rsidRPr="00907EE4" w:rsidRDefault="00907EE4" w:rsidP="00907EE4">
            <w:pPr>
              <w:jc w:val="both"/>
              <w:rPr>
                <w:rFonts w:cs="Times New Roman"/>
                <w:szCs w:val="24"/>
              </w:rPr>
            </w:pPr>
            <w:r>
              <w:rPr>
                <w:rFonts w:cs="Times New Roman"/>
                <w:szCs w:val="24"/>
              </w:rPr>
              <w:t>I feel a confident to purchase after referring</w:t>
            </w:r>
            <w:r w:rsidRPr="0082088B">
              <w:rPr>
                <w:rFonts w:cs="Times New Roman"/>
                <w:szCs w:val="24"/>
              </w:rPr>
              <w:t xml:space="preserve"> </w:t>
            </w:r>
            <w:r>
              <w:rPr>
                <w:rFonts w:cs="Times New Roman"/>
                <w:szCs w:val="24"/>
              </w:rPr>
              <w:t>Social Media UGC.</w:t>
            </w:r>
          </w:p>
        </w:tc>
        <w:tc>
          <w:tcPr>
            <w:tcW w:w="1449" w:type="dxa"/>
          </w:tcPr>
          <w:p w14:paraId="7CAD4EE2" w14:textId="7E11A6C1" w:rsidR="00E06902" w:rsidRDefault="00514735" w:rsidP="00E06902">
            <w:pPr>
              <w:spacing w:before="120" w:after="120"/>
              <w:jc w:val="both"/>
            </w:pPr>
            <w:sdt>
              <w:sdtPr>
                <w:id w:val="-1097095934"/>
                <w:citation/>
              </w:sdtPr>
              <w:sdtEndPr/>
              <w:sdtContent>
                <w:r w:rsidR="00E06902">
                  <w:fldChar w:fldCharType="begin"/>
                </w:r>
                <w:r w:rsidR="00E06902">
                  <w:rPr>
                    <w:lang w:val="en-US"/>
                  </w:rPr>
                  <w:instrText xml:space="preserve"> CITATION WuC13 \l 1033 </w:instrText>
                </w:r>
                <w:r w:rsidR="00E06902">
                  <w:fldChar w:fldCharType="separate"/>
                </w:r>
                <w:r w:rsidR="002E284A" w:rsidRPr="002E284A">
                  <w:rPr>
                    <w:noProof/>
                    <w:lang w:val="en-US"/>
                  </w:rPr>
                  <w:t>(Wu &amp; Cheng, 2013)</w:t>
                </w:r>
                <w:r w:rsidR="00E06902">
                  <w:fldChar w:fldCharType="end"/>
                </w:r>
              </w:sdtContent>
            </w:sdt>
          </w:p>
        </w:tc>
        <w:tc>
          <w:tcPr>
            <w:tcW w:w="1624" w:type="dxa"/>
          </w:tcPr>
          <w:p w14:paraId="1FB82E9D" w14:textId="77777777" w:rsidR="00E06902" w:rsidRDefault="00E06902" w:rsidP="00E06902">
            <w:pPr>
              <w:spacing w:before="120" w:after="120"/>
              <w:jc w:val="both"/>
            </w:pPr>
            <w:r>
              <w:t>5-point Likert Scale</w:t>
            </w:r>
          </w:p>
        </w:tc>
      </w:tr>
      <w:tr w:rsidR="00C86FC4" w14:paraId="43B02DB2" w14:textId="77777777" w:rsidTr="00907EE4">
        <w:trPr>
          <w:trHeight w:val="3140"/>
        </w:trPr>
        <w:tc>
          <w:tcPr>
            <w:tcW w:w="1241" w:type="dxa"/>
          </w:tcPr>
          <w:p w14:paraId="0B60A44D" w14:textId="77777777" w:rsidR="00E06902" w:rsidRDefault="00E06902" w:rsidP="00E06902">
            <w:pPr>
              <w:spacing w:before="120" w:after="120"/>
              <w:jc w:val="both"/>
            </w:pPr>
            <w:r>
              <w:t>Online Purchase Intention</w:t>
            </w:r>
          </w:p>
        </w:tc>
        <w:tc>
          <w:tcPr>
            <w:tcW w:w="1323" w:type="dxa"/>
          </w:tcPr>
          <w:p w14:paraId="158BCBC2" w14:textId="77777777" w:rsidR="00E06902" w:rsidRDefault="00E06902" w:rsidP="00E06902">
            <w:pPr>
              <w:spacing w:before="120" w:after="120"/>
              <w:jc w:val="both"/>
            </w:pPr>
          </w:p>
          <w:p w14:paraId="2F148448" w14:textId="77777777" w:rsidR="00E06902" w:rsidRDefault="00E06902" w:rsidP="00E06902">
            <w:pPr>
              <w:spacing w:before="120" w:after="120"/>
              <w:jc w:val="both"/>
            </w:pPr>
          </w:p>
        </w:tc>
        <w:tc>
          <w:tcPr>
            <w:tcW w:w="3890" w:type="dxa"/>
          </w:tcPr>
          <w:p w14:paraId="4123777A" w14:textId="159A484D" w:rsidR="00E06902" w:rsidRDefault="00907EE4" w:rsidP="00E06902">
            <w:r>
              <w:rPr>
                <w:noProof/>
              </w:rPr>
              <mc:AlternateContent>
                <mc:Choice Requires="wps">
                  <w:drawing>
                    <wp:anchor distT="0" distB="0" distL="114300" distR="114300" simplePos="0" relativeHeight="251681792" behindDoc="0" locked="0" layoutInCell="1" allowOverlap="1" wp14:anchorId="38F080F5" wp14:editId="7E79071A">
                      <wp:simplePos x="0" y="0"/>
                      <wp:positionH relativeFrom="column">
                        <wp:posOffset>-74953</wp:posOffset>
                      </wp:positionH>
                      <wp:positionV relativeFrom="paragraph">
                        <wp:posOffset>742797</wp:posOffset>
                      </wp:positionV>
                      <wp:extent cx="2412694"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4126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86DFC4" id="Straight Connector 1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pt,58.5pt" to="184.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" strokecolor="black [3200]" strokeweight=".5pt">
                      <v:stroke joinstyle="miter"/>
                    </v:line>
                  </w:pict>
                </mc:Fallback>
              </mc:AlternateContent>
            </w:r>
            <w:r w:rsidR="00E06902">
              <w:t>Purchase</w:t>
            </w:r>
            <w:r w:rsidR="00E06902" w:rsidRPr="00643D6F">
              <w:t xml:space="preserve"> the recommended product</w:t>
            </w:r>
            <w:r w:rsidR="00C57FB7">
              <w:t xml:space="preserve"> online</w:t>
            </w:r>
            <w:r w:rsidR="00E06902" w:rsidRPr="00643D6F">
              <w:t xml:space="preserve"> in the near future</w:t>
            </w:r>
          </w:p>
          <w:p w14:paraId="08AB5B71" w14:textId="5BFB63AC" w:rsidR="00E06902" w:rsidRDefault="00907EE4" w:rsidP="00E06902">
            <w:r>
              <w:rPr>
                <w:noProof/>
              </w:rPr>
              <mc:AlternateContent>
                <mc:Choice Requires="wps">
                  <w:drawing>
                    <wp:anchor distT="0" distB="0" distL="114300" distR="114300" simplePos="0" relativeHeight="251682816" behindDoc="0" locked="0" layoutInCell="1" allowOverlap="1" wp14:anchorId="1933D38B" wp14:editId="0E2B56F8">
                      <wp:simplePos x="0" y="0"/>
                      <wp:positionH relativeFrom="column">
                        <wp:posOffset>-74954</wp:posOffset>
                      </wp:positionH>
                      <wp:positionV relativeFrom="paragraph">
                        <wp:posOffset>551195</wp:posOffset>
                      </wp:positionV>
                      <wp:extent cx="241236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412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76F6C"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43.4pt" to="184.0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" strokecolor="black [3200]" strokeweight=".5pt">
                      <v:stroke joinstyle="miter"/>
                    </v:line>
                  </w:pict>
                </mc:Fallback>
              </mc:AlternateContent>
            </w:r>
            <w:r w:rsidR="00E06902" w:rsidRPr="00643D6F">
              <w:t>Will purchase online frequently in future</w:t>
            </w:r>
          </w:p>
          <w:p w14:paraId="30DFA28B" w14:textId="7AF82F4A" w:rsidR="00E06902" w:rsidRPr="00643D6F" w:rsidRDefault="00907EE4" w:rsidP="00E06902">
            <w:r>
              <w:rPr>
                <w:noProof/>
              </w:rPr>
              <mc:AlternateContent>
                <mc:Choice Requires="wps">
                  <w:drawing>
                    <wp:anchor distT="0" distB="0" distL="114300" distR="114300" simplePos="0" relativeHeight="251683840" behindDoc="0" locked="0" layoutInCell="1" allowOverlap="1" wp14:anchorId="6A775167" wp14:editId="2FD8E487">
                      <wp:simplePos x="0" y="0"/>
                      <wp:positionH relativeFrom="column">
                        <wp:posOffset>-74954</wp:posOffset>
                      </wp:positionH>
                      <wp:positionV relativeFrom="paragraph">
                        <wp:posOffset>578095</wp:posOffset>
                      </wp:positionV>
                      <wp:extent cx="241236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412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51A85F" id="Straight Connector 27"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pt,45.5pt" to="184.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" strokecolor="black [3200]" strokeweight=".5pt">
                      <v:stroke joinstyle="miter"/>
                    </v:line>
                  </w:pict>
                </mc:Fallback>
              </mc:AlternateContent>
            </w:r>
            <w:r w:rsidR="00E06902" w:rsidRPr="00643D6F">
              <w:t>Higher purchase intention after watching UG</w:t>
            </w:r>
            <w:r w:rsidR="00E06902">
              <w:t>C</w:t>
            </w:r>
          </w:p>
          <w:p w14:paraId="4B3DE0BD" w14:textId="51729F16" w:rsidR="00E06902" w:rsidRDefault="00E06902" w:rsidP="00907EE4">
            <w:r w:rsidRPr="00643D6F">
              <w:t>Definitely purchase the recommended product</w:t>
            </w:r>
            <w:r w:rsidR="00C57FB7">
              <w:t xml:space="preserve"> online</w:t>
            </w:r>
          </w:p>
        </w:tc>
        <w:tc>
          <w:tcPr>
            <w:tcW w:w="1449" w:type="dxa"/>
          </w:tcPr>
          <w:p w14:paraId="1FE382B0" w14:textId="7E202E63" w:rsidR="00E06902" w:rsidRDefault="00514735" w:rsidP="00E06902">
            <w:pPr>
              <w:spacing w:before="120" w:after="120"/>
              <w:jc w:val="both"/>
            </w:pPr>
            <w:sdt>
              <w:sdtPr>
                <w:id w:val="-1279632384"/>
                <w:citation/>
              </w:sdtPr>
              <w:sdtEndPr/>
              <w:sdtContent>
                <w:r w:rsidR="00E06902">
                  <w:fldChar w:fldCharType="begin"/>
                </w:r>
                <w:r w:rsidR="00AB0647">
                  <w:rPr>
                    <w:rFonts w:cs="Times New Roman"/>
                    <w:color w:val="000000" w:themeColor="text1"/>
                    <w:lang w:val="en-US"/>
                  </w:rPr>
                  <w:instrText xml:space="preserve">CITATION Mor14 \m Gen21 \l 1033 </w:instrText>
                </w:r>
                <w:r w:rsidR="00E06902">
                  <w:fldChar w:fldCharType="separate"/>
                </w:r>
                <w:r w:rsidR="002E284A" w:rsidRPr="002E284A">
                  <w:rPr>
                    <w:rFonts w:cs="Times New Roman"/>
                    <w:noProof/>
                    <w:color w:val="000000" w:themeColor="text1"/>
                    <w:lang w:val="en-US"/>
                  </w:rPr>
                  <w:t>(Mortazavi , Esfidani , &amp; Barzoki, 2014; Geng &amp; Chen, 2021)</w:t>
                </w:r>
                <w:r w:rsidR="00E06902">
                  <w:fldChar w:fldCharType="end"/>
                </w:r>
              </w:sdtContent>
            </w:sdt>
          </w:p>
        </w:tc>
        <w:tc>
          <w:tcPr>
            <w:tcW w:w="1624" w:type="dxa"/>
          </w:tcPr>
          <w:p w14:paraId="76194D1C" w14:textId="77777777" w:rsidR="00E06902" w:rsidRDefault="00E06902" w:rsidP="00E06902">
            <w:pPr>
              <w:spacing w:before="120" w:after="120"/>
              <w:jc w:val="both"/>
            </w:pPr>
            <w:r>
              <w:t>5-point Likert Scale</w:t>
            </w:r>
          </w:p>
        </w:tc>
      </w:tr>
    </w:tbl>
    <w:p w14:paraId="58D5EFB0" w14:textId="77777777" w:rsidR="00E06902" w:rsidRDefault="00E06902" w:rsidP="00E06902">
      <w:pPr>
        <w:spacing w:before="120" w:after="120"/>
        <w:jc w:val="both"/>
      </w:pPr>
    </w:p>
    <w:p w14:paraId="61D5CD34" w14:textId="77777777" w:rsidR="00E06902" w:rsidRDefault="00E06902" w:rsidP="00E06902">
      <w:pPr>
        <w:spacing w:before="120" w:after="120"/>
        <w:jc w:val="both"/>
      </w:pPr>
    </w:p>
    <w:p w14:paraId="622E3974" w14:textId="77777777" w:rsidR="00E06902" w:rsidRDefault="00E06902" w:rsidP="00E06902">
      <w:pPr>
        <w:spacing w:before="120" w:after="120"/>
        <w:jc w:val="both"/>
      </w:pPr>
    </w:p>
    <w:p w14:paraId="225EF0C2" w14:textId="77777777" w:rsidR="00E06902" w:rsidRPr="00944B39" w:rsidRDefault="00E06902" w:rsidP="00E06902">
      <w:pPr>
        <w:pStyle w:val="Heading2"/>
        <w:rPr>
          <w:rFonts w:cs="Times New Roman"/>
          <w:sz w:val="28"/>
          <w:szCs w:val="28"/>
        </w:rPr>
      </w:pPr>
      <w:bookmarkStart w:id="87" w:name="_Toc93615211"/>
      <w:bookmarkStart w:id="88" w:name="_Toc122021224"/>
      <w:r w:rsidRPr="00944B39">
        <w:rPr>
          <w:rFonts w:cs="Times New Roman"/>
          <w:sz w:val="28"/>
          <w:szCs w:val="28"/>
        </w:rPr>
        <w:t>Operational Definitions</w:t>
      </w:r>
      <w:bookmarkEnd w:id="87"/>
      <w:bookmarkEnd w:id="88"/>
    </w:p>
    <w:p w14:paraId="2F46FF3F" w14:textId="77777777" w:rsidR="00E06902" w:rsidRPr="009557ED" w:rsidRDefault="00E06902" w:rsidP="00E06902">
      <w:pPr>
        <w:pStyle w:val="Heading3"/>
        <w:rPr>
          <w:rFonts w:cs="Times New Roman"/>
          <w:color w:val="000000" w:themeColor="text1"/>
        </w:rPr>
      </w:pPr>
      <w:bookmarkStart w:id="89" w:name="_Toc93615212"/>
      <w:bookmarkStart w:id="90" w:name="_Toc120538455"/>
      <w:bookmarkStart w:id="91" w:name="_Toc121949453"/>
      <w:bookmarkStart w:id="92" w:name="_Toc122021225"/>
      <w:r>
        <w:rPr>
          <w:color w:val="000000"/>
        </w:rPr>
        <w:t xml:space="preserve">Social Media </w:t>
      </w:r>
      <w:r w:rsidRPr="009557ED">
        <w:rPr>
          <w:rFonts w:cs="Times New Roman"/>
          <w:color w:val="000000" w:themeColor="text1"/>
        </w:rPr>
        <w:t>User Generated Content</w:t>
      </w:r>
      <w:bookmarkEnd w:id="89"/>
      <w:bookmarkEnd w:id="90"/>
      <w:bookmarkEnd w:id="91"/>
      <w:bookmarkEnd w:id="92"/>
    </w:p>
    <w:p w14:paraId="51BAD346" w14:textId="0D195096" w:rsidR="00E06902" w:rsidRPr="009557ED" w:rsidRDefault="00E06902" w:rsidP="00E06902">
      <w:pPr>
        <w:jc w:val="both"/>
        <w:rPr>
          <w:rFonts w:cs="Times New Roman"/>
          <w:color w:val="000000" w:themeColor="text1"/>
        </w:rPr>
      </w:pPr>
      <w:r>
        <w:rPr>
          <w:color w:val="000000"/>
          <w:szCs w:val="24"/>
        </w:rPr>
        <w:t xml:space="preserve">Social Media </w:t>
      </w:r>
      <w:r w:rsidRPr="009557ED">
        <w:rPr>
          <w:rFonts w:cs="Times New Roman"/>
          <w:color w:val="000000" w:themeColor="text1"/>
        </w:rPr>
        <w:t>UGC refers to any information, data, or media created freely by consumers and perceived as valuable or entertaining by other customers</w:t>
      </w:r>
      <w:r>
        <w:rPr>
          <w:rFonts w:cs="Times New Roman"/>
          <w:color w:val="000000" w:themeColor="text1"/>
        </w:rPr>
        <w:t xml:space="preserve"> through social Media platforms. </w:t>
      </w:r>
      <w:r w:rsidRPr="009557ED">
        <w:rPr>
          <w:rFonts w:cs="Times New Roman"/>
          <w:color w:val="000000" w:themeColor="text1"/>
        </w:rPr>
        <w:t>UGC can take many forms; It can be text, video, audio,</w:t>
      </w:r>
      <w:r w:rsidR="00C57FB7">
        <w:rPr>
          <w:rFonts w:cs="Times New Roman"/>
          <w:color w:val="000000" w:themeColor="text1"/>
        </w:rPr>
        <w:t xml:space="preserve"> comments, reviews</w:t>
      </w:r>
      <w:r w:rsidRPr="009557ED">
        <w:rPr>
          <w:rFonts w:cs="Times New Roman"/>
          <w:color w:val="000000" w:themeColor="text1"/>
        </w:rPr>
        <w:t xml:space="preserve"> or a combination of all the above </w:t>
      </w:r>
      <w:sdt>
        <w:sdtPr>
          <w:rPr>
            <w:rFonts w:cs="Times New Roman"/>
            <w:color w:val="000000" w:themeColor="text1"/>
          </w:rPr>
          <w:id w:val="-417338583"/>
          <w:citation/>
        </w:sdtPr>
        <w:sdtEndPr/>
        <w:sdtContent>
          <w:r>
            <w:rPr>
              <w:rFonts w:cs="Times New Roman"/>
              <w:color w:val="000000" w:themeColor="text1"/>
            </w:rPr>
            <w:fldChar w:fldCharType="begin"/>
          </w:r>
          <w:r w:rsidR="00AB0647">
            <w:rPr>
              <w:rFonts w:cs="Times New Roman"/>
              <w:color w:val="000000" w:themeColor="text1"/>
              <w:lang w:val="en-IN"/>
            </w:rPr>
            <w:instrText xml:space="preserve">CITATION Vac10 \t  \l 16393 </w:instrText>
          </w:r>
          <w:r>
            <w:rPr>
              <w:rFonts w:cs="Times New Roman"/>
              <w:color w:val="000000" w:themeColor="text1"/>
            </w:rPr>
            <w:fldChar w:fldCharType="separate"/>
          </w:r>
          <w:r w:rsidR="002E284A" w:rsidRPr="002E284A">
            <w:rPr>
              <w:rFonts w:cs="Times New Roman"/>
              <w:noProof/>
              <w:color w:val="000000" w:themeColor="text1"/>
              <w:lang w:val="en-IN"/>
            </w:rPr>
            <w:t>( Valcke &amp; Lenaerts , 2018)</w:t>
          </w:r>
          <w:r>
            <w:rPr>
              <w:rFonts w:cs="Times New Roman"/>
              <w:color w:val="000000" w:themeColor="text1"/>
            </w:rPr>
            <w:fldChar w:fldCharType="end"/>
          </w:r>
        </w:sdtContent>
      </w:sdt>
      <w:r>
        <w:rPr>
          <w:rFonts w:cs="Times New Roman"/>
          <w:color w:val="000000" w:themeColor="text1"/>
        </w:rPr>
        <w:t>.</w:t>
      </w:r>
    </w:p>
    <w:p w14:paraId="074817E6" w14:textId="77777777" w:rsidR="00E06902" w:rsidRPr="009557ED" w:rsidRDefault="00E06902" w:rsidP="00E06902">
      <w:pPr>
        <w:pStyle w:val="Heading3"/>
        <w:jc w:val="both"/>
        <w:rPr>
          <w:rFonts w:cs="Times New Roman"/>
          <w:color w:val="000000" w:themeColor="text1"/>
        </w:rPr>
      </w:pPr>
      <w:bookmarkStart w:id="93" w:name="_Toc93615213"/>
      <w:bookmarkStart w:id="94" w:name="_Toc120538456"/>
      <w:bookmarkStart w:id="95" w:name="_Toc121949454"/>
      <w:bookmarkStart w:id="96" w:name="_Toc122021226"/>
      <w:r w:rsidRPr="009557ED">
        <w:rPr>
          <w:rFonts w:cs="Times New Roman"/>
          <w:color w:val="000000" w:themeColor="text1"/>
        </w:rPr>
        <w:t>Perceived Credibility</w:t>
      </w:r>
      <w:bookmarkEnd w:id="93"/>
      <w:bookmarkEnd w:id="94"/>
      <w:bookmarkEnd w:id="95"/>
      <w:bookmarkEnd w:id="96"/>
    </w:p>
    <w:p w14:paraId="73C98282" w14:textId="47C23F2C" w:rsidR="00E06902" w:rsidRPr="009557ED" w:rsidRDefault="00E06902" w:rsidP="00E06902">
      <w:pPr>
        <w:jc w:val="both"/>
        <w:rPr>
          <w:rFonts w:cs="Times New Roman"/>
          <w:color w:val="000000" w:themeColor="text1"/>
        </w:rPr>
      </w:pPr>
      <w:r w:rsidRPr="009557ED">
        <w:rPr>
          <w:rFonts w:cs="Times New Roman"/>
          <w:color w:val="000000" w:themeColor="text1"/>
        </w:rPr>
        <w:t xml:space="preserve">Perceived credibility is a trust component that can influence message acceptance in a favourable or negative way, and it can cause changes in consumer attitudes </w:t>
      </w:r>
      <w:sdt>
        <w:sdtPr>
          <w:rPr>
            <w:rFonts w:cs="Times New Roman"/>
            <w:color w:val="000000" w:themeColor="text1"/>
          </w:rPr>
          <w:id w:val="-1660918469"/>
          <w:citation/>
        </w:sdtPr>
        <w:sdtEndPr/>
        <w:sdtContent>
          <w:r>
            <w:rPr>
              <w:rFonts w:cs="Times New Roman"/>
              <w:color w:val="000000" w:themeColor="text1"/>
            </w:rPr>
            <w:fldChar w:fldCharType="begin"/>
          </w:r>
          <w:r w:rsidR="00AB0647">
            <w:rPr>
              <w:rFonts w:cs="Times New Roman"/>
              <w:color w:val="000000" w:themeColor="text1"/>
              <w:lang w:val="en-IN"/>
            </w:rPr>
            <w:instrText xml:space="preserve">CITATION Kim103 \l 16393 </w:instrText>
          </w:r>
          <w:r>
            <w:rPr>
              <w:rFonts w:cs="Times New Roman"/>
              <w:color w:val="000000" w:themeColor="text1"/>
            </w:rPr>
            <w:fldChar w:fldCharType="separate"/>
          </w:r>
          <w:r w:rsidR="002E284A" w:rsidRPr="002E284A">
            <w:rPr>
              <w:rFonts w:cs="Times New Roman"/>
              <w:noProof/>
              <w:color w:val="000000" w:themeColor="text1"/>
              <w:lang w:val="en-IN"/>
            </w:rPr>
            <w:t>(Kim, Mirusmonov, &amp; Lee, 2010)</w:t>
          </w:r>
          <w:r>
            <w:rPr>
              <w:rFonts w:cs="Times New Roman"/>
              <w:color w:val="000000" w:themeColor="text1"/>
            </w:rPr>
            <w:fldChar w:fldCharType="end"/>
          </w:r>
        </w:sdtContent>
      </w:sdt>
      <w:r>
        <w:rPr>
          <w:rFonts w:cs="Times New Roman"/>
          <w:color w:val="000000" w:themeColor="text1"/>
        </w:rPr>
        <w:t>.</w:t>
      </w:r>
    </w:p>
    <w:p w14:paraId="14A098A9" w14:textId="77777777" w:rsidR="00E06902" w:rsidRPr="009557ED" w:rsidRDefault="00E06902" w:rsidP="00E06902">
      <w:pPr>
        <w:pStyle w:val="Heading3"/>
        <w:jc w:val="both"/>
        <w:rPr>
          <w:rFonts w:cs="Times New Roman"/>
          <w:color w:val="000000" w:themeColor="text1"/>
        </w:rPr>
      </w:pPr>
      <w:bookmarkStart w:id="97" w:name="_Toc93615214"/>
      <w:bookmarkStart w:id="98" w:name="_Toc120538457"/>
      <w:bookmarkStart w:id="99" w:name="_Toc121949455"/>
      <w:bookmarkStart w:id="100" w:name="_Toc122021227"/>
      <w:r w:rsidRPr="009557ED">
        <w:rPr>
          <w:rFonts w:cs="Times New Roman"/>
          <w:color w:val="000000" w:themeColor="text1"/>
        </w:rPr>
        <w:t>Perceived Usefulness</w:t>
      </w:r>
      <w:bookmarkEnd w:id="97"/>
      <w:bookmarkEnd w:id="98"/>
      <w:bookmarkEnd w:id="99"/>
      <w:bookmarkEnd w:id="100"/>
    </w:p>
    <w:p w14:paraId="700D405E" w14:textId="2895B8E1" w:rsidR="00E06902" w:rsidRPr="009557ED" w:rsidRDefault="00E06902" w:rsidP="00E06902">
      <w:pPr>
        <w:jc w:val="both"/>
        <w:rPr>
          <w:rFonts w:cs="Times New Roman"/>
          <w:color w:val="000000" w:themeColor="text1"/>
        </w:rPr>
      </w:pPr>
      <w:r w:rsidRPr="009557ED">
        <w:rPr>
          <w:rFonts w:cs="Times New Roman"/>
          <w:color w:val="000000" w:themeColor="text1"/>
        </w:rPr>
        <w:t>Perceived usefulness is related to the benefits of utilizing blogs, which can include avoiding time waste and gaining access to additional information and diverse viewpoints on items</w:t>
      </w:r>
      <w:r>
        <w:rPr>
          <w:rFonts w:cs="Times New Roman"/>
          <w:color w:val="000000" w:themeColor="text1"/>
        </w:rPr>
        <w:t xml:space="preserve"> </w:t>
      </w:r>
      <w:sdt>
        <w:sdtPr>
          <w:rPr>
            <w:rFonts w:cs="Times New Roman"/>
            <w:color w:val="000000" w:themeColor="text1"/>
          </w:rPr>
          <w:id w:val="577169342"/>
          <w:citation/>
        </w:sdtPr>
        <w:sdtEndPr/>
        <w:sdtContent>
          <w:r>
            <w:rPr>
              <w:rFonts w:cs="Times New Roman"/>
              <w:color w:val="000000" w:themeColor="text1"/>
            </w:rPr>
            <w:fldChar w:fldCharType="begin"/>
          </w:r>
          <w:r w:rsidR="00AB0647">
            <w:rPr>
              <w:rFonts w:cs="Times New Roman"/>
              <w:color w:val="000000" w:themeColor="text1"/>
              <w:lang w:val="en-IN"/>
            </w:rPr>
            <w:instrText xml:space="preserve">CITATION Kim103 \l 16393 </w:instrText>
          </w:r>
          <w:r>
            <w:rPr>
              <w:rFonts w:cs="Times New Roman"/>
              <w:color w:val="000000" w:themeColor="text1"/>
            </w:rPr>
            <w:fldChar w:fldCharType="separate"/>
          </w:r>
          <w:r w:rsidR="002E284A" w:rsidRPr="002E284A">
            <w:rPr>
              <w:rFonts w:cs="Times New Roman"/>
              <w:noProof/>
              <w:color w:val="000000" w:themeColor="text1"/>
              <w:lang w:val="en-IN"/>
            </w:rPr>
            <w:t>(Kim, Mirusmonov, &amp; Lee, 2010)</w:t>
          </w:r>
          <w:r>
            <w:rPr>
              <w:rFonts w:cs="Times New Roman"/>
              <w:color w:val="000000" w:themeColor="text1"/>
            </w:rPr>
            <w:fldChar w:fldCharType="end"/>
          </w:r>
        </w:sdtContent>
      </w:sdt>
      <w:r>
        <w:rPr>
          <w:rFonts w:cs="Times New Roman"/>
          <w:color w:val="000000" w:themeColor="text1"/>
        </w:rPr>
        <w:t>.</w:t>
      </w:r>
    </w:p>
    <w:p w14:paraId="476B4019" w14:textId="77777777" w:rsidR="00E06902" w:rsidRPr="009557ED" w:rsidRDefault="00E06902" w:rsidP="00E06902">
      <w:pPr>
        <w:pStyle w:val="Heading3"/>
        <w:jc w:val="both"/>
        <w:rPr>
          <w:rFonts w:cs="Times New Roman"/>
          <w:color w:val="000000" w:themeColor="text1"/>
        </w:rPr>
      </w:pPr>
      <w:bookmarkStart w:id="101" w:name="_Toc93615216"/>
      <w:bookmarkStart w:id="102" w:name="_Toc120538458"/>
      <w:bookmarkStart w:id="103" w:name="_Toc121949456"/>
      <w:bookmarkStart w:id="104" w:name="_Toc122021228"/>
      <w:r w:rsidRPr="009557ED">
        <w:rPr>
          <w:rFonts w:cs="Times New Roman"/>
          <w:color w:val="000000" w:themeColor="text1"/>
        </w:rPr>
        <w:t>Perceived Risk</w:t>
      </w:r>
      <w:bookmarkEnd w:id="101"/>
      <w:bookmarkEnd w:id="102"/>
      <w:bookmarkEnd w:id="103"/>
      <w:bookmarkEnd w:id="104"/>
    </w:p>
    <w:p w14:paraId="7886D2EC" w14:textId="1110199E" w:rsidR="00E06902" w:rsidRPr="009557ED" w:rsidRDefault="00E06902" w:rsidP="00E06902">
      <w:pPr>
        <w:jc w:val="both"/>
        <w:rPr>
          <w:rFonts w:cs="Times New Roman"/>
          <w:color w:val="000000" w:themeColor="text1"/>
        </w:rPr>
      </w:pPr>
      <w:r w:rsidRPr="009557ED">
        <w:rPr>
          <w:rFonts w:cs="Times New Roman"/>
          <w:color w:val="000000" w:themeColor="text1"/>
        </w:rPr>
        <w:t xml:space="preserve">The consumer's subjective belief of suffering a loss in pursuit of the desired objective is known as perceived risk </w:t>
      </w:r>
      <w:sdt>
        <w:sdtPr>
          <w:rPr>
            <w:rFonts w:cs="Times New Roman"/>
            <w:color w:val="000000" w:themeColor="text1"/>
          </w:rPr>
          <w:id w:val="-1315870737"/>
          <w:citation/>
        </w:sdtPr>
        <w:sdtEndPr/>
        <w:sdtContent>
          <w:r>
            <w:rPr>
              <w:rFonts w:cs="Times New Roman"/>
              <w:color w:val="000000" w:themeColor="text1"/>
            </w:rPr>
            <w:fldChar w:fldCharType="begin"/>
          </w:r>
          <w:r w:rsidR="00AB0647">
            <w:rPr>
              <w:rFonts w:cs="Times New Roman"/>
              <w:color w:val="000000" w:themeColor="text1"/>
              <w:lang w:val="en-IN"/>
            </w:rPr>
            <w:instrText xml:space="preserve">CITATION Mar03 \t  \l 16393 </w:instrText>
          </w:r>
          <w:r>
            <w:rPr>
              <w:rFonts w:cs="Times New Roman"/>
              <w:color w:val="000000" w:themeColor="text1"/>
            </w:rPr>
            <w:fldChar w:fldCharType="separate"/>
          </w:r>
          <w:r w:rsidR="002E284A" w:rsidRPr="002E284A">
            <w:rPr>
              <w:rFonts w:cs="Times New Roman"/>
              <w:noProof/>
              <w:color w:val="000000" w:themeColor="text1"/>
              <w:lang w:val="en-IN"/>
            </w:rPr>
            <w:t>(Mark Brown, 2020)</w:t>
          </w:r>
          <w:r>
            <w:rPr>
              <w:rFonts w:cs="Times New Roman"/>
              <w:color w:val="000000" w:themeColor="text1"/>
            </w:rPr>
            <w:fldChar w:fldCharType="end"/>
          </w:r>
        </w:sdtContent>
      </w:sdt>
      <w:r>
        <w:rPr>
          <w:rFonts w:cs="Times New Roman"/>
          <w:color w:val="000000" w:themeColor="text1"/>
        </w:rPr>
        <w:t>.</w:t>
      </w:r>
    </w:p>
    <w:p w14:paraId="6756B1C0" w14:textId="77777777" w:rsidR="00E06902" w:rsidRPr="009557ED" w:rsidRDefault="00E06902" w:rsidP="00E06902">
      <w:pPr>
        <w:pStyle w:val="Heading3"/>
        <w:jc w:val="both"/>
        <w:rPr>
          <w:rFonts w:cs="Times New Roman"/>
          <w:color w:val="000000" w:themeColor="text1"/>
        </w:rPr>
      </w:pPr>
      <w:bookmarkStart w:id="105" w:name="_Toc93615217"/>
      <w:bookmarkStart w:id="106" w:name="_Toc120538459"/>
      <w:bookmarkStart w:id="107" w:name="_Toc121949457"/>
      <w:bookmarkStart w:id="108" w:name="_Toc122021229"/>
      <w:r w:rsidRPr="009557ED">
        <w:rPr>
          <w:rFonts w:cs="Times New Roman"/>
          <w:color w:val="000000" w:themeColor="text1"/>
        </w:rPr>
        <w:t>Online Purchase Intention</w:t>
      </w:r>
      <w:bookmarkEnd w:id="105"/>
      <w:bookmarkEnd w:id="106"/>
      <w:bookmarkEnd w:id="107"/>
      <w:bookmarkEnd w:id="108"/>
    </w:p>
    <w:p w14:paraId="753733E3" w14:textId="6B9B0D50" w:rsidR="00E06902" w:rsidRPr="007B6F32" w:rsidRDefault="00E06902" w:rsidP="007B6F32">
      <w:pPr>
        <w:jc w:val="both"/>
        <w:rPr>
          <w:rFonts w:cs="Times New Roman"/>
          <w:color w:val="000000" w:themeColor="text1"/>
        </w:rPr>
      </w:pPr>
      <w:r w:rsidRPr="009557ED">
        <w:rPr>
          <w:rFonts w:cs="Times New Roman"/>
          <w:color w:val="000000" w:themeColor="text1"/>
        </w:rPr>
        <w:t>Purchase intention is the cognitive behaviours associated with the desire to purchase a specific. online buy intention is a scenario in which a consumer is willing and intends to make online purchases</w:t>
      </w:r>
      <w:sdt>
        <w:sdtPr>
          <w:rPr>
            <w:rFonts w:cs="Times New Roman"/>
            <w:color w:val="000000" w:themeColor="text1"/>
          </w:rPr>
          <w:id w:val="-722826894"/>
          <w:citation/>
        </w:sdtPr>
        <w:sdtEndPr/>
        <w:sdtContent>
          <w:r>
            <w:rPr>
              <w:rFonts w:cs="Times New Roman"/>
              <w:color w:val="000000" w:themeColor="text1"/>
            </w:rPr>
            <w:fldChar w:fldCharType="begin"/>
          </w:r>
          <w:r>
            <w:rPr>
              <w:rFonts w:cs="Times New Roman"/>
              <w:color w:val="000000" w:themeColor="text1"/>
              <w:lang w:val="en-IN"/>
            </w:rPr>
            <w:instrText xml:space="preserve"> CITATION Mes13 \l 16393 </w:instrText>
          </w:r>
          <w:r>
            <w:rPr>
              <w:rFonts w:cs="Times New Roman"/>
              <w:color w:val="000000" w:themeColor="text1"/>
            </w:rPr>
            <w:fldChar w:fldCharType="separate"/>
          </w:r>
          <w:r w:rsidR="002E284A">
            <w:rPr>
              <w:rFonts w:cs="Times New Roman"/>
              <w:noProof/>
              <w:color w:val="000000" w:themeColor="text1"/>
              <w:lang w:val="en-IN"/>
            </w:rPr>
            <w:t xml:space="preserve"> </w:t>
          </w:r>
          <w:r w:rsidR="002E284A" w:rsidRPr="002E284A">
            <w:rPr>
              <w:rFonts w:cs="Times New Roman"/>
              <w:noProof/>
              <w:color w:val="000000" w:themeColor="text1"/>
              <w:lang w:val="en-IN"/>
            </w:rPr>
            <w:t>( Meskaran, Ismail, &amp; Shanmugam, 2013)</w:t>
          </w:r>
          <w:r>
            <w:rPr>
              <w:rFonts w:cs="Times New Roman"/>
              <w:color w:val="000000" w:themeColor="text1"/>
            </w:rPr>
            <w:fldChar w:fldCharType="end"/>
          </w:r>
        </w:sdtContent>
      </w:sdt>
      <w:r>
        <w:rPr>
          <w:rFonts w:cs="Times New Roman"/>
          <w:color w:val="000000" w:themeColor="text1"/>
        </w:rPr>
        <w:t>.</w:t>
      </w:r>
    </w:p>
    <w:p w14:paraId="7BE92630" w14:textId="7518D535" w:rsidR="002F4058" w:rsidRDefault="002F4058"/>
    <w:p w14:paraId="54B83888" w14:textId="05D79697" w:rsidR="002F4058" w:rsidRDefault="002F4058"/>
    <w:p w14:paraId="3AB8D6E7" w14:textId="77777777" w:rsidR="00DE63AF" w:rsidRDefault="00DE63AF"/>
    <w:p w14:paraId="3C9DA122" w14:textId="456DF281" w:rsidR="00E06902" w:rsidRPr="004760E7" w:rsidRDefault="00E06902" w:rsidP="00E06902">
      <w:pPr>
        <w:pStyle w:val="Heading2"/>
        <w:rPr>
          <w:rFonts w:cs="Times New Roman"/>
          <w:sz w:val="28"/>
          <w:szCs w:val="28"/>
        </w:rPr>
      </w:pPr>
      <w:bookmarkStart w:id="109" w:name="_Toc93615220"/>
      <w:bookmarkStart w:id="110" w:name="_Toc122021230"/>
      <w:r w:rsidRPr="004760E7">
        <w:rPr>
          <w:rFonts w:cs="Times New Roman"/>
          <w:sz w:val="28"/>
          <w:szCs w:val="28"/>
        </w:rPr>
        <w:t>Introduction</w:t>
      </w:r>
      <w:bookmarkEnd w:id="109"/>
      <w:bookmarkEnd w:id="110"/>
      <w:r w:rsidRPr="004760E7">
        <w:rPr>
          <w:rFonts w:cs="Times New Roman"/>
          <w:sz w:val="28"/>
          <w:szCs w:val="28"/>
        </w:rPr>
        <w:t xml:space="preserve"> </w:t>
      </w:r>
      <w:r w:rsidR="00604316">
        <w:rPr>
          <w:rFonts w:cs="Times New Roman"/>
          <w:sz w:val="28"/>
          <w:szCs w:val="28"/>
        </w:rPr>
        <w:t xml:space="preserve">– Methodology </w:t>
      </w:r>
    </w:p>
    <w:p w14:paraId="063B7291" w14:textId="77777777" w:rsidR="00E06902" w:rsidRPr="009557ED" w:rsidRDefault="00E06902" w:rsidP="00E06902">
      <w:pPr>
        <w:spacing w:before="120" w:after="120"/>
        <w:jc w:val="both"/>
        <w:rPr>
          <w:rFonts w:cs="Times New Roman"/>
          <w:color w:val="000000" w:themeColor="text1"/>
        </w:rPr>
      </w:pPr>
      <w:r w:rsidRPr="00B2742D">
        <w:rPr>
          <w:rFonts w:cs="Times New Roman"/>
          <w:color w:val="000000" w:themeColor="text1"/>
        </w:rPr>
        <w:t>This chapter consists of research methodology used throughout the investigation. Explain the study's philosophical background and research design in this section. As a result, this chapter included research philosophy, research design, unit of analysis, population and sample, measurement and scales, data collecting, and data analysis. When it comes to research design, the entire process of the flow in the research for the particular study is indicated by the design. There are various types of research designs that can be utilized to accomplish a study, as well as the design that the researcher chose to conduct this investigation. The study's population, sample, and the sampling technique employed by the researcher to pick the sample are then detailed. Following that, we'll talk about how to measure variables and how to use scales to do so.</w:t>
      </w:r>
      <w:r>
        <w:rPr>
          <w:rFonts w:cs="Times New Roman"/>
          <w:color w:val="000000" w:themeColor="text1"/>
        </w:rPr>
        <w:t xml:space="preserve"> </w:t>
      </w:r>
      <w:r w:rsidRPr="009557ED">
        <w:rPr>
          <w:rFonts w:cs="Times New Roman"/>
          <w:color w:val="000000" w:themeColor="text1"/>
        </w:rPr>
        <w:t xml:space="preserve">Eventually, numerical data analysis is doing in this study using the SPSS software was explained under method of data analysis part. </w:t>
      </w:r>
    </w:p>
    <w:p w14:paraId="31A6D6A7" w14:textId="77777777" w:rsidR="00E06902" w:rsidRPr="004760E7" w:rsidRDefault="00E06902" w:rsidP="00E06902">
      <w:pPr>
        <w:pStyle w:val="Heading2"/>
        <w:jc w:val="both"/>
        <w:rPr>
          <w:rFonts w:cs="Times New Roman"/>
          <w:sz w:val="28"/>
          <w:szCs w:val="28"/>
        </w:rPr>
      </w:pPr>
      <w:bookmarkStart w:id="111" w:name="_Toc93615221"/>
      <w:bookmarkStart w:id="112" w:name="_Toc122021231"/>
      <w:r w:rsidRPr="004760E7">
        <w:rPr>
          <w:rFonts w:cs="Times New Roman"/>
          <w:sz w:val="28"/>
          <w:szCs w:val="28"/>
        </w:rPr>
        <w:t>Research Philosophy</w:t>
      </w:r>
      <w:bookmarkEnd w:id="111"/>
      <w:bookmarkEnd w:id="112"/>
      <w:r w:rsidRPr="004760E7">
        <w:rPr>
          <w:rFonts w:cs="Times New Roman"/>
          <w:sz w:val="28"/>
          <w:szCs w:val="28"/>
        </w:rPr>
        <w:t xml:space="preserve"> </w:t>
      </w:r>
    </w:p>
    <w:p w14:paraId="6885A46D" w14:textId="71FD99D4" w:rsidR="00E06902" w:rsidRPr="009557ED" w:rsidRDefault="00E06902" w:rsidP="00E06902">
      <w:pPr>
        <w:spacing w:before="120" w:after="120"/>
        <w:jc w:val="both"/>
        <w:rPr>
          <w:rFonts w:cs="Times New Roman"/>
          <w:color w:val="000000" w:themeColor="text1"/>
        </w:rPr>
      </w:pPr>
      <w:r w:rsidRPr="00E3292E">
        <w:rPr>
          <w:rFonts w:cs="Times New Roman"/>
          <w:color w:val="000000" w:themeColor="text1"/>
        </w:rPr>
        <w:t xml:space="preserve">This affects the research's philosophical perspective, which is a belief about how data about a phenomenon should be collected, analysed, and utilised. As significant research philosophies, positivism and interpretivism can be identified </w:t>
      </w:r>
      <w:sdt>
        <w:sdtPr>
          <w:rPr>
            <w:rFonts w:cs="Times New Roman"/>
            <w:color w:val="000000" w:themeColor="text1"/>
          </w:rPr>
          <w:id w:val="2115402001"/>
          <w:citation/>
        </w:sdtPr>
        <w:sdtEndPr/>
        <w:sdtContent>
          <w:r>
            <w:rPr>
              <w:rFonts w:cs="Times New Roman"/>
              <w:color w:val="000000" w:themeColor="text1"/>
            </w:rPr>
            <w:fldChar w:fldCharType="begin"/>
          </w:r>
          <w:r w:rsidR="00D064C5">
            <w:rPr>
              <w:rFonts w:cs="Times New Roman"/>
              <w:color w:val="000000" w:themeColor="text1"/>
              <w:lang w:val="en-US"/>
            </w:rPr>
            <w:instrText xml:space="preserve">CITATION Dud18 \l 1033 </w:instrText>
          </w:r>
          <w:r>
            <w:rPr>
              <w:rFonts w:cs="Times New Roman"/>
              <w:color w:val="000000" w:themeColor="text1"/>
            </w:rPr>
            <w:fldChar w:fldCharType="separate"/>
          </w:r>
          <w:r w:rsidR="002E284A" w:rsidRPr="002E284A">
            <w:rPr>
              <w:rFonts w:cs="Times New Roman"/>
              <w:noProof/>
              <w:color w:val="000000" w:themeColor="text1"/>
              <w:lang w:val="en-US"/>
            </w:rPr>
            <w:t>(Dudovskiy, 2018)</w:t>
          </w:r>
          <w:r>
            <w:rPr>
              <w:rFonts w:cs="Times New Roman"/>
              <w:color w:val="000000" w:themeColor="text1"/>
            </w:rPr>
            <w:fldChar w:fldCharType="end"/>
          </w:r>
        </w:sdtContent>
      </w:sdt>
      <w:r w:rsidRPr="00E3292E">
        <w:rPr>
          <w:rFonts w:cs="Times New Roman"/>
          <w:color w:val="000000" w:themeColor="text1"/>
        </w:rPr>
        <w:t>. Positivism refers to the idea that reality is steady and can be viewed and described objectively. It bases its decisions on quantifiable observations that are susceptible to statistical analysis and are best suited to scientific approaches. In contrast, Interpretivism claims that it cannot be observed and described from a subjective viewpoint or used to qualitative research since scales differ and calculations are impossible. As a result, it is incompatible with scientific procedures</w:t>
      </w:r>
      <w:r w:rsidR="00C57FB7">
        <w:rPr>
          <w:rFonts w:cs="Times New Roman"/>
          <w:color w:val="000000" w:themeColor="text1"/>
        </w:rPr>
        <w:t xml:space="preserve"> </w:t>
      </w:r>
      <w:sdt>
        <w:sdtPr>
          <w:rPr>
            <w:rFonts w:cs="Times New Roman"/>
            <w:color w:val="000000" w:themeColor="text1"/>
          </w:rPr>
          <w:id w:val="-1635870222"/>
          <w:citation/>
        </w:sdtPr>
        <w:sdtEndPr/>
        <w:sdtContent>
          <w:r w:rsidR="00C57FB7">
            <w:rPr>
              <w:rFonts w:cs="Times New Roman"/>
              <w:color w:val="000000" w:themeColor="text1"/>
            </w:rPr>
            <w:fldChar w:fldCharType="begin"/>
          </w:r>
          <w:r w:rsidR="00D064C5">
            <w:rPr>
              <w:rFonts w:cs="Times New Roman"/>
              <w:color w:val="000000" w:themeColor="text1"/>
              <w:lang w:val="en-US"/>
            </w:rPr>
            <w:instrText xml:space="preserve">CITATION Dud18 \l 1033 </w:instrText>
          </w:r>
          <w:r w:rsidR="00C57FB7">
            <w:rPr>
              <w:rFonts w:cs="Times New Roman"/>
              <w:color w:val="000000" w:themeColor="text1"/>
            </w:rPr>
            <w:fldChar w:fldCharType="separate"/>
          </w:r>
          <w:r w:rsidR="002E284A" w:rsidRPr="002E284A">
            <w:rPr>
              <w:rFonts w:cs="Times New Roman"/>
              <w:noProof/>
              <w:color w:val="000000" w:themeColor="text1"/>
              <w:lang w:val="en-US"/>
            </w:rPr>
            <w:t>(Dudovskiy, 2018)</w:t>
          </w:r>
          <w:r w:rsidR="00C57FB7">
            <w:rPr>
              <w:rFonts w:cs="Times New Roman"/>
              <w:color w:val="000000" w:themeColor="text1"/>
            </w:rPr>
            <w:fldChar w:fldCharType="end"/>
          </w:r>
        </w:sdtContent>
      </w:sdt>
      <w:r w:rsidRPr="00E3292E">
        <w:rPr>
          <w:rFonts w:cs="Times New Roman"/>
          <w:color w:val="000000" w:themeColor="text1"/>
        </w:rPr>
        <w:t>.</w:t>
      </w:r>
      <w:r>
        <w:rPr>
          <w:rFonts w:cs="Times New Roman"/>
          <w:color w:val="000000" w:themeColor="text1"/>
        </w:rPr>
        <w:t xml:space="preserve"> </w:t>
      </w:r>
      <w:r w:rsidR="00C57FB7">
        <w:rPr>
          <w:rFonts w:cs="Times New Roman"/>
          <w:color w:val="000000" w:themeColor="text1"/>
        </w:rPr>
        <w:t>Therefore,</w:t>
      </w:r>
      <w:r w:rsidRPr="00E3292E">
        <w:rPr>
          <w:rFonts w:cs="Times New Roman"/>
          <w:color w:val="000000" w:themeColor="text1"/>
        </w:rPr>
        <w:t xml:space="preserve"> this research is quantitative and conducted using scientific methods, it adheres to the </w:t>
      </w:r>
      <w:r w:rsidRPr="00604316">
        <w:rPr>
          <w:rFonts w:cs="Times New Roman"/>
          <w:color w:val="000000" w:themeColor="text1"/>
        </w:rPr>
        <w:t>positivis</w:t>
      </w:r>
      <w:r w:rsidR="00C57FB7" w:rsidRPr="00604316">
        <w:rPr>
          <w:rFonts w:cs="Times New Roman"/>
          <w:color w:val="000000" w:themeColor="text1"/>
        </w:rPr>
        <w:t>m</w:t>
      </w:r>
      <w:r w:rsidRPr="00604316">
        <w:rPr>
          <w:rFonts w:cs="Times New Roman"/>
          <w:color w:val="000000" w:themeColor="text1"/>
        </w:rPr>
        <w:t xml:space="preserve"> philosophy.</w:t>
      </w:r>
      <w:r w:rsidRPr="00E3292E">
        <w:rPr>
          <w:rFonts w:cs="Times New Roman"/>
          <w:color w:val="000000" w:themeColor="text1"/>
        </w:rPr>
        <w:t xml:space="preserve"> The variables in the study can be measured by anyone, and the scales are the same for everyone. Calculations are also available</w:t>
      </w:r>
      <w:r>
        <w:rPr>
          <w:rFonts w:cs="Times New Roman"/>
          <w:color w:val="000000" w:themeColor="text1"/>
        </w:rPr>
        <w:t xml:space="preserve">. </w:t>
      </w:r>
      <w:r w:rsidRPr="00E3292E">
        <w:rPr>
          <w:rFonts w:cs="Times New Roman"/>
          <w:color w:val="000000" w:themeColor="text1"/>
        </w:rPr>
        <w:t>Inductive and deductive research methodologies are the two most common types of research methods. The logical process of constructing a new hypothesis by observing specific facts is known as the inductive approach. This is also known as theory building research, and it is particularly well suited to qualitative research. The logical method of concluding based on established theory is known as the deductive approach. This is also known as the hypothesis testing strategy, and it is best suited for quantitative research</w:t>
      </w:r>
      <w:r w:rsidR="00C57FB7">
        <w:rPr>
          <w:rFonts w:cs="Times New Roman"/>
          <w:color w:val="000000" w:themeColor="text1"/>
        </w:rPr>
        <w:t xml:space="preserve">. </w:t>
      </w:r>
      <w:r w:rsidRPr="00E3292E">
        <w:rPr>
          <w:rFonts w:cs="Times New Roman"/>
          <w:color w:val="000000" w:themeColor="text1"/>
        </w:rPr>
        <w:t>This method use</w:t>
      </w:r>
      <w:r>
        <w:rPr>
          <w:rFonts w:cs="Times New Roman"/>
          <w:color w:val="000000" w:themeColor="text1"/>
        </w:rPr>
        <w:t>s</w:t>
      </w:r>
      <w:r w:rsidRPr="00E3292E">
        <w:rPr>
          <w:rFonts w:cs="Times New Roman"/>
          <w:color w:val="000000" w:themeColor="text1"/>
        </w:rPr>
        <w:t xml:space="preserve"> a theory's logic to develop prepositions or hypotheses for testing by explaining the relationship between variables using quantitative data</w:t>
      </w:r>
      <w:sdt>
        <w:sdtPr>
          <w:rPr>
            <w:rFonts w:cs="Times New Roman"/>
            <w:color w:val="000000" w:themeColor="text1"/>
          </w:rPr>
          <w:id w:val="-1898270937"/>
          <w:citation/>
        </w:sdtPr>
        <w:sdtEndPr/>
        <w:sdtContent>
          <w:r w:rsidR="008527F6">
            <w:rPr>
              <w:rFonts w:cs="Times New Roman"/>
              <w:color w:val="000000" w:themeColor="text1"/>
            </w:rPr>
            <w:fldChar w:fldCharType="begin"/>
          </w:r>
          <w:r w:rsidR="00183FCB">
            <w:rPr>
              <w:rFonts w:cs="Times New Roman"/>
              <w:color w:val="000000" w:themeColor="text1"/>
              <w:lang w:val="en-US"/>
            </w:rPr>
            <w:instrText xml:space="preserve">CITATION Muh181 \l 1033 </w:instrText>
          </w:r>
          <w:r w:rsidR="008527F6">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(Mannan &amp; Rahman, 2018)</w:t>
          </w:r>
          <w:r w:rsidR="008527F6">
            <w:rPr>
              <w:rFonts w:cs="Times New Roman"/>
              <w:color w:val="000000" w:themeColor="text1"/>
            </w:rPr>
            <w:fldChar w:fldCharType="end"/>
          </w:r>
        </w:sdtContent>
      </w:sdt>
      <w:r w:rsidRPr="00E3292E">
        <w:rPr>
          <w:rFonts w:cs="Times New Roman"/>
          <w:color w:val="000000" w:themeColor="text1"/>
        </w:rPr>
        <w:t>.</w:t>
      </w:r>
      <w:r>
        <w:rPr>
          <w:rFonts w:cs="Times New Roman"/>
          <w:color w:val="000000" w:themeColor="text1"/>
        </w:rPr>
        <w:t xml:space="preserve"> </w:t>
      </w:r>
      <w:r w:rsidRPr="004A5F82">
        <w:rPr>
          <w:rFonts w:cs="Times New Roman"/>
          <w:color w:val="000000" w:themeColor="text1"/>
        </w:rPr>
        <w:t xml:space="preserve">The purpose of this study is to determine the impact </w:t>
      </w:r>
      <w:r w:rsidR="008527F6" w:rsidRPr="004A5F82">
        <w:rPr>
          <w:rFonts w:cs="Times New Roman"/>
          <w:color w:val="000000" w:themeColor="text1"/>
        </w:rPr>
        <w:t xml:space="preserve">of </w:t>
      </w:r>
      <w:r w:rsidR="008527F6">
        <w:rPr>
          <w:rFonts w:cs="Times New Roman"/>
          <w:color w:val="000000" w:themeColor="text1"/>
        </w:rPr>
        <w:t xml:space="preserve">social media </w:t>
      </w:r>
      <w:r w:rsidRPr="004A5F82">
        <w:rPr>
          <w:rFonts w:cs="Times New Roman"/>
          <w:color w:val="000000" w:themeColor="text1"/>
        </w:rPr>
        <w:t>user generated content on online purchase intention of retail fashion industry. As a result, based on a selected representative sample, the researcher has generated hypotheses and measured independent and dependent variables</w:t>
      </w:r>
      <w:r w:rsidR="008527F6">
        <w:rPr>
          <w:rFonts w:cs="Times New Roman"/>
          <w:color w:val="000000" w:themeColor="text1"/>
        </w:rPr>
        <w:t xml:space="preserve">, Therefore, </w:t>
      </w:r>
      <w:r w:rsidRPr="004A5F82">
        <w:rPr>
          <w:rFonts w:cs="Times New Roman"/>
          <w:color w:val="000000" w:themeColor="text1"/>
        </w:rPr>
        <w:t xml:space="preserve">the research approach is </w:t>
      </w:r>
      <w:r w:rsidRPr="00604316">
        <w:rPr>
          <w:rFonts w:cs="Times New Roman"/>
          <w:color w:val="000000" w:themeColor="text1"/>
        </w:rPr>
        <w:t>deductive.</w:t>
      </w:r>
      <w:r w:rsidRPr="004A5F82">
        <w:rPr>
          <w:rFonts w:cs="Times New Roman"/>
          <w:color w:val="000000" w:themeColor="text1"/>
        </w:rPr>
        <w:t xml:space="preserve"> It is implemented by analysing empirical reasons generated from previous research on the impact of </w:t>
      </w:r>
      <w:r w:rsidR="008527F6">
        <w:rPr>
          <w:rFonts w:cs="Times New Roman"/>
          <w:color w:val="000000" w:themeColor="text1"/>
        </w:rPr>
        <w:t xml:space="preserve">social media </w:t>
      </w:r>
      <w:r w:rsidRPr="004A5F82">
        <w:rPr>
          <w:rFonts w:cs="Times New Roman"/>
          <w:color w:val="000000" w:themeColor="text1"/>
        </w:rPr>
        <w:t xml:space="preserve">user generated content on online purchase </w:t>
      </w:r>
      <w:r w:rsidR="00252BD1">
        <w:rPr>
          <w:rFonts w:cs="Times New Roman"/>
          <w:color w:val="000000" w:themeColor="text1"/>
        </w:rPr>
        <w:t>intention</w:t>
      </w:r>
      <w:r w:rsidRPr="004A5F82">
        <w:rPr>
          <w:rFonts w:cs="Times New Roman"/>
          <w:color w:val="000000" w:themeColor="text1"/>
        </w:rPr>
        <w:t xml:space="preserve">. As a study strategy, the researcher used the survey method. </w:t>
      </w:r>
      <w:r w:rsidR="008527F6">
        <w:rPr>
          <w:rFonts w:cs="Times New Roman"/>
          <w:color w:val="000000" w:themeColor="text1"/>
        </w:rPr>
        <w:t>Further,</w:t>
      </w:r>
      <w:r w:rsidRPr="004A5F82">
        <w:rPr>
          <w:rFonts w:cs="Times New Roman"/>
          <w:color w:val="000000" w:themeColor="text1"/>
        </w:rPr>
        <w:t xml:space="preserve"> it captures data from many different individuals at a particular point in time, </w:t>
      </w:r>
      <w:r w:rsidRPr="00604316">
        <w:rPr>
          <w:rFonts w:cs="Times New Roman"/>
          <w:color w:val="000000" w:themeColor="text1"/>
        </w:rPr>
        <w:t>cross sectional</w:t>
      </w:r>
      <w:r w:rsidRPr="004A5F82">
        <w:rPr>
          <w:rFonts w:cs="Times New Roman"/>
          <w:color w:val="000000" w:themeColor="text1"/>
        </w:rPr>
        <w:t xml:space="preserve"> was chosen </w:t>
      </w:r>
      <w:r w:rsidR="008527F6">
        <w:rPr>
          <w:rFonts w:cs="Times New Roman"/>
          <w:color w:val="000000" w:themeColor="text1"/>
        </w:rPr>
        <w:t xml:space="preserve">by the researcher </w:t>
      </w:r>
      <w:r w:rsidRPr="004A5F82">
        <w:rPr>
          <w:rFonts w:cs="Times New Roman"/>
          <w:color w:val="000000" w:themeColor="text1"/>
        </w:rPr>
        <w:t>as the time horizon</w:t>
      </w:r>
      <w:r w:rsidR="008527F6">
        <w:rPr>
          <w:rFonts w:cs="Times New Roman"/>
          <w:color w:val="000000" w:themeColor="text1"/>
        </w:rPr>
        <w:t xml:space="preserve"> for this study</w:t>
      </w:r>
      <w:r>
        <w:rPr>
          <w:rFonts w:cs="Times New Roman"/>
          <w:color w:val="000000" w:themeColor="text1"/>
        </w:rPr>
        <w:t xml:space="preserve"> </w:t>
      </w:r>
      <w:sdt>
        <w:sdtPr>
          <w:rPr>
            <w:rFonts w:cs="Times New Roman"/>
            <w:color w:val="000000" w:themeColor="text1"/>
          </w:rPr>
          <w:id w:val="2089024957"/>
          <w:citation/>
        </w:sdtPr>
        <w:sdtEndPr/>
        <w:sdtContent>
          <w:r>
            <w:rPr>
              <w:rFonts w:cs="Times New Roman"/>
              <w:color w:val="000000" w:themeColor="text1"/>
            </w:rPr>
            <w:fldChar w:fldCharType="begin"/>
          </w:r>
          <w:r w:rsidR="00D064C5">
            <w:rPr>
              <w:rFonts w:cs="Times New Roman"/>
              <w:color w:val="000000" w:themeColor="text1"/>
              <w:lang w:val="en-US"/>
            </w:rPr>
            <w:instrText xml:space="preserve">CITATION Dud18 \l 1033 </w:instrText>
          </w:r>
          <w:r>
            <w:rPr>
              <w:rFonts w:cs="Times New Roman"/>
              <w:color w:val="000000" w:themeColor="text1"/>
            </w:rPr>
            <w:fldChar w:fldCharType="separate"/>
          </w:r>
          <w:r w:rsidR="002E284A" w:rsidRPr="002E284A">
            <w:rPr>
              <w:rFonts w:cs="Times New Roman"/>
              <w:noProof/>
              <w:color w:val="000000" w:themeColor="text1"/>
              <w:lang w:val="en-US"/>
            </w:rPr>
            <w:t>(Dudovskiy, 2018)</w:t>
          </w:r>
          <w:r>
            <w:rPr>
              <w:rFonts w:cs="Times New Roman"/>
              <w:color w:val="000000" w:themeColor="text1"/>
            </w:rPr>
            <w:fldChar w:fldCharType="end"/>
          </w:r>
        </w:sdtContent>
      </w:sdt>
      <w:r>
        <w:rPr>
          <w:rFonts w:cs="Times New Roman"/>
          <w:color w:val="000000" w:themeColor="text1"/>
        </w:rPr>
        <w:t>.</w:t>
      </w:r>
    </w:p>
    <w:p w14:paraId="6A01C8AE" w14:textId="77777777" w:rsidR="00E06902" w:rsidRPr="004760E7" w:rsidRDefault="00E06902" w:rsidP="00E06902">
      <w:pPr>
        <w:pStyle w:val="Heading2"/>
        <w:jc w:val="both"/>
        <w:rPr>
          <w:rFonts w:cs="Times New Roman"/>
          <w:sz w:val="28"/>
          <w:szCs w:val="28"/>
        </w:rPr>
      </w:pPr>
      <w:bookmarkStart w:id="113" w:name="_Toc93615222"/>
      <w:bookmarkStart w:id="114" w:name="_Toc122021232"/>
      <w:r w:rsidRPr="004760E7">
        <w:rPr>
          <w:rFonts w:cs="Times New Roman"/>
          <w:sz w:val="28"/>
          <w:szCs w:val="28"/>
        </w:rPr>
        <w:t>Research Design</w:t>
      </w:r>
      <w:bookmarkEnd w:id="113"/>
      <w:bookmarkEnd w:id="114"/>
    </w:p>
    <w:p w14:paraId="617CA84E" w14:textId="57C53822" w:rsidR="00E06902" w:rsidRDefault="00E06902" w:rsidP="00E06902">
      <w:pPr>
        <w:spacing w:before="120" w:after="120"/>
        <w:jc w:val="both"/>
        <w:rPr>
          <w:rFonts w:cs="Times New Roman"/>
          <w:color w:val="000000" w:themeColor="text1"/>
        </w:rPr>
      </w:pPr>
      <w:r w:rsidRPr="004A5F82">
        <w:rPr>
          <w:rFonts w:cs="Times New Roman"/>
          <w:color w:val="000000" w:themeColor="text1"/>
        </w:rPr>
        <w:t>Quantitative and qualitative research design are the two broad categories of research design. Exploratory research is a term used to describe qualitative study. It can be used to develop ideas, hypotheses, or provide insights into the situation in order to gain a better understanding of the underlying causes, opinions, and motives. Qualitative data collection approaches can be classified as either unstructured or semi-structured. Qualitative research approaches include focus groups, individual interviews, and participation/observation. This design usually has a modest sample size. In addition, responders are chosen to meet a predetermined quota</w:t>
      </w:r>
      <w:r>
        <w:rPr>
          <w:rFonts w:cs="Times New Roman"/>
          <w:color w:val="000000" w:themeColor="text1"/>
        </w:rPr>
        <w:t xml:space="preserve">. </w:t>
      </w:r>
      <w:r w:rsidRPr="007628ED">
        <w:rPr>
          <w:rFonts w:cs="Times New Roman"/>
          <w:color w:val="000000" w:themeColor="text1"/>
        </w:rPr>
        <w:t xml:space="preserve">Quantitative research can be used to quantify a problem by generating numerical data or data that can be turned into statistically useful information. By using a larger sample group, numbers research studies can quantify attitudes, opinions, behaviours, and other defined factors, as well as generalized outcomes. Quantitative data gathering methods include paper surveys, internet surveys, face-to-face interviews, telephone interviews, longitudinal studies, website interceptors, online polls, and systematic observations, among others </w:t>
      </w:r>
      <w:sdt>
        <w:sdtPr>
          <w:rPr>
            <w:rFonts w:cs="Times New Roman"/>
            <w:color w:val="000000" w:themeColor="text1"/>
          </w:rPr>
          <w:id w:val="1071783354"/>
          <w:citation/>
        </w:sdtPr>
        <w:sdtEndPr/>
        <w:sdtContent>
          <w:r>
            <w:rPr>
              <w:rFonts w:cs="Times New Roman"/>
              <w:color w:val="000000" w:themeColor="text1"/>
            </w:rPr>
            <w:fldChar w:fldCharType="begin"/>
          </w:r>
          <w:r w:rsidR="00DE63AF">
            <w:rPr>
              <w:rFonts w:cs="Times New Roman"/>
              <w:color w:val="000000" w:themeColor="text1"/>
              <w:lang w:val="en-US"/>
            </w:rPr>
            <w:instrText xml:space="preserve">CITATION DeF11 \l 1033 </w:instrText>
          </w:r>
          <w:r>
            <w:rPr>
              <w:rFonts w:cs="Times New Roman"/>
              <w:color w:val="000000" w:themeColor="text1"/>
            </w:rPr>
            <w:fldChar w:fldCharType="separate"/>
          </w:r>
          <w:r w:rsidR="002E284A" w:rsidRPr="002E284A">
            <w:rPr>
              <w:rFonts w:cs="Times New Roman"/>
              <w:noProof/>
              <w:color w:val="000000" w:themeColor="text1"/>
              <w:lang w:val="en-US"/>
            </w:rPr>
            <w:t>(DeFranzo, 2011)</w:t>
          </w:r>
          <w:r>
            <w:rPr>
              <w:rFonts w:cs="Times New Roman"/>
              <w:color w:val="000000" w:themeColor="text1"/>
            </w:rPr>
            <w:fldChar w:fldCharType="end"/>
          </w:r>
        </w:sdtContent>
      </w:sdt>
      <w:r w:rsidRPr="007628ED">
        <w:rPr>
          <w:rFonts w:cs="Times New Roman"/>
          <w:color w:val="000000" w:themeColor="text1"/>
        </w:rPr>
        <w:t>.</w:t>
      </w:r>
      <w:r w:rsidR="008527F6">
        <w:rPr>
          <w:rFonts w:cs="Times New Roman"/>
          <w:color w:val="000000" w:themeColor="text1"/>
        </w:rPr>
        <w:t xml:space="preserve"> But, </w:t>
      </w:r>
      <w:r w:rsidRPr="007628ED">
        <w:rPr>
          <w:rFonts w:cs="Times New Roman"/>
          <w:color w:val="000000" w:themeColor="text1"/>
        </w:rPr>
        <w:t xml:space="preserve">This research uses </w:t>
      </w:r>
      <w:r w:rsidR="008527F6">
        <w:rPr>
          <w:rFonts w:cs="Times New Roman"/>
          <w:color w:val="000000" w:themeColor="text1"/>
        </w:rPr>
        <w:t>the</w:t>
      </w:r>
      <w:r w:rsidR="008527F6" w:rsidRPr="00604316">
        <w:rPr>
          <w:rFonts w:cs="Times New Roman"/>
          <w:color w:val="000000" w:themeColor="text1"/>
        </w:rPr>
        <w:t xml:space="preserve"> </w:t>
      </w:r>
      <w:r w:rsidRPr="00604316">
        <w:rPr>
          <w:rFonts w:cs="Times New Roman"/>
          <w:color w:val="000000" w:themeColor="text1"/>
        </w:rPr>
        <w:t xml:space="preserve">quantitative research </w:t>
      </w:r>
      <w:r w:rsidRPr="007628ED">
        <w:rPr>
          <w:rFonts w:cs="Times New Roman"/>
          <w:color w:val="000000" w:themeColor="text1"/>
        </w:rPr>
        <w:t xml:space="preserve">methodology to investigate the impact of </w:t>
      </w:r>
      <w:r w:rsidR="008527F6">
        <w:rPr>
          <w:rFonts w:cs="Times New Roman"/>
          <w:color w:val="000000" w:themeColor="text1"/>
        </w:rPr>
        <w:t xml:space="preserve">social media user generated content </w:t>
      </w:r>
      <w:r w:rsidRPr="007628ED">
        <w:rPr>
          <w:rFonts w:cs="Times New Roman"/>
          <w:color w:val="000000" w:themeColor="text1"/>
        </w:rPr>
        <w:t xml:space="preserve">on </w:t>
      </w:r>
      <w:r w:rsidR="008527F6">
        <w:rPr>
          <w:rFonts w:cs="Times New Roman"/>
          <w:color w:val="000000" w:themeColor="text1"/>
        </w:rPr>
        <w:t xml:space="preserve">online </w:t>
      </w:r>
      <w:r w:rsidRPr="007628ED">
        <w:rPr>
          <w:rFonts w:cs="Times New Roman"/>
          <w:color w:val="000000" w:themeColor="text1"/>
        </w:rPr>
        <w:t xml:space="preserve">purchase </w:t>
      </w:r>
      <w:r w:rsidR="00252BD1">
        <w:rPr>
          <w:rFonts w:cs="Times New Roman"/>
          <w:color w:val="000000" w:themeColor="text1"/>
        </w:rPr>
        <w:t>intention</w:t>
      </w:r>
      <w:r w:rsidRPr="007628ED">
        <w:rPr>
          <w:rFonts w:cs="Times New Roman"/>
          <w:color w:val="000000" w:themeColor="text1"/>
        </w:rPr>
        <w:t xml:space="preserve">. Quantitative research is ideal for this task since it provides a better understanding of how to make important business decisions by converting numerical data into useful statistics. It can be used to figure out how consumers repurchase as a result of brand experience, what effect it has, and how marketing techniques can be used to increase customer purchase </w:t>
      </w:r>
      <w:r w:rsidR="00252BD1">
        <w:rPr>
          <w:rFonts w:cs="Times New Roman"/>
          <w:color w:val="000000" w:themeColor="text1"/>
        </w:rPr>
        <w:t>intention</w:t>
      </w:r>
      <w:sdt>
        <w:sdtPr>
          <w:rPr>
            <w:rFonts w:cs="Times New Roman"/>
            <w:color w:val="000000" w:themeColor="text1"/>
          </w:rPr>
          <w:id w:val="246629595"/>
          <w:citation/>
        </w:sdtPr>
        <w:sdtEndPr/>
        <w:sdtContent>
          <w:r w:rsidR="008527F6">
            <w:rPr>
              <w:rFonts w:cs="Times New Roman"/>
              <w:color w:val="000000" w:themeColor="text1"/>
            </w:rPr>
            <w:fldChar w:fldCharType="begin"/>
          </w:r>
          <w:r w:rsidR="00DE63AF">
            <w:rPr>
              <w:rFonts w:cs="Times New Roman"/>
              <w:color w:val="000000" w:themeColor="text1"/>
              <w:lang w:val="en-US"/>
            </w:rPr>
            <w:instrText xml:space="preserve">CITATION Hak20 \l 1033 </w:instrText>
          </w:r>
          <w:r w:rsidR="008527F6">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 Hakim, Suwandari, &amp; Nawarini, 2020)</w:t>
          </w:r>
          <w:r w:rsidR="008527F6">
            <w:rPr>
              <w:rFonts w:cs="Times New Roman"/>
              <w:color w:val="000000" w:themeColor="text1"/>
            </w:rPr>
            <w:fldChar w:fldCharType="end"/>
          </w:r>
        </w:sdtContent>
      </w:sdt>
      <w:r w:rsidR="008527F6">
        <w:rPr>
          <w:rFonts w:cs="Times New Roman"/>
          <w:color w:val="000000" w:themeColor="text1"/>
        </w:rPr>
        <w:t>.</w:t>
      </w:r>
      <w:r w:rsidR="00D57922">
        <w:rPr>
          <w:rFonts w:cs="Times New Roman"/>
          <w:color w:val="000000" w:themeColor="text1"/>
        </w:rPr>
        <w:t xml:space="preserve"> Therefore,</w:t>
      </w:r>
      <w:r w:rsidRPr="007628ED">
        <w:rPr>
          <w:rFonts w:cs="Times New Roman"/>
          <w:color w:val="000000" w:themeColor="text1"/>
        </w:rPr>
        <w:t xml:space="preserve"> </w:t>
      </w:r>
      <w:r w:rsidR="00D57922" w:rsidRPr="007628ED">
        <w:rPr>
          <w:rFonts w:cs="Times New Roman"/>
          <w:color w:val="000000" w:themeColor="text1"/>
        </w:rPr>
        <w:t>the</w:t>
      </w:r>
      <w:r w:rsidRPr="007628ED">
        <w:rPr>
          <w:rFonts w:cs="Times New Roman"/>
          <w:color w:val="000000" w:themeColor="text1"/>
        </w:rPr>
        <w:t xml:space="preserve"> quantitative research study is well-suited for this study since it can look at how </w:t>
      </w:r>
      <w:r w:rsidR="00D57922">
        <w:rPr>
          <w:rFonts w:cs="Times New Roman"/>
          <w:color w:val="000000" w:themeColor="text1"/>
        </w:rPr>
        <w:t xml:space="preserve">social media user generated contents </w:t>
      </w:r>
      <w:r w:rsidRPr="007628ED">
        <w:rPr>
          <w:rFonts w:cs="Times New Roman"/>
          <w:color w:val="000000" w:themeColor="text1"/>
        </w:rPr>
        <w:t xml:space="preserve">affect </w:t>
      </w:r>
      <w:r w:rsidR="00D57922">
        <w:rPr>
          <w:rFonts w:cs="Times New Roman"/>
          <w:color w:val="000000" w:themeColor="text1"/>
        </w:rPr>
        <w:t xml:space="preserve">online </w:t>
      </w:r>
      <w:r w:rsidRPr="007628ED">
        <w:rPr>
          <w:rFonts w:cs="Times New Roman"/>
          <w:color w:val="000000" w:themeColor="text1"/>
        </w:rPr>
        <w:t xml:space="preserve">purchase </w:t>
      </w:r>
      <w:r w:rsidR="00252BD1">
        <w:rPr>
          <w:rFonts w:cs="Times New Roman"/>
          <w:color w:val="000000" w:themeColor="text1"/>
        </w:rPr>
        <w:t>intention</w:t>
      </w:r>
      <w:r w:rsidR="00D57922">
        <w:rPr>
          <w:rFonts w:cs="Times New Roman"/>
          <w:color w:val="000000" w:themeColor="text1"/>
        </w:rPr>
        <w:t xml:space="preserve"> </w:t>
      </w:r>
      <w:r w:rsidRPr="007628ED">
        <w:rPr>
          <w:rFonts w:cs="Times New Roman"/>
          <w:color w:val="000000" w:themeColor="text1"/>
        </w:rPr>
        <w:t>individually</w:t>
      </w:r>
      <w:r w:rsidR="008527F6">
        <w:rPr>
          <w:rFonts w:cs="Times New Roman"/>
          <w:color w:val="000000" w:themeColor="text1"/>
        </w:rPr>
        <w:t xml:space="preserve">. </w:t>
      </w:r>
      <w:r w:rsidR="00D57922">
        <w:rPr>
          <w:rFonts w:cs="Times New Roman"/>
          <w:color w:val="000000" w:themeColor="text1"/>
        </w:rPr>
        <w:t>In ti</w:t>
      </w:r>
      <w:r w:rsidRPr="007628ED">
        <w:rPr>
          <w:rFonts w:cs="Times New Roman"/>
          <w:color w:val="000000" w:themeColor="text1"/>
        </w:rPr>
        <w:t>me horizon</w:t>
      </w:r>
      <w:r w:rsidR="00D57922">
        <w:rPr>
          <w:rFonts w:cs="Times New Roman"/>
          <w:color w:val="000000" w:themeColor="text1"/>
        </w:rPr>
        <w:t>,</w:t>
      </w:r>
      <w:r w:rsidR="008527F6">
        <w:rPr>
          <w:rFonts w:cs="Times New Roman"/>
          <w:color w:val="000000" w:themeColor="text1"/>
        </w:rPr>
        <w:t xml:space="preserve"> </w:t>
      </w:r>
      <w:r w:rsidRPr="007628ED">
        <w:rPr>
          <w:rFonts w:cs="Times New Roman"/>
          <w:color w:val="000000" w:themeColor="text1"/>
        </w:rPr>
        <w:t>Descriptive research can be used, and it is divided into longitudinal and cross-sectional categories. The sample size for longitudinal research is fixed over time and the same variable is measured repeatedly. As a result, the current study cannot be classified as longitudinal, and its sample is only evaluated once for the topic's subjective characteristics. Similarly, the study period is limited, and longitudinal research design necessitates a longer time frame. Finally, cross-sectional studies are the only ones to be concerned about. Because it focuses on gathering information on the same variables from two or more selected samples of population as per separate study, multiple cross sectional research design has been avoided</w:t>
      </w:r>
      <w:r w:rsidR="00D57922">
        <w:rPr>
          <w:rFonts w:cs="Times New Roman"/>
          <w:color w:val="000000" w:themeColor="text1"/>
        </w:rPr>
        <w:t xml:space="preserve"> </w:t>
      </w:r>
      <w:sdt>
        <w:sdtPr>
          <w:rPr>
            <w:rFonts w:cs="Times New Roman"/>
            <w:color w:val="000000" w:themeColor="text1"/>
          </w:rPr>
          <w:id w:val="-387882780"/>
          <w:citation/>
        </w:sdtPr>
        <w:sdtEndPr/>
        <w:sdtContent>
          <w:r w:rsidR="00D57922">
            <w:rPr>
              <w:rFonts w:cs="Times New Roman"/>
              <w:color w:val="000000" w:themeColor="text1"/>
            </w:rPr>
            <w:fldChar w:fldCharType="begin"/>
          </w:r>
          <w:r w:rsidR="00D064C5">
            <w:rPr>
              <w:rFonts w:cs="Times New Roman"/>
              <w:color w:val="000000" w:themeColor="text1"/>
              <w:lang w:val="en-US"/>
            </w:rPr>
            <w:instrText xml:space="preserve">CITATION Dud18 \l 1033 </w:instrText>
          </w:r>
          <w:r w:rsidR="00D57922">
            <w:rPr>
              <w:rFonts w:cs="Times New Roman"/>
              <w:color w:val="000000" w:themeColor="text1"/>
            </w:rPr>
            <w:fldChar w:fldCharType="separate"/>
          </w:r>
          <w:r w:rsidR="002E284A" w:rsidRPr="002E284A">
            <w:rPr>
              <w:rFonts w:cs="Times New Roman"/>
              <w:noProof/>
              <w:color w:val="000000" w:themeColor="text1"/>
              <w:lang w:val="en-US"/>
            </w:rPr>
            <w:t>(Dudovskiy, 2018)</w:t>
          </w:r>
          <w:r w:rsidR="00D57922">
            <w:rPr>
              <w:rFonts w:cs="Times New Roman"/>
              <w:color w:val="000000" w:themeColor="text1"/>
            </w:rPr>
            <w:fldChar w:fldCharType="end"/>
          </w:r>
        </w:sdtContent>
      </w:sdt>
      <w:r w:rsidRPr="007628ED">
        <w:rPr>
          <w:rFonts w:cs="Times New Roman"/>
          <w:color w:val="000000" w:themeColor="text1"/>
        </w:rPr>
        <w:t>.</w:t>
      </w:r>
      <w:r>
        <w:rPr>
          <w:rFonts w:cs="Times New Roman"/>
          <w:color w:val="000000" w:themeColor="text1"/>
        </w:rPr>
        <w:t xml:space="preserve"> </w:t>
      </w:r>
      <w:r w:rsidR="00D57922">
        <w:rPr>
          <w:rFonts w:cs="Times New Roman"/>
          <w:color w:val="000000" w:themeColor="text1"/>
        </w:rPr>
        <w:t xml:space="preserve">Therefore, </w:t>
      </w:r>
      <w:r w:rsidRPr="003F5364">
        <w:rPr>
          <w:rFonts w:cs="Times New Roman"/>
          <w:color w:val="000000" w:themeColor="text1"/>
        </w:rPr>
        <w:t xml:space="preserve">As a result, the descriptive, </w:t>
      </w:r>
      <w:r w:rsidRPr="00604316">
        <w:rPr>
          <w:rFonts w:cs="Times New Roman"/>
          <w:color w:val="000000" w:themeColor="text1"/>
        </w:rPr>
        <w:t>cross-sectional</w:t>
      </w:r>
      <w:r w:rsidRPr="00D57922">
        <w:rPr>
          <w:rFonts w:cs="Times New Roman"/>
          <w:b/>
          <w:bCs/>
          <w:color w:val="000000" w:themeColor="text1"/>
        </w:rPr>
        <w:t xml:space="preserve"> </w:t>
      </w:r>
      <w:r w:rsidRPr="003F5364">
        <w:rPr>
          <w:rFonts w:cs="Times New Roman"/>
          <w:color w:val="000000" w:themeColor="text1"/>
        </w:rPr>
        <w:t xml:space="preserve">study is the most appropriate research design for the current investigation. It allows for the collection of data from a population at a single point in time. </w:t>
      </w:r>
      <w:r>
        <w:rPr>
          <w:rFonts w:cs="Times New Roman"/>
          <w:color w:val="000000" w:themeColor="text1"/>
        </w:rPr>
        <w:t>Cross</w:t>
      </w:r>
      <w:r w:rsidRPr="003F5364">
        <w:rPr>
          <w:rFonts w:cs="Times New Roman"/>
          <w:color w:val="000000" w:themeColor="text1"/>
        </w:rPr>
        <w:t>-sectional study</w:t>
      </w:r>
      <w:r>
        <w:rPr>
          <w:rFonts w:cs="Times New Roman"/>
          <w:color w:val="000000" w:themeColor="text1"/>
        </w:rPr>
        <w:t xml:space="preserve"> can be used</w:t>
      </w:r>
      <w:r w:rsidRPr="003F5364">
        <w:rPr>
          <w:rFonts w:cs="Times New Roman"/>
          <w:color w:val="000000" w:themeColor="text1"/>
        </w:rPr>
        <w:t xml:space="preserve"> to investigate the impact of </w:t>
      </w:r>
      <w:r w:rsidR="00D57922">
        <w:rPr>
          <w:rFonts w:cs="Times New Roman"/>
          <w:color w:val="000000" w:themeColor="text1"/>
        </w:rPr>
        <w:t xml:space="preserve">social media </w:t>
      </w:r>
      <w:r w:rsidRPr="003F5364">
        <w:rPr>
          <w:rFonts w:cs="Times New Roman"/>
          <w:color w:val="000000" w:themeColor="text1"/>
        </w:rPr>
        <w:t>user generated content on online purchase intention</w:t>
      </w:r>
      <w:r>
        <w:rPr>
          <w:rFonts w:cs="Times New Roman"/>
          <w:color w:val="000000" w:themeColor="text1"/>
        </w:rPr>
        <w:t xml:space="preserve"> </w:t>
      </w:r>
      <w:r w:rsidRPr="003F5364">
        <w:rPr>
          <w:rFonts w:cs="Times New Roman"/>
          <w:color w:val="000000" w:themeColor="text1"/>
        </w:rPr>
        <w:t>As a result, an online platform provides an organized questionnaire. Because this research project on retail fashion brands is expected to take several months to finish. As a result, the researcher opts for cross-sectional analysis to guide their investigati</w:t>
      </w:r>
      <w:r>
        <w:rPr>
          <w:rFonts w:cs="Times New Roman"/>
          <w:color w:val="000000" w:themeColor="text1"/>
        </w:rPr>
        <w:t xml:space="preserve">on </w:t>
      </w:r>
      <w:sdt>
        <w:sdtPr>
          <w:rPr>
            <w:rFonts w:cs="Times New Roman"/>
            <w:color w:val="000000" w:themeColor="text1"/>
          </w:rPr>
          <w:id w:val="-991481124"/>
          <w:citation/>
        </w:sdtPr>
        <w:sdtEndPr/>
        <w:sdtContent>
          <w:r>
            <w:rPr>
              <w:rFonts w:cs="Times New Roman"/>
              <w:color w:val="000000" w:themeColor="text1"/>
            </w:rPr>
            <w:fldChar w:fldCharType="begin"/>
          </w:r>
          <w:r w:rsidR="00DE63AF">
            <w:rPr>
              <w:rFonts w:cs="Times New Roman"/>
              <w:color w:val="000000" w:themeColor="text1"/>
              <w:lang w:val="en-US"/>
            </w:rPr>
            <w:instrText xml:space="preserve">CITATION Eka14 \l 1033 </w:instrText>
          </w:r>
          <w:r>
            <w:rPr>
              <w:rFonts w:cs="Times New Roman"/>
              <w:color w:val="000000" w:themeColor="text1"/>
            </w:rPr>
            <w:fldChar w:fldCharType="separate"/>
          </w:r>
          <w:r w:rsidR="002E284A" w:rsidRPr="002E284A">
            <w:rPr>
              <w:rFonts w:cs="Times New Roman"/>
              <w:noProof/>
              <w:color w:val="000000" w:themeColor="text1"/>
              <w:lang w:val="en-US"/>
            </w:rPr>
            <w:t>(Ekaputri, Resosudarmo, Atmadja, intarini, &amp; Indrimoko, 2014)</w:t>
          </w:r>
          <w:r>
            <w:rPr>
              <w:rFonts w:cs="Times New Roman"/>
              <w:color w:val="000000" w:themeColor="text1"/>
            </w:rPr>
            <w:fldChar w:fldCharType="end"/>
          </w:r>
        </w:sdtContent>
      </w:sdt>
      <w:r>
        <w:rPr>
          <w:rFonts w:cs="Times New Roman"/>
          <w:color w:val="000000" w:themeColor="text1"/>
        </w:rPr>
        <w:t>.</w:t>
      </w:r>
    </w:p>
    <w:p w14:paraId="0651A429" w14:textId="77777777" w:rsidR="00E06902" w:rsidRPr="009557ED" w:rsidRDefault="00E06902" w:rsidP="00E06902">
      <w:pPr>
        <w:pStyle w:val="Heading3"/>
        <w:jc w:val="both"/>
        <w:rPr>
          <w:rFonts w:cs="Times New Roman"/>
          <w:color w:val="000000" w:themeColor="text1"/>
        </w:rPr>
      </w:pPr>
      <w:bookmarkStart w:id="115" w:name="_Toc93615223"/>
      <w:bookmarkStart w:id="116" w:name="_Toc122021233"/>
      <w:r w:rsidRPr="009557ED">
        <w:rPr>
          <w:rFonts w:cs="Times New Roman"/>
          <w:color w:val="000000" w:themeColor="text1"/>
        </w:rPr>
        <w:t>Unit of Analysis</w:t>
      </w:r>
      <w:bookmarkEnd w:id="115"/>
      <w:bookmarkEnd w:id="116"/>
    </w:p>
    <w:p w14:paraId="05137AFC" w14:textId="30B4EEE6" w:rsidR="00E06902" w:rsidRDefault="00E06902" w:rsidP="00E06902">
      <w:pPr>
        <w:spacing w:before="120" w:after="120"/>
        <w:jc w:val="both"/>
        <w:rPr>
          <w:rFonts w:cs="Times New Roman"/>
          <w:color w:val="000000" w:themeColor="text1"/>
        </w:rPr>
      </w:pPr>
      <w:r w:rsidRPr="009557ED">
        <w:rPr>
          <w:rFonts w:cs="Times New Roman"/>
          <w:color w:val="000000" w:themeColor="text1"/>
        </w:rPr>
        <w:t xml:space="preserve">The unit of analysis refers to the major entity that what is being analysed in a study, or it would be the entity being studied as whole </w:t>
      </w:r>
      <w:sdt>
        <w:sdtPr>
          <w:rPr>
            <w:rFonts w:cs="Times New Roman"/>
            <w:color w:val="000000" w:themeColor="text1"/>
          </w:rPr>
          <w:id w:val="497697410"/>
          <w:citation/>
        </w:sdtPr>
        <w:sdtEndPr/>
        <w:sdtContent>
          <w:r w:rsidR="00DE63AF">
            <w:rPr>
              <w:rFonts w:cs="Times New Roman"/>
              <w:color w:val="000000" w:themeColor="text1"/>
            </w:rPr>
            <w:fldChar w:fldCharType="begin"/>
          </w:r>
          <w:r w:rsidR="00DE63AF">
            <w:rPr>
              <w:rFonts w:cs="Times New Roman"/>
              <w:color w:val="000000" w:themeColor="text1"/>
              <w:lang w:val="en-US"/>
            </w:rPr>
            <w:instrText xml:space="preserve"> CITATION Eka14 \l 1033 </w:instrText>
          </w:r>
          <w:r w:rsidR="00DE63AF">
            <w:rPr>
              <w:rFonts w:cs="Times New Roman"/>
              <w:color w:val="000000" w:themeColor="text1"/>
            </w:rPr>
            <w:fldChar w:fldCharType="separate"/>
          </w:r>
          <w:r w:rsidR="002E284A" w:rsidRPr="002E284A">
            <w:rPr>
              <w:rFonts w:cs="Times New Roman"/>
              <w:noProof/>
              <w:color w:val="000000" w:themeColor="text1"/>
              <w:lang w:val="en-US"/>
            </w:rPr>
            <w:t>(Ekaputri, Resosudarmo, Atmadja, intarini, &amp; Indrimoko, 2014)</w:t>
          </w:r>
          <w:r w:rsidR="00DE63AF">
            <w:rPr>
              <w:rFonts w:cs="Times New Roman"/>
              <w:color w:val="000000" w:themeColor="text1"/>
            </w:rPr>
            <w:fldChar w:fldCharType="end"/>
          </w:r>
        </w:sdtContent>
      </w:sdt>
      <w:r w:rsidR="00DE63AF">
        <w:rPr>
          <w:rFonts w:cs="Times New Roman"/>
          <w:color w:val="000000" w:themeColor="text1"/>
        </w:rPr>
        <w:t xml:space="preserve">. </w:t>
      </w:r>
      <w:r w:rsidRPr="009557ED">
        <w:rPr>
          <w:rFonts w:cs="Times New Roman"/>
          <w:color w:val="000000" w:themeColor="text1"/>
        </w:rPr>
        <w:t>Accordingly, the unit of observation is a subset of the unit of analysis. In this research study, online retail fashion consumers, Facebook and</w:t>
      </w:r>
      <w:r w:rsidR="00CB1FD0">
        <w:rPr>
          <w:rFonts w:cs="Times New Roman"/>
          <w:color w:val="000000" w:themeColor="text1"/>
        </w:rPr>
        <w:t xml:space="preserve">/or </w:t>
      </w:r>
      <w:r w:rsidRPr="009557ED">
        <w:rPr>
          <w:rFonts w:cs="Times New Roman"/>
          <w:color w:val="000000" w:themeColor="text1"/>
        </w:rPr>
        <w:t>Instagram users can be recognized as the unit of analysis.</w:t>
      </w:r>
    </w:p>
    <w:p w14:paraId="323B2A5D" w14:textId="22D4F932" w:rsidR="008443FD" w:rsidRDefault="008443FD" w:rsidP="00E06902">
      <w:pPr>
        <w:spacing w:before="120" w:after="120"/>
        <w:jc w:val="both"/>
        <w:rPr>
          <w:rFonts w:cs="Times New Roman"/>
          <w:color w:val="000000" w:themeColor="text1"/>
        </w:rPr>
      </w:pPr>
    </w:p>
    <w:p w14:paraId="5F68AA9C" w14:textId="2D61378D" w:rsidR="008443FD" w:rsidRDefault="008443FD" w:rsidP="00E06902">
      <w:pPr>
        <w:spacing w:before="120" w:after="120"/>
        <w:jc w:val="both"/>
        <w:rPr>
          <w:rFonts w:cs="Times New Roman"/>
          <w:color w:val="000000" w:themeColor="text1"/>
        </w:rPr>
      </w:pPr>
    </w:p>
    <w:p w14:paraId="059CED26" w14:textId="25FD1BA1" w:rsidR="008443FD" w:rsidRDefault="008443FD" w:rsidP="00E06902">
      <w:pPr>
        <w:spacing w:before="120" w:after="120"/>
        <w:jc w:val="both"/>
        <w:rPr>
          <w:rFonts w:cs="Times New Roman"/>
          <w:color w:val="000000" w:themeColor="text1"/>
        </w:rPr>
      </w:pPr>
    </w:p>
    <w:p w14:paraId="7A19A97B" w14:textId="77777777" w:rsidR="00604316" w:rsidRPr="009557ED" w:rsidRDefault="00604316" w:rsidP="00E06902">
      <w:pPr>
        <w:spacing w:before="120" w:after="120"/>
        <w:jc w:val="both"/>
        <w:rPr>
          <w:rFonts w:cs="Times New Roman"/>
          <w:color w:val="000000" w:themeColor="text1"/>
        </w:rPr>
      </w:pPr>
    </w:p>
    <w:p w14:paraId="3119431E" w14:textId="2F50853C" w:rsidR="006C3DD1" w:rsidRPr="006C3DD1" w:rsidRDefault="00CB1FD0" w:rsidP="006C3DD1">
      <w:pPr>
        <w:pStyle w:val="Heading3"/>
        <w:jc w:val="both"/>
        <w:rPr>
          <w:rFonts w:cs="Times New Roman"/>
          <w:color w:val="000000" w:themeColor="text1"/>
          <w:sz w:val="28"/>
          <w:szCs w:val="28"/>
        </w:rPr>
      </w:pPr>
      <w:bookmarkStart w:id="117" w:name="_Toc122021234"/>
      <w:r w:rsidRPr="006C3DD1">
        <w:rPr>
          <w:rFonts w:cs="Times New Roman"/>
          <w:color w:val="000000" w:themeColor="text1"/>
          <w:sz w:val="28"/>
          <w:szCs w:val="28"/>
        </w:rPr>
        <w:t>Sampling procedure</w:t>
      </w:r>
      <w:bookmarkEnd w:id="117"/>
      <w:r w:rsidRPr="006C3DD1">
        <w:rPr>
          <w:rFonts w:cs="Times New Roman"/>
          <w:color w:val="000000" w:themeColor="text1"/>
          <w:sz w:val="28"/>
          <w:szCs w:val="28"/>
        </w:rPr>
        <w:t xml:space="preserve"> </w:t>
      </w:r>
    </w:p>
    <w:p w14:paraId="5E9A6F24" w14:textId="5ADB8AF0" w:rsidR="00E06902" w:rsidRPr="004B2525" w:rsidRDefault="00E06902" w:rsidP="006C3DD1">
      <w:pPr>
        <w:pStyle w:val="Heading4"/>
      </w:pPr>
      <w:r w:rsidRPr="004B2525">
        <w:t>Population</w:t>
      </w:r>
    </w:p>
    <w:p w14:paraId="65A6A8FE" w14:textId="4D213B67" w:rsidR="00E06902" w:rsidRDefault="00E06902" w:rsidP="002D567A">
      <w:pPr>
        <w:spacing w:before="120" w:after="120"/>
        <w:jc w:val="both"/>
        <w:rPr>
          <w:rFonts w:cs="Times New Roman"/>
          <w:color w:val="000000" w:themeColor="text1"/>
        </w:rPr>
      </w:pPr>
      <w:r w:rsidRPr="005A2CF4">
        <w:rPr>
          <w:rFonts w:cs="Times New Roman"/>
          <w:color w:val="000000" w:themeColor="text1"/>
        </w:rPr>
        <w:t xml:space="preserve">A population is a group of people with whom the researcher wants to conduct research, and it could be a group of individuals, households, or enterprises </w:t>
      </w:r>
      <w:sdt>
        <w:sdtPr>
          <w:id w:val="-1241334685"/>
          <w:citation/>
        </w:sdtPr>
        <w:sdtEndPr/>
        <w:sdtContent>
          <w:r w:rsidRPr="005A2CF4">
            <w:rPr>
              <w:rFonts w:cs="Times New Roman"/>
              <w:color w:val="000000" w:themeColor="text1"/>
            </w:rPr>
            <w:fldChar w:fldCharType="begin"/>
          </w:r>
          <w:r w:rsidRPr="005A2CF4">
            <w:rPr>
              <w:rFonts w:cs="Times New Roman"/>
              <w:color w:val="000000" w:themeColor="text1"/>
              <w:lang w:val="en-US"/>
            </w:rPr>
            <w:instrText xml:space="preserve"> CITATION Smi10 \l 1033 </w:instrText>
          </w:r>
          <w:r w:rsidRPr="005A2CF4">
            <w:rPr>
              <w:rFonts w:cs="Times New Roman"/>
              <w:color w:val="000000" w:themeColor="text1"/>
            </w:rPr>
            <w:fldChar w:fldCharType="separate"/>
          </w:r>
          <w:r w:rsidR="002E284A" w:rsidRPr="002E284A">
            <w:rPr>
              <w:rFonts w:cs="Times New Roman"/>
              <w:noProof/>
              <w:color w:val="000000" w:themeColor="text1"/>
              <w:lang w:val="en-US"/>
            </w:rPr>
            <w:t>( Smith &amp; Albaum, 2010)</w:t>
          </w:r>
          <w:r w:rsidRPr="005A2CF4">
            <w:rPr>
              <w:rFonts w:cs="Times New Roman"/>
              <w:color w:val="000000" w:themeColor="text1"/>
            </w:rPr>
            <w:fldChar w:fldCharType="end"/>
          </w:r>
        </w:sdtContent>
      </w:sdt>
      <w:r w:rsidRPr="005A2CF4">
        <w:rPr>
          <w:rFonts w:cs="Times New Roman"/>
          <w:color w:val="000000" w:themeColor="text1"/>
        </w:rPr>
        <w:t>. Sri Lankan</w:t>
      </w:r>
      <w:r w:rsidR="00CB1FD0">
        <w:rPr>
          <w:rFonts w:cs="Times New Roman"/>
          <w:color w:val="000000" w:themeColor="text1"/>
        </w:rPr>
        <w:t xml:space="preserve"> </w:t>
      </w:r>
      <w:r w:rsidRPr="005A2CF4">
        <w:rPr>
          <w:rFonts w:cs="Times New Roman"/>
          <w:color w:val="000000" w:themeColor="text1"/>
        </w:rPr>
        <w:t xml:space="preserve">population who use </w:t>
      </w:r>
      <w:r w:rsidR="00CB1FD0">
        <w:rPr>
          <w:rFonts w:cs="Times New Roman"/>
          <w:color w:val="000000" w:themeColor="text1"/>
        </w:rPr>
        <w:t xml:space="preserve">Facebook and/or Instagram </w:t>
      </w:r>
      <w:r w:rsidRPr="005A2CF4">
        <w:rPr>
          <w:rFonts w:cs="Times New Roman"/>
          <w:color w:val="000000" w:themeColor="text1"/>
        </w:rPr>
        <w:t xml:space="preserve"> is the target population of this research study.</w:t>
      </w:r>
    </w:p>
    <w:p w14:paraId="7BC54381" w14:textId="710F8028" w:rsidR="007C2830" w:rsidRPr="005A2CF4" w:rsidRDefault="0017321F" w:rsidP="002D567A">
      <w:pPr>
        <w:spacing w:before="120" w:after="120"/>
        <w:jc w:val="both"/>
        <w:rPr>
          <w:rFonts w:cs="Times New Roman"/>
          <w:color w:val="000000" w:themeColor="text1"/>
        </w:rPr>
      </w:pPr>
      <w:r>
        <w:t xml:space="preserve">There are </w:t>
      </w:r>
      <w:r w:rsidR="007C2830" w:rsidRPr="0017321F">
        <w:t>8.7 million Instagram and/or Facebook users in sri lanka in 2022</w:t>
      </w:r>
      <w:r w:rsidRPr="0017321F">
        <w:t xml:space="preserve"> </w:t>
      </w:r>
      <w:sdt>
        <w:sdtPr>
          <w:id w:val="1080107549"/>
          <w:citation/>
        </w:sdtPr>
        <w:sdtEndPr/>
        <w:sdtContent>
          <w:r w:rsidRPr="0017321F">
            <w:fldChar w:fldCharType="begin"/>
          </w:r>
          <w:r w:rsidRPr="0017321F">
            <w:rPr>
              <w:lang w:val="en-IN"/>
            </w:rPr>
            <w:instrText xml:space="preserve">CITATION Kem22 \l 16393 </w:instrText>
          </w:r>
          <w:r w:rsidRPr="0017321F">
            <w:fldChar w:fldCharType="separate"/>
          </w:r>
          <w:r w:rsidR="002E284A">
            <w:rPr>
              <w:noProof/>
              <w:lang w:val="en-IN"/>
            </w:rPr>
            <w:t>(Kemp, Digital-2022; Sri Lanka, 2022)</w:t>
          </w:r>
          <w:r w:rsidRPr="0017321F">
            <w:fldChar w:fldCharType="end"/>
          </w:r>
        </w:sdtContent>
      </w:sdt>
      <w:r>
        <w:t xml:space="preserve">. </w:t>
      </w:r>
      <w:r w:rsidR="00686029">
        <w:t>This is a known population. Because it can be calculated.</w:t>
      </w:r>
    </w:p>
    <w:p w14:paraId="7D8B347A" w14:textId="5143847A" w:rsidR="00E508CC" w:rsidRPr="006C3DD1" w:rsidRDefault="006C3DD1" w:rsidP="006C3DD1">
      <w:pPr>
        <w:pStyle w:val="Heading1"/>
        <w:numPr>
          <w:ilvl w:val="0"/>
          <w:numId w:val="0"/>
        </w:numPr>
        <w:ind w:left="432" w:hanging="432"/>
        <w:jc w:val="left"/>
        <w:rPr>
          <w:rFonts w:cs="Times New Roman"/>
          <w:sz w:val="24"/>
          <w:szCs w:val="28"/>
        </w:rPr>
      </w:pPr>
      <w:r w:rsidRPr="006C3DD1">
        <w:rPr>
          <w:rFonts w:cs="Times New Roman"/>
          <w:sz w:val="24"/>
          <w:szCs w:val="28"/>
        </w:rPr>
        <w:t>3.8.2.2.</w:t>
      </w:r>
      <w:r w:rsidR="00E06902" w:rsidRPr="006C3DD1">
        <w:rPr>
          <w:rFonts w:cs="Times New Roman"/>
          <w:sz w:val="24"/>
          <w:szCs w:val="28"/>
        </w:rPr>
        <w:t>Sample Si</w:t>
      </w:r>
      <w:r w:rsidR="00E508CC" w:rsidRPr="006C3DD1">
        <w:rPr>
          <w:rFonts w:cs="Times New Roman"/>
          <w:sz w:val="24"/>
          <w:szCs w:val="28"/>
        </w:rPr>
        <w:t>ze</w:t>
      </w:r>
    </w:p>
    <w:p w14:paraId="7EFE6B5C" w14:textId="06A0DB2A" w:rsidR="00E508CC" w:rsidRDefault="000710F2" w:rsidP="002D567A">
      <w:pPr>
        <w:spacing w:before="120" w:after="120"/>
        <w:jc w:val="both"/>
      </w:pPr>
      <w:r w:rsidRPr="005A2CF4">
        <w:rPr>
          <w:rFonts w:cs="Times New Roman"/>
          <w:color w:val="000000" w:themeColor="text1"/>
          <w:shd w:val="clear" w:color="auto" w:fill="FFFFFF" w:themeFill="background1"/>
        </w:rPr>
        <w:t>The sample size is emphasized by the important of the decision, the nature of the research, nature of the analysis, resource constraints and sample size used in similar studies</w:t>
      </w:r>
      <w:sdt>
        <w:sdtPr>
          <w:rPr>
            <w:shd w:val="clear" w:color="auto" w:fill="FFFFFF" w:themeFill="background1"/>
          </w:rPr>
          <w:id w:val="-926576557"/>
          <w:citation/>
        </w:sdtPr>
        <w:sdtEndPr/>
        <w:sdtContent>
          <w:r w:rsidRPr="005A2CF4">
            <w:rPr>
              <w:rFonts w:cs="Times New Roman"/>
              <w:color w:val="000000" w:themeColor="text1"/>
              <w:shd w:val="clear" w:color="auto" w:fill="FFFFFF" w:themeFill="background1"/>
            </w:rPr>
            <w:fldChar w:fldCharType="begin"/>
          </w:r>
          <w:r w:rsidRPr="005A2CF4">
            <w:rPr>
              <w:rFonts w:cs="Times New Roman"/>
              <w:color w:val="000000" w:themeColor="text1"/>
              <w:shd w:val="clear" w:color="auto" w:fill="FFFFFF" w:themeFill="background1"/>
              <w:lang w:val="en-US"/>
            </w:rPr>
            <w:instrText xml:space="preserve"> CITATION Smi10 \l 1033 </w:instrText>
          </w:r>
          <w:r w:rsidRPr="005A2CF4">
            <w:rPr>
              <w:rFonts w:cs="Times New Roman"/>
              <w:color w:val="000000" w:themeColor="text1"/>
              <w:shd w:val="clear" w:color="auto" w:fill="FFFFFF" w:themeFill="background1"/>
            </w:rPr>
            <w:fldChar w:fldCharType="separate"/>
          </w:r>
          <w:r w:rsidR="002E284A">
            <w:rPr>
              <w:rFonts w:cs="Times New Roman"/>
              <w:noProof/>
              <w:color w:val="000000" w:themeColor="text1"/>
              <w:shd w:val="clear" w:color="auto" w:fill="FFFFFF" w:themeFill="background1"/>
              <w:lang w:val="en-US"/>
            </w:rPr>
            <w:t xml:space="preserve"> </w:t>
          </w:r>
          <w:r w:rsidR="002E284A" w:rsidRPr="002E284A">
            <w:rPr>
              <w:rFonts w:cs="Times New Roman"/>
              <w:noProof/>
              <w:color w:val="000000" w:themeColor="text1"/>
              <w:shd w:val="clear" w:color="auto" w:fill="FFFFFF" w:themeFill="background1"/>
              <w:lang w:val="en-US"/>
            </w:rPr>
            <w:t>( Smith &amp; Albaum, 2010)</w:t>
          </w:r>
          <w:r w:rsidRPr="005A2CF4">
            <w:rPr>
              <w:rFonts w:cs="Times New Roman"/>
              <w:color w:val="000000" w:themeColor="text1"/>
              <w:shd w:val="clear" w:color="auto" w:fill="FFFFFF" w:themeFill="background1"/>
            </w:rPr>
            <w:fldChar w:fldCharType="end"/>
          </w:r>
        </w:sdtContent>
      </w:sdt>
      <w:r w:rsidRPr="005A2CF4">
        <w:rPr>
          <w:rFonts w:cs="Times New Roman"/>
          <w:color w:val="000000" w:themeColor="text1"/>
          <w:shd w:val="clear" w:color="auto" w:fill="FFFFFF" w:themeFill="background1"/>
        </w:rPr>
        <w:t>.</w:t>
      </w:r>
      <w:r>
        <w:rPr>
          <w:rFonts w:cs="Times New Roman"/>
          <w:color w:val="000000" w:themeColor="text1"/>
          <w:shd w:val="clear" w:color="auto" w:fill="FFFFFF" w:themeFill="background1"/>
        </w:rPr>
        <w:t xml:space="preserve"> </w:t>
      </w:r>
      <w:r w:rsidR="00E508CC">
        <w:t>www.Surveysystem.com has been used to calculate the sample as follows by considering the target population as 8.7 million</w:t>
      </w:r>
      <w:r w:rsidR="00686029">
        <w:t xml:space="preserve"> (Jan 2022)</w:t>
      </w:r>
      <w:r w:rsidR="00E508CC">
        <w:t xml:space="preserve"> people who use Facebook and/or Instagram.</w:t>
      </w:r>
    </w:p>
    <w:p w14:paraId="796421D1" w14:textId="565A312B" w:rsidR="002D567A" w:rsidRPr="002D567A" w:rsidRDefault="00A501B7" w:rsidP="00A501B7">
      <w:pPr>
        <w:pStyle w:val="Caption"/>
      </w:pPr>
      <w:bookmarkStart w:id="118" w:name="_Toc122018269"/>
      <w:bookmarkStart w:id="119" w:name="_Toc122018371"/>
      <w:r>
        <w:t xml:space="preserve">Figure </w:t>
      </w:r>
      <w:r>
        <w:fldChar w:fldCharType="begin"/>
      </w:r>
      <w:r>
        <w:instrText xml:space="preserve"> SEQ Figure \* ARABIC </w:instrText>
      </w:r>
      <w:r>
        <w:fldChar w:fldCharType="separate"/>
      </w:r>
      <w:r w:rsidR="00471F61">
        <w:rPr>
          <w:noProof/>
        </w:rPr>
        <w:t>3</w:t>
      </w:r>
      <w:r>
        <w:fldChar w:fldCharType="end"/>
      </w:r>
      <w:r>
        <w:t xml:space="preserve"> : Sample Size Calculation</w:t>
      </w:r>
      <w:bookmarkEnd w:id="118"/>
      <w:bookmarkEnd w:id="119"/>
    </w:p>
    <w:p w14:paraId="1EE23061" w14:textId="6666AF1C" w:rsidR="002D567A" w:rsidRDefault="00E508CC" w:rsidP="00604316">
      <w:pPr>
        <w:spacing w:before="120" w:after="120"/>
        <w:jc w:val="center"/>
      </w:pPr>
      <w:r>
        <w:rPr>
          <w:noProof/>
        </w:rPr>
        <w:drawing>
          <wp:inline distT="0" distB="0" distL="0" distR="0" wp14:anchorId="3D1A39E5" wp14:editId="404D1B8E">
            <wp:extent cx="3406140" cy="184889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4963" cy="1859113"/>
                    </a:xfrm>
                    <a:prstGeom prst="rect">
                      <a:avLst/>
                    </a:prstGeom>
                    <a:noFill/>
                    <a:ln>
                      <a:noFill/>
                    </a:ln>
                  </pic:spPr>
                </pic:pic>
              </a:graphicData>
            </a:graphic>
          </wp:inline>
        </w:drawing>
      </w:r>
    </w:p>
    <w:p w14:paraId="1B7FB629" w14:textId="4311B390" w:rsidR="00844DE2" w:rsidRDefault="000710F2" w:rsidP="002D567A">
      <w:pPr>
        <w:spacing w:before="120" w:after="120"/>
        <w:jc w:val="both"/>
      </w:pPr>
      <w:r>
        <w:t xml:space="preserve">Therefore, Researcher planned to use 384 sample size for this study. </w:t>
      </w:r>
      <w:r w:rsidR="00844DE2">
        <w:rPr>
          <w:rFonts w:cs="Times New Roman"/>
          <w:color w:val="000000" w:themeColor="text1"/>
        </w:rPr>
        <w:t xml:space="preserve">Further, </w:t>
      </w:r>
      <w:r w:rsidR="00E06902" w:rsidRPr="005A2CF4">
        <w:rPr>
          <w:rFonts w:cs="Times New Roman"/>
          <w:color w:val="000000" w:themeColor="text1"/>
        </w:rPr>
        <w:t>Western Province has a big number of retail fashion locations with varied retail fashion brands. Furthermore, the bulk of stores in Western Province are expanding their distribution activities with fashion brands</w:t>
      </w:r>
      <w:r w:rsidR="00DE63AF">
        <w:rPr>
          <w:rFonts w:cs="Times New Roman"/>
          <w:color w:val="000000" w:themeColor="text1"/>
        </w:rPr>
        <w:t xml:space="preserve"> </w:t>
      </w:r>
      <w:sdt>
        <w:sdtPr>
          <w:rPr>
            <w:rFonts w:cs="Times New Roman"/>
            <w:color w:val="000000" w:themeColor="text1"/>
          </w:rPr>
          <w:id w:val="-181437009"/>
          <w:citation/>
        </w:sdtPr>
        <w:sdtEndPr/>
        <w:sdtContent>
          <w:r w:rsidR="00DE63AF">
            <w:rPr>
              <w:rFonts w:cs="Times New Roman"/>
              <w:color w:val="000000" w:themeColor="text1"/>
            </w:rPr>
            <w:fldChar w:fldCharType="begin"/>
          </w:r>
          <w:r w:rsidR="00DE63AF">
            <w:rPr>
              <w:rFonts w:cs="Times New Roman"/>
              <w:color w:val="000000" w:themeColor="text1"/>
              <w:lang w:val="en-US"/>
            </w:rPr>
            <w:instrText xml:space="preserve">CITATION Ran14 \t  \l 1033 </w:instrText>
          </w:r>
          <w:r w:rsidR="00DE63AF">
            <w:rPr>
              <w:rFonts w:cs="Times New Roman"/>
              <w:color w:val="000000" w:themeColor="text1"/>
            </w:rPr>
            <w:fldChar w:fldCharType="separate"/>
          </w:r>
          <w:r w:rsidR="002E284A" w:rsidRPr="002E284A">
            <w:rPr>
              <w:rFonts w:cs="Times New Roman"/>
              <w:noProof/>
              <w:color w:val="000000" w:themeColor="text1"/>
              <w:lang w:val="en-US"/>
            </w:rPr>
            <w:t>(Ranaweera &amp; Halwatura, 2014)</w:t>
          </w:r>
          <w:r w:rsidR="00DE63AF">
            <w:rPr>
              <w:rFonts w:cs="Times New Roman"/>
              <w:color w:val="000000" w:themeColor="text1"/>
            </w:rPr>
            <w:fldChar w:fldCharType="end"/>
          </w:r>
        </w:sdtContent>
      </w:sdt>
      <w:r w:rsidR="00E06902" w:rsidRPr="005A2CF4">
        <w:rPr>
          <w:rFonts w:cs="Times New Roman"/>
          <w:color w:val="000000" w:themeColor="text1"/>
        </w:rPr>
        <w:t xml:space="preserve"> </w:t>
      </w:r>
      <w:r w:rsidR="00686029">
        <w:rPr>
          <w:rFonts w:cs="Times New Roman"/>
          <w:color w:val="000000" w:themeColor="text1"/>
        </w:rPr>
        <w:t>A</w:t>
      </w:r>
      <w:r w:rsidR="00E06902" w:rsidRPr="005A2CF4">
        <w:rPr>
          <w:rFonts w:cs="Times New Roman"/>
          <w:color w:val="000000" w:themeColor="text1"/>
        </w:rPr>
        <w:t xml:space="preserve">nd the majority social media users belongs to the western province of Sri Lanka </w:t>
      </w:r>
      <w:sdt>
        <w:sdtPr>
          <w:id w:val="606940367"/>
          <w:citation/>
        </w:sdtPr>
        <w:sdtEndPr/>
        <w:sdtContent>
          <w:r w:rsidR="00E06902" w:rsidRPr="005A2CF4">
            <w:rPr>
              <w:rFonts w:cs="Times New Roman"/>
              <w:color w:val="000000" w:themeColor="text1"/>
            </w:rPr>
            <w:fldChar w:fldCharType="begin"/>
          </w:r>
          <w:r w:rsidR="00E06902" w:rsidRPr="005A2CF4">
            <w:rPr>
              <w:rFonts w:cs="Times New Roman"/>
              <w:color w:val="000000" w:themeColor="text1"/>
              <w:lang w:val="en-US"/>
            </w:rPr>
            <w:instrText xml:space="preserve"> CITATION soc22 \l 1033 </w:instrText>
          </w:r>
          <w:r w:rsidR="00E06902" w:rsidRPr="005A2CF4">
            <w:rPr>
              <w:rFonts w:cs="Times New Roman"/>
              <w:color w:val="000000" w:themeColor="text1"/>
            </w:rPr>
            <w:fldChar w:fldCharType="separate"/>
          </w:r>
          <w:r w:rsidR="002E284A" w:rsidRPr="002E284A">
            <w:rPr>
              <w:rFonts w:cs="Times New Roman"/>
              <w:noProof/>
              <w:color w:val="000000" w:themeColor="text1"/>
              <w:lang w:val="en-US"/>
            </w:rPr>
            <w:t>(social-media-stats all sri-lanka, 2022)</w:t>
          </w:r>
          <w:r w:rsidR="00E06902" w:rsidRPr="005A2CF4">
            <w:rPr>
              <w:rFonts w:cs="Times New Roman"/>
              <w:color w:val="000000" w:themeColor="text1"/>
            </w:rPr>
            <w:fldChar w:fldCharType="end"/>
          </w:r>
        </w:sdtContent>
      </w:sdt>
      <w:r w:rsidR="00E06902" w:rsidRPr="005A2CF4">
        <w:rPr>
          <w:rFonts w:cs="Times New Roman"/>
          <w:color w:val="000000" w:themeColor="text1"/>
        </w:rPr>
        <w:t>.</w:t>
      </w:r>
      <w:r w:rsidR="00686029">
        <w:rPr>
          <w:rFonts w:cs="Times New Roman"/>
          <w:color w:val="000000" w:themeColor="text1"/>
        </w:rPr>
        <w:t xml:space="preserve"> </w:t>
      </w:r>
      <w:r w:rsidR="00686029" w:rsidRPr="005A2CF4">
        <w:rPr>
          <w:rFonts w:cs="Times New Roman"/>
          <w:color w:val="000000" w:themeColor="text1"/>
        </w:rPr>
        <w:t>These arguments led to the decision to investigate this research study in the western province</w:t>
      </w:r>
      <w:r w:rsidR="00686029">
        <w:rPr>
          <w:rFonts w:cs="Times New Roman"/>
          <w:color w:val="000000" w:themeColor="text1"/>
        </w:rPr>
        <w:t>.</w:t>
      </w:r>
      <w:r w:rsidR="00844DE2" w:rsidRPr="00844DE2">
        <w:t xml:space="preserve"> </w:t>
      </w:r>
    </w:p>
    <w:p w14:paraId="360626EC" w14:textId="24974098" w:rsidR="00844DE2" w:rsidRDefault="000710F2" w:rsidP="002D567A">
      <w:pPr>
        <w:spacing w:before="120" w:after="120"/>
        <w:jc w:val="both"/>
      </w:pPr>
      <w:r>
        <w:rPr>
          <w:rFonts w:cs="Times New Roman"/>
          <w:color w:val="000000" w:themeColor="text1"/>
          <w:shd w:val="clear" w:color="auto" w:fill="FFFFFF" w:themeFill="background1"/>
        </w:rPr>
        <w:t xml:space="preserve">When it comes to other relevant studies, </w:t>
      </w:r>
      <w:r w:rsidR="00844DE2" w:rsidRPr="005A2CF4">
        <w:rPr>
          <w:rFonts w:cs="Times New Roman"/>
          <w:color w:val="000000" w:themeColor="text1"/>
          <w:shd w:val="clear" w:color="auto" w:fill="FFFFFF" w:themeFill="background1"/>
        </w:rPr>
        <w:t xml:space="preserve">207 samples have used to investigate effects on </w:t>
      </w:r>
      <w:r w:rsidR="00844DE2">
        <w:t xml:space="preserve">social media user generated content on purchase intention of automobiles in Sri Lanka </w:t>
      </w:r>
      <w:sdt>
        <w:sdtPr>
          <w:id w:val="2006401692"/>
          <w:citation/>
        </w:sdtPr>
        <w:sdtEndPr/>
        <w:sdtContent>
          <w:r w:rsidR="00844DE2">
            <w:fldChar w:fldCharType="begin"/>
          </w:r>
          <w:r w:rsidR="00290FE2">
            <w:rPr>
              <w:lang w:val="en-US"/>
            </w:rPr>
            <w:instrText xml:space="preserve">CITATION Kar19 \l 1033 </w:instrText>
          </w:r>
          <w:r w:rsidR="00844DE2">
            <w:fldChar w:fldCharType="separate"/>
          </w:r>
          <w:r w:rsidR="002E284A" w:rsidRPr="002E284A">
            <w:rPr>
              <w:noProof/>
              <w:lang w:val="en-US"/>
            </w:rPr>
            <w:t>( Karunanayake &amp; Madubashini, 2019)</w:t>
          </w:r>
          <w:r w:rsidR="00844DE2">
            <w:fldChar w:fldCharType="end"/>
          </w:r>
        </w:sdtContent>
      </w:sdt>
      <w:r w:rsidR="00844DE2" w:rsidRPr="005A2CF4">
        <w:rPr>
          <w:rFonts w:cs="Times New Roman"/>
          <w:color w:val="000000" w:themeColor="text1"/>
          <w:shd w:val="clear" w:color="auto" w:fill="FFFFFF" w:themeFill="background1"/>
        </w:rPr>
        <w:t xml:space="preserve">. And, 300 samples used to examine </w:t>
      </w:r>
      <w:r w:rsidR="00844DE2">
        <w:t>the impact of social media marketing (UGC &amp; FGC) on customer purchase intention among the fashion-wear customers in Sri Lanka</w:t>
      </w:r>
      <w:sdt>
        <w:sdtPr>
          <w:id w:val="-1601178295"/>
          <w:citation/>
        </w:sdtPr>
        <w:sdtEndPr/>
        <w:sdtContent>
          <w:r w:rsidR="00844DE2">
            <w:fldChar w:fldCharType="begin"/>
          </w:r>
          <w:r w:rsidR="00DE63AF">
            <w:rPr>
              <w:lang w:val="en-US"/>
            </w:rPr>
            <w:instrText xml:space="preserve">CITATION San19 \l 1033 </w:instrText>
          </w:r>
          <w:r w:rsidR="00844DE2">
            <w:fldChar w:fldCharType="separate"/>
          </w:r>
          <w:r w:rsidR="002E284A">
            <w:rPr>
              <w:noProof/>
              <w:lang w:val="en-US"/>
            </w:rPr>
            <w:t xml:space="preserve"> </w:t>
          </w:r>
          <w:r w:rsidR="002E284A" w:rsidRPr="002E284A">
            <w:rPr>
              <w:noProof/>
              <w:lang w:val="en-US"/>
            </w:rPr>
            <w:t>(Sandunima, Kodagoda, Bandara, Viduranga, &amp; Jayasuriya, 2019)</w:t>
          </w:r>
          <w:r w:rsidR="00844DE2">
            <w:fldChar w:fldCharType="end"/>
          </w:r>
        </w:sdtContent>
      </w:sdt>
      <w:r w:rsidR="00844DE2" w:rsidRPr="005A2CF4">
        <w:rPr>
          <w:rFonts w:cs="Times New Roman"/>
          <w:color w:val="000000" w:themeColor="text1"/>
        </w:rPr>
        <w:t>.</w:t>
      </w:r>
      <w:r w:rsidR="00844DE2" w:rsidRPr="000A6DEF">
        <w:t xml:space="preserve"> </w:t>
      </w:r>
    </w:p>
    <w:p w14:paraId="566A1A34" w14:textId="6926FA03" w:rsidR="00E06902" w:rsidRPr="006C3DD1" w:rsidRDefault="000710F2" w:rsidP="002D567A">
      <w:pPr>
        <w:spacing w:before="120" w:after="120"/>
        <w:jc w:val="both"/>
      </w:pPr>
      <w:r>
        <w:t xml:space="preserve">But, </w:t>
      </w:r>
      <w:r w:rsidR="00844DE2">
        <w:t>According to the</w:t>
      </w:r>
      <w:r>
        <w:t xml:space="preserve"> limited</w:t>
      </w:r>
      <w:r w:rsidR="00844DE2">
        <w:t xml:space="preserve"> time concerns, the Research</w:t>
      </w:r>
      <w:r>
        <w:t xml:space="preserve"> data</w:t>
      </w:r>
      <w:r w:rsidR="00844DE2">
        <w:t xml:space="preserve"> analysis have done </w:t>
      </w:r>
      <w:r>
        <w:t>by using</w:t>
      </w:r>
      <w:r w:rsidRPr="000710F2">
        <w:rPr>
          <w:b/>
          <w:bCs/>
        </w:rPr>
        <w:t xml:space="preserve"> 220</w:t>
      </w:r>
      <w:r>
        <w:t xml:space="preserve"> respondents as the sample. </w:t>
      </w:r>
    </w:p>
    <w:p w14:paraId="3F7C1EBF" w14:textId="6658AFF0" w:rsidR="00E06902" w:rsidRPr="006C3DD1" w:rsidRDefault="00E06902" w:rsidP="006C3DD1">
      <w:pPr>
        <w:pStyle w:val="Heading1"/>
        <w:numPr>
          <w:ilvl w:val="3"/>
          <w:numId w:val="6"/>
        </w:numPr>
        <w:jc w:val="left"/>
        <w:rPr>
          <w:rFonts w:cs="Times New Roman"/>
          <w:sz w:val="24"/>
          <w:szCs w:val="28"/>
        </w:rPr>
      </w:pPr>
      <w:r w:rsidRPr="006C3DD1">
        <w:rPr>
          <w:rFonts w:cs="Times New Roman"/>
          <w:sz w:val="24"/>
          <w:szCs w:val="28"/>
        </w:rPr>
        <w:t xml:space="preserve">Sampling Technique </w:t>
      </w:r>
    </w:p>
    <w:p w14:paraId="17B467C5" w14:textId="637FF380" w:rsidR="00E06902" w:rsidRPr="005A2CF4" w:rsidRDefault="00E06902" w:rsidP="002D567A">
      <w:pPr>
        <w:spacing w:before="120" w:after="120"/>
        <w:jc w:val="both"/>
        <w:rPr>
          <w:rFonts w:cs="Times New Roman"/>
          <w:color w:val="000000" w:themeColor="text1"/>
        </w:rPr>
      </w:pPr>
      <w:r w:rsidRPr="005A2CF4">
        <w:rPr>
          <w:rFonts w:cs="Times New Roman"/>
          <w:color w:val="000000" w:themeColor="text1"/>
        </w:rPr>
        <w:t>One of the most important factors that emphasizes the accuracy of research/survey results is sampling. Sampling is the process of selecting individuals or a subset of the population in order to derive statistical conclusions and estimate population characteristics. Probability sampling and nonprobability sampling are two types of sampling methodologies. Random individuals of a population are selected by setting a few selection criteria in probability (random) sampling. In that instance, each member has an equal chance to participate in various samples. Because of the nature of probability sampling, these procedures take longer and cost more than non-probability sampling. There is no equal chance of being chosen to sample in non-probability (non-random) sampling because it does not begin with a complete sampling frame. Non-probability sampling approaches, on the other hand, are less expensive and more practical, and are ideal for exploratory research and hypothesis generating</w:t>
      </w:r>
      <w:r w:rsidR="00B35358">
        <w:rPr>
          <w:rFonts w:cs="Times New Roman"/>
          <w:color w:val="000000" w:themeColor="text1"/>
        </w:rPr>
        <w:t xml:space="preserve"> </w:t>
      </w:r>
      <w:sdt>
        <w:sdtPr>
          <w:id w:val="-2030330616"/>
          <w:citation/>
        </w:sdtPr>
        <w:sdtEndPr/>
        <w:sdtContent>
          <w:r w:rsidR="00B35358" w:rsidRPr="005A2CF4">
            <w:rPr>
              <w:rFonts w:cs="Times New Roman"/>
              <w:color w:val="000000" w:themeColor="text1"/>
            </w:rPr>
            <w:fldChar w:fldCharType="begin"/>
          </w:r>
          <w:r w:rsidR="00DE63AF">
            <w:rPr>
              <w:rFonts w:cs="Times New Roman"/>
              <w:color w:val="000000" w:themeColor="text1"/>
              <w:lang w:val="en-US"/>
            </w:rPr>
            <w:instrText xml:space="preserve">CITATION Fle20 \l 1033 </w:instrText>
          </w:r>
          <w:r w:rsidR="00B35358" w:rsidRPr="005A2CF4">
            <w:rPr>
              <w:rFonts w:cs="Times New Roman"/>
              <w:color w:val="000000" w:themeColor="text1"/>
            </w:rPr>
            <w:fldChar w:fldCharType="separate"/>
          </w:r>
          <w:r w:rsidR="002E284A" w:rsidRPr="002E284A">
            <w:rPr>
              <w:rFonts w:cs="Times New Roman"/>
              <w:noProof/>
              <w:color w:val="000000" w:themeColor="text1"/>
              <w:lang w:val="en-US"/>
            </w:rPr>
            <w:t>(Fleetwood, 2020)</w:t>
          </w:r>
          <w:r w:rsidR="00B35358" w:rsidRPr="005A2CF4">
            <w:rPr>
              <w:rFonts w:cs="Times New Roman"/>
              <w:color w:val="000000" w:themeColor="text1"/>
            </w:rPr>
            <w:fldChar w:fldCharType="end"/>
          </w:r>
        </w:sdtContent>
      </w:sdt>
      <w:r w:rsidR="00B35358" w:rsidRPr="005A2CF4">
        <w:rPr>
          <w:rFonts w:cs="Times New Roman"/>
          <w:color w:val="000000" w:themeColor="text1"/>
        </w:rPr>
        <w:t>.</w:t>
      </w:r>
    </w:p>
    <w:p w14:paraId="294EAFE1" w14:textId="761BADF4" w:rsidR="00B35358" w:rsidRDefault="00B35358" w:rsidP="005A2CF4">
      <w:pPr>
        <w:spacing w:before="120" w:after="120"/>
        <w:jc w:val="both"/>
        <w:rPr>
          <w:rFonts w:cs="Times New Roman"/>
          <w:color w:val="000000" w:themeColor="text1"/>
        </w:rPr>
      </w:pPr>
      <w:r>
        <w:rPr>
          <w:rFonts w:cs="Times New Roman"/>
          <w:color w:val="000000" w:themeColor="text1"/>
        </w:rPr>
        <w:t xml:space="preserve">Therefore, </w:t>
      </w:r>
      <w:r w:rsidR="00E06902" w:rsidRPr="005A2CF4">
        <w:rPr>
          <w:rFonts w:cs="Times New Roman"/>
          <w:color w:val="000000" w:themeColor="text1"/>
        </w:rPr>
        <w:t>As a result, to pick a sample from the population, this study use the</w:t>
      </w:r>
      <w:r w:rsidR="00E06902" w:rsidRPr="00604316">
        <w:rPr>
          <w:rFonts w:cs="Times New Roman"/>
          <w:color w:val="000000" w:themeColor="text1"/>
        </w:rPr>
        <w:t xml:space="preserve"> convenience sampling approach, which is one of the non-probability sampling strategies</w:t>
      </w:r>
      <w:sdt>
        <w:sdtPr>
          <w:id w:val="1845424211"/>
          <w:citation/>
        </w:sdtPr>
        <w:sdtEndPr/>
        <w:sdtContent>
          <w:r w:rsidR="00E06902" w:rsidRPr="005A2CF4">
            <w:rPr>
              <w:rFonts w:cs="Times New Roman"/>
              <w:color w:val="000000" w:themeColor="text1"/>
            </w:rPr>
            <w:fldChar w:fldCharType="begin"/>
          </w:r>
          <w:r w:rsidR="00E06902" w:rsidRPr="005A2CF4">
            <w:rPr>
              <w:rFonts w:cs="Times New Roman"/>
              <w:color w:val="000000" w:themeColor="text1"/>
              <w:lang w:val="en-US"/>
            </w:rPr>
            <w:instrText xml:space="preserve"> CITATION Smi10 \l 1033 </w:instrText>
          </w:r>
          <w:r w:rsidR="00E06902" w:rsidRPr="005A2CF4">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 Smith &amp; Albaum, 2010)</w:t>
          </w:r>
          <w:r w:rsidR="00E06902" w:rsidRPr="005A2CF4">
            <w:rPr>
              <w:rFonts w:cs="Times New Roman"/>
              <w:color w:val="000000" w:themeColor="text1"/>
            </w:rPr>
            <w:fldChar w:fldCharType="end"/>
          </w:r>
        </w:sdtContent>
      </w:sdt>
      <w:r w:rsidR="00E06902" w:rsidRPr="005A2CF4">
        <w:rPr>
          <w:rFonts w:cs="Times New Roman"/>
          <w:color w:val="000000" w:themeColor="text1"/>
        </w:rPr>
        <w:t xml:space="preserve">. </w:t>
      </w:r>
    </w:p>
    <w:p w14:paraId="7EFDB6FF" w14:textId="3ED073EC" w:rsidR="00E06902" w:rsidRPr="005A2CF4" w:rsidRDefault="00B35358" w:rsidP="005A2CF4">
      <w:pPr>
        <w:spacing w:before="120" w:after="120"/>
        <w:jc w:val="both"/>
        <w:rPr>
          <w:rFonts w:cs="Times New Roman"/>
          <w:color w:val="000000" w:themeColor="text1"/>
        </w:rPr>
      </w:pPr>
      <w:r>
        <w:rPr>
          <w:rFonts w:cs="Times New Roman"/>
          <w:color w:val="000000" w:themeColor="text1"/>
        </w:rPr>
        <w:t xml:space="preserve">Further, </w:t>
      </w:r>
      <w:r w:rsidR="00E06902" w:rsidRPr="005A2CF4">
        <w:rPr>
          <w:rFonts w:cs="Times New Roman"/>
          <w:color w:val="000000" w:themeColor="text1"/>
        </w:rPr>
        <w:t xml:space="preserve">In the retail fashion business, </w:t>
      </w:r>
      <w:r w:rsidR="00B816FF" w:rsidRPr="00DE63AF">
        <w:rPr>
          <w:rFonts w:cs="Times New Roman"/>
          <w:noProof/>
          <w:color w:val="000000" w:themeColor="text1"/>
          <w:lang w:val="en-US"/>
        </w:rPr>
        <w:t>Fleetwood</w:t>
      </w:r>
      <w:r w:rsidR="00B816FF">
        <w:rPr>
          <w:rFonts w:cs="Times New Roman"/>
          <w:color w:val="000000" w:themeColor="text1"/>
        </w:rPr>
        <w:t xml:space="preserve"> </w:t>
      </w:r>
      <w:sdt>
        <w:sdtPr>
          <w:id w:val="-1979682490"/>
          <w:citation/>
        </w:sdtPr>
        <w:sdtEndPr/>
        <w:sdtContent>
          <w:r w:rsidR="00B816FF" w:rsidRPr="005A2CF4">
            <w:rPr>
              <w:rFonts w:cs="Times New Roman"/>
              <w:color w:val="000000" w:themeColor="text1"/>
            </w:rPr>
            <w:fldChar w:fldCharType="begin"/>
          </w:r>
          <w:r w:rsidR="00B816FF">
            <w:rPr>
              <w:rFonts w:cs="Times New Roman"/>
              <w:color w:val="000000" w:themeColor="text1"/>
              <w:lang w:val="en-US"/>
            </w:rPr>
            <w:instrText xml:space="preserve">CITATION Fle20 \n  \t  \l 1033 </w:instrText>
          </w:r>
          <w:r w:rsidR="00B816FF" w:rsidRPr="005A2CF4">
            <w:rPr>
              <w:rFonts w:cs="Times New Roman"/>
              <w:color w:val="000000" w:themeColor="text1"/>
            </w:rPr>
            <w:fldChar w:fldCharType="separate"/>
          </w:r>
          <w:r w:rsidR="002E284A" w:rsidRPr="002E284A">
            <w:rPr>
              <w:rFonts w:cs="Times New Roman"/>
              <w:noProof/>
              <w:color w:val="000000" w:themeColor="text1"/>
              <w:lang w:val="en-US"/>
            </w:rPr>
            <w:t>(2020)</w:t>
          </w:r>
          <w:r w:rsidR="00B816FF" w:rsidRPr="005A2CF4">
            <w:rPr>
              <w:rFonts w:cs="Times New Roman"/>
              <w:color w:val="000000" w:themeColor="text1"/>
            </w:rPr>
            <w:fldChar w:fldCharType="end"/>
          </w:r>
        </w:sdtContent>
      </w:sdt>
      <w:r>
        <w:rPr>
          <w:rFonts w:cs="Times New Roman"/>
          <w:color w:val="000000" w:themeColor="text1"/>
        </w:rPr>
        <w:t>,</w:t>
      </w:r>
      <w:r w:rsidR="00E06902" w:rsidRPr="005A2CF4">
        <w:rPr>
          <w:rFonts w:cs="Times New Roman"/>
          <w:color w:val="000000" w:themeColor="text1"/>
        </w:rPr>
        <w:t xml:space="preserve"> employed convenience sampling to select a sample to investigate the impacts of</w:t>
      </w:r>
      <w:r w:rsidR="00915CD6" w:rsidRPr="005A2CF4">
        <w:rPr>
          <w:rFonts w:cs="Times New Roman"/>
          <w:color w:val="000000" w:themeColor="text1"/>
        </w:rPr>
        <w:t xml:space="preserve"> </w:t>
      </w:r>
      <w:r w:rsidR="00915CD6">
        <w:t xml:space="preserve">social media </w:t>
      </w:r>
      <w:r w:rsidR="00E06902" w:rsidRPr="005A2CF4">
        <w:rPr>
          <w:rFonts w:cs="Times New Roman"/>
          <w:color w:val="000000" w:themeColor="text1"/>
        </w:rPr>
        <w:t xml:space="preserve"> user generated content on online purchasing. Because participants are frequently readily available, a convenience sample merely comprises those who happen to be the most accessible to the researcher. As a result, compared to other sampling procedures, convenience sampling is a simple and inexpensive way to collect data. Furthermore, convenience sampling frequently aids in overcoming many of the study limitations</w:t>
      </w:r>
      <w:r>
        <w:rPr>
          <w:rFonts w:cs="Times New Roman"/>
          <w:color w:val="000000" w:themeColor="text1"/>
        </w:rPr>
        <w:t xml:space="preserve"> </w:t>
      </w:r>
      <w:sdt>
        <w:sdtPr>
          <w:id w:val="-236484477"/>
          <w:citation/>
        </w:sdtPr>
        <w:sdtEndPr/>
        <w:sdtContent>
          <w:r w:rsidRPr="005A2CF4">
            <w:rPr>
              <w:rFonts w:cs="Times New Roman"/>
              <w:color w:val="000000" w:themeColor="text1"/>
            </w:rPr>
            <w:fldChar w:fldCharType="begin"/>
          </w:r>
          <w:r w:rsidR="00DE63AF">
            <w:rPr>
              <w:rFonts w:cs="Times New Roman"/>
              <w:color w:val="000000" w:themeColor="text1"/>
              <w:lang w:val="en-US"/>
            </w:rPr>
            <w:instrText xml:space="preserve">CITATION Tah18 \l 1033 </w:instrText>
          </w:r>
          <w:r w:rsidRPr="005A2CF4">
            <w:rPr>
              <w:rFonts w:cs="Times New Roman"/>
              <w:color w:val="000000" w:themeColor="text1"/>
            </w:rPr>
            <w:fldChar w:fldCharType="separate"/>
          </w:r>
          <w:r w:rsidR="002E284A" w:rsidRPr="002E284A">
            <w:rPr>
              <w:rFonts w:cs="Times New Roman"/>
              <w:noProof/>
              <w:color w:val="000000" w:themeColor="text1"/>
              <w:lang w:val="en-US"/>
            </w:rPr>
            <w:t>(Taherdoost, 2018)</w:t>
          </w:r>
          <w:r w:rsidRPr="005A2CF4">
            <w:rPr>
              <w:rFonts w:cs="Times New Roman"/>
              <w:color w:val="000000" w:themeColor="text1"/>
            </w:rPr>
            <w:fldChar w:fldCharType="end"/>
          </w:r>
        </w:sdtContent>
      </w:sdt>
      <w:r w:rsidR="00E06902" w:rsidRPr="005A2CF4">
        <w:rPr>
          <w:rFonts w:cs="Times New Roman"/>
          <w:color w:val="000000" w:themeColor="text1"/>
        </w:rPr>
        <w:t xml:space="preserve">. </w:t>
      </w:r>
      <w:r>
        <w:rPr>
          <w:rFonts w:cs="Times New Roman"/>
          <w:color w:val="000000" w:themeColor="text1"/>
        </w:rPr>
        <w:t>Thus, t</w:t>
      </w:r>
      <w:r w:rsidR="00E06902" w:rsidRPr="005A2CF4">
        <w:rPr>
          <w:rFonts w:cs="Times New Roman"/>
          <w:color w:val="000000" w:themeColor="text1"/>
        </w:rPr>
        <w:t>he goal of this study is to see if</w:t>
      </w:r>
      <w:r w:rsidR="00AD654B" w:rsidRPr="005A2CF4">
        <w:rPr>
          <w:rFonts w:cs="Times New Roman"/>
          <w:color w:val="000000" w:themeColor="text1"/>
        </w:rPr>
        <w:t xml:space="preserve"> </w:t>
      </w:r>
      <w:r w:rsidR="00AD654B">
        <w:t>social media</w:t>
      </w:r>
      <w:r w:rsidR="00E06902" w:rsidRPr="005A2CF4">
        <w:rPr>
          <w:rFonts w:cs="Times New Roman"/>
          <w:color w:val="000000" w:themeColor="text1"/>
        </w:rPr>
        <w:t xml:space="preserve"> user generated content has a significant impact on consumer online purchase intentions in the retail fashion business. As a result, the researcher chooses convenience sampling approach based on the large number of </w:t>
      </w:r>
      <w:r>
        <w:rPr>
          <w:rFonts w:cs="Times New Roman"/>
          <w:color w:val="000000" w:themeColor="text1"/>
        </w:rPr>
        <w:t xml:space="preserve">social media users &amp; </w:t>
      </w:r>
      <w:r w:rsidR="00E06902" w:rsidRPr="005A2CF4">
        <w:rPr>
          <w:rFonts w:cs="Times New Roman"/>
          <w:color w:val="000000" w:themeColor="text1"/>
        </w:rPr>
        <w:t xml:space="preserve">customers who </w:t>
      </w:r>
      <w:r>
        <w:rPr>
          <w:rFonts w:cs="Times New Roman"/>
          <w:color w:val="000000" w:themeColor="text1"/>
        </w:rPr>
        <w:t xml:space="preserve">buy </w:t>
      </w:r>
      <w:r w:rsidR="00E06902" w:rsidRPr="005A2CF4">
        <w:rPr>
          <w:rFonts w:cs="Times New Roman"/>
          <w:color w:val="000000" w:themeColor="text1"/>
        </w:rPr>
        <w:t>retail fashion (clothing) brands. Obtaining information from each customer is not straightforward</w:t>
      </w:r>
      <w:sdt>
        <w:sdtPr>
          <w:id w:val="-618058483"/>
          <w:citation/>
        </w:sdtPr>
        <w:sdtEndPr/>
        <w:sdtContent>
          <w:r w:rsidR="00E06902" w:rsidRPr="005A2CF4">
            <w:rPr>
              <w:rFonts w:cs="Times New Roman"/>
              <w:color w:val="000000" w:themeColor="text1"/>
            </w:rPr>
            <w:fldChar w:fldCharType="begin"/>
          </w:r>
          <w:r w:rsidR="00E06902" w:rsidRPr="005A2CF4">
            <w:rPr>
              <w:rFonts w:cs="Times New Roman"/>
              <w:color w:val="000000" w:themeColor="text1"/>
              <w:lang w:val="en-US"/>
            </w:rPr>
            <w:instrText xml:space="preserve"> CITATION Smi10 \l 1033 </w:instrText>
          </w:r>
          <w:r w:rsidR="00E06902" w:rsidRPr="005A2CF4">
            <w:rPr>
              <w:rFonts w:cs="Times New Roman"/>
              <w:color w:val="000000" w:themeColor="text1"/>
            </w:rPr>
            <w:fldChar w:fldCharType="separate"/>
          </w:r>
          <w:r w:rsidR="002E284A">
            <w:rPr>
              <w:rFonts w:cs="Times New Roman"/>
              <w:noProof/>
              <w:color w:val="000000" w:themeColor="text1"/>
              <w:lang w:val="en-US"/>
            </w:rPr>
            <w:t xml:space="preserve"> </w:t>
          </w:r>
          <w:r w:rsidR="002E284A" w:rsidRPr="002E284A">
            <w:rPr>
              <w:rFonts w:cs="Times New Roman"/>
              <w:noProof/>
              <w:color w:val="000000" w:themeColor="text1"/>
              <w:lang w:val="en-US"/>
            </w:rPr>
            <w:t>( Smith &amp; Albaum, 2010)</w:t>
          </w:r>
          <w:r w:rsidR="00E06902" w:rsidRPr="005A2CF4">
            <w:rPr>
              <w:rFonts w:cs="Times New Roman"/>
              <w:color w:val="000000" w:themeColor="text1"/>
            </w:rPr>
            <w:fldChar w:fldCharType="end"/>
          </w:r>
        </w:sdtContent>
      </w:sdt>
      <w:r w:rsidR="00E06902" w:rsidRPr="005A2CF4">
        <w:rPr>
          <w:rFonts w:cs="Times New Roman"/>
          <w:color w:val="000000" w:themeColor="text1"/>
        </w:rPr>
        <w:t>.</w:t>
      </w:r>
    </w:p>
    <w:p w14:paraId="66624AF2" w14:textId="77777777" w:rsidR="00E06902" w:rsidRPr="004760E7" w:rsidRDefault="00E06902" w:rsidP="00E06902">
      <w:pPr>
        <w:pStyle w:val="Heading2"/>
        <w:rPr>
          <w:rFonts w:cs="Times New Roman"/>
          <w:sz w:val="28"/>
          <w:szCs w:val="28"/>
        </w:rPr>
      </w:pPr>
      <w:bookmarkStart w:id="120" w:name="_Toc122021235"/>
      <w:r w:rsidRPr="004760E7">
        <w:rPr>
          <w:sz w:val="28"/>
          <w:szCs w:val="28"/>
        </w:rPr>
        <w:t>Method of Data Collection</w:t>
      </w:r>
      <w:bookmarkEnd w:id="120"/>
      <w:r w:rsidRPr="004760E7">
        <w:rPr>
          <w:sz w:val="28"/>
          <w:szCs w:val="28"/>
        </w:rPr>
        <w:t xml:space="preserve">  </w:t>
      </w:r>
    </w:p>
    <w:p w14:paraId="63E21EEC" w14:textId="7EAB6FCE" w:rsidR="00E06902" w:rsidRDefault="00E06902" w:rsidP="00E06902">
      <w:pPr>
        <w:ind w:left="14" w:right="55"/>
        <w:jc w:val="both"/>
      </w:pPr>
      <w:r>
        <w:t xml:space="preserve">Within the section, represent all the data collection methods in relation to the research study and clearly explain the steps taken in carrying out each method. Questionnaires use as per the primary data collection technique, if briefly explained the steps taken in carrying out the method, in first stage it can found </w:t>
      </w:r>
      <w:r w:rsidR="00B35358">
        <w:t xml:space="preserve">a filtering question to screening out the correct target audience for the study. Then </w:t>
      </w:r>
      <w:r>
        <w:t>some standard questionnaires regarding the research which is going to investigate.</w:t>
      </w:r>
      <w:r w:rsidR="00B35358">
        <w:t xml:space="preserve"> Further,</w:t>
      </w:r>
      <w:r>
        <w:t xml:space="preserve"> a questionnaire was designed concerning on variables to be measured through analysing indicators on the operationalization table in chapter 3 (Conceptualization and Operationalization) further some questions are grabbing from standard questionnaires and some questions added as per the requirement of the study. Structured questionnaire</w:t>
      </w:r>
      <w:r w:rsidR="00B35358">
        <w:t xml:space="preserve"> </w:t>
      </w:r>
      <w:r>
        <w:t xml:space="preserve">distribute among the sample to collect identical data in the same order, analyse them and present them using a quantitative method. </w:t>
      </w:r>
      <w:r w:rsidR="00B35358">
        <w:t>Furthermore, gathered</w:t>
      </w:r>
      <w:r>
        <w:t xml:space="preserve"> data and relevant theories from books, journals and articles </w:t>
      </w:r>
      <w:r w:rsidR="00B35358">
        <w:t xml:space="preserve">are referred </w:t>
      </w:r>
      <w:r>
        <w:t xml:space="preserve">which are the secondary data sources. Primary data was collected by distributing the link of the online questionnaire through </w:t>
      </w:r>
      <w:r w:rsidR="00B35358">
        <w:t>WhatsApp</w:t>
      </w:r>
      <w:r>
        <w:t xml:space="preserve">, Instagram and Facebook. </w:t>
      </w:r>
    </w:p>
    <w:p w14:paraId="3B82B115" w14:textId="77777777" w:rsidR="004668AA" w:rsidRDefault="004668AA" w:rsidP="004668AA">
      <w:pPr>
        <w:pStyle w:val="Heading3"/>
      </w:pPr>
      <w:bookmarkStart w:id="121" w:name="_Toc121949464"/>
      <w:bookmarkStart w:id="122" w:name="_Toc122021236"/>
      <w:r>
        <w:t>Primary Data</w:t>
      </w:r>
      <w:bookmarkEnd w:id="121"/>
      <w:bookmarkEnd w:id="122"/>
      <w:r>
        <w:t xml:space="preserve">  </w:t>
      </w:r>
    </w:p>
    <w:p w14:paraId="665EF908" w14:textId="7474B63E" w:rsidR="004668AA" w:rsidRDefault="004668AA" w:rsidP="004668AA">
      <w:pPr>
        <w:ind w:left="14" w:right="55"/>
        <w:jc w:val="both"/>
      </w:pPr>
      <w:r>
        <w:t xml:space="preserve">In this research, primary data is playing an important role because it provides more updated and relevant information for the present research problem at hand. The source of primary data in this research was mainly obtained via a questionnaire which has been created by using Google Forms. All the questions are developed according to the indicators which are in operationalization table. </w:t>
      </w:r>
    </w:p>
    <w:p w14:paraId="1FD04F2B" w14:textId="76DBB941" w:rsidR="004668AA" w:rsidRDefault="004668AA" w:rsidP="004668AA">
      <w:pPr>
        <w:ind w:left="14" w:right="55"/>
        <w:jc w:val="both"/>
      </w:pPr>
      <w:r>
        <w:t xml:space="preserve">It is used to test the hypotheses developed in chapter 3 (Conceptualization and operationalization). Therefore, questionnaires were distributed online to the target respondents: which are individuals, fashion shoppers, exposed to UGC on Social Media who are living in the western province covering the districts Colombo, Gampaha and Kaluthara. Although collection of primary data is costly and time consuming compared to secondary data, still it can provide latest, reliable and relevant opinions equal to the current context.  </w:t>
      </w:r>
    </w:p>
    <w:p w14:paraId="74C92AFC" w14:textId="77777777" w:rsidR="00E06902" w:rsidRDefault="00E06902" w:rsidP="00E06902">
      <w:pPr>
        <w:pStyle w:val="Heading3"/>
      </w:pPr>
      <w:r>
        <w:rPr>
          <w:rFonts w:ascii="Arial" w:eastAsia="Arial" w:hAnsi="Arial" w:cs="Arial"/>
        </w:rPr>
        <w:t xml:space="preserve"> </w:t>
      </w:r>
      <w:bookmarkStart w:id="123" w:name="_Toc121949465"/>
      <w:bookmarkStart w:id="124" w:name="_Toc122021237"/>
      <w:r>
        <w:t>Secondary Data</w:t>
      </w:r>
      <w:bookmarkEnd w:id="123"/>
      <w:bookmarkEnd w:id="124"/>
      <w:r>
        <w:t xml:space="preserve"> </w:t>
      </w:r>
    </w:p>
    <w:p w14:paraId="6482EAEC" w14:textId="02961451" w:rsidR="00E06902" w:rsidRDefault="00E06902" w:rsidP="00E06902">
      <w:pPr>
        <w:ind w:left="14" w:right="55"/>
        <w:jc w:val="both"/>
      </w:pPr>
      <w:r>
        <w:t xml:space="preserve">In here some important data was collected from different secondary data sources. Previous studies based on </w:t>
      </w:r>
      <w:r w:rsidR="00FB0D80">
        <w:t>social media</w:t>
      </w:r>
      <w:r w:rsidR="00AD654B">
        <w:t xml:space="preserve"> </w:t>
      </w:r>
      <w:r>
        <w:t xml:space="preserve">UGC, and online purchase </w:t>
      </w:r>
      <w:r w:rsidR="00252BD1">
        <w:t>intention</w:t>
      </w:r>
      <w:r>
        <w:t xml:space="preserve"> in online environment and the fashion shopping, therefore previous studies provide the researcher a comprehensive understanding for the conceptualization of the research study. In addition to previous studies, researcher used journal articles, reports and other electronic sources which are related to the research topic. Besides secondary data sources help to construct the study more systematically. Therefore, secondary data sources helped the author get the insights of the sample, study context, construction of the questionnaire and scaling procedures of the study.  </w:t>
      </w:r>
    </w:p>
    <w:p w14:paraId="52960638" w14:textId="77777777" w:rsidR="006C3DD1" w:rsidRDefault="006C3DD1" w:rsidP="00E06902">
      <w:pPr>
        <w:ind w:left="14" w:right="55"/>
        <w:jc w:val="both"/>
      </w:pPr>
    </w:p>
    <w:p w14:paraId="380899A7" w14:textId="7DD6FBB1" w:rsidR="00E06902" w:rsidRPr="004760E7" w:rsidRDefault="00E06902" w:rsidP="00E06902">
      <w:pPr>
        <w:pStyle w:val="Heading2"/>
        <w:ind w:left="84"/>
        <w:rPr>
          <w:sz w:val="28"/>
          <w:szCs w:val="28"/>
        </w:rPr>
      </w:pPr>
      <w:bookmarkStart w:id="125" w:name="_Toc122021238"/>
      <w:r w:rsidRPr="004760E7">
        <w:rPr>
          <w:sz w:val="28"/>
          <w:szCs w:val="28"/>
        </w:rPr>
        <w:t>Questionnaire development</w:t>
      </w:r>
      <w:bookmarkEnd w:id="125"/>
      <w:r w:rsidRPr="004760E7">
        <w:rPr>
          <w:sz w:val="28"/>
          <w:szCs w:val="28"/>
        </w:rPr>
        <w:t xml:space="preserve">  </w:t>
      </w:r>
    </w:p>
    <w:p w14:paraId="3CFB628D" w14:textId="62A32392" w:rsidR="00E06902" w:rsidRDefault="00E06902" w:rsidP="0004656F">
      <w:pPr>
        <w:ind w:left="14" w:right="55"/>
        <w:jc w:val="both"/>
      </w:pPr>
      <w:r>
        <w:t xml:space="preserve">Closed-ended questions were adopted in the questionnaire. It provides respondents specifically limited options and requires them to choose the best suitable response based on their own opinions. Apart from that, simple English was used in the questions to ensure respondents understand the question fully. </w:t>
      </w:r>
      <w:r w:rsidR="0004656F">
        <w:t xml:space="preserve">The questionnaire will include 5 sections. The first section is for the filtered question in order to screening out who are using Facebook and/ or Instagram. Second section is related to general questions which is related to their fashion retail products purchasing and consumption behaviour. Section three based on measurements of social media user generated contents and section four based on online purchase </w:t>
      </w:r>
      <w:r w:rsidR="00252BD1">
        <w:t>intention</w:t>
      </w:r>
      <w:r w:rsidR="0004656F">
        <w:t xml:space="preserve">. The last section will carry out the demographic details of the sample. All the questions are developed according to the indicators which are in operationalization table. </w:t>
      </w:r>
    </w:p>
    <w:p w14:paraId="4725D51F" w14:textId="1EE82FD1" w:rsidR="0004656F" w:rsidRPr="00F14268" w:rsidRDefault="00E06902" w:rsidP="0004656F">
      <w:pPr>
        <w:ind w:left="14" w:right="55"/>
        <w:jc w:val="both"/>
      </w:pPr>
      <w:r>
        <w:t xml:space="preserve">A Pilot test run through WhatsApp and Facebook, initially after the questionnaire was reviewed and changed, to check the response rate and the nature of responses. Hence, the Independent variables contain 11 questions, on the other hand, Dependent variable: Online purchase </w:t>
      </w:r>
      <w:r w:rsidR="00252BD1">
        <w:t>intention</w:t>
      </w:r>
      <w:r>
        <w:t xml:space="preserve"> consists of 4 questions. </w:t>
      </w:r>
    </w:p>
    <w:p w14:paraId="2A9ED3D7" w14:textId="77777777" w:rsidR="00E06902" w:rsidRPr="004760E7" w:rsidRDefault="00E06902" w:rsidP="00E06902">
      <w:pPr>
        <w:pStyle w:val="Heading2"/>
        <w:ind w:left="84"/>
        <w:rPr>
          <w:sz w:val="28"/>
          <w:szCs w:val="28"/>
        </w:rPr>
      </w:pPr>
      <w:bookmarkStart w:id="126" w:name="_Toc122021239"/>
      <w:r w:rsidRPr="004760E7">
        <w:rPr>
          <w:sz w:val="28"/>
          <w:szCs w:val="28"/>
        </w:rPr>
        <w:t>Scaling</w:t>
      </w:r>
      <w:bookmarkEnd w:id="126"/>
      <w:r w:rsidRPr="004760E7">
        <w:rPr>
          <w:sz w:val="28"/>
          <w:szCs w:val="28"/>
        </w:rPr>
        <w:t xml:space="preserve">  </w:t>
      </w:r>
    </w:p>
    <w:p w14:paraId="2A31B37A" w14:textId="776A0E7C" w:rsidR="00E06902" w:rsidRDefault="00E06902" w:rsidP="004668AA">
      <w:pPr>
        <w:spacing w:after="8"/>
        <w:ind w:left="14" w:right="55"/>
        <w:jc w:val="both"/>
      </w:pPr>
      <w:r>
        <w:t xml:space="preserve">All the questions were developed as per the indicators of the operationalization table in chapter three. All questions in part two measured on a </w:t>
      </w:r>
      <w:r w:rsidR="0004656F">
        <w:t>five-point</w:t>
      </w:r>
      <w:r>
        <w:t xml:space="preserve"> Likert scale, which is ranging from 1 to 5 where 1=Strongly Disagree, 5= Strongly Agree. It graphically represent as follows,   </w:t>
      </w:r>
    </w:p>
    <w:p w14:paraId="4FBF1707" w14:textId="77777777" w:rsidR="00E06902" w:rsidRDefault="00E06902" w:rsidP="00E06902">
      <w:pPr>
        <w:spacing w:after="8" w:line="259" w:lineRule="auto"/>
        <w:ind w:left="14" w:right="55"/>
      </w:pPr>
    </w:p>
    <w:tbl>
      <w:tblPr>
        <w:tblStyle w:val="TableGrid0"/>
        <w:tblW w:w="9395" w:type="dxa"/>
        <w:tblInd w:w="163" w:type="dxa"/>
        <w:tblCellMar>
          <w:top w:w="9" w:type="dxa"/>
          <w:left w:w="106" w:type="dxa"/>
          <w:right w:w="90" w:type="dxa"/>
        </w:tblCellMar>
        <w:tblLook w:val="04A0" w:firstRow="1" w:lastRow="0" w:firstColumn="1" w:lastColumn="0" w:noHBand="0" w:noVBand="1"/>
      </w:tblPr>
      <w:tblGrid>
        <w:gridCol w:w="1936"/>
        <w:gridCol w:w="1914"/>
        <w:gridCol w:w="1870"/>
        <w:gridCol w:w="1831"/>
        <w:gridCol w:w="1844"/>
      </w:tblGrid>
      <w:tr w:rsidR="00E06902" w14:paraId="5BB63148" w14:textId="77777777" w:rsidTr="00E06902">
        <w:trPr>
          <w:trHeight w:val="608"/>
        </w:trPr>
        <w:tc>
          <w:tcPr>
            <w:tcW w:w="1936" w:type="dxa"/>
            <w:tcBorders>
              <w:top w:val="single" w:sz="4" w:space="0" w:color="000000"/>
              <w:left w:val="single" w:sz="4" w:space="0" w:color="000000"/>
              <w:bottom w:val="single" w:sz="4" w:space="0" w:color="000000"/>
              <w:right w:val="single" w:sz="4" w:space="0" w:color="000000"/>
            </w:tcBorders>
          </w:tcPr>
          <w:p w14:paraId="70E33ADC" w14:textId="07258F27" w:rsidR="00E06902" w:rsidRPr="00646B9E" w:rsidRDefault="00E06902" w:rsidP="00E06902">
            <w:pPr>
              <w:spacing w:after="97" w:line="259" w:lineRule="auto"/>
              <w:ind w:left="432"/>
              <w:rPr>
                <w:rFonts w:cs="Times New Roman"/>
                <w:szCs w:val="28"/>
              </w:rPr>
            </w:pPr>
            <w:r w:rsidRPr="00646B9E">
              <w:rPr>
                <w:rFonts w:cs="Times New Roman"/>
                <w:szCs w:val="28"/>
              </w:rPr>
              <w:t xml:space="preserve">Strongly </w:t>
            </w:r>
          </w:p>
          <w:p w14:paraId="58560986" w14:textId="47741E32" w:rsidR="00E06902" w:rsidRPr="00646B9E" w:rsidRDefault="0004656F" w:rsidP="0004656F">
            <w:pPr>
              <w:spacing w:after="0" w:line="259" w:lineRule="auto"/>
              <w:ind w:right="84"/>
              <w:rPr>
                <w:rFonts w:cs="Times New Roman"/>
                <w:szCs w:val="28"/>
              </w:rPr>
            </w:pPr>
            <w:r>
              <w:rPr>
                <w:rFonts w:cs="Times New Roman"/>
                <w:szCs w:val="28"/>
              </w:rPr>
              <w:t xml:space="preserve">     </w:t>
            </w:r>
            <w:r w:rsidR="004668AA">
              <w:rPr>
                <w:rFonts w:cs="Times New Roman"/>
                <w:szCs w:val="28"/>
              </w:rPr>
              <w:t>Dis</w:t>
            </w:r>
            <w:r w:rsidR="00E06902" w:rsidRPr="00646B9E">
              <w:rPr>
                <w:rFonts w:cs="Times New Roman"/>
                <w:szCs w:val="28"/>
              </w:rPr>
              <w:t xml:space="preserve">agree </w:t>
            </w:r>
            <w:r w:rsidR="004668AA">
              <w:rPr>
                <w:rFonts w:cs="Times New Roman"/>
                <w:szCs w:val="28"/>
              </w:rPr>
              <w:t>(1)</w:t>
            </w:r>
          </w:p>
        </w:tc>
        <w:tc>
          <w:tcPr>
            <w:tcW w:w="1914" w:type="dxa"/>
            <w:tcBorders>
              <w:top w:val="single" w:sz="4" w:space="0" w:color="000000"/>
              <w:left w:val="single" w:sz="4" w:space="0" w:color="000000"/>
              <w:bottom w:val="single" w:sz="4" w:space="0" w:color="000000"/>
              <w:right w:val="single" w:sz="4" w:space="0" w:color="000000"/>
            </w:tcBorders>
          </w:tcPr>
          <w:p w14:paraId="77B84067" w14:textId="459E7008" w:rsidR="00E06902" w:rsidRPr="00646B9E" w:rsidRDefault="0004656F" w:rsidP="0004656F">
            <w:pPr>
              <w:spacing w:after="0" w:line="259" w:lineRule="auto"/>
              <w:rPr>
                <w:rFonts w:cs="Times New Roman"/>
                <w:szCs w:val="28"/>
              </w:rPr>
            </w:pPr>
            <w:r>
              <w:rPr>
                <w:rFonts w:cs="Times New Roman"/>
                <w:szCs w:val="28"/>
              </w:rPr>
              <w:t xml:space="preserve">    </w:t>
            </w:r>
            <w:r w:rsidR="00E06902" w:rsidRPr="00646B9E">
              <w:rPr>
                <w:rFonts w:cs="Times New Roman"/>
                <w:szCs w:val="28"/>
              </w:rPr>
              <w:t xml:space="preserve">Disagree </w:t>
            </w:r>
            <w:r>
              <w:rPr>
                <w:rFonts w:cs="Times New Roman"/>
                <w:szCs w:val="28"/>
              </w:rPr>
              <w:t>(2)</w:t>
            </w:r>
          </w:p>
        </w:tc>
        <w:tc>
          <w:tcPr>
            <w:tcW w:w="1870" w:type="dxa"/>
            <w:tcBorders>
              <w:top w:val="single" w:sz="4" w:space="0" w:color="000000"/>
              <w:left w:val="single" w:sz="4" w:space="0" w:color="000000"/>
              <w:bottom w:val="single" w:sz="4" w:space="0" w:color="000000"/>
              <w:right w:val="single" w:sz="4" w:space="0" w:color="000000"/>
            </w:tcBorders>
          </w:tcPr>
          <w:p w14:paraId="728BB0BE" w14:textId="382E9CCE" w:rsidR="00E06902" w:rsidRPr="00646B9E" w:rsidRDefault="0004656F" w:rsidP="0004656F">
            <w:pPr>
              <w:spacing w:after="0" w:line="259" w:lineRule="auto"/>
              <w:rPr>
                <w:rFonts w:cs="Times New Roman"/>
                <w:szCs w:val="28"/>
              </w:rPr>
            </w:pPr>
            <w:r>
              <w:rPr>
                <w:rFonts w:cs="Times New Roman"/>
                <w:szCs w:val="28"/>
              </w:rPr>
              <w:t xml:space="preserve">     </w:t>
            </w:r>
            <w:r w:rsidR="00E06902" w:rsidRPr="00646B9E">
              <w:rPr>
                <w:rFonts w:cs="Times New Roman"/>
                <w:szCs w:val="28"/>
              </w:rPr>
              <w:t xml:space="preserve">Neutral </w:t>
            </w:r>
            <w:r>
              <w:rPr>
                <w:rFonts w:cs="Times New Roman"/>
                <w:szCs w:val="28"/>
              </w:rPr>
              <w:t>(3)</w:t>
            </w:r>
          </w:p>
        </w:tc>
        <w:tc>
          <w:tcPr>
            <w:tcW w:w="1831" w:type="dxa"/>
            <w:tcBorders>
              <w:top w:val="single" w:sz="4" w:space="0" w:color="000000"/>
              <w:left w:val="single" w:sz="4" w:space="0" w:color="000000"/>
              <w:bottom w:val="single" w:sz="4" w:space="0" w:color="000000"/>
              <w:right w:val="single" w:sz="4" w:space="0" w:color="000000"/>
            </w:tcBorders>
          </w:tcPr>
          <w:p w14:paraId="740856A4" w14:textId="5BEF9015" w:rsidR="00E06902" w:rsidRPr="00646B9E" w:rsidRDefault="0004656F" w:rsidP="0004656F">
            <w:pPr>
              <w:spacing w:after="0" w:line="259" w:lineRule="auto"/>
              <w:rPr>
                <w:rFonts w:cs="Times New Roman"/>
                <w:szCs w:val="28"/>
              </w:rPr>
            </w:pPr>
            <w:r>
              <w:rPr>
                <w:rFonts w:cs="Times New Roman"/>
                <w:szCs w:val="28"/>
              </w:rPr>
              <w:t xml:space="preserve">      </w:t>
            </w:r>
            <w:r w:rsidR="00E06902" w:rsidRPr="00646B9E">
              <w:rPr>
                <w:rFonts w:cs="Times New Roman"/>
                <w:szCs w:val="28"/>
              </w:rPr>
              <w:t xml:space="preserve">Agree </w:t>
            </w:r>
            <w:r>
              <w:rPr>
                <w:rFonts w:cs="Times New Roman"/>
                <w:szCs w:val="28"/>
              </w:rPr>
              <w:t>(4)</w:t>
            </w:r>
          </w:p>
        </w:tc>
        <w:tc>
          <w:tcPr>
            <w:tcW w:w="1844" w:type="dxa"/>
            <w:tcBorders>
              <w:top w:val="single" w:sz="4" w:space="0" w:color="000000"/>
              <w:left w:val="single" w:sz="4" w:space="0" w:color="000000"/>
              <w:bottom w:val="single" w:sz="4" w:space="0" w:color="000000"/>
              <w:right w:val="single" w:sz="4" w:space="0" w:color="000000"/>
            </w:tcBorders>
          </w:tcPr>
          <w:p w14:paraId="7EF0C7E3" w14:textId="343DF928" w:rsidR="00E06902" w:rsidRPr="00646B9E" w:rsidRDefault="00E06902" w:rsidP="0004656F">
            <w:pPr>
              <w:spacing w:after="97" w:line="259" w:lineRule="auto"/>
              <w:ind w:right="49"/>
              <w:jc w:val="center"/>
              <w:rPr>
                <w:rFonts w:cs="Times New Roman"/>
                <w:szCs w:val="28"/>
              </w:rPr>
            </w:pPr>
            <w:r w:rsidRPr="00646B9E">
              <w:rPr>
                <w:rFonts w:cs="Times New Roman"/>
                <w:szCs w:val="28"/>
              </w:rPr>
              <w:t xml:space="preserve">Strongly </w:t>
            </w:r>
          </w:p>
          <w:p w14:paraId="76314879" w14:textId="48EE1A11" w:rsidR="00E06902" w:rsidRPr="00646B9E" w:rsidRDefault="0004656F" w:rsidP="0004656F">
            <w:pPr>
              <w:spacing w:after="0" w:line="259" w:lineRule="auto"/>
              <w:ind w:right="151"/>
              <w:jc w:val="center"/>
              <w:rPr>
                <w:rFonts w:cs="Times New Roman"/>
                <w:szCs w:val="28"/>
              </w:rPr>
            </w:pPr>
            <w:r>
              <w:rPr>
                <w:rFonts w:cs="Times New Roman"/>
                <w:szCs w:val="28"/>
              </w:rPr>
              <w:t xml:space="preserve">    </w:t>
            </w:r>
            <w:r w:rsidR="00E06902" w:rsidRPr="00646B9E">
              <w:rPr>
                <w:rFonts w:cs="Times New Roman"/>
                <w:szCs w:val="28"/>
              </w:rPr>
              <w:t xml:space="preserve">Agree </w:t>
            </w:r>
            <w:r w:rsidR="004668AA">
              <w:rPr>
                <w:rFonts w:cs="Times New Roman"/>
                <w:szCs w:val="28"/>
              </w:rPr>
              <w:t>(5)</w:t>
            </w:r>
          </w:p>
        </w:tc>
      </w:tr>
      <w:tr w:rsidR="00E06902" w14:paraId="2044465C" w14:textId="77777777" w:rsidTr="00E06902">
        <w:trPr>
          <w:trHeight w:val="443"/>
        </w:trPr>
        <w:tc>
          <w:tcPr>
            <w:tcW w:w="1936" w:type="dxa"/>
            <w:tcBorders>
              <w:top w:val="single" w:sz="4" w:space="0" w:color="000000"/>
              <w:left w:val="single" w:sz="4" w:space="0" w:color="000000"/>
              <w:bottom w:val="single" w:sz="4" w:space="0" w:color="000000"/>
              <w:right w:val="single" w:sz="4" w:space="0" w:color="000000"/>
            </w:tcBorders>
          </w:tcPr>
          <w:p w14:paraId="778D8393" w14:textId="77777777" w:rsidR="00E06902" w:rsidRPr="00646B9E" w:rsidRDefault="00E06902" w:rsidP="00E06902">
            <w:pPr>
              <w:tabs>
                <w:tab w:val="center" w:pos="1032"/>
              </w:tabs>
              <w:spacing w:after="0" w:line="259" w:lineRule="auto"/>
              <w:rPr>
                <w:rFonts w:cs="Times New Roman"/>
                <w:szCs w:val="28"/>
              </w:rPr>
            </w:pPr>
            <w:r w:rsidRPr="00646B9E">
              <w:rPr>
                <w:rFonts w:cs="Times New Roman"/>
                <w:szCs w:val="28"/>
              </w:rPr>
              <w:t xml:space="preserve"> </w:t>
            </w:r>
            <w:r w:rsidRPr="00646B9E">
              <w:rPr>
                <w:rFonts w:cs="Times New Roman"/>
                <w:szCs w:val="28"/>
              </w:rPr>
              <w:tab/>
            </w:r>
            <w:r w:rsidRPr="00646B9E">
              <w:rPr>
                <w:rFonts w:eastAsia="Calibri" w:cs="Times New Roman"/>
                <w:noProof/>
                <w:szCs w:val="28"/>
              </w:rPr>
              <mc:AlternateContent>
                <mc:Choice Requires="wpg">
                  <w:drawing>
                    <wp:inline distT="0" distB="0" distL="0" distR="0" wp14:anchorId="20B7D510" wp14:editId="47758082">
                      <wp:extent cx="227330" cy="201930"/>
                      <wp:effectExtent l="0" t="0" r="0" b="0"/>
                      <wp:docPr id="160330" name="Group 160330"/>
                      <wp:cNvGraphicFramePr/>
                      <a:graphic xmlns:a="http://schemas.openxmlformats.org/drawingml/2006/main">
                        <a:graphicData uri="http://schemas.microsoft.com/office/word/2010/wordprocessingGroup">
                          <wpg:wgp>
                            <wpg:cNvGrpSpPr/>
                            <wpg:grpSpPr>
                              <a:xfrm>
                                <a:off x="0" y="0"/>
                                <a:ext cx="227330" cy="201930"/>
                                <a:chOff x="0" y="0"/>
                                <a:chExt cx="227330" cy="201930"/>
                              </a:xfrm>
                            </wpg:grpSpPr>
                            <wps:wsp>
                              <wps:cNvPr id="19135" name="Shape 19135"/>
                              <wps:cNvSpPr/>
                              <wps:spPr>
                                <a:xfrm>
                                  <a:off x="0" y="0"/>
                                  <a:ext cx="227330" cy="201930"/>
                                </a:xfrm>
                                <a:custGeom>
                                  <a:avLst/>
                                  <a:gdLst/>
                                  <a:ahLst/>
                                  <a:cxnLst/>
                                  <a:rect l="0" t="0" r="0" b="0"/>
                                  <a:pathLst>
                                    <a:path w="227330" h="201930">
                                      <a:moveTo>
                                        <a:pt x="0" y="100965"/>
                                      </a:moveTo>
                                      <a:cubicBezTo>
                                        <a:pt x="0" y="45213"/>
                                        <a:pt x="50927" y="0"/>
                                        <a:pt x="113665" y="0"/>
                                      </a:cubicBezTo>
                                      <a:cubicBezTo>
                                        <a:pt x="176403" y="0"/>
                                        <a:pt x="227330" y="45213"/>
                                        <a:pt x="227330" y="100965"/>
                                      </a:cubicBezTo>
                                      <a:cubicBezTo>
                                        <a:pt x="227330" y="156718"/>
                                        <a:pt x="176403" y="201930"/>
                                        <a:pt x="113665" y="201930"/>
                                      </a:cubicBezTo>
                                      <a:cubicBezTo>
                                        <a:pt x="50927" y="201930"/>
                                        <a:pt x="0" y="156718"/>
                                        <a:pt x="0" y="10096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F1A3FA" id="Group 160330" o:spid="_x0000_s1026" style="width:17.9pt;height:15.9pt;mso-position-horizontal-relative:char;mso-position-vertical-relative:line" coordsize="227330,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">
                      <v:shape id="Shape 19135" o:spid="_x0000_s1027" style="position:absolute;width:227330;height:201930;visibility:visible;mso-wrap-style:square;v-text-anchor:top" coordsize="227330,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" path="m,100965c,45213,50927,,113665,v62738,,113665,45213,113665,100965c227330,156718,176403,201930,113665,201930,50927,201930,,156718,,100965xe" filled="f" strokeweight="1pt">
                        <v:stroke miterlimit="83231f" joinstyle="miter"/>
                        <v:path arrowok="t" textboxrect="0,0,227330,201930"/>
                      </v:shape>
                      <w10:anchorlock/>
                    </v:group>
                  </w:pict>
                </mc:Fallback>
              </mc:AlternateContent>
            </w:r>
          </w:p>
        </w:tc>
        <w:tc>
          <w:tcPr>
            <w:tcW w:w="1914" w:type="dxa"/>
            <w:tcBorders>
              <w:top w:val="single" w:sz="4" w:space="0" w:color="000000"/>
              <w:left w:val="single" w:sz="4" w:space="0" w:color="000000"/>
              <w:bottom w:val="single" w:sz="4" w:space="0" w:color="000000"/>
              <w:right w:val="single" w:sz="4" w:space="0" w:color="000000"/>
            </w:tcBorders>
          </w:tcPr>
          <w:p w14:paraId="0AFD983D" w14:textId="77777777" w:rsidR="00E06902" w:rsidRPr="00646B9E" w:rsidRDefault="00E06902" w:rsidP="00E06902">
            <w:pPr>
              <w:tabs>
                <w:tab w:val="center" w:pos="821"/>
              </w:tabs>
              <w:spacing w:after="0" w:line="259" w:lineRule="auto"/>
              <w:rPr>
                <w:rFonts w:cs="Times New Roman"/>
                <w:szCs w:val="28"/>
              </w:rPr>
            </w:pPr>
            <w:r w:rsidRPr="00646B9E">
              <w:rPr>
                <w:rFonts w:cs="Times New Roman"/>
                <w:szCs w:val="28"/>
              </w:rPr>
              <w:t xml:space="preserve"> </w:t>
            </w:r>
            <w:r w:rsidRPr="00646B9E">
              <w:rPr>
                <w:rFonts w:cs="Times New Roman"/>
                <w:szCs w:val="28"/>
              </w:rPr>
              <w:tab/>
            </w:r>
            <w:r w:rsidRPr="00646B9E">
              <w:rPr>
                <w:rFonts w:eastAsia="Calibri" w:cs="Times New Roman"/>
                <w:noProof/>
                <w:szCs w:val="28"/>
              </w:rPr>
              <mc:AlternateContent>
                <mc:Choice Requires="wpg">
                  <w:drawing>
                    <wp:inline distT="0" distB="0" distL="0" distR="0" wp14:anchorId="01CFCFD3" wp14:editId="1C6487E7">
                      <wp:extent cx="236220" cy="201930"/>
                      <wp:effectExtent l="0" t="0" r="0" b="0"/>
                      <wp:docPr id="160347" name="Group 160347"/>
                      <wp:cNvGraphicFramePr/>
                      <a:graphic xmlns:a="http://schemas.openxmlformats.org/drawingml/2006/main">
                        <a:graphicData uri="http://schemas.microsoft.com/office/word/2010/wordprocessingGroup">
                          <wpg:wgp>
                            <wpg:cNvGrpSpPr/>
                            <wpg:grpSpPr>
                              <a:xfrm>
                                <a:off x="0" y="0"/>
                                <a:ext cx="236220" cy="201930"/>
                                <a:chOff x="0" y="0"/>
                                <a:chExt cx="236220" cy="201930"/>
                              </a:xfrm>
                            </wpg:grpSpPr>
                            <wps:wsp>
                              <wps:cNvPr id="19137" name="Shape 19137"/>
                              <wps:cNvSpPr/>
                              <wps:spPr>
                                <a:xfrm>
                                  <a:off x="0" y="0"/>
                                  <a:ext cx="236220" cy="201930"/>
                                </a:xfrm>
                                <a:custGeom>
                                  <a:avLst/>
                                  <a:gdLst/>
                                  <a:ahLst/>
                                  <a:cxnLst/>
                                  <a:rect l="0" t="0" r="0" b="0"/>
                                  <a:pathLst>
                                    <a:path w="236220" h="201930">
                                      <a:moveTo>
                                        <a:pt x="0" y="100965"/>
                                      </a:moveTo>
                                      <a:cubicBezTo>
                                        <a:pt x="0" y="45213"/>
                                        <a:pt x="52832" y="0"/>
                                        <a:pt x="118110" y="0"/>
                                      </a:cubicBezTo>
                                      <a:cubicBezTo>
                                        <a:pt x="183388" y="0"/>
                                        <a:pt x="236220" y="45213"/>
                                        <a:pt x="236220" y="100965"/>
                                      </a:cubicBezTo>
                                      <a:cubicBezTo>
                                        <a:pt x="236220" y="156718"/>
                                        <a:pt x="183388" y="201930"/>
                                        <a:pt x="118110" y="201930"/>
                                      </a:cubicBezTo>
                                      <a:cubicBezTo>
                                        <a:pt x="52832" y="201930"/>
                                        <a:pt x="0" y="156718"/>
                                        <a:pt x="0" y="10096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25B66C" id="Group 160347" o:spid="_x0000_s1026" style="width:18.6pt;height:15.9pt;mso-position-horizontal-relative:char;mso-position-vertical-relative:line" coordsize="236220,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">
                      <v:shape id="Shape 19137" o:spid="_x0000_s1027" style="position:absolute;width:236220;height:201930;visibility:visible;mso-wrap-style:square;v-text-anchor:top" coordsize="236220,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" path="m,100965c,45213,52832,,118110,v65278,,118110,45213,118110,100965c236220,156718,183388,201930,118110,201930,52832,201930,,156718,,100965xe" filled="f" strokeweight="1pt">
                        <v:stroke miterlimit="83231f" joinstyle="miter"/>
                        <v:path arrowok="t" textboxrect="0,0,236220,201930"/>
                      </v:shape>
                      <w10:anchorlock/>
                    </v:group>
                  </w:pict>
                </mc:Fallback>
              </mc:AlternateContent>
            </w:r>
          </w:p>
        </w:tc>
        <w:tc>
          <w:tcPr>
            <w:tcW w:w="1870" w:type="dxa"/>
            <w:tcBorders>
              <w:top w:val="single" w:sz="4" w:space="0" w:color="000000"/>
              <w:left w:val="single" w:sz="4" w:space="0" w:color="000000"/>
              <w:bottom w:val="single" w:sz="4" w:space="0" w:color="000000"/>
              <w:right w:val="single" w:sz="4" w:space="0" w:color="000000"/>
            </w:tcBorders>
          </w:tcPr>
          <w:p w14:paraId="3DC61D20" w14:textId="77777777" w:rsidR="00E06902" w:rsidRPr="00646B9E" w:rsidRDefault="00E06902" w:rsidP="00E06902">
            <w:pPr>
              <w:tabs>
                <w:tab w:val="center" w:pos="760"/>
              </w:tabs>
              <w:spacing w:after="0" w:line="259" w:lineRule="auto"/>
              <w:rPr>
                <w:rFonts w:cs="Times New Roman"/>
                <w:szCs w:val="28"/>
              </w:rPr>
            </w:pPr>
            <w:r w:rsidRPr="00646B9E">
              <w:rPr>
                <w:rFonts w:cs="Times New Roman"/>
                <w:szCs w:val="28"/>
              </w:rPr>
              <w:t xml:space="preserve"> </w:t>
            </w:r>
            <w:r w:rsidRPr="00646B9E">
              <w:rPr>
                <w:rFonts w:cs="Times New Roman"/>
                <w:szCs w:val="28"/>
              </w:rPr>
              <w:tab/>
            </w:r>
            <w:r w:rsidRPr="00646B9E">
              <w:rPr>
                <w:rFonts w:eastAsia="Calibri" w:cs="Times New Roman"/>
                <w:noProof/>
                <w:szCs w:val="28"/>
              </w:rPr>
              <mc:AlternateContent>
                <mc:Choice Requires="wpg">
                  <w:drawing>
                    <wp:inline distT="0" distB="0" distL="0" distR="0" wp14:anchorId="57BE6FE0" wp14:editId="3FD6D5BE">
                      <wp:extent cx="243205" cy="208280"/>
                      <wp:effectExtent l="0" t="0" r="0" b="0"/>
                      <wp:docPr id="160373" name="Group 160373"/>
                      <wp:cNvGraphicFramePr/>
                      <a:graphic xmlns:a="http://schemas.openxmlformats.org/drawingml/2006/main">
                        <a:graphicData uri="http://schemas.microsoft.com/office/word/2010/wordprocessingGroup">
                          <wpg:wgp>
                            <wpg:cNvGrpSpPr/>
                            <wpg:grpSpPr>
                              <a:xfrm>
                                <a:off x="0" y="0"/>
                                <a:ext cx="243205" cy="208280"/>
                                <a:chOff x="0" y="0"/>
                                <a:chExt cx="243205" cy="208280"/>
                              </a:xfrm>
                            </wpg:grpSpPr>
                            <wps:wsp>
                              <wps:cNvPr id="19139" name="Shape 19139"/>
                              <wps:cNvSpPr/>
                              <wps:spPr>
                                <a:xfrm>
                                  <a:off x="0" y="0"/>
                                  <a:ext cx="243205" cy="208280"/>
                                </a:xfrm>
                                <a:custGeom>
                                  <a:avLst/>
                                  <a:gdLst/>
                                  <a:ahLst/>
                                  <a:cxnLst/>
                                  <a:rect l="0" t="0" r="0" b="0"/>
                                  <a:pathLst>
                                    <a:path w="243205" h="208280">
                                      <a:moveTo>
                                        <a:pt x="0" y="104140"/>
                                      </a:moveTo>
                                      <a:cubicBezTo>
                                        <a:pt x="0" y="46737"/>
                                        <a:pt x="54483" y="0"/>
                                        <a:pt x="121539" y="0"/>
                                      </a:cubicBezTo>
                                      <a:cubicBezTo>
                                        <a:pt x="188722" y="0"/>
                                        <a:pt x="243205" y="46737"/>
                                        <a:pt x="243205" y="104140"/>
                                      </a:cubicBezTo>
                                      <a:cubicBezTo>
                                        <a:pt x="243205" y="161672"/>
                                        <a:pt x="188722" y="208280"/>
                                        <a:pt x="121539" y="208280"/>
                                      </a:cubicBezTo>
                                      <a:cubicBezTo>
                                        <a:pt x="54483" y="208280"/>
                                        <a:pt x="0" y="161672"/>
                                        <a:pt x="0" y="10414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01F326" id="Group 160373" o:spid="_x0000_s1026" style="width:19.15pt;height:16.4pt;mso-position-horizontal-relative:char;mso-position-vertical-relative:line" coordsize="243205,2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">
                      <v:shape id="Shape 19139" o:spid="_x0000_s1027" style="position:absolute;width:243205;height:208280;visibility:visible;mso-wrap-style:square;v-text-anchor:top" coordsize="243205,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" path="m,104140c,46737,54483,,121539,v67183,,121666,46737,121666,104140c243205,161672,188722,208280,121539,208280,54483,208280,,161672,,104140xe" filled="f" strokeweight="1pt">
                        <v:stroke miterlimit="83231f" joinstyle="miter"/>
                        <v:path arrowok="t" textboxrect="0,0,243205,208280"/>
                      </v:shape>
                      <w10:anchorlock/>
                    </v:group>
                  </w:pict>
                </mc:Fallback>
              </mc:AlternateContent>
            </w:r>
          </w:p>
        </w:tc>
        <w:tc>
          <w:tcPr>
            <w:tcW w:w="1831" w:type="dxa"/>
            <w:tcBorders>
              <w:top w:val="single" w:sz="4" w:space="0" w:color="000000"/>
              <w:left w:val="single" w:sz="4" w:space="0" w:color="000000"/>
              <w:bottom w:val="single" w:sz="4" w:space="0" w:color="000000"/>
              <w:right w:val="single" w:sz="4" w:space="0" w:color="000000"/>
            </w:tcBorders>
          </w:tcPr>
          <w:p w14:paraId="74581A9B" w14:textId="77777777" w:rsidR="00E06902" w:rsidRPr="00646B9E" w:rsidRDefault="00E06902" w:rsidP="00E06902">
            <w:pPr>
              <w:tabs>
                <w:tab w:val="center" w:pos="714"/>
              </w:tabs>
              <w:spacing w:after="0" w:line="259" w:lineRule="auto"/>
              <w:rPr>
                <w:rFonts w:cs="Times New Roman"/>
                <w:szCs w:val="28"/>
              </w:rPr>
            </w:pPr>
            <w:r w:rsidRPr="00646B9E">
              <w:rPr>
                <w:rFonts w:cs="Times New Roman"/>
                <w:szCs w:val="28"/>
              </w:rPr>
              <w:t xml:space="preserve"> </w:t>
            </w:r>
            <w:r w:rsidRPr="00646B9E">
              <w:rPr>
                <w:rFonts w:cs="Times New Roman"/>
                <w:szCs w:val="28"/>
              </w:rPr>
              <w:tab/>
            </w:r>
            <w:r w:rsidRPr="00646B9E">
              <w:rPr>
                <w:rFonts w:eastAsia="Calibri" w:cs="Times New Roman"/>
                <w:noProof/>
                <w:szCs w:val="28"/>
              </w:rPr>
              <mc:AlternateContent>
                <mc:Choice Requires="wpg">
                  <w:drawing>
                    <wp:inline distT="0" distB="0" distL="0" distR="0" wp14:anchorId="2FD2AD0C" wp14:editId="404562BA">
                      <wp:extent cx="243205" cy="208280"/>
                      <wp:effectExtent l="0" t="0" r="0" b="0"/>
                      <wp:docPr id="160393" name="Group 160393"/>
                      <wp:cNvGraphicFramePr/>
                      <a:graphic xmlns:a="http://schemas.openxmlformats.org/drawingml/2006/main">
                        <a:graphicData uri="http://schemas.microsoft.com/office/word/2010/wordprocessingGroup">
                          <wpg:wgp>
                            <wpg:cNvGrpSpPr/>
                            <wpg:grpSpPr>
                              <a:xfrm>
                                <a:off x="0" y="0"/>
                                <a:ext cx="243205" cy="208280"/>
                                <a:chOff x="0" y="0"/>
                                <a:chExt cx="243205" cy="208280"/>
                              </a:xfrm>
                            </wpg:grpSpPr>
                            <wps:wsp>
                              <wps:cNvPr id="19141" name="Shape 19141"/>
                              <wps:cNvSpPr/>
                              <wps:spPr>
                                <a:xfrm>
                                  <a:off x="0" y="0"/>
                                  <a:ext cx="243205" cy="208280"/>
                                </a:xfrm>
                                <a:custGeom>
                                  <a:avLst/>
                                  <a:gdLst/>
                                  <a:ahLst/>
                                  <a:cxnLst/>
                                  <a:rect l="0" t="0" r="0" b="0"/>
                                  <a:pathLst>
                                    <a:path w="243205" h="208280">
                                      <a:moveTo>
                                        <a:pt x="0" y="104140"/>
                                      </a:moveTo>
                                      <a:cubicBezTo>
                                        <a:pt x="0" y="46737"/>
                                        <a:pt x="54483" y="0"/>
                                        <a:pt x="121666" y="0"/>
                                      </a:cubicBezTo>
                                      <a:cubicBezTo>
                                        <a:pt x="188722" y="0"/>
                                        <a:pt x="243205" y="46737"/>
                                        <a:pt x="243205" y="104140"/>
                                      </a:cubicBezTo>
                                      <a:cubicBezTo>
                                        <a:pt x="243205" y="161672"/>
                                        <a:pt x="188722" y="208280"/>
                                        <a:pt x="121666" y="208280"/>
                                      </a:cubicBezTo>
                                      <a:cubicBezTo>
                                        <a:pt x="54483" y="208280"/>
                                        <a:pt x="0" y="161672"/>
                                        <a:pt x="0" y="10414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1A595D" id="Group 160393" o:spid="_x0000_s1026" style="width:19.15pt;height:16.4pt;mso-position-horizontal-relative:char;mso-position-vertical-relative:line" coordsize="243205,2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">
                      <v:shape id="Shape 19141" o:spid="_x0000_s1027" style="position:absolute;width:243205;height:208280;visibility:visible;mso-wrap-style:square;v-text-anchor:top" coordsize="243205,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" path="m,104140c,46737,54483,,121666,v67056,,121539,46737,121539,104140c243205,161672,188722,208280,121666,208280,54483,208280,,161672,,104140xe" filled="f" strokeweight="1pt">
                        <v:stroke miterlimit="83231f" joinstyle="miter"/>
                        <v:path arrowok="t" textboxrect="0,0,243205,208280"/>
                      </v:shape>
                      <w10:anchorlock/>
                    </v:group>
                  </w:pict>
                </mc:Fallback>
              </mc:AlternateContent>
            </w:r>
          </w:p>
        </w:tc>
        <w:tc>
          <w:tcPr>
            <w:tcW w:w="1844" w:type="dxa"/>
            <w:tcBorders>
              <w:top w:val="single" w:sz="4" w:space="0" w:color="000000"/>
              <w:left w:val="single" w:sz="4" w:space="0" w:color="000000"/>
              <w:bottom w:val="single" w:sz="4" w:space="0" w:color="000000"/>
              <w:right w:val="single" w:sz="4" w:space="0" w:color="000000"/>
            </w:tcBorders>
          </w:tcPr>
          <w:p w14:paraId="73019F2C" w14:textId="77777777" w:rsidR="00E06902" w:rsidRPr="00646B9E" w:rsidRDefault="00E06902" w:rsidP="00E06902">
            <w:pPr>
              <w:tabs>
                <w:tab w:val="center" w:pos="765"/>
              </w:tabs>
              <w:spacing w:after="0" w:line="259" w:lineRule="auto"/>
              <w:rPr>
                <w:rFonts w:cs="Times New Roman"/>
                <w:szCs w:val="28"/>
              </w:rPr>
            </w:pPr>
            <w:r w:rsidRPr="00646B9E">
              <w:rPr>
                <w:rFonts w:cs="Times New Roman"/>
                <w:szCs w:val="28"/>
              </w:rPr>
              <w:t xml:space="preserve"> </w:t>
            </w:r>
            <w:r w:rsidRPr="00646B9E">
              <w:rPr>
                <w:rFonts w:cs="Times New Roman"/>
                <w:szCs w:val="28"/>
              </w:rPr>
              <w:tab/>
            </w:r>
            <w:r w:rsidRPr="00646B9E">
              <w:rPr>
                <w:rFonts w:eastAsia="Calibri" w:cs="Times New Roman"/>
                <w:noProof/>
                <w:szCs w:val="28"/>
              </w:rPr>
              <mc:AlternateContent>
                <mc:Choice Requires="wpg">
                  <w:drawing>
                    <wp:inline distT="0" distB="0" distL="0" distR="0" wp14:anchorId="40E94A58" wp14:editId="50D5E477">
                      <wp:extent cx="243205" cy="208280"/>
                      <wp:effectExtent l="0" t="0" r="0" b="0"/>
                      <wp:docPr id="160414" name="Group 160414"/>
                      <wp:cNvGraphicFramePr/>
                      <a:graphic xmlns:a="http://schemas.openxmlformats.org/drawingml/2006/main">
                        <a:graphicData uri="http://schemas.microsoft.com/office/word/2010/wordprocessingGroup">
                          <wpg:wgp>
                            <wpg:cNvGrpSpPr/>
                            <wpg:grpSpPr>
                              <a:xfrm>
                                <a:off x="0" y="0"/>
                                <a:ext cx="243205" cy="208280"/>
                                <a:chOff x="0" y="0"/>
                                <a:chExt cx="243205" cy="208280"/>
                              </a:xfrm>
                            </wpg:grpSpPr>
                            <wps:wsp>
                              <wps:cNvPr id="19143" name="Shape 19143"/>
                              <wps:cNvSpPr/>
                              <wps:spPr>
                                <a:xfrm>
                                  <a:off x="0" y="0"/>
                                  <a:ext cx="243205" cy="208280"/>
                                </a:xfrm>
                                <a:custGeom>
                                  <a:avLst/>
                                  <a:gdLst/>
                                  <a:ahLst/>
                                  <a:cxnLst/>
                                  <a:rect l="0" t="0" r="0" b="0"/>
                                  <a:pathLst>
                                    <a:path w="243205" h="208280">
                                      <a:moveTo>
                                        <a:pt x="0" y="104140"/>
                                      </a:moveTo>
                                      <a:cubicBezTo>
                                        <a:pt x="0" y="46737"/>
                                        <a:pt x="54483" y="0"/>
                                        <a:pt x="121539" y="0"/>
                                      </a:cubicBezTo>
                                      <a:cubicBezTo>
                                        <a:pt x="188722" y="0"/>
                                        <a:pt x="243205" y="46737"/>
                                        <a:pt x="243205" y="104140"/>
                                      </a:cubicBezTo>
                                      <a:cubicBezTo>
                                        <a:pt x="243205" y="161672"/>
                                        <a:pt x="188722" y="208280"/>
                                        <a:pt x="121539" y="208280"/>
                                      </a:cubicBezTo>
                                      <a:cubicBezTo>
                                        <a:pt x="54483" y="208280"/>
                                        <a:pt x="0" y="161672"/>
                                        <a:pt x="0" y="10414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9693AD" id="Group 160414" o:spid="_x0000_s1026" style="width:19.15pt;height:16.4pt;mso-position-horizontal-relative:char;mso-position-vertical-relative:line" coordsize="243205,2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">
                      <v:shape id="Shape 19143" o:spid="_x0000_s1027" style="position:absolute;width:243205;height:208280;visibility:visible;mso-wrap-style:square;v-text-anchor:top" coordsize="243205,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" path="m,104140c,46737,54483,,121539,v67183,,121666,46737,121666,104140c243205,161672,188722,208280,121539,208280,54483,208280,,161672,,104140xe" filled="f" strokeweight="1pt">
                        <v:stroke miterlimit="83231f" joinstyle="miter"/>
                        <v:path arrowok="t" textboxrect="0,0,243205,208280"/>
                      </v:shape>
                      <w10:anchorlock/>
                    </v:group>
                  </w:pict>
                </mc:Fallback>
              </mc:AlternateContent>
            </w:r>
          </w:p>
        </w:tc>
      </w:tr>
    </w:tbl>
    <w:p w14:paraId="211DF8D8" w14:textId="77777777" w:rsidR="006C3DD1" w:rsidRDefault="006C3DD1" w:rsidP="00E06902">
      <w:pPr>
        <w:pStyle w:val="ListParagraph"/>
        <w:spacing w:before="120" w:after="120"/>
        <w:jc w:val="both"/>
        <w:rPr>
          <w:rFonts w:cs="Times New Roman"/>
          <w:color w:val="000000" w:themeColor="text1"/>
        </w:rPr>
      </w:pPr>
    </w:p>
    <w:p w14:paraId="54284DC4" w14:textId="3ABA955F" w:rsidR="00915CD6" w:rsidRPr="00915CD6" w:rsidRDefault="00915CD6" w:rsidP="00915CD6">
      <w:pPr>
        <w:pStyle w:val="Heading2"/>
        <w:jc w:val="both"/>
        <w:rPr>
          <w:bCs/>
          <w:sz w:val="28"/>
          <w:szCs w:val="24"/>
        </w:rPr>
      </w:pPr>
      <w:r w:rsidRPr="00915CD6">
        <w:rPr>
          <w:bCs/>
          <w:sz w:val="28"/>
          <w:szCs w:val="24"/>
        </w:rPr>
        <w:t xml:space="preserve"> </w:t>
      </w:r>
      <w:bookmarkStart w:id="127" w:name="_Toc122021240"/>
      <w:r w:rsidRPr="00915CD6">
        <w:rPr>
          <w:bCs/>
          <w:sz w:val="28"/>
          <w:szCs w:val="24"/>
        </w:rPr>
        <w:t>Data analysis technique</w:t>
      </w:r>
      <w:r w:rsidR="0004656F">
        <w:rPr>
          <w:bCs/>
          <w:sz w:val="28"/>
          <w:szCs w:val="24"/>
        </w:rPr>
        <w:t>s</w:t>
      </w:r>
      <w:bookmarkEnd w:id="127"/>
    </w:p>
    <w:p w14:paraId="5B2E77D4" w14:textId="28FFC4C5" w:rsidR="00E06902" w:rsidRPr="00915CD6" w:rsidRDefault="00915CD6" w:rsidP="00915CD6">
      <w:pPr>
        <w:spacing w:before="120" w:after="120"/>
        <w:jc w:val="both"/>
      </w:pPr>
      <w:r>
        <w:t xml:space="preserve">For Data analysis of this research, </w:t>
      </w:r>
      <w:r w:rsidR="0004656F">
        <w:t>researcher will be used</w:t>
      </w:r>
      <w:r>
        <w:t xml:space="preserve"> </w:t>
      </w:r>
      <w:r w:rsidR="00D21202">
        <w:rPr>
          <w:rFonts w:cs="Times New Roman"/>
          <w:szCs w:val="24"/>
        </w:rPr>
        <w:t>the  SPSS 26 data analysis</w:t>
      </w:r>
      <w:r w:rsidR="00D21202">
        <w:rPr>
          <w:rFonts w:cs="Times New Roman"/>
          <w:spacing w:val="-1"/>
          <w:szCs w:val="24"/>
        </w:rPr>
        <w:t xml:space="preserve"> </w:t>
      </w:r>
      <w:r w:rsidR="00D21202">
        <w:rPr>
          <w:rFonts w:cs="Times New Roman"/>
          <w:szCs w:val="24"/>
        </w:rPr>
        <w:t>software.</w:t>
      </w:r>
    </w:p>
    <w:p w14:paraId="26AB769D" w14:textId="1AF222A1" w:rsidR="00915CD6" w:rsidRPr="00915CD6" w:rsidRDefault="00915CD6" w:rsidP="00915CD6">
      <w:pPr>
        <w:pStyle w:val="Heading3"/>
        <w:jc w:val="both"/>
        <w:rPr>
          <w:szCs w:val="22"/>
        </w:rPr>
      </w:pPr>
      <w:bookmarkStart w:id="128" w:name="_Toc121949469"/>
      <w:bookmarkStart w:id="129" w:name="_Toc122021241"/>
      <w:r w:rsidRPr="00915CD6">
        <w:rPr>
          <w:szCs w:val="22"/>
        </w:rPr>
        <w:t>Descriptive statistics</w:t>
      </w:r>
      <w:bookmarkEnd w:id="128"/>
      <w:bookmarkEnd w:id="129"/>
    </w:p>
    <w:p w14:paraId="4353843F" w14:textId="1EB2EC51" w:rsidR="00915CD6" w:rsidRDefault="00915CD6" w:rsidP="00915CD6">
      <w:pPr>
        <w:jc w:val="both"/>
      </w:pPr>
      <w:r>
        <w:t>Descriptive statistics are used to describe the basic features of the data set which is gathered from an experimental study, also it descriptive statistics provide simple summaries about the sample together with simple graphical analysis.it includes</w:t>
      </w:r>
      <w:r w:rsidR="00D30A2B">
        <w:t xml:space="preserve"> </w:t>
      </w:r>
      <w:sdt>
        <w:sdtPr>
          <w:id w:val="2075007025"/>
          <w:citation/>
        </w:sdtPr>
        <w:sdtEndPr/>
        <w:sdtContent>
          <w:r w:rsidR="00D30A2B" w:rsidRPr="005A2CF4">
            <w:rPr>
              <w:rFonts w:cs="Times New Roman"/>
              <w:color w:val="000000" w:themeColor="text1"/>
            </w:rPr>
            <w:fldChar w:fldCharType="begin"/>
          </w:r>
          <w:r w:rsidR="00D30A2B" w:rsidRPr="005A2CF4">
            <w:rPr>
              <w:rFonts w:cs="Times New Roman"/>
              <w:color w:val="000000" w:themeColor="text1"/>
              <w:lang w:val="en-US"/>
            </w:rPr>
            <w:instrText xml:space="preserve"> CITATION Smi10 \l 1033 </w:instrText>
          </w:r>
          <w:r w:rsidR="00D30A2B" w:rsidRPr="005A2CF4">
            <w:rPr>
              <w:rFonts w:cs="Times New Roman"/>
              <w:color w:val="000000" w:themeColor="text1"/>
            </w:rPr>
            <w:fldChar w:fldCharType="separate"/>
          </w:r>
          <w:r w:rsidR="002E284A" w:rsidRPr="002E284A">
            <w:rPr>
              <w:rFonts w:cs="Times New Roman"/>
              <w:noProof/>
              <w:color w:val="000000" w:themeColor="text1"/>
              <w:lang w:val="en-US"/>
            </w:rPr>
            <w:t>( Smith &amp; Albaum, 2010)</w:t>
          </w:r>
          <w:r w:rsidR="00D30A2B" w:rsidRPr="005A2CF4">
            <w:rPr>
              <w:rFonts w:cs="Times New Roman"/>
              <w:color w:val="000000" w:themeColor="text1"/>
            </w:rPr>
            <w:fldChar w:fldCharType="end"/>
          </w:r>
        </w:sdtContent>
      </w:sdt>
      <w:r w:rsidR="00D30A2B">
        <w:t>,</w:t>
      </w:r>
    </w:p>
    <w:p w14:paraId="41BD1D52" w14:textId="261C310F" w:rsidR="00915CD6" w:rsidRDefault="00915CD6" w:rsidP="00915CD6">
      <w:pPr>
        <w:pStyle w:val="ListParagraph"/>
        <w:numPr>
          <w:ilvl w:val="0"/>
          <w:numId w:val="3"/>
        </w:numPr>
        <w:jc w:val="both"/>
      </w:pPr>
      <w:r>
        <w:t xml:space="preserve">Measures of Frequency: (Count, Percent, Frequency): Measures of frequency can be used when it need to find how often a response is given. </w:t>
      </w:r>
    </w:p>
    <w:p w14:paraId="0D96EB94" w14:textId="018560CD" w:rsidR="00915CD6" w:rsidRDefault="00915CD6" w:rsidP="00915CD6">
      <w:pPr>
        <w:pStyle w:val="ListParagraph"/>
        <w:numPr>
          <w:ilvl w:val="0"/>
          <w:numId w:val="3"/>
        </w:numPr>
        <w:jc w:val="both"/>
      </w:pPr>
      <w:r>
        <w:t xml:space="preserve">Measures of Central Tendency (Mean, Median, and Mode): Measures of Central Tendency  helps to find the average or most commonly indicated response </w:t>
      </w:r>
    </w:p>
    <w:p w14:paraId="31C0D885" w14:textId="277AAEAB" w:rsidR="00915CD6" w:rsidRDefault="00915CD6" w:rsidP="00915CD6">
      <w:pPr>
        <w:pStyle w:val="ListParagraph"/>
        <w:numPr>
          <w:ilvl w:val="0"/>
          <w:numId w:val="3"/>
        </w:numPr>
        <w:jc w:val="both"/>
      </w:pPr>
      <w:r>
        <w:t xml:space="preserve">Measures of Dispersion or Variation (Range, Variance, and Standard Deviation): Measures of Dispersion or Variation can be used when it wants to show how "spread out" the data are. It is helpful to know when the data are so spread out that it affects the mean. </w:t>
      </w:r>
    </w:p>
    <w:p w14:paraId="491F8813" w14:textId="193E01BA" w:rsidR="00915CD6" w:rsidRDefault="00915CD6" w:rsidP="00915CD6">
      <w:pPr>
        <w:pStyle w:val="ListParagraph"/>
        <w:numPr>
          <w:ilvl w:val="0"/>
          <w:numId w:val="3"/>
        </w:numPr>
        <w:jc w:val="both"/>
      </w:pPr>
      <w:r>
        <w:t>Measures of Position (Percentile Ranks, Quartile Ranks): Measures of Position describes how scores fall in relation to one another. Relies on standardized scores. Can use this when it needs to compare scores to a normalized score.</w:t>
      </w:r>
    </w:p>
    <w:p w14:paraId="59B421A2" w14:textId="33A323BB" w:rsidR="00915CD6" w:rsidRPr="00915CD6" w:rsidRDefault="00915CD6" w:rsidP="00915CD6">
      <w:pPr>
        <w:pStyle w:val="Heading3"/>
        <w:jc w:val="both"/>
      </w:pPr>
      <w:r w:rsidRPr="00915CD6">
        <w:t xml:space="preserve"> </w:t>
      </w:r>
      <w:bookmarkStart w:id="130" w:name="_Toc121949470"/>
      <w:bookmarkStart w:id="131" w:name="_Toc122021242"/>
      <w:r w:rsidRPr="00915CD6">
        <w:t>Inferential Statistics</w:t>
      </w:r>
      <w:bookmarkEnd w:id="130"/>
      <w:bookmarkEnd w:id="131"/>
    </w:p>
    <w:p w14:paraId="6D9D040A" w14:textId="5FC070B2" w:rsidR="00915CD6" w:rsidRDefault="00915CD6" w:rsidP="00915CD6">
      <w:pPr>
        <w:jc w:val="both"/>
      </w:pPr>
      <w:r>
        <w:t xml:space="preserve">Inferential statistics are used to estimate, predict or generalize from sample to the population. Further, Inferential Statistics investigate questions, models and hypotheses. In a research study inferential statistical methods can be identified as follows </w:t>
      </w:r>
      <w:sdt>
        <w:sdtPr>
          <w:id w:val="1024588949"/>
          <w:citation/>
        </w:sdtPr>
        <w:sdtEndPr/>
        <w:sdtContent>
          <w:r w:rsidR="00D30A2B" w:rsidRPr="005A2CF4">
            <w:rPr>
              <w:rFonts w:cs="Times New Roman"/>
              <w:color w:val="000000" w:themeColor="text1"/>
            </w:rPr>
            <w:fldChar w:fldCharType="begin"/>
          </w:r>
          <w:r w:rsidR="00D30A2B" w:rsidRPr="005A2CF4">
            <w:rPr>
              <w:rFonts w:cs="Times New Roman"/>
              <w:color w:val="000000" w:themeColor="text1"/>
              <w:lang w:val="en-US"/>
            </w:rPr>
            <w:instrText xml:space="preserve"> CITATION Smi10 \l 1033 </w:instrText>
          </w:r>
          <w:r w:rsidR="00D30A2B" w:rsidRPr="005A2CF4">
            <w:rPr>
              <w:rFonts w:cs="Times New Roman"/>
              <w:color w:val="000000" w:themeColor="text1"/>
            </w:rPr>
            <w:fldChar w:fldCharType="separate"/>
          </w:r>
          <w:r w:rsidR="002E284A" w:rsidRPr="002E284A">
            <w:rPr>
              <w:rFonts w:cs="Times New Roman"/>
              <w:noProof/>
              <w:color w:val="000000" w:themeColor="text1"/>
              <w:lang w:val="en-US"/>
            </w:rPr>
            <w:t>( Smith &amp; Albaum, 2010)</w:t>
          </w:r>
          <w:r w:rsidR="00D30A2B" w:rsidRPr="005A2CF4">
            <w:rPr>
              <w:rFonts w:cs="Times New Roman"/>
              <w:color w:val="000000" w:themeColor="text1"/>
            </w:rPr>
            <w:fldChar w:fldCharType="end"/>
          </w:r>
        </w:sdtContent>
      </w:sdt>
      <w:r w:rsidR="00D30A2B">
        <w:t>,</w:t>
      </w:r>
    </w:p>
    <w:p w14:paraId="0AE6B431" w14:textId="073DDDF7" w:rsidR="00915CD6" w:rsidRDefault="00915CD6" w:rsidP="00915CD6">
      <w:pPr>
        <w:pStyle w:val="ListParagraph"/>
        <w:numPr>
          <w:ilvl w:val="0"/>
          <w:numId w:val="17"/>
        </w:numPr>
        <w:jc w:val="both"/>
      </w:pPr>
      <w:r>
        <w:t xml:space="preserve">Linear Regression Analysis: Linear Regression Analysis developed to recognize the effect of numerous variables on the dependent variable. </w:t>
      </w:r>
    </w:p>
    <w:p w14:paraId="1739FD4A" w14:textId="4A722FA7" w:rsidR="00915CD6" w:rsidRDefault="00915CD6" w:rsidP="00915CD6">
      <w:pPr>
        <w:pStyle w:val="ListParagraph"/>
        <w:numPr>
          <w:ilvl w:val="0"/>
          <w:numId w:val="17"/>
        </w:numPr>
        <w:jc w:val="both"/>
      </w:pPr>
      <w:r>
        <w:t xml:space="preserve">Analysis of Variance (ANOVA): Analysis of variance can be identified as a group of statistical models to test if there is a significant difference between means. </w:t>
      </w:r>
    </w:p>
    <w:p w14:paraId="5AC45F1D" w14:textId="3E10F074" w:rsidR="00E06902" w:rsidRDefault="00915CD6" w:rsidP="00915CD6">
      <w:pPr>
        <w:pStyle w:val="ListParagraph"/>
        <w:numPr>
          <w:ilvl w:val="0"/>
          <w:numId w:val="17"/>
        </w:numPr>
        <w:jc w:val="both"/>
      </w:pPr>
      <w:r>
        <w:t>Statistical Significance (T-Test): Statistical significance is used to compare the means of two groups and understand if they are different from each other.</w:t>
      </w:r>
    </w:p>
    <w:p w14:paraId="575A6A8F" w14:textId="32F99A51" w:rsidR="007B6F32" w:rsidRDefault="00915CD6" w:rsidP="008443FD">
      <w:pPr>
        <w:pStyle w:val="ListParagraph"/>
        <w:numPr>
          <w:ilvl w:val="0"/>
          <w:numId w:val="17"/>
        </w:numPr>
        <w:jc w:val="both"/>
      </w:pPr>
      <w:r>
        <w:t>Correlation Analysis: Correlation analysis used to understand the extent to which two variables are dependent on each other. In other words, it helps to measure the strength of any relationship between variables.</w:t>
      </w:r>
    </w:p>
    <w:p w14:paraId="47A69C89" w14:textId="5DD0182C" w:rsidR="00915CD6" w:rsidRPr="00915CD6" w:rsidRDefault="00915CD6" w:rsidP="00915CD6">
      <w:pPr>
        <w:pStyle w:val="Heading2"/>
        <w:rPr>
          <w:bCs/>
          <w:sz w:val="28"/>
          <w:szCs w:val="24"/>
        </w:rPr>
      </w:pPr>
      <w:bookmarkStart w:id="132" w:name="_Toc122021243"/>
      <w:r w:rsidRPr="00915CD6">
        <w:rPr>
          <w:bCs/>
          <w:sz w:val="28"/>
          <w:szCs w:val="24"/>
        </w:rPr>
        <w:t>Chapter Summary</w:t>
      </w:r>
      <w:bookmarkEnd w:id="132"/>
    </w:p>
    <w:p w14:paraId="7FA3D206" w14:textId="30FB246D" w:rsidR="0004656F" w:rsidRPr="006C3DD1" w:rsidRDefault="007B6F32" w:rsidP="00513A0F">
      <w:pPr>
        <w:spacing w:before="120" w:after="120"/>
        <w:jc w:val="both"/>
        <w:rPr>
          <w:rFonts w:cs="Times New Roman"/>
        </w:rPr>
      </w:pPr>
      <w:r>
        <w:t xml:space="preserve">There is used mainly dependent and independent variables to develop hypothesis. mainly Social Media User Generated Contents and purchase intentions are the main variable in this study. Main 3 sub variable have identified in the proposal. Those are derived by sub variables. it’s possible to understand the relationship of selected dependant and independent variable. It is </w:t>
      </w:r>
      <w:r>
        <w:rPr>
          <w:color w:val="000000"/>
          <w:szCs w:val="24"/>
        </w:rPr>
        <w:t xml:space="preserve">Social Media </w:t>
      </w:r>
      <w:r>
        <w:t>User generated content and purchase intention. In this, there is the conceptual framework which is well presented.</w:t>
      </w:r>
      <w:r>
        <w:rPr>
          <w:rFonts w:cs="Times New Roman"/>
        </w:rPr>
        <w:t xml:space="preserve"> </w:t>
      </w:r>
      <w:r>
        <w:t xml:space="preserve">Researcher identified main 15 indicators. Main variables are </w:t>
      </w:r>
      <w:r>
        <w:rPr>
          <w:color w:val="000000"/>
          <w:szCs w:val="24"/>
        </w:rPr>
        <w:t>Social Media</w:t>
      </w:r>
      <w:r>
        <w:t xml:space="preserve"> UGC and purchase intention. This indicator and main 2 variables elaborate well in this operationalization table.</w:t>
      </w:r>
      <w:r w:rsidR="006C3DD1">
        <w:rPr>
          <w:rFonts w:cs="Times New Roman"/>
        </w:rPr>
        <w:t xml:space="preserve"> </w:t>
      </w:r>
      <w:r>
        <w:t xml:space="preserve">In </w:t>
      </w:r>
      <w:r w:rsidR="00C57FB7">
        <w:t>methodology</w:t>
      </w:r>
      <w:r>
        <w:t xml:space="preserve"> it is</w:t>
      </w:r>
      <w:r w:rsidR="00C57FB7">
        <w:t xml:space="preserve"> highlighted as this study employs positivism research philosophy with deductive research approach. Quantitative research design enables to explore the role of user generated content on online purchase intention of retail fashion industry. This study is used the convenience sampling techniques when selecting sample from the population and there are</w:t>
      </w:r>
      <w:r>
        <w:t xml:space="preserve"> 384 </w:t>
      </w:r>
      <w:r w:rsidR="00C57FB7">
        <w:t xml:space="preserve">respondents </w:t>
      </w:r>
      <w:r>
        <w:t>have planned to take</w:t>
      </w:r>
      <w:r w:rsidR="00C57FB7">
        <w:t xml:space="preserve"> as the sample</w:t>
      </w:r>
      <w:r>
        <w:t xml:space="preserve"> and 220 have used for the study</w:t>
      </w:r>
      <w:r w:rsidR="00C57FB7">
        <w:t>. Online survey is used to gather data from respondents as a quantitative data collection method. 15 statements are constructed for the questionnaire in order to test relationship between the 2 main concepts: User generated content, Online purchase intention. SPSS Software is used to analyse research data by testing reliability and validity of the research data, descriptive statistics and hypotheses of the study.</w:t>
      </w:r>
    </w:p>
    <w:p w14:paraId="052B94C0" w14:textId="73F634AE" w:rsidR="00B07AAA" w:rsidRDefault="00B07AAA" w:rsidP="00513A0F">
      <w:pPr>
        <w:spacing w:before="120" w:after="120"/>
        <w:jc w:val="both"/>
      </w:pPr>
    </w:p>
    <w:p w14:paraId="474FFA7C" w14:textId="624949E0" w:rsidR="00B07AAA" w:rsidRDefault="00B07AAA" w:rsidP="00513A0F">
      <w:pPr>
        <w:spacing w:before="120" w:after="120"/>
        <w:jc w:val="both"/>
      </w:pPr>
    </w:p>
    <w:p w14:paraId="30A4069E" w14:textId="1F9EB8FC" w:rsidR="00B07AAA" w:rsidRDefault="00B07AAA" w:rsidP="00513A0F">
      <w:pPr>
        <w:spacing w:before="120" w:after="120"/>
        <w:jc w:val="both"/>
      </w:pPr>
    </w:p>
    <w:p w14:paraId="272B705E" w14:textId="4882914D" w:rsidR="00B07AAA" w:rsidRDefault="00B07AAA" w:rsidP="00513A0F">
      <w:pPr>
        <w:spacing w:before="120" w:after="120"/>
        <w:jc w:val="both"/>
      </w:pPr>
    </w:p>
    <w:p w14:paraId="540D17EE" w14:textId="155BE0F4" w:rsidR="00B07AAA" w:rsidRDefault="00B07AAA" w:rsidP="00513A0F">
      <w:pPr>
        <w:spacing w:before="120" w:after="120"/>
        <w:jc w:val="both"/>
      </w:pPr>
    </w:p>
    <w:p w14:paraId="00D19BCE" w14:textId="0452D2EE" w:rsidR="00B07AAA" w:rsidRDefault="00B07AAA" w:rsidP="00513A0F">
      <w:pPr>
        <w:spacing w:before="120" w:after="120"/>
        <w:jc w:val="both"/>
      </w:pPr>
    </w:p>
    <w:p w14:paraId="7872A490" w14:textId="6120252D" w:rsidR="00B07AAA" w:rsidRDefault="00B07AAA" w:rsidP="00513A0F">
      <w:pPr>
        <w:spacing w:before="120" w:after="120"/>
        <w:jc w:val="both"/>
      </w:pPr>
    </w:p>
    <w:p w14:paraId="293F097D" w14:textId="725BC797" w:rsidR="00B07AAA" w:rsidRDefault="00B07AAA" w:rsidP="00513A0F">
      <w:pPr>
        <w:spacing w:before="120" w:after="120"/>
        <w:jc w:val="both"/>
      </w:pPr>
    </w:p>
    <w:p w14:paraId="4604DB20" w14:textId="43572A6C" w:rsidR="00B07AAA" w:rsidRDefault="00B07AAA" w:rsidP="00513A0F">
      <w:pPr>
        <w:spacing w:before="120" w:after="120"/>
        <w:jc w:val="both"/>
      </w:pPr>
    </w:p>
    <w:p w14:paraId="02035C3C" w14:textId="55F62BF5" w:rsidR="00B07AAA" w:rsidRDefault="00B07AAA" w:rsidP="00513A0F">
      <w:pPr>
        <w:spacing w:before="120" w:after="120"/>
        <w:jc w:val="both"/>
      </w:pPr>
    </w:p>
    <w:p w14:paraId="60013EC1" w14:textId="2AD16069" w:rsidR="00B07AAA" w:rsidRDefault="00B07AAA" w:rsidP="00513A0F">
      <w:pPr>
        <w:spacing w:before="120" w:after="120"/>
        <w:jc w:val="both"/>
      </w:pPr>
    </w:p>
    <w:p w14:paraId="3D6C5E02" w14:textId="015F3F9B" w:rsidR="00B07AAA" w:rsidRDefault="00B07AAA" w:rsidP="00513A0F">
      <w:pPr>
        <w:spacing w:before="120" w:after="120"/>
        <w:jc w:val="both"/>
      </w:pPr>
    </w:p>
    <w:p w14:paraId="3E17DEB9" w14:textId="34C828A4" w:rsidR="00B07AAA" w:rsidRDefault="00B07AAA" w:rsidP="00513A0F">
      <w:pPr>
        <w:spacing w:before="120" w:after="120"/>
        <w:jc w:val="both"/>
      </w:pPr>
    </w:p>
    <w:p w14:paraId="7DCBDAD0" w14:textId="10966975" w:rsidR="00B07AAA" w:rsidRDefault="00B07AAA" w:rsidP="00513A0F">
      <w:pPr>
        <w:spacing w:before="120" w:after="120"/>
        <w:jc w:val="both"/>
      </w:pPr>
    </w:p>
    <w:p w14:paraId="755865C6" w14:textId="5B454694" w:rsidR="00B07AAA" w:rsidRDefault="00B07AAA" w:rsidP="00513A0F">
      <w:pPr>
        <w:spacing w:before="120" w:after="120"/>
        <w:jc w:val="both"/>
      </w:pPr>
    </w:p>
    <w:p w14:paraId="0BB17A1B" w14:textId="32A60539" w:rsidR="00B07AAA" w:rsidRDefault="00B07AAA" w:rsidP="00513A0F">
      <w:pPr>
        <w:spacing w:before="120" w:after="120"/>
        <w:jc w:val="both"/>
      </w:pPr>
    </w:p>
    <w:p w14:paraId="26232404" w14:textId="2D296BCC" w:rsidR="00B07AAA" w:rsidRDefault="00B07AAA" w:rsidP="00513A0F">
      <w:pPr>
        <w:spacing w:before="120" w:after="120"/>
        <w:jc w:val="both"/>
      </w:pPr>
    </w:p>
    <w:p w14:paraId="29192962" w14:textId="455557E3" w:rsidR="00B07AAA" w:rsidRDefault="00B07AAA" w:rsidP="00513A0F">
      <w:pPr>
        <w:spacing w:before="120" w:after="120"/>
        <w:jc w:val="both"/>
      </w:pPr>
    </w:p>
    <w:p w14:paraId="76197DA6" w14:textId="4AF62F82" w:rsidR="00B07AAA" w:rsidRDefault="00B07AAA" w:rsidP="00513A0F">
      <w:pPr>
        <w:spacing w:before="120" w:after="120"/>
        <w:jc w:val="both"/>
      </w:pPr>
    </w:p>
    <w:p w14:paraId="61895EC6" w14:textId="6E05B5E2" w:rsidR="00B07AAA" w:rsidRDefault="00B07AAA" w:rsidP="00513A0F">
      <w:pPr>
        <w:spacing w:before="120" w:after="120"/>
        <w:jc w:val="both"/>
      </w:pPr>
    </w:p>
    <w:p w14:paraId="0970BD68" w14:textId="451EF76D" w:rsidR="00B07AAA" w:rsidRDefault="00B07AAA" w:rsidP="00513A0F">
      <w:pPr>
        <w:spacing w:before="120" w:after="120"/>
        <w:jc w:val="both"/>
      </w:pPr>
    </w:p>
    <w:p w14:paraId="2D2066D8" w14:textId="77777777" w:rsidR="00B07AAA" w:rsidRPr="00D10367" w:rsidRDefault="00B07AAA" w:rsidP="00F5583F">
      <w:pPr>
        <w:jc w:val="center"/>
        <w:rPr>
          <w:rFonts w:eastAsia="SimSun" w:cs="Times New Roman"/>
          <w:b/>
          <w:bCs/>
          <w:sz w:val="20"/>
          <w:szCs w:val="20"/>
        </w:rPr>
      </w:pPr>
      <w:r w:rsidRPr="00D10367">
        <w:rPr>
          <w:rFonts w:eastAsia="SimSun" w:cs="Times New Roman"/>
          <w:b/>
          <w:bCs/>
          <w:sz w:val="32"/>
          <w:szCs w:val="32"/>
        </w:rPr>
        <w:t>CHAPTER 4</w:t>
      </w:r>
    </w:p>
    <w:p w14:paraId="217D99F0" w14:textId="7465F50E" w:rsidR="00B07AAA" w:rsidRPr="00F5583F" w:rsidRDefault="00B07AAA" w:rsidP="00F5583F">
      <w:pPr>
        <w:pStyle w:val="Heading1"/>
        <w:spacing w:before="0"/>
        <w:rPr>
          <w:rFonts w:cs="Times New Roman"/>
          <w:sz w:val="32"/>
        </w:rPr>
      </w:pPr>
      <w:bookmarkStart w:id="133" w:name="_Toc122021244"/>
      <w:r>
        <w:rPr>
          <w:rFonts w:cs="Times New Roman"/>
          <w:sz w:val="32"/>
        </w:rPr>
        <w:t>DATA PRESENTATION AND ANALYSIS</w:t>
      </w:r>
      <w:bookmarkEnd w:id="133"/>
    </w:p>
    <w:p w14:paraId="6A8753F7" w14:textId="2244CC3B" w:rsidR="00B07AAA" w:rsidRDefault="00B07AAA" w:rsidP="00F5583F">
      <w:pPr>
        <w:pStyle w:val="Heading2"/>
        <w:rPr>
          <w:rFonts w:cs="Times New Roman"/>
          <w:sz w:val="28"/>
          <w:szCs w:val="28"/>
        </w:rPr>
      </w:pPr>
      <w:r>
        <w:rPr>
          <w:rFonts w:cs="Times New Roman"/>
          <w:sz w:val="28"/>
          <w:szCs w:val="28"/>
        </w:rPr>
        <w:t xml:space="preserve"> </w:t>
      </w:r>
      <w:bookmarkStart w:id="134" w:name="_Toc122021245"/>
      <w:r>
        <w:rPr>
          <w:rFonts w:cs="Times New Roman"/>
          <w:sz w:val="28"/>
          <w:szCs w:val="28"/>
        </w:rPr>
        <w:t>Chapter Introduction</w:t>
      </w:r>
      <w:bookmarkEnd w:id="134"/>
    </w:p>
    <w:p w14:paraId="626623B8" w14:textId="6106BAE8" w:rsidR="00B07AAA" w:rsidRPr="00F5583F" w:rsidRDefault="00B07AAA" w:rsidP="00F5583F">
      <w:pPr>
        <w:spacing w:before="120" w:after="120"/>
        <w:jc w:val="both"/>
        <w:rPr>
          <w:rFonts w:cs="Times New Roman"/>
          <w:szCs w:val="24"/>
        </w:rPr>
      </w:pPr>
      <w:r>
        <w:rPr>
          <w:rFonts w:cs="Times New Roman"/>
          <w:szCs w:val="24"/>
        </w:rPr>
        <w:t xml:space="preserve">The purpose of this chapter to recognize the key findings and the information that has been collected as results survey questionnaire previous literature reviews and then use that information to solve the research questions realizing the research objectives. As discussed in the methodology chapter, data were collected from 220 respondents in order to investigate the </w:t>
      </w:r>
      <w:r>
        <w:rPr>
          <w:rFonts w:cs="Times New Roman"/>
        </w:rPr>
        <w:t>impact of social media user generated content (UGC) on online purchase intention; with special reference to retail fashion industry, in Sri Lanka</w:t>
      </w:r>
      <w:r>
        <w:rPr>
          <w:rFonts w:cs="Times New Roman"/>
          <w:szCs w:val="24"/>
        </w:rPr>
        <w:t>. Furthermore, chapter presents the details about the Missing values, Distribution of Demographic factors, Descriptive analysis of the independent and dependent variables, correlation analysis and multiple linear regression</w:t>
      </w:r>
      <w:r>
        <w:rPr>
          <w:rFonts w:cs="Times New Roman"/>
          <w:spacing w:val="-4"/>
          <w:szCs w:val="24"/>
        </w:rPr>
        <w:t xml:space="preserve"> </w:t>
      </w:r>
      <w:r>
        <w:rPr>
          <w:rFonts w:cs="Times New Roman"/>
          <w:szCs w:val="24"/>
        </w:rPr>
        <w:t>analysis</w:t>
      </w:r>
      <w:r>
        <w:rPr>
          <w:rFonts w:cs="Times New Roman"/>
          <w:spacing w:val="-3"/>
          <w:szCs w:val="24"/>
        </w:rPr>
        <w:t xml:space="preserve"> </w:t>
      </w:r>
      <w:r>
        <w:rPr>
          <w:rFonts w:cs="Times New Roman"/>
          <w:szCs w:val="24"/>
        </w:rPr>
        <w:t>in</w:t>
      </w:r>
      <w:r>
        <w:rPr>
          <w:rFonts w:cs="Times New Roman"/>
          <w:spacing w:val="-2"/>
          <w:szCs w:val="24"/>
        </w:rPr>
        <w:t xml:space="preserve"> </w:t>
      </w:r>
      <w:r>
        <w:rPr>
          <w:rFonts w:cs="Times New Roman"/>
          <w:szCs w:val="24"/>
        </w:rPr>
        <w:t>order</w:t>
      </w:r>
      <w:r>
        <w:rPr>
          <w:rFonts w:cs="Times New Roman"/>
          <w:spacing w:val="-5"/>
          <w:szCs w:val="24"/>
        </w:rPr>
        <w:t xml:space="preserve"> </w:t>
      </w:r>
      <w:r>
        <w:rPr>
          <w:rFonts w:cs="Times New Roman"/>
          <w:szCs w:val="24"/>
        </w:rPr>
        <w:t>to</w:t>
      </w:r>
      <w:r>
        <w:rPr>
          <w:rFonts w:cs="Times New Roman"/>
          <w:spacing w:val="-2"/>
          <w:szCs w:val="24"/>
        </w:rPr>
        <w:t xml:space="preserve"> </w:t>
      </w:r>
      <w:r>
        <w:rPr>
          <w:rFonts w:cs="Times New Roman"/>
          <w:szCs w:val="24"/>
        </w:rPr>
        <w:t>achieve</w:t>
      </w:r>
      <w:r>
        <w:rPr>
          <w:rFonts w:cs="Times New Roman"/>
          <w:spacing w:val="-5"/>
          <w:szCs w:val="24"/>
        </w:rPr>
        <w:t xml:space="preserve"> </w:t>
      </w:r>
      <w:r>
        <w:rPr>
          <w:rFonts w:cs="Times New Roman"/>
          <w:szCs w:val="24"/>
        </w:rPr>
        <w:t>the</w:t>
      </w:r>
      <w:r>
        <w:rPr>
          <w:rFonts w:cs="Times New Roman"/>
          <w:spacing w:val="-4"/>
          <w:szCs w:val="24"/>
        </w:rPr>
        <w:t xml:space="preserve"> </w:t>
      </w:r>
      <w:r>
        <w:rPr>
          <w:rFonts w:cs="Times New Roman"/>
          <w:szCs w:val="24"/>
        </w:rPr>
        <w:t>research</w:t>
      </w:r>
      <w:r>
        <w:rPr>
          <w:rFonts w:cs="Times New Roman"/>
          <w:spacing w:val="-1"/>
          <w:szCs w:val="24"/>
        </w:rPr>
        <w:t xml:space="preserve"> </w:t>
      </w:r>
      <w:r>
        <w:rPr>
          <w:rFonts w:cs="Times New Roman"/>
          <w:szCs w:val="24"/>
        </w:rPr>
        <w:t>objectives</w:t>
      </w:r>
      <w:r>
        <w:rPr>
          <w:rFonts w:cs="Times New Roman"/>
          <w:spacing w:val="-4"/>
          <w:szCs w:val="24"/>
        </w:rPr>
        <w:t xml:space="preserve"> </w:t>
      </w:r>
      <w:r>
        <w:rPr>
          <w:rFonts w:cs="Times New Roman"/>
          <w:szCs w:val="24"/>
        </w:rPr>
        <w:t>of</w:t>
      </w:r>
      <w:r>
        <w:rPr>
          <w:rFonts w:cs="Times New Roman"/>
          <w:spacing w:val="-4"/>
          <w:szCs w:val="24"/>
        </w:rPr>
        <w:t xml:space="preserve"> </w:t>
      </w:r>
      <w:r>
        <w:rPr>
          <w:rFonts w:cs="Times New Roman"/>
          <w:szCs w:val="24"/>
        </w:rPr>
        <w:t>the</w:t>
      </w:r>
      <w:r>
        <w:rPr>
          <w:rFonts w:cs="Times New Roman"/>
          <w:spacing w:val="-4"/>
          <w:szCs w:val="24"/>
        </w:rPr>
        <w:t xml:space="preserve"> </w:t>
      </w:r>
      <w:r>
        <w:rPr>
          <w:rFonts w:cs="Times New Roman"/>
          <w:szCs w:val="24"/>
        </w:rPr>
        <w:t>study</w:t>
      </w:r>
      <w:r>
        <w:rPr>
          <w:rFonts w:cs="Times New Roman"/>
          <w:spacing w:val="-8"/>
          <w:szCs w:val="24"/>
        </w:rPr>
        <w:t xml:space="preserve"> </w:t>
      </w:r>
      <w:r>
        <w:rPr>
          <w:rFonts w:cs="Times New Roman"/>
          <w:szCs w:val="24"/>
        </w:rPr>
        <w:t>by</w:t>
      </w:r>
      <w:r>
        <w:rPr>
          <w:rFonts w:cs="Times New Roman"/>
          <w:spacing w:val="-6"/>
          <w:szCs w:val="24"/>
        </w:rPr>
        <w:t xml:space="preserve"> </w:t>
      </w:r>
      <w:r>
        <w:rPr>
          <w:rFonts w:cs="Times New Roman"/>
          <w:szCs w:val="24"/>
        </w:rPr>
        <w:t>using</w:t>
      </w:r>
      <w:r>
        <w:rPr>
          <w:rFonts w:cs="Times New Roman"/>
          <w:spacing w:val="-5"/>
          <w:szCs w:val="24"/>
        </w:rPr>
        <w:t xml:space="preserve"> </w:t>
      </w:r>
      <w:r>
        <w:rPr>
          <w:rFonts w:cs="Times New Roman"/>
          <w:szCs w:val="24"/>
        </w:rPr>
        <w:t>the IBM SPSS 26 data analysis</w:t>
      </w:r>
      <w:r>
        <w:rPr>
          <w:rFonts w:cs="Times New Roman"/>
          <w:spacing w:val="-1"/>
          <w:szCs w:val="24"/>
        </w:rPr>
        <w:t xml:space="preserve"> </w:t>
      </w:r>
      <w:r>
        <w:rPr>
          <w:rFonts w:cs="Times New Roman"/>
          <w:szCs w:val="24"/>
        </w:rPr>
        <w:t>software.</w:t>
      </w:r>
    </w:p>
    <w:p w14:paraId="037530E0" w14:textId="42233209" w:rsidR="00B07AAA" w:rsidRDefault="00B07AAA" w:rsidP="00B07AAA">
      <w:pPr>
        <w:pStyle w:val="Heading2"/>
        <w:rPr>
          <w:rFonts w:cs="Times New Roman"/>
          <w:sz w:val="28"/>
          <w:szCs w:val="28"/>
        </w:rPr>
      </w:pPr>
      <w:bookmarkStart w:id="135" w:name="_Toc122021246"/>
      <w:r>
        <w:rPr>
          <w:rFonts w:cs="Times New Roman"/>
          <w:sz w:val="28"/>
          <w:szCs w:val="28"/>
        </w:rPr>
        <w:t>Data Preparation for Analysis</w:t>
      </w:r>
      <w:bookmarkEnd w:id="135"/>
    </w:p>
    <w:p w14:paraId="1832CA1E" w14:textId="5B59C0B4" w:rsidR="00E73931" w:rsidRDefault="00B07AAA" w:rsidP="00F5583F">
      <w:pPr>
        <w:jc w:val="both"/>
        <w:rPr>
          <w:rFonts w:cs="Times New Roman"/>
          <w:szCs w:val="24"/>
        </w:rPr>
      </w:pPr>
      <w:r>
        <w:rPr>
          <w:rFonts w:cs="Times New Roman"/>
          <w:szCs w:val="24"/>
        </w:rPr>
        <w:t>As mentioned in chapter three, data were collected from 220 of individuals. The collected data was scanned for accuracy and precision. As the initial step, data were transcribed into SPSS version 26. After that, outliers were identified. Using several plots, diagrams those outliers were identified from the data set. Finally, 220 responses were forwarded for the final analysis</w:t>
      </w:r>
      <w:r w:rsidR="00F5583F">
        <w:rPr>
          <w:rFonts w:cs="Times New Roman"/>
          <w:szCs w:val="24"/>
        </w:rPr>
        <w:t>.</w:t>
      </w:r>
    </w:p>
    <w:p w14:paraId="4D0BC9B4" w14:textId="77777777" w:rsidR="00B07AAA" w:rsidRDefault="00B07AAA" w:rsidP="00B07AAA">
      <w:pPr>
        <w:pStyle w:val="Heading3"/>
      </w:pPr>
      <w:bookmarkStart w:id="136" w:name="_Toc121949475"/>
      <w:bookmarkStart w:id="137" w:name="_Toc122021247"/>
      <w:r>
        <w:t>Missing Values</w:t>
      </w:r>
      <w:bookmarkEnd w:id="136"/>
      <w:bookmarkEnd w:id="137"/>
    </w:p>
    <w:p w14:paraId="5845EA83" w14:textId="77777777" w:rsidR="00B07AAA" w:rsidRDefault="00B07AAA" w:rsidP="00B07AAA">
      <w:pPr>
        <w:jc w:val="both"/>
        <w:rPr>
          <w:rFonts w:cs="Times New Roman"/>
          <w:szCs w:val="24"/>
        </w:rPr>
      </w:pPr>
      <w:r>
        <w:rPr>
          <w:rFonts w:cs="Times New Roman"/>
          <w:szCs w:val="24"/>
        </w:rPr>
        <w:t>Missing values are values that are completely absent from the data. In SPSS, “missing values” may refer to 2 things:</w:t>
      </w:r>
    </w:p>
    <w:p w14:paraId="0D42818E" w14:textId="77777777" w:rsidR="00B07AAA" w:rsidRPr="00FF55E8" w:rsidRDefault="00B07AAA" w:rsidP="00FF55E8">
      <w:pPr>
        <w:pStyle w:val="ListParagraph"/>
        <w:numPr>
          <w:ilvl w:val="0"/>
          <w:numId w:val="43"/>
        </w:numPr>
        <w:spacing w:before="0" w:after="160"/>
        <w:jc w:val="both"/>
        <w:rPr>
          <w:rFonts w:cs="Times New Roman"/>
          <w:szCs w:val="24"/>
        </w:rPr>
      </w:pPr>
      <w:r w:rsidRPr="00FF55E8">
        <w:rPr>
          <w:rFonts w:cs="Times New Roman"/>
          <w:szCs w:val="24"/>
        </w:rPr>
        <w:t>System missing values are values that are completely absent from the data. They are shown as periods in data view.</w:t>
      </w:r>
    </w:p>
    <w:p w14:paraId="4B70CF85" w14:textId="77777777" w:rsidR="00B07AAA" w:rsidRPr="00FF55E8" w:rsidRDefault="00B07AAA" w:rsidP="00FF55E8">
      <w:pPr>
        <w:pStyle w:val="ListParagraph"/>
        <w:numPr>
          <w:ilvl w:val="0"/>
          <w:numId w:val="43"/>
        </w:numPr>
        <w:spacing w:before="0" w:after="160"/>
        <w:jc w:val="both"/>
        <w:rPr>
          <w:rFonts w:cs="Times New Roman"/>
          <w:szCs w:val="24"/>
        </w:rPr>
      </w:pPr>
      <w:r w:rsidRPr="00FF55E8">
        <w:rPr>
          <w:rFonts w:cs="Times New Roman"/>
          <w:szCs w:val="24"/>
        </w:rPr>
        <w:t>User missing values are values that are invisible while analyzing or editing data. The SPSS user specifies which values -if any- must be excluded.</w:t>
      </w:r>
    </w:p>
    <w:p w14:paraId="41D5FE3A" w14:textId="51415679" w:rsidR="00B07AAA" w:rsidRDefault="00B07AAA" w:rsidP="00B07AAA">
      <w:pPr>
        <w:spacing w:after="80"/>
        <w:jc w:val="both"/>
        <w:rPr>
          <w:rFonts w:cs="Times New Roman"/>
          <w:szCs w:val="24"/>
        </w:rPr>
      </w:pPr>
      <w:r>
        <w:rPr>
          <w:rFonts w:cs="Times New Roman"/>
          <w:szCs w:val="24"/>
        </w:rPr>
        <w:t>The missing values defined as “999” in the data view. So, in this research it does not has any cleaning and missing values because the researcher provide questionnaire</w:t>
      </w:r>
      <w:r w:rsidR="00D21202">
        <w:rPr>
          <w:rFonts w:cs="Times New Roman"/>
          <w:szCs w:val="24"/>
        </w:rPr>
        <w:t xml:space="preserve">. </w:t>
      </w:r>
      <w:r>
        <w:rPr>
          <w:rFonts w:cs="Times New Roman"/>
          <w:szCs w:val="24"/>
        </w:rPr>
        <w:t xml:space="preserve">The researcher has used the frequency Table to present the summary of missing values in Table </w:t>
      </w:r>
      <w:r w:rsidR="00BB6A55">
        <w:rPr>
          <w:rFonts w:cs="Times New Roman"/>
          <w:szCs w:val="24"/>
        </w:rPr>
        <w:t xml:space="preserve">3 </w:t>
      </w:r>
      <w:r>
        <w:rPr>
          <w:rFonts w:cs="Times New Roman"/>
          <w:szCs w:val="24"/>
        </w:rPr>
        <w:t xml:space="preserve"> in the study.</w:t>
      </w:r>
    </w:p>
    <w:p w14:paraId="389CEC58" w14:textId="768669CA" w:rsidR="00A5055B" w:rsidRPr="00A5055B" w:rsidRDefault="00433BC5" w:rsidP="00433BC5">
      <w:pPr>
        <w:pStyle w:val="Caption"/>
        <w:rPr>
          <w:rFonts w:eastAsia="SimSun" w:cs="Times New Roman"/>
        </w:rPr>
      </w:pPr>
      <w:bookmarkStart w:id="138" w:name="_Toc122020832"/>
      <w:bookmarkStart w:id="139" w:name="_Toc122020910"/>
      <w:r>
        <w:t xml:space="preserve">Table </w:t>
      </w:r>
      <w:r>
        <w:fldChar w:fldCharType="begin"/>
      </w:r>
      <w:r>
        <w:instrText xml:space="preserve"> SEQ Table \* ARABIC </w:instrText>
      </w:r>
      <w:r>
        <w:fldChar w:fldCharType="separate"/>
      </w:r>
      <w:r w:rsidR="001268B0">
        <w:rPr>
          <w:noProof/>
        </w:rPr>
        <w:t>3</w:t>
      </w:r>
      <w:r>
        <w:fldChar w:fldCharType="end"/>
      </w:r>
      <w:r>
        <w:t xml:space="preserve">: </w:t>
      </w:r>
      <w:r w:rsidRPr="00C61C83">
        <w:t>Missing value</w:t>
      </w:r>
      <w:r>
        <w:t>s</w:t>
      </w:r>
      <w:bookmarkEnd w:id="138"/>
      <w:bookmarkEnd w:id="139"/>
    </w:p>
    <w:tbl>
      <w:tblPr>
        <w:tblpPr w:leftFromText="180" w:rightFromText="180" w:vertAnchor="text" w:horzAnchor="margin" w:tblpY="345"/>
        <w:tblOverlap w:val="never"/>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4"/>
        <w:gridCol w:w="487"/>
        <w:gridCol w:w="752"/>
        <w:gridCol w:w="752"/>
        <w:gridCol w:w="752"/>
        <w:gridCol w:w="751"/>
        <w:gridCol w:w="751"/>
        <w:gridCol w:w="751"/>
        <w:gridCol w:w="524"/>
        <w:gridCol w:w="619"/>
        <w:gridCol w:w="524"/>
        <w:gridCol w:w="751"/>
        <w:gridCol w:w="751"/>
        <w:gridCol w:w="719"/>
        <w:gridCol w:w="525"/>
      </w:tblGrid>
      <w:tr w:rsidR="00F5583F" w:rsidRPr="00A5055B" w14:paraId="3E257F0D" w14:textId="77777777" w:rsidTr="00FF55E8">
        <w:trPr>
          <w:cantSplit/>
          <w:trHeight w:val="5840"/>
        </w:trPr>
        <w:tc>
          <w:tcPr>
            <w:tcW w:w="861" w:type="dxa"/>
            <w:gridSpan w:val="2"/>
            <w:shd w:val="clear" w:color="auto" w:fill="FFFFFF"/>
            <w:vAlign w:val="center"/>
          </w:tcPr>
          <w:p w14:paraId="7723C402" w14:textId="77777777" w:rsidR="00A5055B" w:rsidRPr="00A5055B" w:rsidRDefault="00A5055B" w:rsidP="00F5583F">
            <w:pPr>
              <w:spacing w:before="0" w:after="160" w:line="259" w:lineRule="auto"/>
              <w:jc w:val="center"/>
              <w:rPr>
                <w:rFonts w:eastAsia="Calibri" w:cs="Times New Roman"/>
                <w:szCs w:val="24"/>
                <w:lang w:val="en-US" w:bidi="ta-IN"/>
              </w:rPr>
            </w:pPr>
          </w:p>
        </w:tc>
        <w:tc>
          <w:tcPr>
            <w:tcW w:w="752" w:type="dxa"/>
            <w:shd w:val="clear" w:color="auto" w:fill="FFFFFF"/>
            <w:vAlign w:val="center"/>
          </w:tcPr>
          <w:p w14:paraId="32236AFA"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Do you use Facebook and/or Instagram? (If Yes please proceed)</w:t>
            </w:r>
          </w:p>
        </w:tc>
        <w:tc>
          <w:tcPr>
            <w:tcW w:w="752" w:type="dxa"/>
            <w:shd w:val="clear" w:color="auto" w:fill="FFFFFF"/>
            <w:vAlign w:val="center"/>
          </w:tcPr>
          <w:p w14:paraId="13CBC22E"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What is the retail fashion store, do you prefer mostly in order to purchase fashion products online?</w:t>
            </w:r>
          </w:p>
        </w:tc>
        <w:tc>
          <w:tcPr>
            <w:tcW w:w="752" w:type="dxa"/>
            <w:shd w:val="clear" w:color="auto" w:fill="FFFFFF"/>
            <w:vAlign w:val="center"/>
          </w:tcPr>
          <w:p w14:paraId="0AE50B86"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How Long you have been using fashion retail products from that brand?</w:t>
            </w:r>
          </w:p>
        </w:tc>
        <w:tc>
          <w:tcPr>
            <w:tcW w:w="751" w:type="dxa"/>
            <w:shd w:val="clear" w:color="auto" w:fill="FFFFFF"/>
            <w:vAlign w:val="center"/>
          </w:tcPr>
          <w:p w14:paraId="0FF7B89F"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Have you ever referred to Social Media User Generated Contents (UGC), before taking a purchase decision in fashion retail products?</w:t>
            </w:r>
          </w:p>
        </w:tc>
        <w:tc>
          <w:tcPr>
            <w:tcW w:w="751" w:type="dxa"/>
            <w:shd w:val="clear" w:color="auto" w:fill="FFFFFF"/>
            <w:vAlign w:val="center"/>
          </w:tcPr>
          <w:p w14:paraId="2D72744B"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Which of the following Social Media platform, do you frequently use to refer User Generated Contents (UGC)?</w:t>
            </w:r>
          </w:p>
        </w:tc>
        <w:tc>
          <w:tcPr>
            <w:tcW w:w="751" w:type="dxa"/>
            <w:shd w:val="clear" w:color="auto" w:fill="FFFFFF"/>
            <w:vAlign w:val="center"/>
          </w:tcPr>
          <w:p w14:paraId="1AE4347E"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What is the content type, you mostly consider to refer information about fashion retail products?</w:t>
            </w:r>
          </w:p>
        </w:tc>
        <w:tc>
          <w:tcPr>
            <w:tcW w:w="524" w:type="dxa"/>
            <w:shd w:val="clear" w:color="auto" w:fill="FFFFFF"/>
            <w:vAlign w:val="center"/>
          </w:tcPr>
          <w:p w14:paraId="3FBE980C"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Gender</w:t>
            </w:r>
          </w:p>
        </w:tc>
        <w:tc>
          <w:tcPr>
            <w:tcW w:w="619" w:type="dxa"/>
            <w:shd w:val="clear" w:color="auto" w:fill="FFFFFF"/>
            <w:vAlign w:val="center"/>
          </w:tcPr>
          <w:p w14:paraId="0DDBC8C6"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Living Area</w:t>
            </w:r>
          </w:p>
        </w:tc>
        <w:tc>
          <w:tcPr>
            <w:tcW w:w="524" w:type="dxa"/>
            <w:shd w:val="clear" w:color="auto" w:fill="FFFFFF"/>
            <w:vAlign w:val="center"/>
          </w:tcPr>
          <w:p w14:paraId="43B20130"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Age</w:t>
            </w:r>
          </w:p>
        </w:tc>
        <w:tc>
          <w:tcPr>
            <w:tcW w:w="751" w:type="dxa"/>
            <w:shd w:val="clear" w:color="auto" w:fill="FFFFFF"/>
            <w:vAlign w:val="center"/>
          </w:tcPr>
          <w:p w14:paraId="1EE45D31"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Employment Status</w:t>
            </w:r>
          </w:p>
        </w:tc>
        <w:tc>
          <w:tcPr>
            <w:tcW w:w="751" w:type="dxa"/>
            <w:shd w:val="clear" w:color="auto" w:fill="FFFFFF"/>
            <w:vAlign w:val="center"/>
          </w:tcPr>
          <w:p w14:paraId="39D7D09B"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Highest Level of education</w:t>
            </w:r>
          </w:p>
        </w:tc>
        <w:tc>
          <w:tcPr>
            <w:tcW w:w="719" w:type="dxa"/>
            <w:shd w:val="clear" w:color="auto" w:fill="FFFFFF"/>
            <w:vAlign w:val="center"/>
          </w:tcPr>
          <w:p w14:paraId="276A9FCE"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Marital status</w:t>
            </w:r>
          </w:p>
        </w:tc>
        <w:tc>
          <w:tcPr>
            <w:tcW w:w="525" w:type="dxa"/>
            <w:shd w:val="clear" w:color="auto" w:fill="FFFFFF"/>
            <w:vAlign w:val="center"/>
          </w:tcPr>
          <w:p w14:paraId="40815EFA"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Income</w:t>
            </w:r>
          </w:p>
        </w:tc>
      </w:tr>
      <w:tr w:rsidR="00F5583F" w:rsidRPr="00A5055B" w14:paraId="17856FAB" w14:textId="77777777" w:rsidTr="00F5583F">
        <w:trPr>
          <w:cantSplit/>
          <w:trHeight w:val="234"/>
        </w:trPr>
        <w:tc>
          <w:tcPr>
            <w:tcW w:w="374" w:type="dxa"/>
            <w:vMerge w:val="restart"/>
            <w:shd w:val="clear" w:color="auto" w:fill="E0E0E0"/>
            <w:vAlign w:val="center"/>
          </w:tcPr>
          <w:p w14:paraId="3F87F495"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N</w:t>
            </w:r>
          </w:p>
        </w:tc>
        <w:tc>
          <w:tcPr>
            <w:tcW w:w="487" w:type="dxa"/>
            <w:shd w:val="clear" w:color="auto" w:fill="E0E0E0"/>
            <w:vAlign w:val="center"/>
          </w:tcPr>
          <w:p w14:paraId="5DBED051"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Valid</w:t>
            </w:r>
          </w:p>
        </w:tc>
        <w:tc>
          <w:tcPr>
            <w:tcW w:w="752" w:type="dxa"/>
            <w:shd w:val="clear" w:color="auto" w:fill="FFFFFF"/>
            <w:vAlign w:val="center"/>
          </w:tcPr>
          <w:p w14:paraId="7C4AAB9B"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2" w:type="dxa"/>
            <w:shd w:val="clear" w:color="auto" w:fill="FFFFFF"/>
            <w:vAlign w:val="center"/>
          </w:tcPr>
          <w:p w14:paraId="57A666FF"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2" w:type="dxa"/>
            <w:shd w:val="clear" w:color="auto" w:fill="FFFFFF"/>
            <w:vAlign w:val="center"/>
          </w:tcPr>
          <w:p w14:paraId="25CA310F"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1" w:type="dxa"/>
            <w:shd w:val="clear" w:color="auto" w:fill="FFFFFF"/>
            <w:vAlign w:val="center"/>
          </w:tcPr>
          <w:p w14:paraId="58C8DFEB"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1" w:type="dxa"/>
            <w:shd w:val="clear" w:color="auto" w:fill="FFFFFF"/>
            <w:vAlign w:val="center"/>
          </w:tcPr>
          <w:p w14:paraId="2D43218C"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1" w:type="dxa"/>
            <w:shd w:val="clear" w:color="auto" w:fill="FFFFFF"/>
            <w:vAlign w:val="center"/>
          </w:tcPr>
          <w:p w14:paraId="036AD646"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524" w:type="dxa"/>
            <w:shd w:val="clear" w:color="auto" w:fill="FFFFFF"/>
            <w:vAlign w:val="center"/>
          </w:tcPr>
          <w:p w14:paraId="34AAE9D0"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619" w:type="dxa"/>
            <w:shd w:val="clear" w:color="auto" w:fill="FFFFFF"/>
            <w:vAlign w:val="center"/>
          </w:tcPr>
          <w:p w14:paraId="1BD894C0"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524" w:type="dxa"/>
            <w:shd w:val="clear" w:color="auto" w:fill="FFFFFF"/>
            <w:vAlign w:val="center"/>
          </w:tcPr>
          <w:p w14:paraId="5ECF4877"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1" w:type="dxa"/>
            <w:shd w:val="clear" w:color="auto" w:fill="FFFFFF"/>
            <w:vAlign w:val="center"/>
          </w:tcPr>
          <w:p w14:paraId="511BD858"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51" w:type="dxa"/>
            <w:shd w:val="clear" w:color="auto" w:fill="FFFFFF"/>
            <w:vAlign w:val="center"/>
          </w:tcPr>
          <w:p w14:paraId="34477D03"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719" w:type="dxa"/>
            <w:shd w:val="clear" w:color="auto" w:fill="FFFFFF"/>
            <w:vAlign w:val="center"/>
          </w:tcPr>
          <w:p w14:paraId="3593BC26"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c>
          <w:tcPr>
            <w:tcW w:w="525" w:type="dxa"/>
            <w:shd w:val="clear" w:color="auto" w:fill="FFFFFF"/>
            <w:vAlign w:val="center"/>
          </w:tcPr>
          <w:p w14:paraId="7FA5D265"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220</w:t>
            </w:r>
          </w:p>
        </w:tc>
      </w:tr>
      <w:tr w:rsidR="00F5583F" w:rsidRPr="00A5055B" w14:paraId="5097B244" w14:textId="77777777" w:rsidTr="00F5583F">
        <w:trPr>
          <w:cantSplit/>
          <w:trHeight w:val="251"/>
        </w:trPr>
        <w:tc>
          <w:tcPr>
            <w:tcW w:w="374" w:type="dxa"/>
            <w:vMerge/>
            <w:shd w:val="clear" w:color="auto" w:fill="E0E0E0"/>
            <w:vAlign w:val="center"/>
          </w:tcPr>
          <w:p w14:paraId="7519BA13" w14:textId="77777777" w:rsidR="00A5055B" w:rsidRPr="00A5055B" w:rsidRDefault="00A5055B" w:rsidP="00F5583F">
            <w:pPr>
              <w:spacing w:before="0" w:after="160" w:line="259" w:lineRule="auto"/>
              <w:jc w:val="center"/>
              <w:rPr>
                <w:rFonts w:eastAsia="Calibri" w:cs="Times New Roman"/>
                <w:szCs w:val="24"/>
                <w:lang w:val="en-US" w:bidi="ta-IN"/>
              </w:rPr>
            </w:pPr>
          </w:p>
        </w:tc>
        <w:tc>
          <w:tcPr>
            <w:tcW w:w="487" w:type="dxa"/>
            <w:shd w:val="clear" w:color="auto" w:fill="E0E0E0"/>
            <w:vAlign w:val="center"/>
          </w:tcPr>
          <w:p w14:paraId="77046BA0"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Missing</w:t>
            </w:r>
          </w:p>
        </w:tc>
        <w:tc>
          <w:tcPr>
            <w:tcW w:w="752" w:type="dxa"/>
            <w:shd w:val="clear" w:color="auto" w:fill="FFFFFF"/>
            <w:vAlign w:val="center"/>
          </w:tcPr>
          <w:p w14:paraId="7FA1DBB9"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2" w:type="dxa"/>
            <w:shd w:val="clear" w:color="auto" w:fill="FFFFFF"/>
            <w:vAlign w:val="center"/>
          </w:tcPr>
          <w:p w14:paraId="7F77391F"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2" w:type="dxa"/>
            <w:shd w:val="clear" w:color="auto" w:fill="FFFFFF"/>
            <w:vAlign w:val="center"/>
          </w:tcPr>
          <w:p w14:paraId="1BD75047"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1" w:type="dxa"/>
            <w:shd w:val="clear" w:color="auto" w:fill="FFFFFF"/>
            <w:vAlign w:val="center"/>
          </w:tcPr>
          <w:p w14:paraId="2E2F6A91"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1" w:type="dxa"/>
            <w:shd w:val="clear" w:color="auto" w:fill="FFFFFF"/>
            <w:vAlign w:val="center"/>
          </w:tcPr>
          <w:p w14:paraId="6C180E0C"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1" w:type="dxa"/>
            <w:shd w:val="clear" w:color="auto" w:fill="FFFFFF"/>
            <w:vAlign w:val="center"/>
          </w:tcPr>
          <w:p w14:paraId="71DFC63C"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524" w:type="dxa"/>
            <w:shd w:val="clear" w:color="auto" w:fill="FFFFFF"/>
            <w:vAlign w:val="center"/>
          </w:tcPr>
          <w:p w14:paraId="30C4F0F2"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619" w:type="dxa"/>
            <w:shd w:val="clear" w:color="auto" w:fill="FFFFFF"/>
            <w:vAlign w:val="center"/>
          </w:tcPr>
          <w:p w14:paraId="0E5C4537"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524" w:type="dxa"/>
            <w:shd w:val="clear" w:color="auto" w:fill="FFFFFF"/>
            <w:vAlign w:val="center"/>
          </w:tcPr>
          <w:p w14:paraId="04D80588"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1" w:type="dxa"/>
            <w:shd w:val="clear" w:color="auto" w:fill="FFFFFF"/>
            <w:vAlign w:val="center"/>
          </w:tcPr>
          <w:p w14:paraId="6E58EEDF"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51" w:type="dxa"/>
            <w:shd w:val="clear" w:color="auto" w:fill="FFFFFF"/>
            <w:vAlign w:val="center"/>
          </w:tcPr>
          <w:p w14:paraId="64D0D141"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719" w:type="dxa"/>
            <w:shd w:val="clear" w:color="auto" w:fill="FFFFFF"/>
            <w:vAlign w:val="center"/>
          </w:tcPr>
          <w:p w14:paraId="39F88859"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c>
          <w:tcPr>
            <w:tcW w:w="525" w:type="dxa"/>
            <w:shd w:val="clear" w:color="auto" w:fill="FFFFFF"/>
            <w:vAlign w:val="center"/>
          </w:tcPr>
          <w:p w14:paraId="0E93A117" w14:textId="77777777" w:rsidR="00A5055B" w:rsidRPr="00A5055B" w:rsidRDefault="00A5055B" w:rsidP="00F5583F">
            <w:pPr>
              <w:spacing w:before="0" w:after="160" w:line="259" w:lineRule="auto"/>
              <w:jc w:val="center"/>
              <w:rPr>
                <w:rFonts w:eastAsia="Calibri" w:cs="Times New Roman"/>
                <w:szCs w:val="24"/>
                <w:lang w:val="en-US" w:bidi="ta-IN"/>
              </w:rPr>
            </w:pPr>
            <w:r w:rsidRPr="00A5055B">
              <w:rPr>
                <w:rFonts w:eastAsia="Calibri" w:cs="Times New Roman"/>
                <w:szCs w:val="24"/>
                <w:lang w:val="en-US" w:bidi="ta-IN"/>
              </w:rPr>
              <w:t>0</w:t>
            </w:r>
          </w:p>
        </w:tc>
      </w:tr>
    </w:tbl>
    <w:p w14:paraId="7F53323E" w14:textId="0B45AB16" w:rsidR="00B07AAA" w:rsidRDefault="00B07AAA" w:rsidP="00B07AAA">
      <w:pPr>
        <w:rPr>
          <w:rFonts w:eastAsia="SimSun" w:cs="Times New Roman"/>
        </w:rPr>
      </w:pPr>
      <w:r>
        <w:rPr>
          <w:rFonts w:eastAsia="SimSun" w:cs="Times New Roman"/>
        </w:rPr>
        <w:t xml:space="preserve">Source: </w:t>
      </w:r>
      <w:r w:rsidR="00D21202">
        <w:rPr>
          <w:rFonts w:eastAsia="SimSun" w:cs="Times New Roman"/>
        </w:rPr>
        <w:t>Data Survey 2022</w:t>
      </w:r>
    </w:p>
    <w:p w14:paraId="76B3E6A1" w14:textId="642C8797" w:rsidR="00D21202" w:rsidRDefault="00B07AAA" w:rsidP="00B07AAA">
      <w:pPr>
        <w:rPr>
          <w:rFonts w:cs="Times New Roman"/>
          <w:szCs w:val="24"/>
        </w:rPr>
      </w:pPr>
      <w:r>
        <w:rPr>
          <w:rFonts w:cs="Times New Roman"/>
          <w:szCs w:val="24"/>
        </w:rPr>
        <w:t>In this data analysis missing values are zero. All string values, including null or blank values, are considered to be valid unless explicitly define them as missing.</w:t>
      </w:r>
    </w:p>
    <w:p w14:paraId="70D2A3A0" w14:textId="5B7AB2FA" w:rsidR="00B07AAA" w:rsidRDefault="00B07AAA" w:rsidP="00B07AAA">
      <w:pPr>
        <w:pStyle w:val="Heading2"/>
        <w:rPr>
          <w:rFonts w:cs="Times New Roman"/>
          <w:sz w:val="28"/>
          <w:szCs w:val="28"/>
        </w:rPr>
      </w:pPr>
      <w:bookmarkStart w:id="140" w:name="_Toc122021248"/>
      <w:r>
        <w:rPr>
          <w:rFonts w:cs="Times New Roman"/>
          <w:sz w:val="28"/>
          <w:szCs w:val="28"/>
        </w:rPr>
        <w:t>Descriptive Data analysis</w:t>
      </w:r>
      <w:bookmarkEnd w:id="140"/>
    </w:p>
    <w:p w14:paraId="5BDC17DA" w14:textId="77777777" w:rsidR="00B07AAA" w:rsidRDefault="00B07AAA" w:rsidP="00B07AAA">
      <w:pPr>
        <w:jc w:val="both"/>
        <w:rPr>
          <w:rFonts w:eastAsia="SimSun" w:cs="Times New Roman"/>
          <w:szCs w:val="24"/>
        </w:rPr>
      </w:pPr>
      <w:r>
        <w:rPr>
          <w:rFonts w:eastAsia="SimSun" w:cs="Times New Roman"/>
          <w:szCs w:val="24"/>
        </w:rPr>
        <w:t>The present study has used descriptive techniques to analyze the basic information which was collected from respondents. It has used in order to identify the overview of the profiles of respondents in the study.</w:t>
      </w:r>
    </w:p>
    <w:p w14:paraId="19291B6A" w14:textId="32D6FDFF" w:rsidR="00D21202" w:rsidRPr="00D21202" w:rsidRDefault="00B07AAA" w:rsidP="00D21202">
      <w:pPr>
        <w:pStyle w:val="Heading3"/>
      </w:pPr>
      <w:bookmarkStart w:id="141" w:name="_Toc122021249"/>
      <w:r>
        <w:t>4.3.1. Frequency distribution analysis of respondents by their personal characteristics</w:t>
      </w:r>
      <w:bookmarkEnd w:id="141"/>
    </w:p>
    <w:p w14:paraId="14F648F2" w14:textId="77777777" w:rsidR="00C90A20" w:rsidRPr="00C90A20" w:rsidRDefault="00C90A20" w:rsidP="00C90A20">
      <w:pPr>
        <w:pStyle w:val="ListParagraph"/>
        <w:numPr>
          <w:ilvl w:val="0"/>
          <w:numId w:val="41"/>
        </w:numPr>
        <w:jc w:val="both"/>
        <w:rPr>
          <w:rFonts w:eastAsia="SimSun" w:cs="Times New Roman"/>
          <w:b/>
          <w:bCs/>
        </w:rPr>
      </w:pPr>
      <w:r w:rsidRPr="00C90A20">
        <w:rPr>
          <w:rFonts w:eastAsia="SimSun"/>
          <w:b/>
          <w:bCs/>
        </w:rPr>
        <w:t>Analysis of content refer platforms</w:t>
      </w:r>
      <w:r w:rsidRPr="00C90A20">
        <w:rPr>
          <w:rFonts w:eastAsia="SimSun" w:cs="Times New Roman"/>
          <w:b/>
          <w:bCs/>
        </w:rPr>
        <w:t xml:space="preserve"> </w:t>
      </w:r>
    </w:p>
    <w:p w14:paraId="211FA706" w14:textId="03E2D3B7" w:rsidR="00B07AAA" w:rsidRDefault="006B1AC1" w:rsidP="006B1AC1">
      <w:pPr>
        <w:pStyle w:val="Caption"/>
        <w:rPr>
          <w:rFonts w:eastAsia="SimSun" w:cs="Times New Roman"/>
        </w:rPr>
      </w:pPr>
      <w:bookmarkStart w:id="142" w:name="_Toc122020833"/>
      <w:bookmarkStart w:id="143" w:name="_Toc122020911"/>
      <w:r>
        <w:t xml:space="preserve">Table </w:t>
      </w:r>
      <w:r>
        <w:fldChar w:fldCharType="begin"/>
      </w:r>
      <w:r>
        <w:instrText xml:space="preserve"> SEQ Table \* ARABIC </w:instrText>
      </w:r>
      <w:r>
        <w:fldChar w:fldCharType="separate"/>
      </w:r>
      <w:r w:rsidR="001268B0">
        <w:rPr>
          <w:noProof/>
        </w:rPr>
        <w:t>4</w:t>
      </w:r>
      <w:r>
        <w:fldChar w:fldCharType="end"/>
      </w:r>
      <w:r>
        <w:t xml:space="preserve"> : </w:t>
      </w:r>
      <w:r w:rsidRPr="00EB5AC5">
        <w:t>Analysis of content refer platforms</w:t>
      </w:r>
      <w:bookmarkEnd w:id="142"/>
      <w:bookmarkEnd w:id="143"/>
    </w:p>
    <w:tbl>
      <w:tblPr>
        <w:tblW w:w="85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9"/>
        <w:gridCol w:w="970"/>
        <w:gridCol w:w="1533"/>
        <w:gridCol w:w="1352"/>
        <w:gridCol w:w="1835"/>
        <w:gridCol w:w="1937"/>
      </w:tblGrid>
      <w:tr w:rsidR="002568F4" w:rsidRPr="002568F4" w14:paraId="48D1AB6F" w14:textId="77777777" w:rsidTr="00F5583F">
        <w:trPr>
          <w:cantSplit/>
          <w:trHeight w:val="715"/>
          <w:jc w:val="center"/>
        </w:trPr>
        <w:tc>
          <w:tcPr>
            <w:tcW w:w="193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55AFA12"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533" w:type="dxa"/>
            <w:tcBorders>
              <w:top w:val="single" w:sz="4" w:space="0" w:color="auto"/>
              <w:left w:val="single" w:sz="4" w:space="0" w:color="auto"/>
              <w:bottom w:val="single" w:sz="4" w:space="0" w:color="auto"/>
              <w:right w:val="single" w:sz="4" w:space="0" w:color="auto"/>
            </w:tcBorders>
            <w:shd w:val="clear" w:color="auto" w:fill="FFFFFF"/>
            <w:vAlign w:val="center"/>
          </w:tcPr>
          <w:p w14:paraId="4E3852E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Frequency</w:t>
            </w:r>
          </w:p>
        </w:tc>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61D1B4B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Percent</w:t>
            </w:r>
          </w:p>
        </w:tc>
        <w:tc>
          <w:tcPr>
            <w:tcW w:w="1835" w:type="dxa"/>
            <w:tcBorders>
              <w:top w:val="single" w:sz="4" w:space="0" w:color="auto"/>
              <w:left w:val="single" w:sz="4" w:space="0" w:color="auto"/>
              <w:bottom w:val="single" w:sz="4" w:space="0" w:color="auto"/>
              <w:right w:val="single" w:sz="4" w:space="0" w:color="auto"/>
            </w:tcBorders>
            <w:shd w:val="clear" w:color="auto" w:fill="FFFFFF"/>
            <w:vAlign w:val="center"/>
          </w:tcPr>
          <w:p w14:paraId="450DFAC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Valid Percent</w:t>
            </w:r>
          </w:p>
        </w:tc>
        <w:tc>
          <w:tcPr>
            <w:tcW w:w="1937" w:type="dxa"/>
            <w:tcBorders>
              <w:top w:val="single" w:sz="4" w:space="0" w:color="auto"/>
              <w:left w:val="single" w:sz="4" w:space="0" w:color="auto"/>
              <w:bottom w:val="single" w:sz="4" w:space="0" w:color="auto"/>
              <w:right w:val="single" w:sz="4" w:space="0" w:color="auto"/>
            </w:tcBorders>
            <w:shd w:val="clear" w:color="auto" w:fill="FFFFFF"/>
            <w:vAlign w:val="center"/>
          </w:tcPr>
          <w:p w14:paraId="4459EC7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Cumulative Percent</w:t>
            </w:r>
          </w:p>
        </w:tc>
      </w:tr>
      <w:tr w:rsidR="002568F4" w:rsidRPr="002568F4" w14:paraId="3BC1C0D4" w14:textId="77777777" w:rsidTr="00F5583F">
        <w:trPr>
          <w:cantSplit/>
          <w:trHeight w:val="441"/>
          <w:jc w:val="center"/>
        </w:trPr>
        <w:tc>
          <w:tcPr>
            <w:tcW w:w="969" w:type="dxa"/>
            <w:tcBorders>
              <w:top w:val="single" w:sz="4" w:space="0" w:color="auto"/>
              <w:left w:val="single" w:sz="4" w:space="0" w:color="auto"/>
              <w:bottom w:val="single" w:sz="4" w:space="0" w:color="auto"/>
              <w:right w:val="single" w:sz="4" w:space="0" w:color="auto"/>
            </w:tcBorders>
            <w:shd w:val="clear" w:color="auto" w:fill="E0E0E0"/>
            <w:vAlign w:val="center"/>
          </w:tcPr>
          <w:p w14:paraId="2EAA941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Valid</w:t>
            </w:r>
          </w:p>
        </w:tc>
        <w:tc>
          <w:tcPr>
            <w:tcW w:w="969" w:type="dxa"/>
            <w:tcBorders>
              <w:top w:val="single" w:sz="4" w:space="0" w:color="auto"/>
              <w:left w:val="single" w:sz="4" w:space="0" w:color="auto"/>
              <w:bottom w:val="single" w:sz="4" w:space="0" w:color="auto"/>
              <w:right w:val="single" w:sz="4" w:space="0" w:color="auto"/>
            </w:tcBorders>
            <w:shd w:val="clear" w:color="auto" w:fill="E0E0E0"/>
            <w:vAlign w:val="center"/>
          </w:tcPr>
          <w:p w14:paraId="6101381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Yes</w:t>
            </w:r>
          </w:p>
        </w:tc>
        <w:tc>
          <w:tcPr>
            <w:tcW w:w="1533" w:type="dxa"/>
            <w:tcBorders>
              <w:top w:val="single" w:sz="4" w:space="0" w:color="auto"/>
              <w:left w:val="single" w:sz="4" w:space="0" w:color="auto"/>
              <w:bottom w:val="single" w:sz="4" w:space="0" w:color="auto"/>
              <w:right w:val="single" w:sz="4" w:space="0" w:color="auto"/>
            </w:tcBorders>
            <w:shd w:val="clear" w:color="auto" w:fill="FFFFFF"/>
            <w:vAlign w:val="center"/>
          </w:tcPr>
          <w:p w14:paraId="06D1812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352" w:type="dxa"/>
            <w:tcBorders>
              <w:top w:val="single" w:sz="4" w:space="0" w:color="auto"/>
              <w:left w:val="single" w:sz="4" w:space="0" w:color="auto"/>
              <w:bottom w:val="single" w:sz="4" w:space="0" w:color="auto"/>
              <w:right w:val="single" w:sz="4" w:space="0" w:color="auto"/>
            </w:tcBorders>
            <w:shd w:val="clear" w:color="auto" w:fill="FFFFFF"/>
            <w:vAlign w:val="center"/>
          </w:tcPr>
          <w:p w14:paraId="2E53A05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100.0</w:t>
            </w:r>
          </w:p>
        </w:tc>
        <w:tc>
          <w:tcPr>
            <w:tcW w:w="1835" w:type="dxa"/>
            <w:tcBorders>
              <w:top w:val="single" w:sz="4" w:space="0" w:color="auto"/>
              <w:left w:val="single" w:sz="4" w:space="0" w:color="auto"/>
              <w:bottom w:val="single" w:sz="4" w:space="0" w:color="auto"/>
              <w:right w:val="single" w:sz="4" w:space="0" w:color="auto"/>
            </w:tcBorders>
            <w:shd w:val="clear" w:color="auto" w:fill="FFFFFF"/>
            <w:vAlign w:val="center"/>
          </w:tcPr>
          <w:p w14:paraId="593BCD4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100.0</w:t>
            </w:r>
          </w:p>
        </w:tc>
        <w:tc>
          <w:tcPr>
            <w:tcW w:w="1937" w:type="dxa"/>
            <w:tcBorders>
              <w:top w:val="single" w:sz="4" w:space="0" w:color="auto"/>
              <w:left w:val="single" w:sz="4" w:space="0" w:color="auto"/>
              <w:bottom w:val="single" w:sz="4" w:space="0" w:color="auto"/>
              <w:right w:val="single" w:sz="4" w:space="0" w:color="auto"/>
            </w:tcBorders>
            <w:shd w:val="clear" w:color="auto" w:fill="FFFFFF"/>
            <w:vAlign w:val="center"/>
          </w:tcPr>
          <w:p w14:paraId="663FE1A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100.0</w:t>
            </w:r>
          </w:p>
        </w:tc>
      </w:tr>
    </w:tbl>
    <w:p w14:paraId="77EC4BA0" w14:textId="3693B6F1" w:rsidR="00D21202" w:rsidRDefault="00B07AAA" w:rsidP="00B07AAA">
      <w:pPr>
        <w:rPr>
          <w:rFonts w:eastAsia="SimSun" w:cs="Times New Roman"/>
        </w:rPr>
      </w:pPr>
      <w:r>
        <w:rPr>
          <w:rFonts w:eastAsia="SimSun" w:cs="Times New Roman"/>
        </w:rPr>
        <w:t xml:space="preserve">Source: </w:t>
      </w:r>
      <w:r w:rsidR="00D21202">
        <w:rPr>
          <w:rFonts w:eastAsia="SimSun" w:cs="Times New Roman"/>
        </w:rPr>
        <w:t>Data Survey 2022</w:t>
      </w:r>
    </w:p>
    <w:p w14:paraId="713110E4" w14:textId="3D1C50D1" w:rsidR="008C46DF" w:rsidRDefault="00A501B7" w:rsidP="00A501B7">
      <w:pPr>
        <w:pStyle w:val="Caption"/>
      </w:pPr>
      <w:bookmarkStart w:id="144" w:name="_Toc122018270"/>
      <w:bookmarkStart w:id="145" w:name="_Toc122018372"/>
      <w:r>
        <w:t xml:space="preserve">Figure </w:t>
      </w:r>
      <w:r>
        <w:fldChar w:fldCharType="begin"/>
      </w:r>
      <w:r>
        <w:instrText xml:space="preserve"> SEQ Figure \* ARABIC </w:instrText>
      </w:r>
      <w:r>
        <w:fldChar w:fldCharType="separate"/>
      </w:r>
      <w:r w:rsidR="00471F61">
        <w:rPr>
          <w:noProof/>
        </w:rPr>
        <w:t>4</w:t>
      </w:r>
      <w:r>
        <w:fldChar w:fldCharType="end"/>
      </w:r>
      <w:r>
        <w:t xml:space="preserve"> : </w:t>
      </w:r>
      <w:r w:rsidRPr="00EA53C3">
        <w:t>- Analysis of content refer platforms</w:t>
      </w:r>
      <w:bookmarkEnd w:id="144"/>
      <w:bookmarkEnd w:id="145"/>
    </w:p>
    <w:p w14:paraId="48BC7C0D" w14:textId="0FA7094E" w:rsidR="00074FCA" w:rsidRPr="001800BF" w:rsidRDefault="001800BF" w:rsidP="001800BF">
      <w:pPr>
        <w:jc w:val="center"/>
        <w:rPr>
          <w:rFonts w:eastAsia="SimSun" w:cs="Times New Roman"/>
        </w:rPr>
      </w:pPr>
      <w:r w:rsidRPr="001800BF">
        <w:rPr>
          <w:rFonts w:eastAsia="SimSun" w:cs="Times New Roman"/>
          <w:noProof/>
        </w:rPr>
        <mc:AlternateContent>
          <mc:Choice Requires="wps">
            <w:drawing>
              <wp:anchor distT="45720" distB="45720" distL="114300" distR="114300" simplePos="0" relativeHeight="251725824" behindDoc="0" locked="0" layoutInCell="1" allowOverlap="1" wp14:anchorId="161CA166" wp14:editId="732D301E">
                <wp:simplePos x="0" y="0"/>
                <wp:positionH relativeFrom="column">
                  <wp:posOffset>-35671</wp:posOffset>
                </wp:positionH>
                <wp:positionV relativeFrom="paragraph">
                  <wp:posOffset>3236700</wp:posOffset>
                </wp:positionV>
                <wp:extent cx="2360930" cy="532130"/>
                <wp:effectExtent l="0" t="0" r="228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2130"/>
                        </a:xfrm>
                        <a:prstGeom prst="rect">
                          <a:avLst/>
                        </a:prstGeom>
                        <a:solidFill>
                          <a:srgbClr val="FFFFFF"/>
                        </a:solidFill>
                        <a:ln w="9525">
                          <a:solidFill>
                            <a:schemeClr val="bg1"/>
                          </a:solidFill>
                          <a:miter lim="800000"/>
                          <a:headEnd/>
                          <a:tailEnd/>
                        </a:ln>
                      </wps:spPr>
                      <wps:txbx>
                        <w:txbxContent>
                          <w:p w14:paraId="78D23544" w14:textId="334CCD4E" w:rsidR="005156AE" w:rsidRDefault="005156AE" w:rsidP="001800BF">
                            <w:pPr>
                              <w:jc w:val="both"/>
                              <w:rPr>
                                <w:rFonts w:eastAsia="SimSun" w:cs="Times New Roman"/>
                              </w:rPr>
                            </w:pPr>
                            <w:r>
                              <w:rPr>
                                <w:rFonts w:eastAsia="SimSun" w:cs="Times New Roman"/>
                              </w:rPr>
                              <w:t>Source: Data Survey 2022</w:t>
                            </w:r>
                          </w:p>
                          <w:p w14:paraId="0AE1B345" w14:textId="0A3F23CB" w:rsidR="005156AE" w:rsidRDefault="005156A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CA166" id="_x0000_s1036" type="#_x0000_t202" style="position:absolute;left:0;text-align:left;margin-left:-2.8pt;margin-top:254.85pt;width:185.9pt;height:41.9pt;z-index:251725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QLAIAAE0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" strokecolor="white [3212]">
                <v:textbox>
                  <w:txbxContent>
                    <w:p w14:paraId="78D23544" w14:textId="334CCD4E" w:rsidR="005156AE" w:rsidRDefault="005156AE" w:rsidP="001800BF">
                      <w:pPr>
                        <w:jc w:val="both"/>
                        <w:rPr>
                          <w:rFonts w:eastAsia="SimSun" w:cs="Times New Roman"/>
                        </w:rPr>
                      </w:pPr>
                      <w:r>
                        <w:rPr>
                          <w:rFonts w:eastAsia="SimSun" w:cs="Times New Roman"/>
                        </w:rPr>
                        <w:t>Source: Data Survey 2022</w:t>
                      </w:r>
                    </w:p>
                    <w:p w14:paraId="0AE1B345" w14:textId="0A3F23CB" w:rsidR="005156AE" w:rsidRDefault="005156AE"/>
                  </w:txbxContent>
                </v:textbox>
              </v:shape>
            </w:pict>
          </mc:Fallback>
        </mc:AlternateContent>
      </w:r>
      <w:r w:rsidRPr="001800BF">
        <w:rPr>
          <w:b/>
          <w:bCs/>
          <w:noProof/>
        </w:rPr>
        <w:drawing>
          <wp:inline distT="0" distB="0" distL="0" distR="0" wp14:anchorId="7B00AC7A" wp14:editId="4FEE0536">
            <wp:extent cx="5496448" cy="3234753"/>
            <wp:effectExtent l="0" t="0" r="952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586" cy="3254844"/>
                    </a:xfrm>
                    <a:prstGeom prst="rect">
                      <a:avLst/>
                    </a:prstGeom>
                    <a:noFill/>
                    <a:ln>
                      <a:noFill/>
                    </a:ln>
                  </pic:spPr>
                </pic:pic>
              </a:graphicData>
            </a:graphic>
          </wp:inline>
        </w:drawing>
      </w:r>
    </w:p>
    <w:p w14:paraId="2AF3C16F" w14:textId="6A7BAA3C" w:rsidR="00B07AAA" w:rsidRDefault="00B07AAA" w:rsidP="00B07AAA">
      <w:r>
        <w:rPr>
          <w:rFonts w:eastAsia="SimSun"/>
          <w:szCs w:val="24"/>
        </w:rPr>
        <w:t>According to this data analysis, 100% of the selected sample are Facebook and/or Instagram users.</w:t>
      </w:r>
    </w:p>
    <w:p w14:paraId="6450774B" w14:textId="26EBCC10" w:rsidR="00B07AAA" w:rsidRDefault="00C90A20" w:rsidP="00074FCA">
      <w:pPr>
        <w:numPr>
          <w:ilvl w:val="0"/>
          <w:numId w:val="40"/>
        </w:numPr>
        <w:spacing w:before="0" w:after="160"/>
        <w:rPr>
          <w:rFonts w:cs="Times New Roman"/>
          <w:b/>
          <w:bCs/>
          <w:szCs w:val="24"/>
        </w:rPr>
      </w:pPr>
      <w:r>
        <w:rPr>
          <w:b/>
          <w:bCs/>
          <w:szCs w:val="24"/>
        </w:rPr>
        <w:t>Analysis of m</w:t>
      </w:r>
      <w:r w:rsidR="007F7033">
        <w:rPr>
          <w:b/>
          <w:bCs/>
          <w:szCs w:val="24"/>
        </w:rPr>
        <w:t>ostly prefer</w:t>
      </w:r>
      <w:r w:rsidR="00B07AAA">
        <w:rPr>
          <w:b/>
          <w:bCs/>
          <w:szCs w:val="24"/>
        </w:rPr>
        <w:t xml:space="preserve"> retail fashion store</w:t>
      </w:r>
    </w:p>
    <w:p w14:paraId="7DFD6C62" w14:textId="584F4E7A" w:rsidR="00B07AAA" w:rsidRPr="007F7033" w:rsidRDefault="006B1AC1" w:rsidP="006B1AC1">
      <w:pPr>
        <w:pStyle w:val="Caption"/>
        <w:rPr>
          <w:rFonts w:cs="Times New Roman"/>
          <w:b/>
          <w:bCs/>
          <w:szCs w:val="24"/>
        </w:rPr>
      </w:pPr>
      <w:bookmarkStart w:id="146" w:name="_Toc122020834"/>
      <w:bookmarkStart w:id="147" w:name="_Toc122020912"/>
      <w:r>
        <w:t xml:space="preserve">Table </w:t>
      </w:r>
      <w:r>
        <w:fldChar w:fldCharType="begin"/>
      </w:r>
      <w:r>
        <w:instrText xml:space="preserve"> SEQ Table \* ARABIC </w:instrText>
      </w:r>
      <w:r>
        <w:fldChar w:fldCharType="separate"/>
      </w:r>
      <w:r w:rsidR="001268B0">
        <w:rPr>
          <w:noProof/>
        </w:rPr>
        <w:t>5</w:t>
      </w:r>
      <w:r>
        <w:fldChar w:fldCharType="end"/>
      </w:r>
      <w:r>
        <w:t xml:space="preserve"> : </w:t>
      </w:r>
      <w:r w:rsidRPr="007F704F">
        <w:t>Analysis of mostly prefer retail fashion store, to purchase fashion products online</w:t>
      </w:r>
      <w:bookmarkEnd w:id="146"/>
      <w:bookmarkEnd w:id="147"/>
    </w:p>
    <w:tbl>
      <w:tblPr>
        <w:tblW w:w="9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6"/>
        <w:gridCol w:w="2129"/>
        <w:gridCol w:w="1417"/>
        <w:gridCol w:w="1250"/>
        <w:gridCol w:w="1697"/>
        <w:gridCol w:w="1791"/>
      </w:tblGrid>
      <w:tr w:rsidR="00B5277E" w:rsidRPr="00B5277E" w14:paraId="31423695" w14:textId="77777777" w:rsidTr="00F5583F">
        <w:trPr>
          <w:cantSplit/>
          <w:trHeight w:val="701"/>
          <w:jc w:val="center"/>
        </w:trPr>
        <w:tc>
          <w:tcPr>
            <w:tcW w:w="302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774ED9F" w14:textId="77777777" w:rsidR="00B5277E" w:rsidRPr="00B5277E" w:rsidRDefault="00B5277E" w:rsidP="00F5583F">
            <w:pPr>
              <w:spacing w:before="0" w:after="160" w:line="259" w:lineRule="auto"/>
              <w:rPr>
                <w:rFonts w:eastAsia="Calibri" w:cs="Times New Roman"/>
                <w:sz w:val="22"/>
                <w:lang w:val="en-US" w:bidi="ta-IN"/>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BCCB1EC"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Frequency</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66D2774F"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Percent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33803F7"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Valid Percent</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06FCF4A6"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Cumulative Percent</w:t>
            </w:r>
          </w:p>
        </w:tc>
      </w:tr>
      <w:tr w:rsidR="00B5277E" w:rsidRPr="00B5277E" w14:paraId="0E9AAA0C" w14:textId="77777777" w:rsidTr="00F5583F">
        <w:trPr>
          <w:cantSplit/>
          <w:trHeight w:val="430"/>
          <w:jc w:val="center"/>
        </w:trPr>
        <w:tc>
          <w:tcPr>
            <w:tcW w:w="896"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5434C765"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Valid</w:t>
            </w: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07D262A9"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ODEL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D1F8F43"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24</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2EC7DB14"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10.9</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442C4AA8"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10.9</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7238F84E"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10.9</w:t>
            </w:r>
          </w:p>
        </w:tc>
      </w:tr>
      <w:tr w:rsidR="00B5277E" w:rsidRPr="00B5277E" w14:paraId="59994B06"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E7A3C70"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126D89BB"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GFlock</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F4973C6"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14</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0FEB262F"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6.4</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4B2495D7"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6.4</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55953EDB"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17.3</w:t>
            </w:r>
          </w:p>
        </w:tc>
      </w:tr>
      <w:tr w:rsidR="00B5277E" w:rsidRPr="00B5277E" w14:paraId="504958E2"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8DFFB7F"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73C01A90"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Chenara Dodge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BC807F1"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46</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33E56552"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20.9</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026CBA2F"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20.9</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202F43D0"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38.2</w:t>
            </w:r>
          </w:p>
        </w:tc>
      </w:tr>
      <w:tr w:rsidR="00B5277E" w:rsidRPr="00B5277E" w14:paraId="17FA3AE4"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8E3AA2C"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41042C2E"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Moose Clothing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81FC484"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2</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55C2D3B1"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.9</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2E40220A"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.9</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6D66B352"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39.1</w:t>
            </w:r>
          </w:p>
        </w:tc>
      </w:tr>
      <w:tr w:rsidR="00B5277E" w:rsidRPr="00B5277E" w14:paraId="4BA89EAA"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5B1F818"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4787A48F"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Thilakawardhana</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39C0D4E5"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83</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35B431F4"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37.7</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5CED3288"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37.7</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12B883E5"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76.8</w:t>
            </w:r>
          </w:p>
        </w:tc>
      </w:tr>
      <w:tr w:rsidR="00B5277E" w:rsidRPr="00B5277E" w14:paraId="09C1BC5C"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1EDBBB9F"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6EB990C2"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Nolimit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FF3660D"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16</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179ED911"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7.3</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43FA1A92"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7.3</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6CDA321F"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84.1</w:t>
            </w:r>
          </w:p>
        </w:tc>
      </w:tr>
      <w:tr w:rsidR="00B5277E" w:rsidRPr="00B5277E" w14:paraId="7BBEABC6"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863DAE1"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59D0D230"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Fashion Bug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3B1C5D38"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35</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4A3108C2"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15.9</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5629C507"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15.9</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1B78937C"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100.0</w:t>
            </w:r>
          </w:p>
        </w:tc>
      </w:tr>
      <w:tr w:rsidR="00B5277E" w:rsidRPr="00B5277E" w14:paraId="68AF273E" w14:textId="77777777" w:rsidTr="00F5583F">
        <w:trPr>
          <w:cantSplit/>
          <w:trHeight w:val="446"/>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CD0BFD1" w14:textId="77777777" w:rsidR="00B5277E" w:rsidRPr="00B5277E" w:rsidRDefault="00B5277E" w:rsidP="00B5277E">
            <w:pPr>
              <w:spacing w:before="0" w:after="160" w:line="259" w:lineRule="auto"/>
              <w:jc w:val="center"/>
              <w:rPr>
                <w:rFonts w:eastAsia="Calibri" w:cs="Times New Roman"/>
                <w:sz w:val="22"/>
                <w:lang w:val="en-US" w:bidi="ta-IN"/>
              </w:rPr>
            </w:pPr>
          </w:p>
        </w:tc>
        <w:tc>
          <w:tcPr>
            <w:tcW w:w="2128" w:type="dxa"/>
            <w:tcBorders>
              <w:top w:val="single" w:sz="4" w:space="0" w:color="auto"/>
              <w:left w:val="single" w:sz="4" w:space="0" w:color="auto"/>
              <w:bottom w:val="single" w:sz="4" w:space="0" w:color="auto"/>
              <w:right w:val="single" w:sz="4" w:space="0" w:color="auto"/>
            </w:tcBorders>
            <w:shd w:val="clear" w:color="auto" w:fill="E0E0E0"/>
            <w:vAlign w:val="center"/>
          </w:tcPr>
          <w:p w14:paraId="4F5B9C8D"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Total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891AF15"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220</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center"/>
          </w:tcPr>
          <w:p w14:paraId="57F674A5"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100.0</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24E5CABD" w14:textId="77777777" w:rsidR="00B5277E" w:rsidRPr="00B5277E" w:rsidRDefault="00B5277E" w:rsidP="00B5277E">
            <w:pPr>
              <w:spacing w:before="0" w:after="160" w:line="259" w:lineRule="auto"/>
              <w:jc w:val="center"/>
              <w:rPr>
                <w:rFonts w:eastAsia="Calibri" w:cs="Times New Roman"/>
                <w:sz w:val="22"/>
                <w:lang w:val="en-US" w:bidi="ta-IN"/>
              </w:rPr>
            </w:pPr>
            <w:r w:rsidRPr="00B5277E">
              <w:rPr>
                <w:rFonts w:eastAsia="Calibri" w:cs="Times New Roman"/>
                <w:sz w:val="22"/>
                <w:lang w:val="en-US" w:bidi="ta-IN"/>
              </w:rPr>
              <w:t>100.0</w:t>
            </w:r>
          </w:p>
        </w:tc>
        <w:tc>
          <w:tcPr>
            <w:tcW w:w="1791" w:type="dxa"/>
            <w:tcBorders>
              <w:top w:val="single" w:sz="4" w:space="0" w:color="auto"/>
              <w:left w:val="single" w:sz="4" w:space="0" w:color="auto"/>
              <w:bottom w:val="single" w:sz="4" w:space="0" w:color="auto"/>
              <w:right w:val="single" w:sz="4" w:space="0" w:color="auto"/>
            </w:tcBorders>
            <w:shd w:val="clear" w:color="auto" w:fill="FFFFFF"/>
            <w:vAlign w:val="center"/>
          </w:tcPr>
          <w:p w14:paraId="1E9F849C" w14:textId="77777777" w:rsidR="00B5277E" w:rsidRPr="00B5277E" w:rsidRDefault="00B5277E" w:rsidP="00B5277E">
            <w:pPr>
              <w:spacing w:before="0" w:after="160" w:line="259" w:lineRule="auto"/>
              <w:jc w:val="center"/>
              <w:rPr>
                <w:rFonts w:eastAsia="Calibri" w:cs="Times New Roman"/>
                <w:sz w:val="22"/>
                <w:lang w:val="en-US" w:bidi="ta-IN"/>
              </w:rPr>
            </w:pPr>
          </w:p>
        </w:tc>
      </w:tr>
    </w:tbl>
    <w:p w14:paraId="61B14EC8" w14:textId="35A71028" w:rsidR="00B07AAA" w:rsidRDefault="00D21202" w:rsidP="00D21202">
      <w:pPr>
        <w:jc w:val="both"/>
        <w:rPr>
          <w:rFonts w:eastAsia="SimSun" w:cs="Times New Roman"/>
        </w:rPr>
      </w:pPr>
      <w:r>
        <w:rPr>
          <w:rFonts w:eastAsia="SimSun" w:cs="Times New Roman"/>
        </w:rPr>
        <w:t>Source: Data Survey 2022</w:t>
      </w:r>
    </w:p>
    <w:p w14:paraId="6A28336F" w14:textId="1A817017" w:rsidR="00B07AAA" w:rsidRDefault="00A501B7" w:rsidP="00A501B7">
      <w:pPr>
        <w:pStyle w:val="Caption"/>
        <w:rPr>
          <w:rFonts w:eastAsia="SimSun" w:cs="Times New Roman"/>
        </w:rPr>
      </w:pPr>
      <w:bookmarkStart w:id="148" w:name="_Toc122018271"/>
      <w:bookmarkStart w:id="149" w:name="_Toc122018373"/>
      <w:r>
        <w:t xml:space="preserve">Figure </w:t>
      </w:r>
      <w:r>
        <w:fldChar w:fldCharType="begin"/>
      </w:r>
      <w:r>
        <w:instrText xml:space="preserve"> SEQ Figure \* ARABIC </w:instrText>
      </w:r>
      <w:r>
        <w:fldChar w:fldCharType="separate"/>
      </w:r>
      <w:r w:rsidR="00471F61">
        <w:rPr>
          <w:noProof/>
        </w:rPr>
        <w:t>5</w:t>
      </w:r>
      <w:r>
        <w:fldChar w:fldCharType="end"/>
      </w:r>
      <w:r>
        <w:t xml:space="preserve"> : </w:t>
      </w:r>
      <w:r w:rsidRPr="00924868">
        <w:t>Analysis of mostly prefer retail fashion store, to purchase fashion products online</w:t>
      </w:r>
      <w:bookmarkEnd w:id="148"/>
      <w:bookmarkEnd w:id="149"/>
    </w:p>
    <w:p w14:paraId="31F09EBD" w14:textId="7CFE1706" w:rsidR="00B07AAA" w:rsidRDefault="008C46DF" w:rsidP="001800BF">
      <w:pPr>
        <w:jc w:val="center"/>
        <w:rPr>
          <w:rFonts w:eastAsia="SimSun" w:cs="Times New Roman"/>
        </w:rPr>
      </w:pPr>
      <w:r w:rsidRPr="00CE1EB6">
        <w:rPr>
          <w:noProof/>
        </w:rPr>
        <w:drawing>
          <wp:anchor distT="0" distB="0" distL="114300" distR="114300" simplePos="0" relativeHeight="251726848" behindDoc="0" locked="0" layoutInCell="1" allowOverlap="1" wp14:anchorId="460D2CFD" wp14:editId="4BB4AE6E">
            <wp:simplePos x="0" y="0"/>
            <wp:positionH relativeFrom="column">
              <wp:posOffset>578638</wp:posOffset>
            </wp:positionH>
            <wp:positionV relativeFrom="paragraph">
              <wp:posOffset>22553</wp:posOffset>
            </wp:positionV>
            <wp:extent cx="5258801" cy="3094892"/>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801" cy="30948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3145A" w14:textId="77777777" w:rsidR="001800BF" w:rsidRDefault="001800BF" w:rsidP="00B07AAA">
      <w:pPr>
        <w:jc w:val="both"/>
        <w:rPr>
          <w:rFonts w:eastAsia="SimSun"/>
          <w:szCs w:val="24"/>
        </w:rPr>
      </w:pPr>
    </w:p>
    <w:p w14:paraId="67353AE3" w14:textId="77777777" w:rsidR="001800BF" w:rsidRDefault="001800BF" w:rsidP="00B07AAA">
      <w:pPr>
        <w:jc w:val="both"/>
        <w:rPr>
          <w:rFonts w:eastAsia="SimSun"/>
          <w:szCs w:val="24"/>
        </w:rPr>
      </w:pPr>
    </w:p>
    <w:p w14:paraId="0C0E623C" w14:textId="77777777" w:rsidR="001800BF" w:rsidRDefault="001800BF" w:rsidP="00B07AAA">
      <w:pPr>
        <w:jc w:val="both"/>
        <w:rPr>
          <w:rFonts w:eastAsia="SimSun"/>
          <w:szCs w:val="24"/>
        </w:rPr>
      </w:pPr>
    </w:p>
    <w:p w14:paraId="5D37243D" w14:textId="0C574BB7" w:rsidR="001800BF" w:rsidRDefault="001800BF" w:rsidP="00B07AAA">
      <w:pPr>
        <w:jc w:val="both"/>
        <w:rPr>
          <w:rFonts w:eastAsia="SimSun"/>
          <w:szCs w:val="24"/>
        </w:rPr>
      </w:pPr>
    </w:p>
    <w:p w14:paraId="0C006122" w14:textId="059B0AEE" w:rsidR="00BB6A55" w:rsidRDefault="00BB6A55" w:rsidP="00B07AAA">
      <w:pPr>
        <w:jc w:val="both"/>
        <w:rPr>
          <w:rFonts w:eastAsia="SimSun"/>
          <w:szCs w:val="24"/>
        </w:rPr>
      </w:pPr>
    </w:p>
    <w:p w14:paraId="27FEFB11" w14:textId="7EB0585B" w:rsidR="00BB6A55" w:rsidRDefault="00BB6A55" w:rsidP="00B07AAA">
      <w:pPr>
        <w:jc w:val="both"/>
        <w:rPr>
          <w:rFonts w:eastAsia="SimSun"/>
          <w:szCs w:val="24"/>
        </w:rPr>
      </w:pPr>
      <w:r w:rsidRPr="001800BF">
        <w:rPr>
          <w:rFonts w:eastAsia="SimSun" w:cs="Times New Roman"/>
          <w:noProof/>
        </w:rPr>
        <mc:AlternateContent>
          <mc:Choice Requires="wps">
            <w:drawing>
              <wp:anchor distT="45720" distB="45720" distL="114300" distR="114300" simplePos="0" relativeHeight="251734016" behindDoc="0" locked="0" layoutInCell="1" allowOverlap="1" wp14:anchorId="52F9367E" wp14:editId="1635854E">
                <wp:simplePos x="0" y="0"/>
                <wp:positionH relativeFrom="column">
                  <wp:posOffset>-160236</wp:posOffset>
                </wp:positionH>
                <wp:positionV relativeFrom="paragraph">
                  <wp:posOffset>464820</wp:posOffset>
                </wp:positionV>
                <wp:extent cx="1778558" cy="411515"/>
                <wp:effectExtent l="0" t="0" r="12700" b="26670"/>
                <wp:wrapNone/>
                <wp:docPr id="160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558" cy="411515"/>
                        </a:xfrm>
                        <a:prstGeom prst="rect">
                          <a:avLst/>
                        </a:prstGeom>
                        <a:solidFill>
                          <a:srgbClr val="FFFFFF"/>
                        </a:solidFill>
                        <a:ln w="9525">
                          <a:solidFill>
                            <a:schemeClr val="bg1"/>
                          </a:solidFill>
                          <a:miter lim="800000"/>
                          <a:headEnd/>
                          <a:tailEnd/>
                        </a:ln>
                      </wps:spPr>
                      <wps:txbx>
                        <w:txbxContent>
                          <w:p w14:paraId="7E5F7C37" w14:textId="77777777" w:rsidR="005156AE" w:rsidRDefault="005156AE" w:rsidP="00FF55E8">
                            <w:pPr>
                              <w:jc w:val="both"/>
                              <w:rPr>
                                <w:rFonts w:eastAsia="SimSun" w:cs="Times New Roman"/>
                              </w:rPr>
                            </w:pPr>
                            <w:r>
                              <w:rPr>
                                <w:rFonts w:eastAsia="SimSun" w:cs="Times New Roman"/>
                              </w:rPr>
                              <w:t>Source: Data Survey 2022</w:t>
                            </w:r>
                          </w:p>
                          <w:p w14:paraId="302D4C6F"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9367E" id="_x0000_s1037" type="#_x0000_t202" style="position:absolute;left:0;text-align:left;margin-left:-12.6pt;margin-top:36.6pt;width:140.05pt;height:32.4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" strokecolor="white [3212]">
                <v:textbox>
                  <w:txbxContent>
                    <w:p w14:paraId="7E5F7C37" w14:textId="77777777" w:rsidR="005156AE" w:rsidRDefault="005156AE" w:rsidP="00FF55E8">
                      <w:pPr>
                        <w:jc w:val="both"/>
                        <w:rPr>
                          <w:rFonts w:eastAsia="SimSun" w:cs="Times New Roman"/>
                        </w:rPr>
                      </w:pPr>
                      <w:r>
                        <w:rPr>
                          <w:rFonts w:eastAsia="SimSun" w:cs="Times New Roman"/>
                        </w:rPr>
                        <w:t>Source: Data Survey 2022</w:t>
                      </w:r>
                    </w:p>
                    <w:p w14:paraId="302D4C6F" w14:textId="77777777" w:rsidR="005156AE" w:rsidRDefault="005156AE" w:rsidP="00FF55E8"/>
                  </w:txbxContent>
                </v:textbox>
              </v:shape>
            </w:pict>
          </mc:Fallback>
        </mc:AlternateContent>
      </w:r>
    </w:p>
    <w:p w14:paraId="771A9184" w14:textId="23368C48" w:rsidR="001800BF" w:rsidRDefault="001800BF" w:rsidP="00B07AAA">
      <w:pPr>
        <w:jc w:val="both"/>
        <w:rPr>
          <w:rFonts w:eastAsia="SimSun"/>
          <w:szCs w:val="24"/>
        </w:rPr>
      </w:pPr>
    </w:p>
    <w:p w14:paraId="158C446D" w14:textId="27760E97" w:rsidR="00B07AAA" w:rsidRDefault="00B07AAA" w:rsidP="00B07AAA">
      <w:pPr>
        <w:jc w:val="both"/>
        <w:rPr>
          <w:rFonts w:eastAsia="SimSun"/>
          <w:szCs w:val="24"/>
        </w:rPr>
      </w:pPr>
      <w:r>
        <w:rPr>
          <w:rFonts w:eastAsia="SimSun"/>
          <w:szCs w:val="24"/>
        </w:rPr>
        <w:t xml:space="preserve">According to the above table, majority of the selected sample (37.7%) prefer to buy fashion products online from Thilakawardhana Company. </w:t>
      </w:r>
      <w:r w:rsidR="00BD4B79">
        <w:rPr>
          <w:rFonts w:eastAsia="SimSun"/>
          <w:szCs w:val="24"/>
        </w:rPr>
        <w:t xml:space="preserve">As the second maximum value Chenara Dodge has a 20.91% as a upcoming brand. </w:t>
      </w:r>
      <w:r>
        <w:rPr>
          <w:rFonts w:eastAsia="SimSun"/>
          <w:szCs w:val="24"/>
        </w:rPr>
        <w:t xml:space="preserve">And also, minority of the selected sample (0.9%) prefer to buy fashion products online from </w:t>
      </w:r>
      <w:r>
        <w:t xml:space="preserve">Moose Clothing </w:t>
      </w:r>
      <w:r>
        <w:rPr>
          <w:rFonts w:eastAsia="SimSun"/>
          <w:szCs w:val="24"/>
        </w:rPr>
        <w:t xml:space="preserve">Company. </w:t>
      </w:r>
    </w:p>
    <w:p w14:paraId="69F3AC99" w14:textId="7FBC3061" w:rsidR="00C90A20" w:rsidRPr="00C90A20" w:rsidRDefault="00C90A20" w:rsidP="00C90A20">
      <w:pPr>
        <w:pStyle w:val="ListParagraph"/>
        <w:numPr>
          <w:ilvl w:val="0"/>
          <w:numId w:val="29"/>
        </w:numPr>
        <w:spacing w:before="0" w:after="160" w:line="259" w:lineRule="auto"/>
        <w:rPr>
          <w:rFonts w:cs="Times New Roman"/>
          <w:b/>
          <w:bCs/>
          <w:szCs w:val="24"/>
        </w:rPr>
      </w:pPr>
      <w:r>
        <w:rPr>
          <w:b/>
          <w:bCs/>
          <w:szCs w:val="24"/>
        </w:rPr>
        <w:t>Analysis of retained time period with the mentioned brand</w:t>
      </w:r>
    </w:p>
    <w:p w14:paraId="34783AFB" w14:textId="6CE5A25F" w:rsidR="00B07AAA" w:rsidRPr="00C90A20" w:rsidRDefault="006B1AC1" w:rsidP="006B1AC1">
      <w:pPr>
        <w:pStyle w:val="Caption"/>
        <w:rPr>
          <w:rFonts w:cs="Times New Roman"/>
          <w:b/>
          <w:bCs/>
          <w:szCs w:val="24"/>
        </w:rPr>
      </w:pPr>
      <w:bookmarkStart w:id="150" w:name="_Toc122020835"/>
      <w:bookmarkStart w:id="151" w:name="_Toc122020913"/>
      <w:r>
        <w:t xml:space="preserve">Table </w:t>
      </w:r>
      <w:r>
        <w:fldChar w:fldCharType="begin"/>
      </w:r>
      <w:r>
        <w:instrText xml:space="preserve"> SEQ Table \* ARABIC </w:instrText>
      </w:r>
      <w:r>
        <w:fldChar w:fldCharType="separate"/>
      </w:r>
      <w:r w:rsidR="001268B0">
        <w:rPr>
          <w:noProof/>
        </w:rPr>
        <w:t>6</w:t>
      </w:r>
      <w:r>
        <w:fldChar w:fldCharType="end"/>
      </w:r>
      <w:r>
        <w:t xml:space="preserve"> : </w:t>
      </w:r>
      <w:r w:rsidRPr="00D95614">
        <w:t>Analysis of retained time period with the mentioned brand</w:t>
      </w:r>
      <w:bookmarkEnd w:id="150"/>
      <w:bookmarkEnd w:id="151"/>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3"/>
        <w:gridCol w:w="2559"/>
        <w:gridCol w:w="1428"/>
        <w:gridCol w:w="1260"/>
        <w:gridCol w:w="1710"/>
        <w:gridCol w:w="1805"/>
      </w:tblGrid>
      <w:tr w:rsidR="00B5277E" w:rsidRPr="00B5277E" w14:paraId="3F05CE70" w14:textId="77777777" w:rsidTr="00F5583F">
        <w:trPr>
          <w:cantSplit/>
          <w:trHeight w:val="747"/>
          <w:jc w:val="center"/>
        </w:trPr>
        <w:tc>
          <w:tcPr>
            <w:tcW w:w="3462" w:type="dxa"/>
            <w:gridSpan w:val="2"/>
            <w:shd w:val="clear" w:color="auto" w:fill="FFFFFF"/>
            <w:vAlign w:val="center"/>
          </w:tcPr>
          <w:p w14:paraId="63AC03CD"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28" w:type="dxa"/>
            <w:shd w:val="clear" w:color="auto" w:fill="FFFFFF"/>
            <w:vAlign w:val="center"/>
          </w:tcPr>
          <w:p w14:paraId="591ABE8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260" w:type="dxa"/>
            <w:shd w:val="clear" w:color="auto" w:fill="FFFFFF"/>
            <w:vAlign w:val="center"/>
          </w:tcPr>
          <w:p w14:paraId="720BAF2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710" w:type="dxa"/>
            <w:shd w:val="clear" w:color="auto" w:fill="FFFFFF"/>
            <w:vAlign w:val="center"/>
          </w:tcPr>
          <w:p w14:paraId="454A9BB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1805" w:type="dxa"/>
            <w:shd w:val="clear" w:color="auto" w:fill="FFFFFF"/>
            <w:vAlign w:val="center"/>
          </w:tcPr>
          <w:p w14:paraId="5A45B38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72E3C091" w14:textId="77777777" w:rsidTr="00F5583F">
        <w:trPr>
          <w:cantSplit/>
          <w:trHeight w:val="461"/>
          <w:jc w:val="center"/>
        </w:trPr>
        <w:tc>
          <w:tcPr>
            <w:tcW w:w="903" w:type="dxa"/>
            <w:vMerge w:val="restart"/>
            <w:shd w:val="clear" w:color="auto" w:fill="E0E0E0"/>
            <w:vAlign w:val="center"/>
          </w:tcPr>
          <w:p w14:paraId="5CCD6A97"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2558" w:type="dxa"/>
            <w:shd w:val="clear" w:color="auto" w:fill="E0E0E0"/>
            <w:vAlign w:val="center"/>
          </w:tcPr>
          <w:p w14:paraId="4F7EFCC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Less than one month</w:t>
            </w:r>
          </w:p>
        </w:tc>
        <w:tc>
          <w:tcPr>
            <w:tcW w:w="1428" w:type="dxa"/>
            <w:shd w:val="clear" w:color="auto" w:fill="FFFFFF"/>
            <w:vAlign w:val="center"/>
          </w:tcPr>
          <w:p w14:paraId="55B3EA3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11</w:t>
            </w:r>
          </w:p>
        </w:tc>
        <w:tc>
          <w:tcPr>
            <w:tcW w:w="1260" w:type="dxa"/>
            <w:shd w:val="clear" w:color="auto" w:fill="FFFFFF"/>
            <w:vAlign w:val="center"/>
          </w:tcPr>
          <w:p w14:paraId="722CC88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5.0</w:t>
            </w:r>
          </w:p>
        </w:tc>
        <w:tc>
          <w:tcPr>
            <w:tcW w:w="1710" w:type="dxa"/>
            <w:shd w:val="clear" w:color="auto" w:fill="FFFFFF"/>
            <w:vAlign w:val="center"/>
          </w:tcPr>
          <w:p w14:paraId="3B158B4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5.0</w:t>
            </w:r>
          </w:p>
        </w:tc>
        <w:tc>
          <w:tcPr>
            <w:tcW w:w="1805" w:type="dxa"/>
            <w:shd w:val="clear" w:color="auto" w:fill="FFFFFF"/>
            <w:vAlign w:val="center"/>
          </w:tcPr>
          <w:p w14:paraId="448D1176"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5.0</w:t>
            </w:r>
          </w:p>
        </w:tc>
      </w:tr>
      <w:tr w:rsidR="00B5277E" w:rsidRPr="00B5277E" w14:paraId="2F782516" w14:textId="77777777" w:rsidTr="00F5583F">
        <w:trPr>
          <w:cantSplit/>
          <w:trHeight w:val="477"/>
          <w:jc w:val="center"/>
        </w:trPr>
        <w:tc>
          <w:tcPr>
            <w:tcW w:w="903" w:type="dxa"/>
            <w:vMerge/>
            <w:shd w:val="clear" w:color="auto" w:fill="E0E0E0"/>
            <w:vAlign w:val="center"/>
          </w:tcPr>
          <w:p w14:paraId="265F7FAD"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2558" w:type="dxa"/>
            <w:shd w:val="clear" w:color="auto" w:fill="E0E0E0"/>
            <w:vAlign w:val="center"/>
          </w:tcPr>
          <w:p w14:paraId="38B1D33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1-6 months</w:t>
            </w:r>
          </w:p>
        </w:tc>
        <w:tc>
          <w:tcPr>
            <w:tcW w:w="1428" w:type="dxa"/>
            <w:shd w:val="clear" w:color="auto" w:fill="FFFFFF"/>
            <w:vAlign w:val="center"/>
          </w:tcPr>
          <w:p w14:paraId="19007D69"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39</w:t>
            </w:r>
          </w:p>
        </w:tc>
        <w:tc>
          <w:tcPr>
            <w:tcW w:w="1260" w:type="dxa"/>
            <w:shd w:val="clear" w:color="auto" w:fill="FFFFFF"/>
            <w:vAlign w:val="center"/>
          </w:tcPr>
          <w:p w14:paraId="42D7E0D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17.7</w:t>
            </w:r>
          </w:p>
        </w:tc>
        <w:tc>
          <w:tcPr>
            <w:tcW w:w="1710" w:type="dxa"/>
            <w:shd w:val="clear" w:color="auto" w:fill="FFFFFF"/>
            <w:vAlign w:val="center"/>
          </w:tcPr>
          <w:p w14:paraId="6EDA4F3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17.7</w:t>
            </w:r>
          </w:p>
        </w:tc>
        <w:tc>
          <w:tcPr>
            <w:tcW w:w="1805" w:type="dxa"/>
            <w:shd w:val="clear" w:color="auto" w:fill="FFFFFF"/>
            <w:vAlign w:val="center"/>
          </w:tcPr>
          <w:p w14:paraId="481D84B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22.7</w:t>
            </w:r>
          </w:p>
        </w:tc>
      </w:tr>
      <w:tr w:rsidR="00B5277E" w:rsidRPr="00B5277E" w14:paraId="1457BC65" w14:textId="77777777" w:rsidTr="00F5583F">
        <w:trPr>
          <w:cantSplit/>
          <w:trHeight w:val="461"/>
          <w:jc w:val="center"/>
        </w:trPr>
        <w:tc>
          <w:tcPr>
            <w:tcW w:w="903" w:type="dxa"/>
            <w:vMerge/>
            <w:shd w:val="clear" w:color="auto" w:fill="E0E0E0"/>
            <w:vAlign w:val="center"/>
          </w:tcPr>
          <w:p w14:paraId="2F338BF8"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2558" w:type="dxa"/>
            <w:shd w:val="clear" w:color="auto" w:fill="E0E0E0"/>
            <w:vAlign w:val="center"/>
          </w:tcPr>
          <w:p w14:paraId="678D6DC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6-12 months</w:t>
            </w:r>
          </w:p>
        </w:tc>
        <w:tc>
          <w:tcPr>
            <w:tcW w:w="1428" w:type="dxa"/>
            <w:shd w:val="clear" w:color="auto" w:fill="FFFFFF"/>
            <w:vAlign w:val="center"/>
          </w:tcPr>
          <w:p w14:paraId="37BA40F7"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43</w:t>
            </w:r>
          </w:p>
        </w:tc>
        <w:tc>
          <w:tcPr>
            <w:tcW w:w="1260" w:type="dxa"/>
            <w:shd w:val="clear" w:color="auto" w:fill="FFFFFF"/>
            <w:vAlign w:val="center"/>
          </w:tcPr>
          <w:p w14:paraId="7F5B285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19.5</w:t>
            </w:r>
          </w:p>
        </w:tc>
        <w:tc>
          <w:tcPr>
            <w:tcW w:w="1710" w:type="dxa"/>
            <w:shd w:val="clear" w:color="auto" w:fill="FFFFFF"/>
            <w:vAlign w:val="center"/>
          </w:tcPr>
          <w:p w14:paraId="67282916"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19.5</w:t>
            </w:r>
          </w:p>
        </w:tc>
        <w:tc>
          <w:tcPr>
            <w:tcW w:w="1805" w:type="dxa"/>
            <w:shd w:val="clear" w:color="auto" w:fill="FFFFFF"/>
            <w:vAlign w:val="center"/>
          </w:tcPr>
          <w:p w14:paraId="0ABD1EEA"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42.3</w:t>
            </w:r>
          </w:p>
        </w:tc>
      </w:tr>
      <w:tr w:rsidR="00B5277E" w:rsidRPr="00B5277E" w14:paraId="405FDE33" w14:textId="77777777" w:rsidTr="00F5583F">
        <w:trPr>
          <w:cantSplit/>
          <w:trHeight w:val="477"/>
          <w:jc w:val="center"/>
        </w:trPr>
        <w:tc>
          <w:tcPr>
            <w:tcW w:w="903" w:type="dxa"/>
            <w:vMerge/>
            <w:shd w:val="clear" w:color="auto" w:fill="E0E0E0"/>
            <w:vAlign w:val="center"/>
          </w:tcPr>
          <w:p w14:paraId="04E329D0"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2558" w:type="dxa"/>
            <w:shd w:val="clear" w:color="auto" w:fill="E0E0E0"/>
            <w:vAlign w:val="center"/>
          </w:tcPr>
          <w:p w14:paraId="19C7D01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1-3 years</w:t>
            </w:r>
          </w:p>
        </w:tc>
        <w:tc>
          <w:tcPr>
            <w:tcW w:w="1428" w:type="dxa"/>
            <w:shd w:val="clear" w:color="auto" w:fill="FFFFFF"/>
            <w:vAlign w:val="center"/>
          </w:tcPr>
          <w:p w14:paraId="2187507C"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35</w:t>
            </w:r>
          </w:p>
        </w:tc>
        <w:tc>
          <w:tcPr>
            <w:tcW w:w="1260" w:type="dxa"/>
            <w:shd w:val="clear" w:color="auto" w:fill="FFFFFF"/>
            <w:vAlign w:val="center"/>
          </w:tcPr>
          <w:p w14:paraId="5F27731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15.9</w:t>
            </w:r>
          </w:p>
        </w:tc>
        <w:tc>
          <w:tcPr>
            <w:tcW w:w="1710" w:type="dxa"/>
            <w:shd w:val="clear" w:color="auto" w:fill="FFFFFF"/>
            <w:vAlign w:val="center"/>
          </w:tcPr>
          <w:p w14:paraId="0778507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15.9</w:t>
            </w:r>
          </w:p>
        </w:tc>
        <w:tc>
          <w:tcPr>
            <w:tcW w:w="1805" w:type="dxa"/>
            <w:shd w:val="clear" w:color="auto" w:fill="FFFFFF"/>
            <w:vAlign w:val="center"/>
          </w:tcPr>
          <w:p w14:paraId="2DB2D346"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58.2</w:t>
            </w:r>
          </w:p>
        </w:tc>
      </w:tr>
      <w:tr w:rsidR="00B5277E" w:rsidRPr="00B5277E" w14:paraId="729238FA" w14:textId="77777777" w:rsidTr="00F5583F">
        <w:trPr>
          <w:cantSplit/>
          <w:trHeight w:val="461"/>
          <w:jc w:val="center"/>
        </w:trPr>
        <w:tc>
          <w:tcPr>
            <w:tcW w:w="903" w:type="dxa"/>
            <w:vMerge/>
            <w:shd w:val="clear" w:color="auto" w:fill="E0E0E0"/>
            <w:vAlign w:val="center"/>
          </w:tcPr>
          <w:p w14:paraId="38DC2617"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2558" w:type="dxa"/>
            <w:shd w:val="clear" w:color="auto" w:fill="E0E0E0"/>
            <w:vAlign w:val="center"/>
          </w:tcPr>
          <w:p w14:paraId="70AE18D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More than 3 years</w:t>
            </w:r>
          </w:p>
        </w:tc>
        <w:tc>
          <w:tcPr>
            <w:tcW w:w="1428" w:type="dxa"/>
            <w:shd w:val="clear" w:color="auto" w:fill="FFFFFF"/>
            <w:vAlign w:val="center"/>
          </w:tcPr>
          <w:p w14:paraId="61FC0429"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92</w:t>
            </w:r>
          </w:p>
        </w:tc>
        <w:tc>
          <w:tcPr>
            <w:tcW w:w="1260" w:type="dxa"/>
            <w:shd w:val="clear" w:color="auto" w:fill="FFFFFF"/>
            <w:vAlign w:val="center"/>
          </w:tcPr>
          <w:p w14:paraId="1C38961A"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41.8</w:t>
            </w:r>
          </w:p>
        </w:tc>
        <w:tc>
          <w:tcPr>
            <w:tcW w:w="1710" w:type="dxa"/>
            <w:shd w:val="clear" w:color="auto" w:fill="FFFFFF"/>
            <w:vAlign w:val="center"/>
          </w:tcPr>
          <w:p w14:paraId="41E32AE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41.8</w:t>
            </w:r>
          </w:p>
        </w:tc>
        <w:tc>
          <w:tcPr>
            <w:tcW w:w="1805" w:type="dxa"/>
            <w:shd w:val="clear" w:color="auto" w:fill="FFFFFF"/>
            <w:vAlign w:val="center"/>
          </w:tcPr>
          <w:p w14:paraId="42F2AAE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bl>
    <w:p w14:paraId="6DA37E04" w14:textId="7A13B942" w:rsidR="00BD4B79" w:rsidRDefault="00BD4B79" w:rsidP="00BD4B79">
      <w:pPr>
        <w:jc w:val="both"/>
        <w:rPr>
          <w:rFonts w:eastAsia="SimSun" w:cs="Times New Roman"/>
        </w:rPr>
      </w:pPr>
      <w:r>
        <w:rPr>
          <w:rFonts w:eastAsia="SimSun" w:cs="Times New Roman"/>
        </w:rPr>
        <w:t>Source: Data Survey 20</w:t>
      </w:r>
      <w:r w:rsidR="007F7033">
        <w:rPr>
          <w:rFonts w:eastAsia="SimSun" w:cs="Times New Roman"/>
        </w:rPr>
        <w:t>22</w:t>
      </w:r>
    </w:p>
    <w:p w14:paraId="77D6A878" w14:textId="0AE6DB91" w:rsidR="00B07AAA" w:rsidRDefault="00A501B7" w:rsidP="00A501B7">
      <w:pPr>
        <w:pStyle w:val="Caption"/>
        <w:rPr>
          <w:rFonts w:eastAsia="SimSun" w:cs="Times New Roman"/>
        </w:rPr>
      </w:pPr>
      <w:bookmarkStart w:id="152" w:name="_Toc122018272"/>
      <w:bookmarkStart w:id="153" w:name="_Toc122018374"/>
      <w:r>
        <w:t xml:space="preserve">Figure </w:t>
      </w:r>
      <w:r>
        <w:fldChar w:fldCharType="begin"/>
      </w:r>
      <w:r>
        <w:instrText xml:space="preserve"> SEQ Figure \* ARABIC </w:instrText>
      </w:r>
      <w:r>
        <w:fldChar w:fldCharType="separate"/>
      </w:r>
      <w:r w:rsidR="00471F61">
        <w:rPr>
          <w:noProof/>
        </w:rPr>
        <w:t>6</w:t>
      </w:r>
      <w:r>
        <w:fldChar w:fldCharType="end"/>
      </w:r>
      <w:r>
        <w:t xml:space="preserve"> : </w:t>
      </w:r>
      <w:r w:rsidRPr="00512F68">
        <w:t>Analysis of retained time period with the mentioned brand</w:t>
      </w:r>
      <w:bookmarkEnd w:id="152"/>
      <w:bookmarkEnd w:id="153"/>
    </w:p>
    <w:p w14:paraId="07A18A34" w14:textId="4E3A8FB9" w:rsidR="008C46DF" w:rsidRPr="00BB6A55" w:rsidRDefault="00FF55E8" w:rsidP="00BB6A55">
      <w:pPr>
        <w:jc w:val="center"/>
        <w:rPr>
          <w:rFonts w:eastAsia="SimSun" w:cs="Times New Roman"/>
        </w:rPr>
      </w:pPr>
      <w:r w:rsidRPr="001800BF">
        <w:rPr>
          <w:rFonts w:eastAsia="SimSun" w:cs="Times New Roman"/>
          <w:noProof/>
        </w:rPr>
        <mc:AlternateContent>
          <mc:Choice Requires="wps">
            <w:drawing>
              <wp:anchor distT="45720" distB="45720" distL="114300" distR="114300" simplePos="0" relativeHeight="251736064" behindDoc="0" locked="0" layoutInCell="1" allowOverlap="1" wp14:anchorId="24E6FA01" wp14:editId="3382D9BA">
                <wp:simplePos x="0" y="0"/>
                <wp:positionH relativeFrom="column">
                  <wp:posOffset>-100979</wp:posOffset>
                </wp:positionH>
                <wp:positionV relativeFrom="paragraph">
                  <wp:posOffset>3302733</wp:posOffset>
                </wp:positionV>
                <wp:extent cx="2360930" cy="532130"/>
                <wp:effectExtent l="0" t="0" r="22860" b="20320"/>
                <wp:wrapNone/>
                <wp:docPr id="160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2130"/>
                        </a:xfrm>
                        <a:prstGeom prst="rect">
                          <a:avLst/>
                        </a:prstGeom>
                        <a:solidFill>
                          <a:srgbClr val="FFFFFF"/>
                        </a:solidFill>
                        <a:ln w="9525">
                          <a:solidFill>
                            <a:schemeClr val="bg1"/>
                          </a:solidFill>
                          <a:miter lim="800000"/>
                          <a:headEnd/>
                          <a:tailEnd/>
                        </a:ln>
                      </wps:spPr>
                      <wps:txbx>
                        <w:txbxContent>
                          <w:p w14:paraId="29906BD2" w14:textId="77777777" w:rsidR="005156AE" w:rsidRDefault="005156AE" w:rsidP="00FF55E8">
                            <w:pPr>
                              <w:jc w:val="both"/>
                              <w:rPr>
                                <w:rFonts w:eastAsia="SimSun" w:cs="Times New Roman"/>
                              </w:rPr>
                            </w:pPr>
                            <w:r>
                              <w:rPr>
                                <w:rFonts w:eastAsia="SimSun" w:cs="Times New Roman"/>
                              </w:rPr>
                              <w:t>Source: Data Survey 2022</w:t>
                            </w:r>
                          </w:p>
                          <w:p w14:paraId="24851FAC"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E6FA01" id="_x0000_s1038" type="#_x0000_t202" style="position:absolute;left:0;text-align:left;margin-left:-7.95pt;margin-top:260.05pt;width:185.9pt;height:41.9pt;z-index:2517360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" strokecolor="white [3212]">
                <v:textbox>
                  <w:txbxContent>
                    <w:p w14:paraId="29906BD2" w14:textId="77777777" w:rsidR="005156AE" w:rsidRDefault="005156AE" w:rsidP="00FF55E8">
                      <w:pPr>
                        <w:jc w:val="both"/>
                        <w:rPr>
                          <w:rFonts w:eastAsia="SimSun" w:cs="Times New Roman"/>
                        </w:rPr>
                      </w:pPr>
                      <w:r>
                        <w:rPr>
                          <w:rFonts w:eastAsia="SimSun" w:cs="Times New Roman"/>
                        </w:rPr>
                        <w:t>Source: Data Survey 2022</w:t>
                      </w:r>
                    </w:p>
                    <w:p w14:paraId="24851FAC" w14:textId="77777777" w:rsidR="005156AE" w:rsidRDefault="005156AE" w:rsidP="00FF55E8"/>
                  </w:txbxContent>
                </v:textbox>
              </v:shape>
            </w:pict>
          </mc:Fallback>
        </mc:AlternateContent>
      </w:r>
      <w:r w:rsidR="001800BF" w:rsidRPr="00CE1EB6">
        <w:rPr>
          <w:noProof/>
        </w:rPr>
        <w:drawing>
          <wp:inline distT="0" distB="0" distL="0" distR="0" wp14:anchorId="04A3F9F5" wp14:editId="6D839A2F">
            <wp:extent cx="5466303" cy="3217011"/>
            <wp:effectExtent l="0" t="0" r="127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840" cy="3220270"/>
                    </a:xfrm>
                    <a:prstGeom prst="rect">
                      <a:avLst/>
                    </a:prstGeom>
                    <a:noFill/>
                    <a:ln>
                      <a:noFill/>
                    </a:ln>
                  </pic:spPr>
                </pic:pic>
              </a:graphicData>
            </a:graphic>
          </wp:inline>
        </w:drawing>
      </w:r>
    </w:p>
    <w:p w14:paraId="20BA91B7" w14:textId="0BC45FF2" w:rsidR="00F5583F" w:rsidRPr="001800BF" w:rsidRDefault="00B07AAA" w:rsidP="001800BF">
      <w:pPr>
        <w:jc w:val="both"/>
        <w:rPr>
          <w:rFonts w:eastAsia="SimSun" w:cs="Times New Roman"/>
        </w:rPr>
      </w:pPr>
      <w:r>
        <w:rPr>
          <w:rFonts w:eastAsia="SimSun"/>
          <w:szCs w:val="24"/>
        </w:rPr>
        <w:t xml:space="preserve">According to the above table, the majority of the selected sample (41.8%) have been using fashion retail products from the respective brand for more than 3 years. </w:t>
      </w:r>
      <w:r w:rsidR="00BD4B79">
        <w:rPr>
          <w:rFonts w:eastAsia="SimSun"/>
          <w:szCs w:val="24"/>
        </w:rPr>
        <w:t xml:space="preserve">As the second maximum value it is 6-12 months with the brand. Most of them are Chenara Dodge preferred respondents. </w:t>
      </w:r>
      <w:r>
        <w:rPr>
          <w:rFonts w:eastAsia="SimSun"/>
          <w:szCs w:val="24"/>
        </w:rPr>
        <w:t xml:space="preserve">And also, the minority of the selected sample (5%) have been using fashion retail products from the respective brand for </w:t>
      </w:r>
      <w:r>
        <w:t>Less than one mont</w:t>
      </w:r>
      <w:r w:rsidR="00C90A20">
        <w:t>h.</w:t>
      </w:r>
    </w:p>
    <w:p w14:paraId="4C549115" w14:textId="5CCDB428" w:rsidR="00C90A20" w:rsidRPr="00C90A20" w:rsidRDefault="00C90A20" w:rsidP="00C90A20">
      <w:pPr>
        <w:numPr>
          <w:ilvl w:val="0"/>
          <w:numId w:val="28"/>
        </w:numPr>
        <w:spacing w:before="0" w:after="160"/>
        <w:rPr>
          <w:rFonts w:cs="Times New Roman"/>
          <w:b/>
          <w:bCs/>
          <w:szCs w:val="24"/>
        </w:rPr>
      </w:pPr>
      <w:r>
        <w:rPr>
          <w:b/>
          <w:bCs/>
          <w:szCs w:val="24"/>
        </w:rPr>
        <w:t>Experiences regarding refer</w:t>
      </w:r>
      <w:r w:rsidR="00B07AAA">
        <w:rPr>
          <w:b/>
          <w:bCs/>
          <w:szCs w:val="24"/>
        </w:rPr>
        <w:t xml:space="preserve"> to Social Media User Generated Contents (UGC), before taking a purchase decision in fashion retail products</w:t>
      </w:r>
    </w:p>
    <w:p w14:paraId="21999279" w14:textId="1291FD30" w:rsidR="00B07AAA" w:rsidRPr="00C90A20" w:rsidRDefault="006B1AC1" w:rsidP="006B1AC1">
      <w:pPr>
        <w:pStyle w:val="Caption"/>
        <w:rPr>
          <w:rFonts w:cs="Times New Roman"/>
          <w:b/>
          <w:bCs/>
          <w:szCs w:val="24"/>
        </w:rPr>
      </w:pPr>
      <w:bookmarkStart w:id="154" w:name="_Toc122020836"/>
      <w:bookmarkStart w:id="155" w:name="_Toc122020914"/>
      <w:r>
        <w:t xml:space="preserve">Table </w:t>
      </w:r>
      <w:r>
        <w:fldChar w:fldCharType="begin"/>
      </w:r>
      <w:r>
        <w:instrText xml:space="preserve"> SEQ Table \* ARABIC </w:instrText>
      </w:r>
      <w:r>
        <w:fldChar w:fldCharType="separate"/>
      </w:r>
      <w:r w:rsidR="001268B0">
        <w:rPr>
          <w:noProof/>
        </w:rPr>
        <w:t>7</w:t>
      </w:r>
      <w:r>
        <w:fldChar w:fldCharType="end"/>
      </w:r>
      <w:r>
        <w:t xml:space="preserve">: </w:t>
      </w:r>
      <w:r w:rsidRPr="00931636">
        <w:t>Experiences regarding refer to Social Media User Generated Contents (UGC), before taking a purchase decision in fashion retail products</w:t>
      </w:r>
      <w:bookmarkEnd w:id="154"/>
      <w:bookmarkEnd w:id="155"/>
    </w:p>
    <w:tbl>
      <w:tblPr>
        <w:tblW w:w="91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35"/>
        <w:gridCol w:w="1036"/>
        <w:gridCol w:w="1637"/>
        <w:gridCol w:w="1443"/>
        <w:gridCol w:w="1960"/>
        <w:gridCol w:w="2068"/>
      </w:tblGrid>
      <w:tr w:rsidR="00B5277E" w:rsidRPr="00B5277E" w14:paraId="03363A43" w14:textId="77777777" w:rsidTr="00F5583F">
        <w:trPr>
          <w:cantSplit/>
          <w:trHeight w:val="744"/>
          <w:jc w:val="center"/>
        </w:trPr>
        <w:tc>
          <w:tcPr>
            <w:tcW w:w="207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5D7453B"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2E8797B7"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443" w:type="dxa"/>
            <w:tcBorders>
              <w:top w:val="single" w:sz="4" w:space="0" w:color="auto"/>
              <w:left w:val="single" w:sz="4" w:space="0" w:color="auto"/>
              <w:bottom w:val="single" w:sz="4" w:space="0" w:color="auto"/>
              <w:right w:val="single" w:sz="4" w:space="0" w:color="auto"/>
            </w:tcBorders>
            <w:shd w:val="clear" w:color="auto" w:fill="FFFFFF"/>
            <w:vAlign w:val="center"/>
          </w:tcPr>
          <w:p w14:paraId="22D4129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960" w:type="dxa"/>
            <w:tcBorders>
              <w:top w:val="single" w:sz="4" w:space="0" w:color="auto"/>
              <w:left w:val="single" w:sz="4" w:space="0" w:color="auto"/>
              <w:bottom w:val="single" w:sz="4" w:space="0" w:color="auto"/>
              <w:right w:val="single" w:sz="4" w:space="0" w:color="auto"/>
            </w:tcBorders>
            <w:shd w:val="clear" w:color="auto" w:fill="FFFFFF"/>
            <w:vAlign w:val="center"/>
          </w:tcPr>
          <w:p w14:paraId="3CD8D1F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2068" w:type="dxa"/>
            <w:tcBorders>
              <w:top w:val="single" w:sz="4" w:space="0" w:color="auto"/>
              <w:left w:val="single" w:sz="4" w:space="0" w:color="auto"/>
              <w:bottom w:val="single" w:sz="4" w:space="0" w:color="auto"/>
              <w:right w:val="single" w:sz="4" w:space="0" w:color="auto"/>
            </w:tcBorders>
            <w:shd w:val="clear" w:color="auto" w:fill="FFFFFF"/>
            <w:vAlign w:val="center"/>
          </w:tcPr>
          <w:p w14:paraId="64FAC3C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3054938B" w14:textId="77777777" w:rsidTr="00F5583F">
        <w:trPr>
          <w:cantSplit/>
          <w:trHeight w:val="459"/>
          <w:jc w:val="center"/>
        </w:trPr>
        <w:tc>
          <w:tcPr>
            <w:tcW w:w="1035" w:type="dxa"/>
            <w:tcBorders>
              <w:top w:val="single" w:sz="4" w:space="0" w:color="auto"/>
              <w:left w:val="single" w:sz="4" w:space="0" w:color="auto"/>
              <w:bottom w:val="single" w:sz="4" w:space="0" w:color="auto"/>
              <w:right w:val="single" w:sz="4" w:space="0" w:color="auto"/>
            </w:tcBorders>
            <w:shd w:val="clear" w:color="auto" w:fill="E0E0E0"/>
            <w:vAlign w:val="center"/>
          </w:tcPr>
          <w:p w14:paraId="5265C4F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1035" w:type="dxa"/>
            <w:tcBorders>
              <w:top w:val="single" w:sz="4" w:space="0" w:color="auto"/>
              <w:left w:val="single" w:sz="4" w:space="0" w:color="auto"/>
              <w:bottom w:val="single" w:sz="4" w:space="0" w:color="auto"/>
              <w:right w:val="single" w:sz="4" w:space="0" w:color="auto"/>
            </w:tcBorders>
            <w:shd w:val="clear" w:color="auto" w:fill="E0E0E0"/>
            <w:vAlign w:val="center"/>
          </w:tcPr>
          <w:p w14:paraId="2541895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Yes</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5E3F21D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220</w:t>
            </w:r>
          </w:p>
        </w:tc>
        <w:tc>
          <w:tcPr>
            <w:tcW w:w="1443" w:type="dxa"/>
            <w:tcBorders>
              <w:top w:val="single" w:sz="4" w:space="0" w:color="auto"/>
              <w:left w:val="single" w:sz="4" w:space="0" w:color="auto"/>
              <w:bottom w:val="single" w:sz="4" w:space="0" w:color="auto"/>
              <w:right w:val="single" w:sz="4" w:space="0" w:color="auto"/>
            </w:tcBorders>
            <w:shd w:val="clear" w:color="auto" w:fill="FFFFFF"/>
            <w:vAlign w:val="center"/>
          </w:tcPr>
          <w:p w14:paraId="37019D9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960" w:type="dxa"/>
            <w:tcBorders>
              <w:top w:val="single" w:sz="4" w:space="0" w:color="auto"/>
              <w:left w:val="single" w:sz="4" w:space="0" w:color="auto"/>
              <w:bottom w:val="single" w:sz="4" w:space="0" w:color="auto"/>
              <w:right w:val="single" w:sz="4" w:space="0" w:color="auto"/>
            </w:tcBorders>
            <w:shd w:val="clear" w:color="auto" w:fill="FFFFFF"/>
            <w:vAlign w:val="center"/>
          </w:tcPr>
          <w:p w14:paraId="54070F4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2068" w:type="dxa"/>
            <w:tcBorders>
              <w:top w:val="single" w:sz="4" w:space="0" w:color="auto"/>
              <w:left w:val="single" w:sz="4" w:space="0" w:color="auto"/>
              <w:bottom w:val="single" w:sz="4" w:space="0" w:color="auto"/>
              <w:right w:val="single" w:sz="4" w:space="0" w:color="auto"/>
            </w:tcBorders>
            <w:shd w:val="clear" w:color="auto" w:fill="FFFFFF"/>
            <w:vAlign w:val="center"/>
          </w:tcPr>
          <w:p w14:paraId="2DE11E4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bl>
    <w:p w14:paraId="4E9BBD6E" w14:textId="3AF81F48" w:rsidR="00BD4B79" w:rsidRDefault="00BD4B79" w:rsidP="00BD4B79">
      <w:pPr>
        <w:jc w:val="both"/>
        <w:rPr>
          <w:rFonts w:eastAsia="SimSun" w:cs="Times New Roman"/>
        </w:rPr>
      </w:pPr>
      <w:r>
        <w:rPr>
          <w:rFonts w:eastAsia="SimSun" w:cs="Times New Roman"/>
        </w:rPr>
        <w:t>Source: Data Survey 2022</w:t>
      </w:r>
    </w:p>
    <w:p w14:paraId="45F034DC" w14:textId="5B35D2C8" w:rsidR="00B07AAA" w:rsidRDefault="00A501B7" w:rsidP="00A501B7">
      <w:pPr>
        <w:pStyle w:val="Caption"/>
        <w:rPr>
          <w:rFonts w:eastAsia="SimSun" w:cs="Times New Roman"/>
        </w:rPr>
      </w:pPr>
      <w:bookmarkStart w:id="156" w:name="_Toc122018273"/>
      <w:bookmarkStart w:id="157" w:name="_Toc122018375"/>
      <w:r>
        <w:t xml:space="preserve">Figure </w:t>
      </w:r>
      <w:r>
        <w:fldChar w:fldCharType="begin"/>
      </w:r>
      <w:r>
        <w:instrText xml:space="preserve"> SEQ Figure \* ARABIC </w:instrText>
      </w:r>
      <w:r>
        <w:fldChar w:fldCharType="separate"/>
      </w:r>
      <w:r w:rsidR="00471F61">
        <w:rPr>
          <w:noProof/>
        </w:rPr>
        <w:t>7</w:t>
      </w:r>
      <w:r>
        <w:fldChar w:fldCharType="end"/>
      </w:r>
      <w:r>
        <w:t xml:space="preserve"> : </w:t>
      </w:r>
      <w:r w:rsidRPr="009A4497">
        <w:t>Experiences regarding refer to Social Media User Generated Contents (UGC), before taking a purchase decision in fashion retail products</w:t>
      </w:r>
      <w:bookmarkEnd w:id="156"/>
      <w:bookmarkEnd w:id="157"/>
    </w:p>
    <w:p w14:paraId="66093E7D" w14:textId="229CAA79" w:rsidR="001800BF" w:rsidRDefault="00FF55E8" w:rsidP="001800BF">
      <w:pPr>
        <w:jc w:val="center"/>
        <w:rPr>
          <w:rFonts w:eastAsia="SimSun" w:cs="Times New Roman"/>
        </w:rPr>
      </w:pPr>
      <w:r w:rsidRPr="001800BF">
        <w:rPr>
          <w:rFonts w:eastAsia="SimSun" w:cs="Times New Roman"/>
          <w:noProof/>
        </w:rPr>
        <mc:AlternateContent>
          <mc:Choice Requires="wps">
            <w:drawing>
              <wp:anchor distT="45720" distB="45720" distL="114300" distR="114300" simplePos="0" relativeHeight="251738112" behindDoc="0" locked="0" layoutInCell="1" allowOverlap="1" wp14:anchorId="6F44B8C6" wp14:editId="51545AC3">
                <wp:simplePos x="0" y="0"/>
                <wp:positionH relativeFrom="column">
                  <wp:posOffset>-150725</wp:posOffset>
                </wp:positionH>
                <wp:positionV relativeFrom="paragraph">
                  <wp:posOffset>3067183</wp:posOffset>
                </wp:positionV>
                <wp:extent cx="1989573" cy="532130"/>
                <wp:effectExtent l="0" t="0" r="10795" b="20320"/>
                <wp:wrapNone/>
                <wp:docPr id="160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573" cy="532130"/>
                        </a:xfrm>
                        <a:prstGeom prst="rect">
                          <a:avLst/>
                        </a:prstGeom>
                        <a:solidFill>
                          <a:srgbClr val="FFFFFF"/>
                        </a:solidFill>
                        <a:ln w="9525">
                          <a:solidFill>
                            <a:schemeClr val="bg1"/>
                          </a:solidFill>
                          <a:miter lim="800000"/>
                          <a:headEnd/>
                          <a:tailEnd/>
                        </a:ln>
                      </wps:spPr>
                      <wps:txbx>
                        <w:txbxContent>
                          <w:p w14:paraId="3DE7821F" w14:textId="77777777" w:rsidR="005156AE" w:rsidRDefault="005156AE" w:rsidP="00FF55E8">
                            <w:pPr>
                              <w:jc w:val="both"/>
                              <w:rPr>
                                <w:rFonts w:eastAsia="SimSun" w:cs="Times New Roman"/>
                              </w:rPr>
                            </w:pPr>
                            <w:r>
                              <w:rPr>
                                <w:rFonts w:eastAsia="SimSun" w:cs="Times New Roman"/>
                              </w:rPr>
                              <w:t>Source: Data Survey 2022</w:t>
                            </w:r>
                          </w:p>
                          <w:p w14:paraId="7577B906"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4B8C6" id="_x0000_s1039" type="#_x0000_t202" style="position:absolute;left:0;text-align:left;margin-left:-11.85pt;margin-top:241.5pt;width:156.65pt;height:41.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" strokecolor="white [3212]">
                <v:textbox>
                  <w:txbxContent>
                    <w:p w14:paraId="3DE7821F" w14:textId="77777777" w:rsidR="005156AE" w:rsidRDefault="005156AE" w:rsidP="00FF55E8">
                      <w:pPr>
                        <w:jc w:val="both"/>
                        <w:rPr>
                          <w:rFonts w:eastAsia="SimSun" w:cs="Times New Roman"/>
                        </w:rPr>
                      </w:pPr>
                      <w:r>
                        <w:rPr>
                          <w:rFonts w:eastAsia="SimSun" w:cs="Times New Roman"/>
                        </w:rPr>
                        <w:t>Source: Data Survey 2022</w:t>
                      </w:r>
                    </w:p>
                    <w:p w14:paraId="7577B906" w14:textId="77777777" w:rsidR="005156AE" w:rsidRDefault="005156AE" w:rsidP="00FF55E8"/>
                  </w:txbxContent>
                </v:textbox>
              </v:shape>
            </w:pict>
          </mc:Fallback>
        </mc:AlternateContent>
      </w:r>
      <w:r w:rsidR="001800BF" w:rsidRPr="00CE1EB6">
        <w:rPr>
          <w:noProof/>
        </w:rPr>
        <w:drawing>
          <wp:inline distT="0" distB="0" distL="0" distR="0" wp14:anchorId="4C35C052" wp14:editId="57D28717">
            <wp:extent cx="5205046" cy="3063256"/>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079" cy="3066806"/>
                    </a:xfrm>
                    <a:prstGeom prst="rect">
                      <a:avLst/>
                    </a:prstGeom>
                    <a:noFill/>
                    <a:ln>
                      <a:noFill/>
                    </a:ln>
                  </pic:spPr>
                </pic:pic>
              </a:graphicData>
            </a:graphic>
          </wp:inline>
        </w:drawing>
      </w:r>
    </w:p>
    <w:p w14:paraId="0EF320A8" w14:textId="77777777" w:rsidR="00B07AAA" w:rsidRDefault="00B07AAA" w:rsidP="00B07AAA">
      <w:pPr>
        <w:jc w:val="both"/>
        <w:rPr>
          <w:rFonts w:eastAsia="SimSun"/>
          <w:szCs w:val="24"/>
        </w:rPr>
      </w:pPr>
      <w:r>
        <w:rPr>
          <w:rFonts w:eastAsia="SimSun"/>
          <w:szCs w:val="24"/>
        </w:rPr>
        <w:t>Significantly, according to this data analysis, 100% of the selected sample had ever referred to social media User Generated Content (UGC) before making a purchase decision on fashion retail products.</w:t>
      </w:r>
    </w:p>
    <w:p w14:paraId="20388D79" w14:textId="77777777" w:rsidR="00B07AAA" w:rsidRDefault="00B07AAA" w:rsidP="006360B3">
      <w:pPr>
        <w:jc w:val="both"/>
        <w:rPr>
          <w:rFonts w:eastAsia="SimSun"/>
          <w:szCs w:val="24"/>
        </w:rPr>
      </w:pPr>
    </w:p>
    <w:p w14:paraId="34981687" w14:textId="6B0A5387" w:rsidR="00B07AAA" w:rsidRPr="006360B3" w:rsidRDefault="006360B3" w:rsidP="006360B3">
      <w:pPr>
        <w:pStyle w:val="ListParagraph"/>
        <w:numPr>
          <w:ilvl w:val="0"/>
          <w:numId w:val="42"/>
        </w:numPr>
        <w:spacing w:before="0" w:after="160"/>
        <w:jc w:val="both"/>
        <w:rPr>
          <w:b/>
          <w:bCs/>
          <w:szCs w:val="24"/>
        </w:rPr>
      </w:pPr>
      <w:r w:rsidRPr="006360B3">
        <w:rPr>
          <w:rFonts w:eastAsia="SimSun"/>
          <w:b/>
          <w:bCs/>
        </w:rPr>
        <w:t xml:space="preserve">Analysis of </w:t>
      </w:r>
      <w:r>
        <w:rPr>
          <w:rFonts w:eastAsia="SimSun"/>
          <w:b/>
          <w:bCs/>
        </w:rPr>
        <w:t xml:space="preserve">frequently </w:t>
      </w:r>
      <w:r w:rsidRPr="006360B3">
        <w:rPr>
          <w:rFonts w:eastAsia="SimSun"/>
          <w:b/>
          <w:bCs/>
        </w:rPr>
        <w:t>content refer platforms</w:t>
      </w:r>
      <w:r w:rsidR="00B07AAA" w:rsidRPr="006360B3">
        <w:rPr>
          <w:b/>
          <w:bCs/>
          <w:szCs w:val="24"/>
        </w:rPr>
        <w:t>?</w:t>
      </w:r>
    </w:p>
    <w:p w14:paraId="49A4FC07" w14:textId="0E88187E" w:rsidR="00B07AAA" w:rsidRDefault="006B1AC1" w:rsidP="006B1AC1">
      <w:pPr>
        <w:pStyle w:val="Caption"/>
        <w:rPr>
          <w:rFonts w:eastAsia="SimSun" w:cs="Times New Roman"/>
        </w:rPr>
      </w:pPr>
      <w:bookmarkStart w:id="158" w:name="_Toc122020837"/>
      <w:bookmarkStart w:id="159" w:name="_Toc122020915"/>
      <w:r>
        <w:t xml:space="preserve">Table </w:t>
      </w:r>
      <w:r>
        <w:fldChar w:fldCharType="begin"/>
      </w:r>
      <w:r>
        <w:instrText xml:space="preserve"> SEQ Table \* ARABIC </w:instrText>
      </w:r>
      <w:r>
        <w:fldChar w:fldCharType="separate"/>
      </w:r>
      <w:r w:rsidR="001268B0">
        <w:rPr>
          <w:noProof/>
        </w:rPr>
        <w:t>8</w:t>
      </w:r>
      <w:r>
        <w:fldChar w:fldCharType="end"/>
      </w:r>
      <w:r>
        <w:t xml:space="preserve">: </w:t>
      </w:r>
      <w:r w:rsidRPr="009372A5">
        <w:t>Analysis of frequently content refer platforms</w:t>
      </w:r>
      <w:bookmarkEnd w:id="158"/>
      <w:bookmarkEnd w:id="159"/>
    </w:p>
    <w:tbl>
      <w:tblPr>
        <w:tblW w:w="8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47"/>
        <w:gridCol w:w="1481"/>
        <w:gridCol w:w="1501"/>
        <w:gridCol w:w="1322"/>
        <w:gridCol w:w="1797"/>
        <w:gridCol w:w="1897"/>
      </w:tblGrid>
      <w:tr w:rsidR="00B5277E" w:rsidRPr="00B5277E" w14:paraId="58F1D56C" w14:textId="77777777" w:rsidTr="00F5583F">
        <w:trPr>
          <w:cantSplit/>
          <w:trHeight w:val="775"/>
          <w:jc w:val="center"/>
        </w:trPr>
        <w:tc>
          <w:tcPr>
            <w:tcW w:w="242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092BAB9" w14:textId="77777777" w:rsidR="00B5277E" w:rsidRPr="00B5277E" w:rsidRDefault="00B5277E" w:rsidP="005539CD">
            <w:pPr>
              <w:spacing w:before="0" w:after="160" w:line="259" w:lineRule="auto"/>
              <w:rPr>
                <w:rFonts w:eastAsia="Calibri" w:cs="Times New Roman"/>
                <w:szCs w:val="24"/>
                <w:lang w:val="en-US" w:bidi="ta-IN"/>
              </w:rPr>
            </w:pPr>
          </w:p>
        </w:tc>
        <w:tc>
          <w:tcPr>
            <w:tcW w:w="1501" w:type="dxa"/>
            <w:tcBorders>
              <w:top w:val="single" w:sz="4" w:space="0" w:color="auto"/>
              <w:left w:val="single" w:sz="4" w:space="0" w:color="auto"/>
              <w:bottom w:val="single" w:sz="4" w:space="0" w:color="auto"/>
              <w:right w:val="single" w:sz="4" w:space="0" w:color="auto"/>
            </w:tcBorders>
            <w:shd w:val="clear" w:color="auto" w:fill="FFFFFF"/>
            <w:vAlign w:val="center"/>
          </w:tcPr>
          <w:p w14:paraId="3812007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tcPr>
          <w:p w14:paraId="25A94E2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797" w:type="dxa"/>
            <w:tcBorders>
              <w:top w:val="single" w:sz="4" w:space="0" w:color="auto"/>
              <w:left w:val="single" w:sz="4" w:space="0" w:color="auto"/>
              <w:bottom w:val="single" w:sz="4" w:space="0" w:color="auto"/>
              <w:right w:val="single" w:sz="4" w:space="0" w:color="auto"/>
            </w:tcBorders>
            <w:shd w:val="clear" w:color="auto" w:fill="FFFFFF"/>
            <w:vAlign w:val="center"/>
          </w:tcPr>
          <w:p w14:paraId="6B27A4A6"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14:paraId="6AE471E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4F990F69" w14:textId="77777777" w:rsidTr="00F5583F">
        <w:trPr>
          <w:cantSplit/>
          <w:trHeight w:val="478"/>
          <w:jc w:val="center"/>
        </w:trPr>
        <w:tc>
          <w:tcPr>
            <w:tcW w:w="947"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509586D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1480" w:type="dxa"/>
            <w:tcBorders>
              <w:top w:val="single" w:sz="4" w:space="0" w:color="auto"/>
              <w:left w:val="single" w:sz="4" w:space="0" w:color="auto"/>
              <w:bottom w:val="single" w:sz="4" w:space="0" w:color="auto"/>
              <w:right w:val="single" w:sz="4" w:space="0" w:color="auto"/>
            </w:tcBorders>
            <w:shd w:val="clear" w:color="auto" w:fill="E0E0E0"/>
            <w:vAlign w:val="center"/>
          </w:tcPr>
          <w:p w14:paraId="1362FAEB"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Facebook</w:t>
            </w:r>
          </w:p>
        </w:tc>
        <w:tc>
          <w:tcPr>
            <w:tcW w:w="1501" w:type="dxa"/>
            <w:tcBorders>
              <w:top w:val="single" w:sz="4" w:space="0" w:color="auto"/>
              <w:left w:val="single" w:sz="4" w:space="0" w:color="auto"/>
              <w:bottom w:val="single" w:sz="4" w:space="0" w:color="auto"/>
              <w:right w:val="single" w:sz="4" w:space="0" w:color="auto"/>
            </w:tcBorders>
            <w:shd w:val="clear" w:color="auto" w:fill="FFFFFF"/>
            <w:vAlign w:val="center"/>
          </w:tcPr>
          <w:p w14:paraId="5740B2C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136</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tcPr>
          <w:p w14:paraId="681873D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61.8</w:t>
            </w:r>
          </w:p>
        </w:tc>
        <w:tc>
          <w:tcPr>
            <w:tcW w:w="1797" w:type="dxa"/>
            <w:tcBorders>
              <w:top w:val="single" w:sz="4" w:space="0" w:color="auto"/>
              <w:left w:val="single" w:sz="4" w:space="0" w:color="auto"/>
              <w:bottom w:val="single" w:sz="4" w:space="0" w:color="auto"/>
              <w:right w:val="single" w:sz="4" w:space="0" w:color="auto"/>
            </w:tcBorders>
            <w:shd w:val="clear" w:color="auto" w:fill="FFFFFF"/>
            <w:vAlign w:val="center"/>
          </w:tcPr>
          <w:p w14:paraId="0D209AE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61.8</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14:paraId="36E378A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61.8</w:t>
            </w:r>
          </w:p>
        </w:tc>
      </w:tr>
      <w:tr w:rsidR="00B5277E" w:rsidRPr="00B5277E" w14:paraId="06F49934" w14:textId="77777777" w:rsidTr="00F5583F">
        <w:trPr>
          <w:cantSplit/>
          <w:trHeight w:val="495"/>
          <w:jc w:val="center"/>
        </w:trPr>
        <w:tc>
          <w:tcPr>
            <w:tcW w:w="947"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DF12070"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80" w:type="dxa"/>
            <w:tcBorders>
              <w:top w:val="single" w:sz="4" w:space="0" w:color="auto"/>
              <w:left w:val="single" w:sz="4" w:space="0" w:color="auto"/>
              <w:bottom w:val="single" w:sz="4" w:space="0" w:color="auto"/>
              <w:right w:val="single" w:sz="4" w:space="0" w:color="auto"/>
            </w:tcBorders>
            <w:shd w:val="clear" w:color="auto" w:fill="E0E0E0"/>
            <w:vAlign w:val="center"/>
          </w:tcPr>
          <w:p w14:paraId="667634BD"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Instagram</w:t>
            </w:r>
          </w:p>
        </w:tc>
        <w:tc>
          <w:tcPr>
            <w:tcW w:w="1501" w:type="dxa"/>
            <w:tcBorders>
              <w:top w:val="single" w:sz="4" w:space="0" w:color="auto"/>
              <w:left w:val="single" w:sz="4" w:space="0" w:color="auto"/>
              <w:bottom w:val="single" w:sz="4" w:space="0" w:color="auto"/>
              <w:right w:val="single" w:sz="4" w:space="0" w:color="auto"/>
            </w:tcBorders>
            <w:shd w:val="clear" w:color="auto" w:fill="FFFFFF"/>
            <w:vAlign w:val="center"/>
          </w:tcPr>
          <w:p w14:paraId="5FD21E8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31</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tcPr>
          <w:p w14:paraId="1AE957F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14.1</w:t>
            </w:r>
          </w:p>
        </w:tc>
        <w:tc>
          <w:tcPr>
            <w:tcW w:w="1797" w:type="dxa"/>
            <w:tcBorders>
              <w:top w:val="single" w:sz="4" w:space="0" w:color="auto"/>
              <w:left w:val="single" w:sz="4" w:space="0" w:color="auto"/>
              <w:bottom w:val="single" w:sz="4" w:space="0" w:color="auto"/>
              <w:right w:val="single" w:sz="4" w:space="0" w:color="auto"/>
            </w:tcBorders>
            <w:shd w:val="clear" w:color="auto" w:fill="FFFFFF"/>
            <w:vAlign w:val="center"/>
          </w:tcPr>
          <w:p w14:paraId="04E15AE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14.1</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14:paraId="546A240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75.9</w:t>
            </w:r>
          </w:p>
        </w:tc>
      </w:tr>
      <w:tr w:rsidR="00B5277E" w:rsidRPr="00B5277E" w14:paraId="1DE4BC21" w14:textId="77777777" w:rsidTr="00F5583F">
        <w:trPr>
          <w:cantSplit/>
          <w:trHeight w:val="478"/>
          <w:jc w:val="center"/>
        </w:trPr>
        <w:tc>
          <w:tcPr>
            <w:tcW w:w="947"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0A61B02"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80" w:type="dxa"/>
            <w:tcBorders>
              <w:top w:val="single" w:sz="4" w:space="0" w:color="auto"/>
              <w:left w:val="single" w:sz="4" w:space="0" w:color="auto"/>
              <w:bottom w:val="single" w:sz="4" w:space="0" w:color="auto"/>
              <w:right w:val="single" w:sz="4" w:space="0" w:color="auto"/>
            </w:tcBorders>
            <w:shd w:val="clear" w:color="auto" w:fill="E0E0E0"/>
            <w:vAlign w:val="center"/>
          </w:tcPr>
          <w:p w14:paraId="2F6701A1"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Both</w:t>
            </w:r>
          </w:p>
        </w:tc>
        <w:tc>
          <w:tcPr>
            <w:tcW w:w="1501" w:type="dxa"/>
            <w:tcBorders>
              <w:top w:val="single" w:sz="4" w:space="0" w:color="auto"/>
              <w:left w:val="single" w:sz="4" w:space="0" w:color="auto"/>
              <w:bottom w:val="single" w:sz="4" w:space="0" w:color="auto"/>
              <w:right w:val="single" w:sz="4" w:space="0" w:color="auto"/>
            </w:tcBorders>
            <w:shd w:val="clear" w:color="auto" w:fill="FFFFFF"/>
            <w:vAlign w:val="center"/>
          </w:tcPr>
          <w:p w14:paraId="1DB65887"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53</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tcPr>
          <w:p w14:paraId="776F011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24.1</w:t>
            </w:r>
          </w:p>
        </w:tc>
        <w:tc>
          <w:tcPr>
            <w:tcW w:w="1797" w:type="dxa"/>
            <w:tcBorders>
              <w:top w:val="single" w:sz="4" w:space="0" w:color="auto"/>
              <w:left w:val="single" w:sz="4" w:space="0" w:color="auto"/>
              <w:bottom w:val="single" w:sz="4" w:space="0" w:color="auto"/>
              <w:right w:val="single" w:sz="4" w:space="0" w:color="auto"/>
            </w:tcBorders>
            <w:shd w:val="clear" w:color="auto" w:fill="FFFFFF"/>
            <w:vAlign w:val="center"/>
          </w:tcPr>
          <w:p w14:paraId="788AC01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24.1</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14:paraId="7DF7938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r w:rsidR="00B5277E" w:rsidRPr="00B5277E" w14:paraId="4A9DD671" w14:textId="77777777" w:rsidTr="00F5583F">
        <w:trPr>
          <w:cantSplit/>
          <w:trHeight w:val="478"/>
          <w:jc w:val="center"/>
        </w:trPr>
        <w:tc>
          <w:tcPr>
            <w:tcW w:w="947"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B11F61B" w14:textId="77777777" w:rsidR="00B5277E" w:rsidRPr="00B5277E" w:rsidRDefault="00B5277E" w:rsidP="00B5277E">
            <w:pPr>
              <w:spacing w:before="0" w:after="160" w:line="259" w:lineRule="auto"/>
              <w:jc w:val="center"/>
              <w:rPr>
                <w:rFonts w:ascii="Calibri" w:eastAsia="Calibri" w:hAnsi="Calibri" w:cs="Latha"/>
                <w:sz w:val="22"/>
                <w:lang w:val="en-US" w:bidi="ta-IN"/>
              </w:rPr>
            </w:pPr>
          </w:p>
        </w:tc>
        <w:tc>
          <w:tcPr>
            <w:tcW w:w="1480" w:type="dxa"/>
            <w:tcBorders>
              <w:top w:val="single" w:sz="4" w:space="0" w:color="auto"/>
              <w:left w:val="single" w:sz="4" w:space="0" w:color="auto"/>
              <w:bottom w:val="single" w:sz="4" w:space="0" w:color="auto"/>
              <w:right w:val="single" w:sz="4" w:space="0" w:color="auto"/>
            </w:tcBorders>
            <w:shd w:val="clear" w:color="auto" w:fill="E0E0E0"/>
            <w:vAlign w:val="center"/>
          </w:tcPr>
          <w:p w14:paraId="2B1B6BE3" w14:textId="77777777" w:rsidR="00B5277E" w:rsidRPr="00B5277E" w:rsidRDefault="00B5277E" w:rsidP="005539CD">
            <w:pPr>
              <w:spacing w:before="0" w:after="160" w:line="259" w:lineRule="auto"/>
              <w:rPr>
                <w:rFonts w:ascii="Calibri" w:eastAsia="Calibri" w:hAnsi="Calibri" w:cs="Latha"/>
                <w:sz w:val="22"/>
                <w:lang w:val="en-US" w:bidi="ta-IN"/>
              </w:rPr>
            </w:pPr>
            <w:r w:rsidRPr="00B5277E">
              <w:rPr>
                <w:rFonts w:ascii="Calibri" w:eastAsia="Calibri" w:hAnsi="Calibri" w:cs="Latha"/>
                <w:sz w:val="22"/>
                <w:lang w:val="en-US" w:bidi="ta-IN"/>
              </w:rPr>
              <w:t>Total</w:t>
            </w:r>
          </w:p>
        </w:tc>
        <w:tc>
          <w:tcPr>
            <w:tcW w:w="1501" w:type="dxa"/>
            <w:tcBorders>
              <w:top w:val="single" w:sz="4" w:space="0" w:color="auto"/>
              <w:left w:val="single" w:sz="4" w:space="0" w:color="auto"/>
              <w:bottom w:val="single" w:sz="4" w:space="0" w:color="auto"/>
              <w:right w:val="single" w:sz="4" w:space="0" w:color="auto"/>
            </w:tcBorders>
            <w:shd w:val="clear" w:color="auto" w:fill="FFFFFF"/>
            <w:vAlign w:val="center"/>
          </w:tcPr>
          <w:p w14:paraId="5606A387" w14:textId="77777777" w:rsidR="00B5277E" w:rsidRPr="00B5277E" w:rsidRDefault="00B5277E" w:rsidP="00B5277E">
            <w:pPr>
              <w:spacing w:before="0" w:after="160" w:line="259" w:lineRule="auto"/>
              <w:jc w:val="center"/>
              <w:rPr>
                <w:rFonts w:ascii="Calibri" w:eastAsia="Calibri" w:hAnsi="Calibri" w:cs="Latha"/>
                <w:sz w:val="22"/>
                <w:lang w:val="en-US" w:bidi="ta-IN"/>
              </w:rPr>
            </w:pPr>
            <w:r w:rsidRPr="00B5277E">
              <w:rPr>
                <w:rFonts w:ascii="Calibri" w:eastAsia="Calibri" w:hAnsi="Calibri" w:cs="Latha"/>
                <w:sz w:val="22"/>
                <w:lang w:val="en-US" w:bidi="ta-IN"/>
              </w:rPr>
              <w:t>220</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tcPr>
          <w:p w14:paraId="57BC577F" w14:textId="77777777" w:rsidR="00B5277E" w:rsidRPr="00B5277E" w:rsidRDefault="00B5277E" w:rsidP="00B5277E">
            <w:pPr>
              <w:spacing w:before="0" w:after="160" w:line="259" w:lineRule="auto"/>
              <w:jc w:val="center"/>
              <w:rPr>
                <w:rFonts w:ascii="Calibri" w:eastAsia="Calibri" w:hAnsi="Calibri" w:cs="Latha"/>
                <w:sz w:val="22"/>
                <w:lang w:val="en-US" w:bidi="ta-IN"/>
              </w:rPr>
            </w:pPr>
            <w:r w:rsidRPr="00B5277E">
              <w:rPr>
                <w:rFonts w:ascii="Calibri" w:eastAsia="Calibri" w:hAnsi="Calibri" w:cs="Latha"/>
                <w:sz w:val="22"/>
                <w:lang w:val="en-US" w:bidi="ta-IN"/>
              </w:rPr>
              <w:t>100.0</w:t>
            </w:r>
          </w:p>
        </w:tc>
        <w:tc>
          <w:tcPr>
            <w:tcW w:w="1797" w:type="dxa"/>
            <w:tcBorders>
              <w:top w:val="single" w:sz="4" w:space="0" w:color="auto"/>
              <w:left w:val="single" w:sz="4" w:space="0" w:color="auto"/>
              <w:bottom w:val="single" w:sz="4" w:space="0" w:color="auto"/>
              <w:right w:val="single" w:sz="4" w:space="0" w:color="auto"/>
            </w:tcBorders>
            <w:shd w:val="clear" w:color="auto" w:fill="FFFFFF"/>
            <w:vAlign w:val="center"/>
          </w:tcPr>
          <w:p w14:paraId="6F757ABA" w14:textId="77777777" w:rsidR="00B5277E" w:rsidRPr="00B5277E" w:rsidRDefault="00B5277E" w:rsidP="00B5277E">
            <w:pPr>
              <w:spacing w:before="0" w:after="160" w:line="259" w:lineRule="auto"/>
              <w:jc w:val="center"/>
              <w:rPr>
                <w:rFonts w:ascii="Calibri" w:eastAsia="Calibri" w:hAnsi="Calibri" w:cs="Latha"/>
                <w:sz w:val="22"/>
                <w:lang w:val="en-US" w:bidi="ta-IN"/>
              </w:rPr>
            </w:pPr>
            <w:r w:rsidRPr="00B5277E">
              <w:rPr>
                <w:rFonts w:ascii="Calibri" w:eastAsia="Calibri" w:hAnsi="Calibri" w:cs="Latha"/>
                <w:sz w:val="22"/>
                <w:lang w:val="en-US" w:bidi="ta-IN"/>
              </w:rPr>
              <w:t>100.0</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14:paraId="08F21860" w14:textId="77777777" w:rsidR="00B5277E" w:rsidRPr="00B5277E" w:rsidRDefault="00B5277E" w:rsidP="00B5277E">
            <w:pPr>
              <w:spacing w:before="0" w:after="160" w:line="259" w:lineRule="auto"/>
              <w:jc w:val="center"/>
              <w:rPr>
                <w:rFonts w:ascii="Calibri" w:eastAsia="Calibri" w:hAnsi="Calibri" w:cs="Latha"/>
                <w:sz w:val="22"/>
                <w:lang w:val="en-US" w:bidi="ta-IN"/>
              </w:rPr>
            </w:pPr>
          </w:p>
        </w:tc>
      </w:tr>
    </w:tbl>
    <w:p w14:paraId="13239432" w14:textId="5E2395EF" w:rsidR="00166EE8" w:rsidRDefault="00BD4B79" w:rsidP="00BD4B79">
      <w:pPr>
        <w:jc w:val="both"/>
        <w:rPr>
          <w:rFonts w:eastAsia="SimSun" w:cs="Times New Roman"/>
        </w:rPr>
      </w:pPr>
      <w:r>
        <w:rPr>
          <w:rFonts w:eastAsia="SimSun" w:cs="Times New Roman"/>
        </w:rPr>
        <w:t>Source: Data Survey 2022</w:t>
      </w:r>
    </w:p>
    <w:p w14:paraId="35FAC0D5" w14:textId="5D83FD40" w:rsidR="00B07AAA" w:rsidRDefault="00A501B7" w:rsidP="00A501B7">
      <w:pPr>
        <w:pStyle w:val="Caption"/>
        <w:rPr>
          <w:rFonts w:eastAsia="SimSun" w:cs="Times New Roman"/>
        </w:rPr>
      </w:pPr>
      <w:bookmarkStart w:id="160" w:name="_Toc122018274"/>
      <w:bookmarkStart w:id="161" w:name="_Toc122018376"/>
      <w:r>
        <w:t xml:space="preserve">Figure </w:t>
      </w:r>
      <w:r>
        <w:fldChar w:fldCharType="begin"/>
      </w:r>
      <w:r>
        <w:instrText xml:space="preserve"> SEQ Figure \* ARABIC </w:instrText>
      </w:r>
      <w:r>
        <w:fldChar w:fldCharType="separate"/>
      </w:r>
      <w:r w:rsidR="00471F61">
        <w:rPr>
          <w:noProof/>
        </w:rPr>
        <w:t>8</w:t>
      </w:r>
      <w:r>
        <w:fldChar w:fldCharType="end"/>
      </w:r>
      <w:r>
        <w:t xml:space="preserve"> : </w:t>
      </w:r>
      <w:r w:rsidRPr="005F199C">
        <w:t>Analysis of frequently content refer platforms</w:t>
      </w:r>
      <w:bookmarkEnd w:id="160"/>
      <w:bookmarkEnd w:id="161"/>
    </w:p>
    <w:p w14:paraId="57E1DDAA" w14:textId="20BA4021" w:rsidR="001800BF" w:rsidRDefault="00FF55E8" w:rsidP="001800BF">
      <w:pPr>
        <w:jc w:val="center"/>
        <w:rPr>
          <w:rFonts w:eastAsia="SimSun" w:cs="Times New Roman"/>
        </w:rPr>
      </w:pPr>
      <w:r w:rsidRPr="001800BF">
        <w:rPr>
          <w:rFonts w:eastAsia="SimSun" w:cs="Times New Roman"/>
          <w:noProof/>
        </w:rPr>
        <mc:AlternateContent>
          <mc:Choice Requires="wps">
            <w:drawing>
              <wp:anchor distT="45720" distB="45720" distL="114300" distR="114300" simplePos="0" relativeHeight="251740160" behindDoc="0" locked="0" layoutInCell="1" allowOverlap="1" wp14:anchorId="243AE431" wp14:editId="39709587">
                <wp:simplePos x="0" y="0"/>
                <wp:positionH relativeFrom="column">
                  <wp:posOffset>-60569</wp:posOffset>
                </wp:positionH>
                <wp:positionV relativeFrom="paragraph">
                  <wp:posOffset>2954355</wp:posOffset>
                </wp:positionV>
                <wp:extent cx="1989573" cy="532130"/>
                <wp:effectExtent l="0" t="0" r="10795" b="20320"/>
                <wp:wrapNone/>
                <wp:docPr id="160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573" cy="532130"/>
                        </a:xfrm>
                        <a:prstGeom prst="rect">
                          <a:avLst/>
                        </a:prstGeom>
                        <a:solidFill>
                          <a:srgbClr val="FFFFFF"/>
                        </a:solidFill>
                        <a:ln w="9525">
                          <a:solidFill>
                            <a:schemeClr val="bg1"/>
                          </a:solidFill>
                          <a:miter lim="800000"/>
                          <a:headEnd/>
                          <a:tailEnd/>
                        </a:ln>
                      </wps:spPr>
                      <wps:txbx>
                        <w:txbxContent>
                          <w:p w14:paraId="6EBDCE18" w14:textId="77777777" w:rsidR="005156AE" w:rsidRDefault="005156AE" w:rsidP="00FF55E8">
                            <w:pPr>
                              <w:jc w:val="both"/>
                              <w:rPr>
                                <w:rFonts w:eastAsia="SimSun" w:cs="Times New Roman"/>
                              </w:rPr>
                            </w:pPr>
                            <w:r>
                              <w:rPr>
                                <w:rFonts w:eastAsia="SimSun" w:cs="Times New Roman"/>
                              </w:rPr>
                              <w:t>Source: Data Survey 2022</w:t>
                            </w:r>
                          </w:p>
                          <w:p w14:paraId="02985633"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AE431" id="_x0000_s1040" type="#_x0000_t202" style="position:absolute;left:0;text-align:left;margin-left:-4.75pt;margin-top:232.65pt;width:156.65pt;height:41.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" strokecolor="white [3212]">
                <v:textbox>
                  <w:txbxContent>
                    <w:p w14:paraId="6EBDCE18" w14:textId="77777777" w:rsidR="005156AE" w:rsidRDefault="005156AE" w:rsidP="00FF55E8">
                      <w:pPr>
                        <w:jc w:val="both"/>
                        <w:rPr>
                          <w:rFonts w:eastAsia="SimSun" w:cs="Times New Roman"/>
                        </w:rPr>
                      </w:pPr>
                      <w:r>
                        <w:rPr>
                          <w:rFonts w:eastAsia="SimSun" w:cs="Times New Roman"/>
                        </w:rPr>
                        <w:t>Source: Data Survey 2022</w:t>
                      </w:r>
                    </w:p>
                    <w:p w14:paraId="02985633" w14:textId="77777777" w:rsidR="005156AE" w:rsidRDefault="005156AE" w:rsidP="00FF55E8"/>
                  </w:txbxContent>
                </v:textbox>
              </v:shape>
            </w:pict>
          </mc:Fallback>
        </mc:AlternateContent>
      </w:r>
      <w:r w:rsidR="001800BF" w:rsidRPr="00CE1EB6">
        <w:rPr>
          <w:noProof/>
        </w:rPr>
        <w:drawing>
          <wp:inline distT="0" distB="0" distL="0" distR="0" wp14:anchorId="7DC24B1B" wp14:editId="398B90F7">
            <wp:extent cx="5074418" cy="298638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570" cy="2989412"/>
                    </a:xfrm>
                    <a:prstGeom prst="rect">
                      <a:avLst/>
                    </a:prstGeom>
                    <a:noFill/>
                    <a:ln>
                      <a:noFill/>
                    </a:ln>
                  </pic:spPr>
                </pic:pic>
              </a:graphicData>
            </a:graphic>
          </wp:inline>
        </w:drawing>
      </w:r>
    </w:p>
    <w:p w14:paraId="0F7455C3" w14:textId="31B3C037" w:rsidR="00B07AAA" w:rsidRPr="001800BF" w:rsidRDefault="00B07AAA" w:rsidP="001800BF">
      <w:pPr>
        <w:jc w:val="both"/>
        <w:rPr>
          <w:rFonts w:eastAsia="SimSun" w:cs="Times New Roman"/>
        </w:rPr>
      </w:pPr>
      <w:r>
        <w:rPr>
          <w:rFonts w:eastAsia="SimSun"/>
          <w:szCs w:val="24"/>
        </w:rPr>
        <w:t xml:space="preserve">According to this data analysis, the majority (61.8%) of the selected sample frequently use the Facebook social media platform to refer to User Generated Content (UGC). And also, the minority (14.1%) of the selected sample frequently use the </w:t>
      </w:r>
      <w:r>
        <w:t xml:space="preserve">Instagram </w:t>
      </w:r>
      <w:r>
        <w:rPr>
          <w:rFonts w:eastAsia="SimSun"/>
          <w:szCs w:val="24"/>
        </w:rPr>
        <w:t>social media platform to refer to User Generated Content (UGC).</w:t>
      </w:r>
      <w:r w:rsidR="00BD4B79">
        <w:rPr>
          <w:rFonts w:eastAsia="SimSun"/>
          <w:szCs w:val="24"/>
        </w:rPr>
        <w:t xml:space="preserve"> Both platforms used 24% which is second majority.</w:t>
      </w:r>
    </w:p>
    <w:p w14:paraId="47928E69" w14:textId="77777777" w:rsidR="006360B3" w:rsidRDefault="006360B3" w:rsidP="00B07AAA">
      <w:pPr>
        <w:jc w:val="both"/>
        <w:rPr>
          <w:rFonts w:eastAsia="SimSun"/>
          <w:szCs w:val="24"/>
        </w:rPr>
      </w:pPr>
    </w:p>
    <w:p w14:paraId="64738F04" w14:textId="79040473" w:rsidR="006360B3" w:rsidRPr="006360B3" w:rsidRDefault="006360B3" w:rsidP="001800BF">
      <w:pPr>
        <w:numPr>
          <w:ilvl w:val="0"/>
          <w:numId w:val="31"/>
        </w:numPr>
        <w:spacing w:before="0" w:after="160"/>
        <w:jc w:val="both"/>
        <w:rPr>
          <w:rFonts w:eastAsia="SimSun" w:cs="Times New Roman"/>
        </w:rPr>
      </w:pPr>
      <w:r>
        <w:rPr>
          <w:b/>
          <w:bCs/>
          <w:szCs w:val="24"/>
        </w:rPr>
        <w:t>Analysis about mostly considering content type</w:t>
      </w:r>
    </w:p>
    <w:p w14:paraId="234DE445" w14:textId="2D88F5C2" w:rsidR="00B07AAA" w:rsidRPr="006360B3" w:rsidRDefault="006B1AC1" w:rsidP="006B1AC1">
      <w:pPr>
        <w:pStyle w:val="Caption"/>
        <w:rPr>
          <w:rFonts w:eastAsia="SimSun" w:cs="Times New Roman"/>
        </w:rPr>
      </w:pPr>
      <w:bookmarkStart w:id="162" w:name="_Toc122020838"/>
      <w:bookmarkStart w:id="163" w:name="_Toc122020916"/>
      <w:r>
        <w:t xml:space="preserve">Table </w:t>
      </w:r>
      <w:r>
        <w:fldChar w:fldCharType="begin"/>
      </w:r>
      <w:r>
        <w:instrText xml:space="preserve"> SEQ Table \* ARABIC </w:instrText>
      </w:r>
      <w:r>
        <w:fldChar w:fldCharType="separate"/>
      </w:r>
      <w:r w:rsidR="001268B0">
        <w:rPr>
          <w:noProof/>
        </w:rPr>
        <w:t>9</w:t>
      </w:r>
      <w:r>
        <w:fldChar w:fldCharType="end"/>
      </w:r>
      <w:r>
        <w:t xml:space="preserve">: </w:t>
      </w:r>
      <w:r w:rsidRPr="00D65FE0">
        <w:t>Analysis about mostly considering content type</w:t>
      </w:r>
      <w:bookmarkEnd w:id="162"/>
      <w:bookmarkEnd w:id="163"/>
    </w:p>
    <w:tbl>
      <w:tblPr>
        <w:tblW w:w="89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6"/>
        <w:gridCol w:w="1866"/>
        <w:gridCol w:w="1417"/>
        <w:gridCol w:w="1249"/>
        <w:gridCol w:w="1697"/>
        <w:gridCol w:w="1790"/>
      </w:tblGrid>
      <w:tr w:rsidR="00B5277E" w:rsidRPr="00B5277E" w14:paraId="1B15C3B7" w14:textId="77777777" w:rsidTr="00F5583F">
        <w:trPr>
          <w:cantSplit/>
          <w:trHeight w:val="747"/>
          <w:jc w:val="center"/>
        </w:trPr>
        <w:tc>
          <w:tcPr>
            <w:tcW w:w="276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3F2F0C5"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3A0B7B5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6586FD1C"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06A912D6"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1F44524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62770E3E" w14:textId="77777777" w:rsidTr="00F5583F">
        <w:trPr>
          <w:cantSplit/>
          <w:trHeight w:val="461"/>
          <w:jc w:val="center"/>
        </w:trPr>
        <w:tc>
          <w:tcPr>
            <w:tcW w:w="896"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2D020D5C"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42C76002"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Images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5BB018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50</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2237230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22.7</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8470B1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22.7</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188286B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22.7</w:t>
            </w:r>
          </w:p>
        </w:tc>
      </w:tr>
      <w:tr w:rsidR="00B5277E" w:rsidRPr="00B5277E" w14:paraId="61473D86" w14:textId="77777777" w:rsidTr="00F5583F">
        <w:trPr>
          <w:cantSplit/>
          <w:trHeight w:val="477"/>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C6A52B8"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65F4096D"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Online reviews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E1A775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68</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3861D95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30.9</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1CDACA8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30.9</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109939B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53.6</w:t>
            </w:r>
          </w:p>
        </w:tc>
      </w:tr>
      <w:tr w:rsidR="00B5277E" w:rsidRPr="00B5277E" w14:paraId="244C1AEA" w14:textId="77777777" w:rsidTr="00F5583F">
        <w:trPr>
          <w:cantSplit/>
          <w:trHeight w:val="461"/>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510320C"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595CAD35"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Videos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36DA29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15</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300380FA"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6.8</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1177D5E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6.8</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3D55EC0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60.5</w:t>
            </w:r>
          </w:p>
        </w:tc>
      </w:tr>
      <w:tr w:rsidR="00B5277E" w:rsidRPr="00B5277E" w14:paraId="3EA63837" w14:textId="77777777" w:rsidTr="00F5583F">
        <w:trPr>
          <w:cantSplit/>
          <w:trHeight w:val="477"/>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16B14519"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29B48B80"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Textual posts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E5888EA"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7589438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1.8</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2DF1BAE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1.8</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2D9B6CB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62.3</w:t>
            </w:r>
          </w:p>
        </w:tc>
      </w:tr>
      <w:tr w:rsidR="00B5277E" w:rsidRPr="00B5277E" w14:paraId="2F411F2F" w14:textId="77777777" w:rsidTr="00F5583F">
        <w:trPr>
          <w:cantSplit/>
          <w:trHeight w:val="461"/>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9C7755E"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43EE5364"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Comments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901FEA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83</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4C93A9B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37.7</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57E2587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37.7</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2168097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r w:rsidR="00B5277E" w:rsidRPr="00B5277E" w14:paraId="64921D6E" w14:textId="77777777" w:rsidTr="00F5583F">
        <w:trPr>
          <w:cantSplit/>
          <w:trHeight w:val="461"/>
          <w:jc w:val="center"/>
        </w:trPr>
        <w:tc>
          <w:tcPr>
            <w:tcW w:w="89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05623F0"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866" w:type="dxa"/>
            <w:tcBorders>
              <w:top w:val="single" w:sz="4" w:space="0" w:color="auto"/>
              <w:left w:val="single" w:sz="4" w:space="0" w:color="auto"/>
              <w:bottom w:val="single" w:sz="4" w:space="0" w:color="auto"/>
              <w:right w:val="single" w:sz="4" w:space="0" w:color="auto"/>
            </w:tcBorders>
            <w:shd w:val="clear" w:color="auto" w:fill="E0E0E0"/>
            <w:vAlign w:val="center"/>
          </w:tcPr>
          <w:p w14:paraId="33ADB489" w14:textId="77777777" w:rsidR="00B5277E" w:rsidRPr="00B5277E" w:rsidRDefault="00B5277E" w:rsidP="005539CD">
            <w:pPr>
              <w:spacing w:before="0" w:after="160" w:line="259" w:lineRule="auto"/>
              <w:rPr>
                <w:rFonts w:eastAsia="Calibri" w:cs="Times New Roman"/>
                <w:szCs w:val="24"/>
                <w:lang w:val="en-US" w:bidi="ta-IN"/>
              </w:rPr>
            </w:pPr>
            <w:r w:rsidRPr="00B5277E">
              <w:rPr>
                <w:rFonts w:eastAsia="Calibri" w:cs="Times New Roman"/>
                <w:szCs w:val="24"/>
                <w:lang w:val="en-US" w:bidi="ta-IN"/>
              </w:rPr>
              <w:t>Total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29F3B979"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220</w:t>
            </w:r>
          </w:p>
        </w:tc>
        <w:tc>
          <w:tcPr>
            <w:tcW w:w="1249" w:type="dxa"/>
            <w:tcBorders>
              <w:top w:val="single" w:sz="4" w:space="0" w:color="auto"/>
              <w:left w:val="single" w:sz="4" w:space="0" w:color="auto"/>
              <w:bottom w:val="single" w:sz="4" w:space="0" w:color="auto"/>
              <w:right w:val="single" w:sz="4" w:space="0" w:color="auto"/>
            </w:tcBorders>
            <w:shd w:val="clear" w:color="auto" w:fill="FFFFFF"/>
            <w:vAlign w:val="center"/>
          </w:tcPr>
          <w:p w14:paraId="061F184C"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71F3DE1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790" w:type="dxa"/>
            <w:tcBorders>
              <w:top w:val="single" w:sz="4" w:space="0" w:color="auto"/>
              <w:left w:val="single" w:sz="4" w:space="0" w:color="auto"/>
              <w:bottom w:val="single" w:sz="4" w:space="0" w:color="auto"/>
              <w:right w:val="single" w:sz="4" w:space="0" w:color="auto"/>
            </w:tcBorders>
            <w:shd w:val="clear" w:color="auto" w:fill="FFFFFF"/>
            <w:vAlign w:val="center"/>
          </w:tcPr>
          <w:p w14:paraId="339B36CD" w14:textId="77777777" w:rsidR="00B5277E" w:rsidRPr="00B5277E" w:rsidRDefault="00B5277E" w:rsidP="00B5277E">
            <w:pPr>
              <w:spacing w:before="0" w:after="160" w:line="259" w:lineRule="auto"/>
              <w:jc w:val="center"/>
              <w:rPr>
                <w:rFonts w:eastAsia="Calibri" w:cs="Times New Roman"/>
                <w:szCs w:val="24"/>
                <w:lang w:val="en-US" w:bidi="ta-IN"/>
              </w:rPr>
            </w:pPr>
          </w:p>
        </w:tc>
      </w:tr>
    </w:tbl>
    <w:p w14:paraId="003B70FC" w14:textId="2AFD040A" w:rsidR="00BD4B79" w:rsidRDefault="00BD4B79" w:rsidP="00BD4B79">
      <w:pPr>
        <w:jc w:val="both"/>
        <w:rPr>
          <w:rFonts w:eastAsia="SimSun" w:cs="Times New Roman"/>
        </w:rPr>
      </w:pPr>
      <w:r>
        <w:rPr>
          <w:rFonts w:eastAsia="SimSun" w:cs="Times New Roman"/>
        </w:rPr>
        <w:t>Source: Data Survey 2022</w:t>
      </w:r>
    </w:p>
    <w:p w14:paraId="4DF1F1F3" w14:textId="7ABED8EC" w:rsidR="00B07AAA" w:rsidRDefault="00032218" w:rsidP="00A501B7">
      <w:pPr>
        <w:pStyle w:val="Caption"/>
        <w:rPr>
          <w:rFonts w:eastAsia="SimSun" w:cs="Times New Roman"/>
        </w:rPr>
      </w:pPr>
      <w:bookmarkStart w:id="164" w:name="_Toc122017580"/>
      <w:bookmarkStart w:id="165" w:name="_Toc122018275"/>
      <w:bookmarkStart w:id="166" w:name="_Toc122018377"/>
      <w:r w:rsidRPr="00CE1EB6">
        <w:rPr>
          <w:noProof/>
        </w:rPr>
        <w:drawing>
          <wp:anchor distT="0" distB="0" distL="114300" distR="114300" simplePos="0" relativeHeight="251727872" behindDoc="0" locked="0" layoutInCell="1" allowOverlap="1" wp14:anchorId="68DCD38D" wp14:editId="2511AB19">
            <wp:simplePos x="0" y="0"/>
            <wp:positionH relativeFrom="column">
              <wp:posOffset>622998</wp:posOffset>
            </wp:positionH>
            <wp:positionV relativeFrom="paragraph">
              <wp:posOffset>313767</wp:posOffset>
            </wp:positionV>
            <wp:extent cx="5245239" cy="3086913"/>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178" cy="30915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4"/>
      <w:r w:rsidR="00A501B7">
        <w:t xml:space="preserve">Figure </w:t>
      </w:r>
      <w:r w:rsidR="00A501B7">
        <w:fldChar w:fldCharType="begin"/>
      </w:r>
      <w:r w:rsidR="00A501B7">
        <w:instrText xml:space="preserve"> SEQ Figure \* ARABIC </w:instrText>
      </w:r>
      <w:r w:rsidR="00A501B7">
        <w:fldChar w:fldCharType="separate"/>
      </w:r>
      <w:r w:rsidR="00471F61">
        <w:rPr>
          <w:noProof/>
        </w:rPr>
        <w:t>9</w:t>
      </w:r>
      <w:r w:rsidR="00A501B7">
        <w:fldChar w:fldCharType="end"/>
      </w:r>
      <w:r w:rsidR="00A501B7">
        <w:t xml:space="preserve"> : </w:t>
      </w:r>
      <w:r w:rsidR="00A501B7" w:rsidRPr="0089442D">
        <w:t>Analysis about mostly considering content type</w:t>
      </w:r>
      <w:bookmarkEnd w:id="165"/>
      <w:bookmarkEnd w:id="166"/>
    </w:p>
    <w:p w14:paraId="25D35D1F" w14:textId="1CA223A5" w:rsidR="001800BF" w:rsidRDefault="001800BF" w:rsidP="00032218">
      <w:pPr>
        <w:jc w:val="center"/>
        <w:rPr>
          <w:rFonts w:eastAsia="SimSun" w:cs="Times New Roman"/>
        </w:rPr>
      </w:pPr>
    </w:p>
    <w:p w14:paraId="2EEF9631" w14:textId="77777777" w:rsidR="00032218" w:rsidRDefault="00032218" w:rsidP="00B07AAA">
      <w:pPr>
        <w:jc w:val="both"/>
        <w:rPr>
          <w:rFonts w:eastAsia="SimSun"/>
          <w:szCs w:val="24"/>
        </w:rPr>
      </w:pPr>
    </w:p>
    <w:p w14:paraId="138E1B6E" w14:textId="77777777" w:rsidR="00032218" w:rsidRDefault="00032218" w:rsidP="00B07AAA">
      <w:pPr>
        <w:jc w:val="both"/>
        <w:rPr>
          <w:rFonts w:eastAsia="SimSun"/>
          <w:szCs w:val="24"/>
        </w:rPr>
      </w:pPr>
    </w:p>
    <w:p w14:paraId="346492A7" w14:textId="77777777" w:rsidR="00032218" w:rsidRDefault="00032218" w:rsidP="00B07AAA">
      <w:pPr>
        <w:jc w:val="both"/>
        <w:rPr>
          <w:rFonts w:eastAsia="SimSun"/>
          <w:szCs w:val="24"/>
        </w:rPr>
      </w:pPr>
    </w:p>
    <w:p w14:paraId="6598E947" w14:textId="77777777" w:rsidR="00032218" w:rsidRDefault="00032218" w:rsidP="00B07AAA">
      <w:pPr>
        <w:jc w:val="both"/>
        <w:rPr>
          <w:rFonts w:eastAsia="SimSun"/>
          <w:szCs w:val="24"/>
        </w:rPr>
      </w:pPr>
    </w:p>
    <w:p w14:paraId="058C25A7" w14:textId="75A0C322" w:rsidR="00032218" w:rsidRDefault="00FF55E8" w:rsidP="00B07AAA">
      <w:pPr>
        <w:jc w:val="both"/>
        <w:rPr>
          <w:rFonts w:eastAsia="SimSun"/>
          <w:szCs w:val="24"/>
        </w:rPr>
      </w:pPr>
      <w:r w:rsidRPr="001800BF">
        <w:rPr>
          <w:rFonts w:eastAsia="SimSun" w:cs="Times New Roman"/>
          <w:noProof/>
        </w:rPr>
        <mc:AlternateContent>
          <mc:Choice Requires="wps">
            <w:drawing>
              <wp:anchor distT="45720" distB="45720" distL="114300" distR="114300" simplePos="0" relativeHeight="251742208" behindDoc="0" locked="0" layoutInCell="1" allowOverlap="1" wp14:anchorId="336AD495" wp14:editId="49B8F7AD">
                <wp:simplePos x="0" y="0"/>
                <wp:positionH relativeFrom="column">
                  <wp:posOffset>-211015</wp:posOffset>
                </wp:positionH>
                <wp:positionV relativeFrom="paragraph">
                  <wp:posOffset>484840</wp:posOffset>
                </wp:positionV>
                <wp:extent cx="1798655" cy="532130"/>
                <wp:effectExtent l="0" t="0" r="11430" b="20320"/>
                <wp:wrapNone/>
                <wp:docPr id="160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655" cy="532130"/>
                        </a:xfrm>
                        <a:prstGeom prst="rect">
                          <a:avLst/>
                        </a:prstGeom>
                        <a:solidFill>
                          <a:srgbClr val="FFFFFF"/>
                        </a:solidFill>
                        <a:ln w="9525">
                          <a:solidFill>
                            <a:schemeClr val="bg1"/>
                          </a:solidFill>
                          <a:miter lim="800000"/>
                          <a:headEnd/>
                          <a:tailEnd/>
                        </a:ln>
                      </wps:spPr>
                      <wps:txbx>
                        <w:txbxContent>
                          <w:p w14:paraId="2F2533B6" w14:textId="77777777" w:rsidR="005156AE" w:rsidRDefault="005156AE" w:rsidP="00FF55E8">
                            <w:pPr>
                              <w:jc w:val="both"/>
                              <w:rPr>
                                <w:rFonts w:eastAsia="SimSun" w:cs="Times New Roman"/>
                              </w:rPr>
                            </w:pPr>
                            <w:r>
                              <w:rPr>
                                <w:rFonts w:eastAsia="SimSun" w:cs="Times New Roman"/>
                              </w:rPr>
                              <w:t>Source: Data Survey 2022</w:t>
                            </w:r>
                          </w:p>
                          <w:p w14:paraId="413D9486"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D495" id="_x0000_s1041" type="#_x0000_t202" style="position:absolute;left:0;text-align:left;margin-left:-16.6pt;margin-top:38.2pt;width:141.65pt;height:41.9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" strokecolor="white [3212]">
                <v:textbox>
                  <w:txbxContent>
                    <w:p w14:paraId="2F2533B6" w14:textId="77777777" w:rsidR="005156AE" w:rsidRDefault="005156AE" w:rsidP="00FF55E8">
                      <w:pPr>
                        <w:jc w:val="both"/>
                        <w:rPr>
                          <w:rFonts w:eastAsia="SimSun" w:cs="Times New Roman"/>
                        </w:rPr>
                      </w:pPr>
                      <w:r>
                        <w:rPr>
                          <w:rFonts w:eastAsia="SimSun" w:cs="Times New Roman"/>
                        </w:rPr>
                        <w:t>Source: Data Survey 2022</w:t>
                      </w:r>
                    </w:p>
                    <w:p w14:paraId="413D9486" w14:textId="77777777" w:rsidR="005156AE" w:rsidRDefault="005156AE" w:rsidP="00FF55E8"/>
                  </w:txbxContent>
                </v:textbox>
              </v:shape>
            </w:pict>
          </mc:Fallback>
        </mc:AlternateContent>
      </w:r>
    </w:p>
    <w:p w14:paraId="1E44E89B" w14:textId="15414F4E" w:rsidR="00B07AAA" w:rsidRDefault="00B07AAA" w:rsidP="00B07AAA">
      <w:pPr>
        <w:jc w:val="both"/>
        <w:rPr>
          <w:rFonts w:eastAsia="SimSun"/>
          <w:szCs w:val="24"/>
        </w:rPr>
      </w:pPr>
      <w:r>
        <w:rPr>
          <w:rFonts w:eastAsia="SimSun"/>
          <w:szCs w:val="24"/>
        </w:rPr>
        <w:t xml:space="preserve">According to this data analysis, what is the majority (37.7%) of the selected sample, the most considered type of content to refer information about fashion retail products is Comments. </w:t>
      </w:r>
      <w:r w:rsidR="00BD4B79">
        <w:rPr>
          <w:rFonts w:eastAsia="SimSun"/>
          <w:szCs w:val="24"/>
        </w:rPr>
        <w:t xml:space="preserve">As the second majority online reviews (30.91%) can be identified and Images are positioned in third majority as (22.73%). </w:t>
      </w:r>
      <w:r>
        <w:rPr>
          <w:rFonts w:eastAsia="SimSun"/>
          <w:szCs w:val="24"/>
        </w:rPr>
        <w:t>And minority (1.8%) of the selected sample, the most considered type of content to refer information about fashion retail products is Textual posts.</w:t>
      </w:r>
    </w:p>
    <w:p w14:paraId="45068163" w14:textId="77777777" w:rsidR="00BD4B79" w:rsidRDefault="00BD4B79" w:rsidP="00B07AAA">
      <w:pPr>
        <w:rPr>
          <w:rFonts w:eastAsia="SimSun"/>
          <w:szCs w:val="24"/>
        </w:rPr>
      </w:pPr>
    </w:p>
    <w:p w14:paraId="07CB1191" w14:textId="77777777" w:rsidR="00B07AAA" w:rsidRDefault="00B07AAA" w:rsidP="00166EE8">
      <w:pPr>
        <w:numPr>
          <w:ilvl w:val="0"/>
          <w:numId w:val="30"/>
        </w:numPr>
        <w:spacing w:before="0" w:after="160" w:line="259" w:lineRule="auto"/>
        <w:rPr>
          <w:rFonts w:cs="Times New Roman"/>
          <w:b/>
          <w:bCs/>
          <w:szCs w:val="24"/>
        </w:rPr>
      </w:pPr>
      <w:bookmarkStart w:id="167" w:name="_Toc1786"/>
      <w:bookmarkStart w:id="168" w:name="_Toc6361"/>
      <w:bookmarkStart w:id="169" w:name="_Toc13548"/>
      <w:bookmarkStart w:id="170" w:name="_Toc518"/>
      <w:r>
        <w:rPr>
          <w:rFonts w:cs="Times New Roman"/>
          <w:b/>
          <w:bCs/>
          <w:szCs w:val="24"/>
        </w:rPr>
        <w:t>Gender Composition</w:t>
      </w:r>
      <w:bookmarkEnd w:id="167"/>
      <w:bookmarkEnd w:id="168"/>
      <w:bookmarkEnd w:id="169"/>
      <w:bookmarkEnd w:id="170"/>
    </w:p>
    <w:p w14:paraId="146D9695" w14:textId="71D37B86" w:rsidR="00B07AAA" w:rsidRDefault="006B1AC1" w:rsidP="006B1AC1">
      <w:pPr>
        <w:pStyle w:val="Caption"/>
        <w:rPr>
          <w:rFonts w:eastAsia="SimSun" w:cs="Times New Roman"/>
        </w:rPr>
      </w:pPr>
      <w:bookmarkStart w:id="171" w:name="_Toc122020839"/>
      <w:bookmarkStart w:id="172" w:name="_Toc122020917"/>
      <w:r>
        <w:t xml:space="preserve">Table </w:t>
      </w:r>
      <w:r>
        <w:fldChar w:fldCharType="begin"/>
      </w:r>
      <w:r>
        <w:instrText xml:space="preserve"> SEQ Table \* ARABIC </w:instrText>
      </w:r>
      <w:r>
        <w:fldChar w:fldCharType="separate"/>
      </w:r>
      <w:r w:rsidR="001268B0">
        <w:rPr>
          <w:noProof/>
        </w:rPr>
        <w:t>10</w:t>
      </w:r>
      <w:r>
        <w:fldChar w:fldCharType="end"/>
      </w:r>
      <w:r>
        <w:t xml:space="preserve">: </w:t>
      </w:r>
      <w:r w:rsidRPr="004A61BC">
        <w:t>Gender composition</w:t>
      </w:r>
      <w:bookmarkEnd w:id="171"/>
      <w:bookmarkEnd w:id="172"/>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23"/>
        <w:gridCol w:w="1173"/>
        <w:gridCol w:w="1462"/>
        <w:gridCol w:w="1288"/>
        <w:gridCol w:w="1751"/>
        <w:gridCol w:w="1847"/>
      </w:tblGrid>
      <w:tr w:rsidR="00B5277E" w:rsidRPr="00B5277E" w14:paraId="2A6FB29F" w14:textId="77777777" w:rsidTr="00F5583F">
        <w:trPr>
          <w:cantSplit/>
          <w:trHeight w:val="738"/>
          <w:jc w:val="center"/>
        </w:trPr>
        <w:tc>
          <w:tcPr>
            <w:tcW w:w="209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A1476DA"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62" w:type="dxa"/>
            <w:tcBorders>
              <w:top w:val="single" w:sz="4" w:space="0" w:color="auto"/>
              <w:left w:val="single" w:sz="4" w:space="0" w:color="auto"/>
              <w:bottom w:val="single" w:sz="4" w:space="0" w:color="auto"/>
              <w:right w:val="single" w:sz="4" w:space="0" w:color="auto"/>
            </w:tcBorders>
            <w:shd w:val="clear" w:color="auto" w:fill="FFFFFF"/>
            <w:vAlign w:val="center"/>
          </w:tcPr>
          <w:p w14:paraId="1E204DD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center"/>
          </w:tcPr>
          <w:p w14:paraId="5856A68A"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751" w:type="dxa"/>
            <w:tcBorders>
              <w:top w:val="single" w:sz="4" w:space="0" w:color="auto"/>
              <w:left w:val="single" w:sz="4" w:space="0" w:color="auto"/>
              <w:bottom w:val="single" w:sz="4" w:space="0" w:color="auto"/>
              <w:right w:val="single" w:sz="4" w:space="0" w:color="auto"/>
            </w:tcBorders>
            <w:shd w:val="clear" w:color="auto" w:fill="FFFFFF"/>
            <w:vAlign w:val="center"/>
          </w:tcPr>
          <w:p w14:paraId="0F3FE4E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1847" w:type="dxa"/>
            <w:tcBorders>
              <w:top w:val="single" w:sz="4" w:space="0" w:color="auto"/>
              <w:left w:val="single" w:sz="4" w:space="0" w:color="auto"/>
              <w:bottom w:val="single" w:sz="4" w:space="0" w:color="auto"/>
              <w:right w:val="single" w:sz="4" w:space="0" w:color="auto"/>
            </w:tcBorders>
            <w:shd w:val="clear" w:color="auto" w:fill="FFFFFF"/>
            <w:vAlign w:val="center"/>
          </w:tcPr>
          <w:p w14:paraId="213C896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07F0EA12" w14:textId="77777777" w:rsidTr="00F5583F">
        <w:trPr>
          <w:cantSplit/>
          <w:trHeight w:val="455"/>
          <w:jc w:val="center"/>
        </w:trPr>
        <w:tc>
          <w:tcPr>
            <w:tcW w:w="923"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1A2449D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1173" w:type="dxa"/>
            <w:tcBorders>
              <w:top w:val="single" w:sz="4" w:space="0" w:color="auto"/>
              <w:left w:val="single" w:sz="4" w:space="0" w:color="auto"/>
              <w:bottom w:val="single" w:sz="4" w:space="0" w:color="auto"/>
              <w:right w:val="single" w:sz="4" w:space="0" w:color="auto"/>
            </w:tcBorders>
            <w:shd w:val="clear" w:color="auto" w:fill="E0E0E0"/>
            <w:vAlign w:val="center"/>
          </w:tcPr>
          <w:p w14:paraId="7D309869"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Male</w:t>
            </w:r>
          </w:p>
        </w:tc>
        <w:tc>
          <w:tcPr>
            <w:tcW w:w="1462" w:type="dxa"/>
            <w:tcBorders>
              <w:top w:val="single" w:sz="4" w:space="0" w:color="auto"/>
              <w:left w:val="single" w:sz="4" w:space="0" w:color="auto"/>
              <w:bottom w:val="single" w:sz="4" w:space="0" w:color="auto"/>
              <w:right w:val="single" w:sz="4" w:space="0" w:color="auto"/>
            </w:tcBorders>
            <w:shd w:val="clear" w:color="auto" w:fill="FFFFFF"/>
            <w:vAlign w:val="center"/>
          </w:tcPr>
          <w:p w14:paraId="4C53EAE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94</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center"/>
          </w:tcPr>
          <w:p w14:paraId="4A679C6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42.7</w:t>
            </w:r>
          </w:p>
        </w:tc>
        <w:tc>
          <w:tcPr>
            <w:tcW w:w="1751" w:type="dxa"/>
            <w:tcBorders>
              <w:top w:val="single" w:sz="4" w:space="0" w:color="auto"/>
              <w:left w:val="single" w:sz="4" w:space="0" w:color="auto"/>
              <w:bottom w:val="single" w:sz="4" w:space="0" w:color="auto"/>
              <w:right w:val="single" w:sz="4" w:space="0" w:color="auto"/>
            </w:tcBorders>
            <w:shd w:val="clear" w:color="auto" w:fill="FFFFFF"/>
            <w:vAlign w:val="center"/>
          </w:tcPr>
          <w:p w14:paraId="03E6DD67"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42.7</w:t>
            </w:r>
          </w:p>
        </w:tc>
        <w:tc>
          <w:tcPr>
            <w:tcW w:w="1847" w:type="dxa"/>
            <w:tcBorders>
              <w:top w:val="single" w:sz="4" w:space="0" w:color="auto"/>
              <w:left w:val="single" w:sz="4" w:space="0" w:color="auto"/>
              <w:bottom w:val="single" w:sz="4" w:space="0" w:color="auto"/>
              <w:right w:val="single" w:sz="4" w:space="0" w:color="auto"/>
            </w:tcBorders>
            <w:shd w:val="clear" w:color="auto" w:fill="FFFFFF"/>
            <w:vAlign w:val="center"/>
          </w:tcPr>
          <w:p w14:paraId="4AC879A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42.7</w:t>
            </w:r>
          </w:p>
        </w:tc>
      </w:tr>
      <w:tr w:rsidR="00B5277E" w:rsidRPr="00B5277E" w14:paraId="2E0ED607" w14:textId="77777777" w:rsidTr="00F5583F">
        <w:trPr>
          <w:cantSplit/>
          <w:trHeight w:val="471"/>
          <w:jc w:val="center"/>
        </w:trPr>
        <w:tc>
          <w:tcPr>
            <w:tcW w:w="923"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4050708F"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173" w:type="dxa"/>
            <w:tcBorders>
              <w:top w:val="single" w:sz="4" w:space="0" w:color="auto"/>
              <w:left w:val="single" w:sz="4" w:space="0" w:color="auto"/>
              <w:bottom w:val="single" w:sz="4" w:space="0" w:color="auto"/>
              <w:right w:val="single" w:sz="4" w:space="0" w:color="auto"/>
            </w:tcBorders>
            <w:shd w:val="clear" w:color="auto" w:fill="E0E0E0"/>
            <w:vAlign w:val="center"/>
          </w:tcPr>
          <w:p w14:paraId="68FAE461"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Female</w:t>
            </w:r>
          </w:p>
        </w:tc>
        <w:tc>
          <w:tcPr>
            <w:tcW w:w="1462" w:type="dxa"/>
            <w:tcBorders>
              <w:top w:val="single" w:sz="4" w:space="0" w:color="auto"/>
              <w:left w:val="single" w:sz="4" w:space="0" w:color="auto"/>
              <w:bottom w:val="single" w:sz="4" w:space="0" w:color="auto"/>
              <w:right w:val="single" w:sz="4" w:space="0" w:color="auto"/>
            </w:tcBorders>
            <w:shd w:val="clear" w:color="auto" w:fill="FFFFFF"/>
            <w:vAlign w:val="center"/>
          </w:tcPr>
          <w:p w14:paraId="7C18538C"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126</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center"/>
          </w:tcPr>
          <w:p w14:paraId="4C4A1AC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57.3</w:t>
            </w:r>
          </w:p>
        </w:tc>
        <w:tc>
          <w:tcPr>
            <w:tcW w:w="1751" w:type="dxa"/>
            <w:tcBorders>
              <w:top w:val="single" w:sz="4" w:space="0" w:color="auto"/>
              <w:left w:val="single" w:sz="4" w:space="0" w:color="auto"/>
              <w:bottom w:val="single" w:sz="4" w:space="0" w:color="auto"/>
              <w:right w:val="single" w:sz="4" w:space="0" w:color="auto"/>
            </w:tcBorders>
            <w:shd w:val="clear" w:color="auto" w:fill="FFFFFF"/>
            <w:vAlign w:val="center"/>
          </w:tcPr>
          <w:p w14:paraId="51F2BE2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57.3</w:t>
            </w:r>
          </w:p>
        </w:tc>
        <w:tc>
          <w:tcPr>
            <w:tcW w:w="1847" w:type="dxa"/>
            <w:tcBorders>
              <w:top w:val="single" w:sz="4" w:space="0" w:color="auto"/>
              <w:left w:val="single" w:sz="4" w:space="0" w:color="auto"/>
              <w:bottom w:val="single" w:sz="4" w:space="0" w:color="auto"/>
              <w:right w:val="single" w:sz="4" w:space="0" w:color="auto"/>
            </w:tcBorders>
            <w:shd w:val="clear" w:color="auto" w:fill="FFFFFF"/>
            <w:vAlign w:val="center"/>
          </w:tcPr>
          <w:p w14:paraId="6876BBC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r w:rsidR="00B5277E" w:rsidRPr="00B5277E" w14:paraId="1C2352C2" w14:textId="77777777" w:rsidTr="00F5583F">
        <w:trPr>
          <w:cantSplit/>
          <w:trHeight w:val="455"/>
          <w:jc w:val="center"/>
        </w:trPr>
        <w:tc>
          <w:tcPr>
            <w:tcW w:w="923"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A359360"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173" w:type="dxa"/>
            <w:tcBorders>
              <w:top w:val="single" w:sz="4" w:space="0" w:color="auto"/>
              <w:left w:val="single" w:sz="4" w:space="0" w:color="auto"/>
              <w:bottom w:val="single" w:sz="4" w:space="0" w:color="auto"/>
              <w:right w:val="single" w:sz="4" w:space="0" w:color="auto"/>
            </w:tcBorders>
            <w:shd w:val="clear" w:color="auto" w:fill="E0E0E0"/>
            <w:vAlign w:val="center"/>
          </w:tcPr>
          <w:p w14:paraId="446392A1"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Total</w:t>
            </w:r>
          </w:p>
        </w:tc>
        <w:tc>
          <w:tcPr>
            <w:tcW w:w="1462" w:type="dxa"/>
            <w:tcBorders>
              <w:top w:val="single" w:sz="4" w:space="0" w:color="auto"/>
              <w:left w:val="single" w:sz="4" w:space="0" w:color="auto"/>
              <w:bottom w:val="single" w:sz="4" w:space="0" w:color="auto"/>
              <w:right w:val="single" w:sz="4" w:space="0" w:color="auto"/>
            </w:tcBorders>
            <w:shd w:val="clear" w:color="auto" w:fill="FFFFFF"/>
            <w:vAlign w:val="center"/>
          </w:tcPr>
          <w:p w14:paraId="3AFD12A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220</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center"/>
          </w:tcPr>
          <w:p w14:paraId="19C0E37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751" w:type="dxa"/>
            <w:tcBorders>
              <w:top w:val="single" w:sz="4" w:space="0" w:color="auto"/>
              <w:left w:val="single" w:sz="4" w:space="0" w:color="auto"/>
              <w:bottom w:val="single" w:sz="4" w:space="0" w:color="auto"/>
              <w:right w:val="single" w:sz="4" w:space="0" w:color="auto"/>
            </w:tcBorders>
            <w:shd w:val="clear" w:color="auto" w:fill="FFFFFF"/>
            <w:vAlign w:val="center"/>
          </w:tcPr>
          <w:p w14:paraId="17E3F7F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847" w:type="dxa"/>
            <w:tcBorders>
              <w:top w:val="single" w:sz="4" w:space="0" w:color="auto"/>
              <w:left w:val="single" w:sz="4" w:space="0" w:color="auto"/>
              <w:bottom w:val="single" w:sz="4" w:space="0" w:color="auto"/>
              <w:right w:val="single" w:sz="4" w:space="0" w:color="auto"/>
            </w:tcBorders>
            <w:shd w:val="clear" w:color="auto" w:fill="FFFFFF"/>
            <w:vAlign w:val="center"/>
          </w:tcPr>
          <w:p w14:paraId="1FABC7F9" w14:textId="77777777" w:rsidR="00B5277E" w:rsidRPr="00B5277E" w:rsidRDefault="00B5277E" w:rsidP="00B5277E">
            <w:pPr>
              <w:spacing w:before="0" w:after="160" w:line="259" w:lineRule="auto"/>
              <w:jc w:val="center"/>
              <w:rPr>
                <w:rFonts w:eastAsia="Calibri" w:cs="Times New Roman"/>
                <w:szCs w:val="24"/>
                <w:lang w:val="en-US" w:bidi="ta-IN"/>
              </w:rPr>
            </w:pPr>
          </w:p>
        </w:tc>
      </w:tr>
    </w:tbl>
    <w:p w14:paraId="69BD679C" w14:textId="77777777" w:rsidR="00166EE8" w:rsidRDefault="00166EE8" w:rsidP="00166EE8">
      <w:pPr>
        <w:jc w:val="both"/>
        <w:rPr>
          <w:rFonts w:eastAsia="SimSun" w:cs="Times New Roman"/>
        </w:rPr>
      </w:pPr>
      <w:r>
        <w:rPr>
          <w:rFonts w:eastAsia="SimSun" w:cs="Times New Roman"/>
        </w:rPr>
        <w:t>Source: Data Survey 2022</w:t>
      </w:r>
    </w:p>
    <w:p w14:paraId="19BAABE9" w14:textId="397642F5" w:rsidR="00B07AAA" w:rsidRDefault="00A501B7" w:rsidP="00A501B7">
      <w:pPr>
        <w:pStyle w:val="Caption"/>
        <w:rPr>
          <w:rFonts w:eastAsia="SimSun" w:cs="Times New Roman"/>
          <w:szCs w:val="24"/>
          <w:highlight w:val="yellow"/>
        </w:rPr>
      </w:pPr>
      <w:bookmarkStart w:id="173" w:name="_Toc122018276"/>
      <w:bookmarkStart w:id="174" w:name="_Toc122018378"/>
      <w:r>
        <w:t xml:space="preserve">Figure </w:t>
      </w:r>
      <w:r>
        <w:fldChar w:fldCharType="begin"/>
      </w:r>
      <w:r>
        <w:instrText xml:space="preserve"> SEQ Figure \* ARABIC </w:instrText>
      </w:r>
      <w:r>
        <w:fldChar w:fldCharType="separate"/>
      </w:r>
      <w:r w:rsidR="00471F61">
        <w:rPr>
          <w:noProof/>
        </w:rPr>
        <w:t>10</w:t>
      </w:r>
      <w:r>
        <w:fldChar w:fldCharType="end"/>
      </w:r>
      <w:r>
        <w:t xml:space="preserve"> : </w:t>
      </w:r>
      <w:r w:rsidRPr="002C3E02">
        <w:t>Gender composition</w:t>
      </w:r>
      <w:bookmarkEnd w:id="173"/>
      <w:bookmarkEnd w:id="174"/>
    </w:p>
    <w:p w14:paraId="1D60F93E" w14:textId="3CA59525" w:rsidR="00032218" w:rsidRDefault="00FF55E8" w:rsidP="00032218">
      <w:pPr>
        <w:jc w:val="center"/>
        <w:rPr>
          <w:rFonts w:eastAsia="SimSun" w:cs="Times New Roman"/>
        </w:rPr>
      </w:pPr>
      <w:r w:rsidRPr="001800BF">
        <w:rPr>
          <w:rFonts w:eastAsia="SimSun" w:cs="Times New Roman"/>
          <w:noProof/>
        </w:rPr>
        <mc:AlternateContent>
          <mc:Choice Requires="wps">
            <w:drawing>
              <wp:anchor distT="45720" distB="45720" distL="114300" distR="114300" simplePos="0" relativeHeight="251744256" behindDoc="0" locked="0" layoutInCell="1" allowOverlap="1" wp14:anchorId="37578A41" wp14:editId="64FF95CC">
                <wp:simplePos x="0" y="0"/>
                <wp:positionH relativeFrom="column">
                  <wp:posOffset>-261257</wp:posOffset>
                </wp:positionH>
                <wp:positionV relativeFrom="paragraph">
                  <wp:posOffset>2954383</wp:posOffset>
                </wp:positionV>
                <wp:extent cx="1868993" cy="532130"/>
                <wp:effectExtent l="0" t="0" r="17145" b="20320"/>
                <wp:wrapNone/>
                <wp:docPr id="16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993" cy="532130"/>
                        </a:xfrm>
                        <a:prstGeom prst="rect">
                          <a:avLst/>
                        </a:prstGeom>
                        <a:solidFill>
                          <a:srgbClr val="FFFFFF"/>
                        </a:solidFill>
                        <a:ln w="9525">
                          <a:solidFill>
                            <a:schemeClr val="bg1"/>
                          </a:solidFill>
                          <a:miter lim="800000"/>
                          <a:headEnd/>
                          <a:tailEnd/>
                        </a:ln>
                      </wps:spPr>
                      <wps:txbx>
                        <w:txbxContent>
                          <w:p w14:paraId="580287FB" w14:textId="77777777" w:rsidR="005156AE" w:rsidRDefault="005156AE" w:rsidP="00FF55E8">
                            <w:pPr>
                              <w:jc w:val="both"/>
                              <w:rPr>
                                <w:rFonts w:eastAsia="SimSun" w:cs="Times New Roman"/>
                              </w:rPr>
                            </w:pPr>
                            <w:r>
                              <w:rPr>
                                <w:rFonts w:eastAsia="SimSun" w:cs="Times New Roman"/>
                              </w:rPr>
                              <w:t>Source: Data Survey 2022</w:t>
                            </w:r>
                          </w:p>
                          <w:p w14:paraId="742783BE"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78A41" id="_x0000_s1042" type="#_x0000_t202" style="position:absolute;left:0;text-align:left;margin-left:-20.55pt;margin-top:232.65pt;width:147.15pt;height:41.9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" strokecolor="white [3212]">
                <v:textbox>
                  <w:txbxContent>
                    <w:p w14:paraId="580287FB" w14:textId="77777777" w:rsidR="005156AE" w:rsidRDefault="005156AE" w:rsidP="00FF55E8">
                      <w:pPr>
                        <w:jc w:val="both"/>
                        <w:rPr>
                          <w:rFonts w:eastAsia="SimSun" w:cs="Times New Roman"/>
                        </w:rPr>
                      </w:pPr>
                      <w:r>
                        <w:rPr>
                          <w:rFonts w:eastAsia="SimSun" w:cs="Times New Roman"/>
                        </w:rPr>
                        <w:t>Source: Data Survey 2022</w:t>
                      </w:r>
                    </w:p>
                    <w:p w14:paraId="742783BE" w14:textId="77777777" w:rsidR="005156AE" w:rsidRDefault="005156AE" w:rsidP="00FF55E8"/>
                  </w:txbxContent>
                </v:textbox>
              </v:shape>
            </w:pict>
          </mc:Fallback>
        </mc:AlternateContent>
      </w:r>
      <w:r w:rsidR="00032218" w:rsidRPr="00CE1EB6">
        <w:rPr>
          <w:noProof/>
        </w:rPr>
        <w:drawing>
          <wp:inline distT="0" distB="0" distL="0" distR="0" wp14:anchorId="0623BEF7" wp14:editId="6F481F96">
            <wp:extent cx="5225143" cy="307508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348" cy="3091683"/>
                    </a:xfrm>
                    <a:prstGeom prst="rect">
                      <a:avLst/>
                    </a:prstGeom>
                    <a:noFill/>
                    <a:ln>
                      <a:noFill/>
                    </a:ln>
                  </pic:spPr>
                </pic:pic>
              </a:graphicData>
            </a:graphic>
          </wp:inline>
        </w:drawing>
      </w:r>
    </w:p>
    <w:p w14:paraId="2749A420" w14:textId="27FAB28E" w:rsidR="00B07AAA" w:rsidRDefault="00B07AAA" w:rsidP="00032218">
      <w:pPr>
        <w:jc w:val="both"/>
        <w:rPr>
          <w:rFonts w:eastAsia="SimSun" w:cs="Times New Roman"/>
        </w:rPr>
      </w:pPr>
      <w:r>
        <w:rPr>
          <w:rFonts w:eastAsia="SimSun" w:cs="Times New Roman"/>
          <w:szCs w:val="24"/>
        </w:rPr>
        <w:t xml:space="preserve">As observed from figure </w:t>
      </w:r>
      <w:r w:rsidR="009D0356">
        <w:rPr>
          <w:rFonts w:eastAsia="SimSun" w:cs="Times New Roman"/>
          <w:szCs w:val="24"/>
        </w:rPr>
        <w:t>10</w:t>
      </w:r>
      <w:r>
        <w:rPr>
          <w:rFonts w:eastAsia="SimSun" w:cs="Times New Roman"/>
          <w:szCs w:val="24"/>
        </w:rPr>
        <w:t xml:space="preserve">, it is clear that the majority of the represents, 57.3% were female as opposed to males who were 42.7%. This presupposes that generally, the margin between females and males is high. </w:t>
      </w:r>
    </w:p>
    <w:p w14:paraId="5CED073B" w14:textId="77777777" w:rsidR="006360B3" w:rsidRPr="006360B3" w:rsidRDefault="006360B3" w:rsidP="00B07AAA">
      <w:pPr>
        <w:jc w:val="both"/>
        <w:rPr>
          <w:rFonts w:eastAsia="SimSun" w:cs="Times New Roman"/>
        </w:rPr>
      </w:pPr>
    </w:p>
    <w:p w14:paraId="4F2A34AB" w14:textId="42821C19" w:rsidR="00B07AAA" w:rsidRDefault="00B07AAA" w:rsidP="00166EE8">
      <w:pPr>
        <w:numPr>
          <w:ilvl w:val="0"/>
          <w:numId w:val="32"/>
        </w:numPr>
        <w:spacing w:before="0" w:after="160" w:line="259" w:lineRule="auto"/>
        <w:rPr>
          <w:rFonts w:cs="Times New Roman"/>
          <w:b/>
          <w:bCs/>
          <w:szCs w:val="24"/>
        </w:rPr>
      </w:pPr>
      <w:r>
        <w:rPr>
          <w:rFonts w:cs="Times New Roman"/>
          <w:b/>
          <w:bCs/>
          <w:szCs w:val="24"/>
        </w:rPr>
        <w:t>Living Area</w:t>
      </w:r>
      <w:r w:rsidR="006360B3">
        <w:rPr>
          <w:rFonts w:cs="Times New Roman"/>
          <w:b/>
          <w:bCs/>
          <w:szCs w:val="24"/>
        </w:rPr>
        <w:t xml:space="preserve"> Analysis </w:t>
      </w:r>
    </w:p>
    <w:p w14:paraId="51C01104" w14:textId="25FB8DC6" w:rsidR="00B5277E" w:rsidRPr="001268B0" w:rsidRDefault="006B1AC1" w:rsidP="006B1AC1">
      <w:pPr>
        <w:pStyle w:val="Caption"/>
        <w:rPr>
          <w:rFonts w:eastAsia="SimSun" w:cs="Times New Roman"/>
        </w:rPr>
      </w:pPr>
      <w:bookmarkStart w:id="175" w:name="_Toc122020840"/>
      <w:bookmarkStart w:id="176" w:name="_Toc122020918"/>
      <w:r w:rsidRPr="001268B0">
        <w:t xml:space="preserve">Table </w:t>
      </w:r>
      <w:r w:rsidRPr="001268B0">
        <w:fldChar w:fldCharType="begin"/>
      </w:r>
      <w:r w:rsidRPr="001268B0">
        <w:instrText xml:space="preserve"> SEQ Table \* ARABIC </w:instrText>
      </w:r>
      <w:r w:rsidRPr="001268B0">
        <w:fldChar w:fldCharType="separate"/>
      </w:r>
      <w:r w:rsidR="001268B0" w:rsidRPr="001268B0">
        <w:rPr>
          <w:noProof/>
        </w:rPr>
        <w:t>11</w:t>
      </w:r>
      <w:r w:rsidRPr="001268B0">
        <w:fldChar w:fldCharType="end"/>
      </w:r>
      <w:r w:rsidRPr="001268B0">
        <w:t>: Area analysis</w:t>
      </w:r>
      <w:bookmarkEnd w:id="175"/>
      <w:bookmarkEnd w:id="176"/>
    </w:p>
    <w:tbl>
      <w:tblPr>
        <w:tblW w:w="89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54"/>
        <w:gridCol w:w="1471"/>
        <w:gridCol w:w="1508"/>
        <w:gridCol w:w="1330"/>
        <w:gridCol w:w="1806"/>
        <w:gridCol w:w="1905"/>
      </w:tblGrid>
      <w:tr w:rsidR="00B5277E" w:rsidRPr="00B5277E" w14:paraId="49472E83" w14:textId="77777777" w:rsidTr="00F5583F">
        <w:trPr>
          <w:cantSplit/>
          <w:trHeight w:val="747"/>
          <w:jc w:val="center"/>
        </w:trPr>
        <w:tc>
          <w:tcPr>
            <w:tcW w:w="242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0599A86"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tcPr>
          <w:p w14:paraId="1889D8E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Frequency</w:t>
            </w:r>
          </w:p>
        </w:tc>
        <w:tc>
          <w:tcPr>
            <w:tcW w:w="1330" w:type="dxa"/>
            <w:tcBorders>
              <w:top w:val="single" w:sz="4" w:space="0" w:color="auto"/>
              <w:left w:val="single" w:sz="4" w:space="0" w:color="auto"/>
              <w:bottom w:val="single" w:sz="4" w:space="0" w:color="auto"/>
              <w:right w:val="single" w:sz="4" w:space="0" w:color="auto"/>
            </w:tcBorders>
            <w:shd w:val="clear" w:color="auto" w:fill="FFFFFF"/>
            <w:vAlign w:val="center"/>
          </w:tcPr>
          <w:p w14:paraId="7B51ED2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Percent</w:t>
            </w: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14:paraId="1104D57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 Percent</w:t>
            </w:r>
          </w:p>
        </w:tc>
        <w:tc>
          <w:tcPr>
            <w:tcW w:w="1905" w:type="dxa"/>
            <w:tcBorders>
              <w:top w:val="single" w:sz="4" w:space="0" w:color="auto"/>
              <w:left w:val="single" w:sz="4" w:space="0" w:color="auto"/>
              <w:bottom w:val="single" w:sz="4" w:space="0" w:color="auto"/>
              <w:right w:val="single" w:sz="4" w:space="0" w:color="auto"/>
            </w:tcBorders>
            <w:shd w:val="clear" w:color="auto" w:fill="FFFFFF"/>
            <w:vAlign w:val="center"/>
          </w:tcPr>
          <w:p w14:paraId="017D919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Cumulative Percent</w:t>
            </w:r>
          </w:p>
        </w:tc>
      </w:tr>
      <w:tr w:rsidR="00B5277E" w:rsidRPr="00B5277E" w14:paraId="20B6D1B3" w14:textId="77777777" w:rsidTr="00F5583F">
        <w:trPr>
          <w:cantSplit/>
          <w:trHeight w:val="460"/>
          <w:jc w:val="center"/>
        </w:trPr>
        <w:tc>
          <w:tcPr>
            <w:tcW w:w="954"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4AD03D91"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Valid</w:t>
            </w:r>
          </w:p>
        </w:tc>
        <w:tc>
          <w:tcPr>
            <w:tcW w:w="1470" w:type="dxa"/>
            <w:tcBorders>
              <w:top w:val="single" w:sz="4" w:space="0" w:color="auto"/>
              <w:left w:val="single" w:sz="4" w:space="0" w:color="auto"/>
              <w:bottom w:val="single" w:sz="4" w:space="0" w:color="auto"/>
              <w:right w:val="single" w:sz="4" w:space="0" w:color="auto"/>
            </w:tcBorders>
            <w:shd w:val="clear" w:color="auto" w:fill="E0E0E0"/>
            <w:vAlign w:val="center"/>
          </w:tcPr>
          <w:p w14:paraId="31D6D126"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Colombo</w:t>
            </w: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tcPr>
          <w:p w14:paraId="192260BF"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109</w:t>
            </w:r>
          </w:p>
        </w:tc>
        <w:tc>
          <w:tcPr>
            <w:tcW w:w="1330" w:type="dxa"/>
            <w:tcBorders>
              <w:top w:val="single" w:sz="4" w:space="0" w:color="auto"/>
              <w:left w:val="single" w:sz="4" w:space="0" w:color="auto"/>
              <w:bottom w:val="single" w:sz="4" w:space="0" w:color="auto"/>
              <w:right w:val="single" w:sz="4" w:space="0" w:color="auto"/>
            </w:tcBorders>
            <w:shd w:val="clear" w:color="auto" w:fill="FFFFFF"/>
            <w:vAlign w:val="center"/>
          </w:tcPr>
          <w:p w14:paraId="56E62CDE"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49.5</w:t>
            </w: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14:paraId="5754244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49.5</w:t>
            </w:r>
          </w:p>
        </w:tc>
        <w:tc>
          <w:tcPr>
            <w:tcW w:w="1905" w:type="dxa"/>
            <w:tcBorders>
              <w:top w:val="single" w:sz="4" w:space="0" w:color="auto"/>
              <w:left w:val="single" w:sz="4" w:space="0" w:color="auto"/>
              <w:bottom w:val="single" w:sz="4" w:space="0" w:color="auto"/>
              <w:right w:val="single" w:sz="4" w:space="0" w:color="auto"/>
            </w:tcBorders>
            <w:shd w:val="clear" w:color="auto" w:fill="FFFFFF"/>
            <w:vAlign w:val="center"/>
          </w:tcPr>
          <w:p w14:paraId="52018E24"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49.5</w:t>
            </w:r>
          </w:p>
        </w:tc>
      </w:tr>
      <w:tr w:rsidR="00B5277E" w:rsidRPr="00B5277E" w14:paraId="74CE6E31" w14:textId="77777777" w:rsidTr="00F5583F">
        <w:trPr>
          <w:cantSplit/>
          <w:trHeight w:val="476"/>
          <w:jc w:val="center"/>
        </w:trPr>
        <w:tc>
          <w:tcPr>
            <w:tcW w:w="954"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097729B"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70" w:type="dxa"/>
            <w:tcBorders>
              <w:top w:val="single" w:sz="4" w:space="0" w:color="auto"/>
              <w:left w:val="single" w:sz="4" w:space="0" w:color="auto"/>
              <w:bottom w:val="single" w:sz="4" w:space="0" w:color="auto"/>
              <w:right w:val="single" w:sz="4" w:space="0" w:color="auto"/>
            </w:tcBorders>
            <w:shd w:val="clear" w:color="auto" w:fill="E0E0E0"/>
            <w:vAlign w:val="center"/>
          </w:tcPr>
          <w:p w14:paraId="6D146F16"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Gampaha</w:t>
            </w: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tcPr>
          <w:p w14:paraId="43F68379"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85</w:t>
            </w:r>
          </w:p>
        </w:tc>
        <w:tc>
          <w:tcPr>
            <w:tcW w:w="1330" w:type="dxa"/>
            <w:tcBorders>
              <w:top w:val="single" w:sz="4" w:space="0" w:color="auto"/>
              <w:left w:val="single" w:sz="4" w:space="0" w:color="auto"/>
              <w:bottom w:val="single" w:sz="4" w:space="0" w:color="auto"/>
              <w:right w:val="single" w:sz="4" w:space="0" w:color="auto"/>
            </w:tcBorders>
            <w:shd w:val="clear" w:color="auto" w:fill="FFFFFF"/>
            <w:vAlign w:val="center"/>
          </w:tcPr>
          <w:p w14:paraId="631E82C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38.6</w:t>
            </w: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14:paraId="248B4975"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38.6</w:t>
            </w:r>
          </w:p>
        </w:tc>
        <w:tc>
          <w:tcPr>
            <w:tcW w:w="1905" w:type="dxa"/>
            <w:tcBorders>
              <w:top w:val="single" w:sz="4" w:space="0" w:color="auto"/>
              <w:left w:val="single" w:sz="4" w:space="0" w:color="auto"/>
              <w:bottom w:val="single" w:sz="4" w:space="0" w:color="auto"/>
              <w:right w:val="single" w:sz="4" w:space="0" w:color="auto"/>
            </w:tcBorders>
            <w:shd w:val="clear" w:color="auto" w:fill="FFFFFF"/>
            <w:vAlign w:val="center"/>
          </w:tcPr>
          <w:p w14:paraId="0E8DE672"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88.2</w:t>
            </w:r>
          </w:p>
        </w:tc>
      </w:tr>
      <w:tr w:rsidR="00B5277E" w:rsidRPr="00B5277E" w14:paraId="0A1F002E" w14:textId="77777777" w:rsidTr="00F5583F">
        <w:trPr>
          <w:cantSplit/>
          <w:trHeight w:val="460"/>
          <w:jc w:val="center"/>
        </w:trPr>
        <w:tc>
          <w:tcPr>
            <w:tcW w:w="954"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E663248"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70" w:type="dxa"/>
            <w:tcBorders>
              <w:top w:val="single" w:sz="4" w:space="0" w:color="auto"/>
              <w:left w:val="single" w:sz="4" w:space="0" w:color="auto"/>
              <w:bottom w:val="single" w:sz="4" w:space="0" w:color="auto"/>
              <w:right w:val="single" w:sz="4" w:space="0" w:color="auto"/>
            </w:tcBorders>
            <w:shd w:val="clear" w:color="auto" w:fill="E0E0E0"/>
            <w:vAlign w:val="center"/>
          </w:tcPr>
          <w:p w14:paraId="21A3BDF6"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Kalutara</w:t>
            </w: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tcPr>
          <w:p w14:paraId="21BB5CF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26</w:t>
            </w:r>
          </w:p>
        </w:tc>
        <w:tc>
          <w:tcPr>
            <w:tcW w:w="1330" w:type="dxa"/>
            <w:tcBorders>
              <w:top w:val="single" w:sz="4" w:space="0" w:color="auto"/>
              <w:left w:val="single" w:sz="4" w:space="0" w:color="auto"/>
              <w:bottom w:val="single" w:sz="4" w:space="0" w:color="auto"/>
              <w:right w:val="single" w:sz="4" w:space="0" w:color="auto"/>
            </w:tcBorders>
            <w:shd w:val="clear" w:color="auto" w:fill="FFFFFF"/>
            <w:vAlign w:val="center"/>
          </w:tcPr>
          <w:p w14:paraId="2BEB087D"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11.8</w:t>
            </w: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14:paraId="72B16E30"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11.8</w:t>
            </w:r>
          </w:p>
        </w:tc>
        <w:tc>
          <w:tcPr>
            <w:tcW w:w="1905" w:type="dxa"/>
            <w:tcBorders>
              <w:top w:val="single" w:sz="4" w:space="0" w:color="auto"/>
              <w:left w:val="single" w:sz="4" w:space="0" w:color="auto"/>
              <w:bottom w:val="single" w:sz="4" w:space="0" w:color="auto"/>
              <w:right w:val="single" w:sz="4" w:space="0" w:color="auto"/>
            </w:tcBorders>
            <w:shd w:val="clear" w:color="auto" w:fill="FFFFFF"/>
            <w:vAlign w:val="center"/>
          </w:tcPr>
          <w:p w14:paraId="1BDD0BEB"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r>
      <w:tr w:rsidR="00B5277E" w:rsidRPr="00B5277E" w14:paraId="34A9082F" w14:textId="77777777" w:rsidTr="00F5583F">
        <w:trPr>
          <w:cantSplit/>
          <w:trHeight w:val="460"/>
          <w:jc w:val="center"/>
        </w:trPr>
        <w:tc>
          <w:tcPr>
            <w:tcW w:w="954"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25694F7" w14:textId="77777777" w:rsidR="00B5277E" w:rsidRPr="00B5277E" w:rsidRDefault="00B5277E" w:rsidP="00B5277E">
            <w:pPr>
              <w:spacing w:before="0" w:after="160" w:line="259" w:lineRule="auto"/>
              <w:jc w:val="center"/>
              <w:rPr>
                <w:rFonts w:eastAsia="Calibri" w:cs="Times New Roman"/>
                <w:szCs w:val="24"/>
                <w:lang w:val="en-US" w:bidi="ta-IN"/>
              </w:rPr>
            </w:pPr>
          </w:p>
        </w:tc>
        <w:tc>
          <w:tcPr>
            <w:tcW w:w="1470" w:type="dxa"/>
            <w:tcBorders>
              <w:top w:val="single" w:sz="4" w:space="0" w:color="auto"/>
              <w:left w:val="single" w:sz="4" w:space="0" w:color="auto"/>
              <w:bottom w:val="single" w:sz="4" w:space="0" w:color="auto"/>
              <w:right w:val="single" w:sz="4" w:space="0" w:color="auto"/>
            </w:tcBorders>
            <w:shd w:val="clear" w:color="auto" w:fill="E0E0E0"/>
            <w:vAlign w:val="center"/>
          </w:tcPr>
          <w:p w14:paraId="2E9DA0AC" w14:textId="77777777" w:rsidR="00B5277E" w:rsidRPr="00B5277E" w:rsidRDefault="00B5277E" w:rsidP="00FF55E8">
            <w:pPr>
              <w:spacing w:before="0" w:after="160" w:line="259" w:lineRule="auto"/>
              <w:rPr>
                <w:rFonts w:eastAsia="Calibri" w:cs="Times New Roman"/>
                <w:szCs w:val="24"/>
                <w:lang w:val="en-US" w:bidi="ta-IN"/>
              </w:rPr>
            </w:pPr>
            <w:r w:rsidRPr="00B5277E">
              <w:rPr>
                <w:rFonts w:eastAsia="Calibri" w:cs="Times New Roman"/>
                <w:szCs w:val="24"/>
                <w:lang w:val="en-US" w:bidi="ta-IN"/>
              </w:rPr>
              <w:t>Total</w:t>
            </w: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tcPr>
          <w:p w14:paraId="7029B14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220</w:t>
            </w:r>
          </w:p>
        </w:tc>
        <w:tc>
          <w:tcPr>
            <w:tcW w:w="1330" w:type="dxa"/>
            <w:tcBorders>
              <w:top w:val="single" w:sz="4" w:space="0" w:color="auto"/>
              <w:left w:val="single" w:sz="4" w:space="0" w:color="auto"/>
              <w:bottom w:val="single" w:sz="4" w:space="0" w:color="auto"/>
              <w:right w:val="single" w:sz="4" w:space="0" w:color="auto"/>
            </w:tcBorders>
            <w:shd w:val="clear" w:color="auto" w:fill="FFFFFF"/>
            <w:vAlign w:val="center"/>
          </w:tcPr>
          <w:p w14:paraId="0A823BD3"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806" w:type="dxa"/>
            <w:tcBorders>
              <w:top w:val="single" w:sz="4" w:space="0" w:color="auto"/>
              <w:left w:val="single" w:sz="4" w:space="0" w:color="auto"/>
              <w:bottom w:val="single" w:sz="4" w:space="0" w:color="auto"/>
              <w:right w:val="single" w:sz="4" w:space="0" w:color="auto"/>
            </w:tcBorders>
            <w:shd w:val="clear" w:color="auto" w:fill="FFFFFF"/>
            <w:vAlign w:val="center"/>
          </w:tcPr>
          <w:p w14:paraId="413DB118" w14:textId="77777777" w:rsidR="00B5277E" w:rsidRPr="00B5277E" w:rsidRDefault="00B5277E" w:rsidP="00B5277E">
            <w:pPr>
              <w:spacing w:before="0" w:after="160" w:line="259" w:lineRule="auto"/>
              <w:jc w:val="center"/>
              <w:rPr>
                <w:rFonts w:eastAsia="Calibri" w:cs="Times New Roman"/>
                <w:szCs w:val="24"/>
                <w:lang w:val="en-US" w:bidi="ta-IN"/>
              </w:rPr>
            </w:pPr>
            <w:r w:rsidRPr="00B5277E">
              <w:rPr>
                <w:rFonts w:eastAsia="Calibri" w:cs="Times New Roman"/>
                <w:szCs w:val="24"/>
                <w:lang w:val="en-US" w:bidi="ta-IN"/>
              </w:rPr>
              <w:t>100.0</w:t>
            </w:r>
          </w:p>
        </w:tc>
        <w:tc>
          <w:tcPr>
            <w:tcW w:w="1905" w:type="dxa"/>
            <w:tcBorders>
              <w:top w:val="single" w:sz="4" w:space="0" w:color="auto"/>
              <w:left w:val="single" w:sz="4" w:space="0" w:color="auto"/>
              <w:bottom w:val="single" w:sz="4" w:space="0" w:color="auto"/>
              <w:right w:val="single" w:sz="4" w:space="0" w:color="auto"/>
            </w:tcBorders>
            <w:shd w:val="clear" w:color="auto" w:fill="FFFFFF"/>
            <w:vAlign w:val="center"/>
          </w:tcPr>
          <w:p w14:paraId="76BFBC55" w14:textId="77777777" w:rsidR="00B5277E" w:rsidRPr="00B5277E" w:rsidRDefault="00B5277E" w:rsidP="00B5277E">
            <w:pPr>
              <w:spacing w:before="0" w:after="160" w:line="259" w:lineRule="auto"/>
              <w:jc w:val="center"/>
              <w:rPr>
                <w:rFonts w:eastAsia="Calibri" w:cs="Times New Roman"/>
                <w:szCs w:val="24"/>
                <w:lang w:val="en-US" w:bidi="ta-IN"/>
              </w:rPr>
            </w:pPr>
          </w:p>
        </w:tc>
      </w:tr>
    </w:tbl>
    <w:p w14:paraId="0C9965FB" w14:textId="4E09B10B" w:rsidR="00166EE8" w:rsidRPr="006360B3" w:rsidRDefault="00166EE8" w:rsidP="00B07AAA">
      <w:pPr>
        <w:jc w:val="both"/>
        <w:rPr>
          <w:rFonts w:eastAsia="SimSun" w:cs="Times New Roman"/>
          <w:szCs w:val="24"/>
        </w:rPr>
      </w:pPr>
      <w:r w:rsidRPr="00B5277E">
        <w:rPr>
          <w:rFonts w:eastAsia="SimSun" w:cs="Times New Roman"/>
          <w:szCs w:val="24"/>
        </w:rPr>
        <w:t>Source: Data Survey 2022</w:t>
      </w:r>
    </w:p>
    <w:p w14:paraId="421DAA46" w14:textId="40598067" w:rsidR="00B07AAA" w:rsidRPr="006B1AC1" w:rsidRDefault="00A501B7" w:rsidP="00A501B7">
      <w:pPr>
        <w:pStyle w:val="Caption"/>
        <w:rPr>
          <w:rFonts w:eastAsia="SimSun" w:cs="Times New Roman"/>
          <w:b/>
          <w:bCs/>
        </w:rPr>
      </w:pPr>
      <w:bookmarkStart w:id="177" w:name="_Toc122018277"/>
      <w:bookmarkStart w:id="178" w:name="_Toc122018379"/>
      <w:r w:rsidRPr="006B1AC1">
        <w:rPr>
          <w:b/>
          <w:bCs/>
        </w:rPr>
        <w:t xml:space="preserve">Figure </w:t>
      </w:r>
      <w:r w:rsidRPr="006B1AC1">
        <w:rPr>
          <w:b/>
          <w:bCs/>
        </w:rPr>
        <w:fldChar w:fldCharType="begin"/>
      </w:r>
      <w:r w:rsidRPr="006B1AC1">
        <w:rPr>
          <w:b/>
          <w:bCs/>
        </w:rPr>
        <w:instrText xml:space="preserve"> SEQ Figure \* ARABIC </w:instrText>
      </w:r>
      <w:r w:rsidRPr="006B1AC1">
        <w:rPr>
          <w:b/>
          <w:bCs/>
        </w:rPr>
        <w:fldChar w:fldCharType="separate"/>
      </w:r>
      <w:r w:rsidR="00471F61" w:rsidRPr="006B1AC1">
        <w:rPr>
          <w:b/>
          <w:bCs/>
          <w:noProof/>
        </w:rPr>
        <w:t>11</w:t>
      </w:r>
      <w:r w:rsidRPr="006B1AC1">
        <w:rPr>
          <w:b/>
          <w:bCs/>
        </w:rPr>
        <w:fldChar w:fldCharType="end"/>
      </w:r>
      <w:r w:rsidRPr="006B1AC1">
        <w:rPr>
          <w:b/>
          <w:bCs/>
        </w:rPr>
        <w:t xml:space="preserve"> :Area Analysis</w:t>
      </w:r>
      <w:bookmarkEnd w:id="177"/>
      <w:bookmarkEnd w:id="178"/>
    </w:p>
    <w:p w14:paraId="68C6DAA9" w14:textId="4D88767C" w:rsidR="00032218" w:rsidRPr="00032218" w:rsidRDefault="00FF55E8" w:rsidP="00032218">
      <w:pPr>
        <w:jc w:val="center"/>
        <w:rPr>
          <w:rFonts w:eastAsia="SimSun" w:cs="Times New Roman"/>
          <w:szCs w:val="24"/>
          <w:highlight w:val="yellow"/>
        </w:rPr>
      </w:pPr>
      <w:r w:rsidRPr="001800BF">
        <w:rPr>
          <w:rFonts w:eastAsia="SimSun" w:cs="Times New Roman"/>
          <w:noProof/>
        </w:rPr>
        <mc:AlternateContent>
          <mc:Choice Requires="wps">
            <w:drawing>
              <wp:anchor distT="45720" distB="45720" distL="114300" distR="114300" simplePos="0" relativeHeight="251746304" behindDoc="0" locked="0" layoutInCell="1" allowOverlap="1" wp14:anchorId="073654AF" wp14:editId="63734326">
                <wp:simplePos x="0" y="0"/>
                <wp:positionH relativeFrom="column">
                  <wp:posOffset>-90805</wp:posOffset>
                </wp:positionH>
                <wp:positionV relativeFrom="paragraph">
                  <wp:posOffset>3004974</wp:posOffset>
                </wp:positionV>
                <wp:extent cx="1808703" cy="422031"/>
                <wp:effectExtent l="0" t="0" r="20320" b="16510"/>
                <wp:wrapNone/>
                <wp:docPr id="160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3C22B137" w14:textId="77777777" w:rsidR="005156AE" w:rsidRDefault="005156AE" w:rsidP="00FF55E8">
                            <w:pPr>
                              <w:jc w:val="both"/>
                              <w:rPr>
                                <w:rFonts w:eastAsia="SimSun" w:cs="Times New Roman"/>
                              </w:rPr>
                            </w:pPr>
                            <w:r>
                              <w:rPr>
                                <w:rFonts w:eastAsia="SimSun" w:cs="Times New Roman"/>
                              </w:rPr>
                              <w:t>Source: Data Survey 2022</w:t>
                            </w:r>
                          </w:p>
                          <w:p w14:paraId="19F5595C"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654AF" id="_x0000_s1043" type="#_x0000_t202" style="position:absolute;left:0;text-align:left;margin-left:-7.15pt;margin-top:236.6pt;width:142.4pt;height:33.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" strokecolor="white [3212]">
                <v:textbox>
                  <w:txbxContent>
                    <w:p w14:paraId="3C22B137" w14:textId="77777777" w:rsidR="005156AE" w:rsidRDefault="005156AE" w:rsidP="00FF55E8">
                      <w:pPr>
                        <w:jc w:val="both"/>
                        <w:rPr>
                          <w:rFonts w:eastAsia="SimSun" w:cs="Times New Roman"/>
                        </w:rPr>
                      </w:pPr>
                      <w:r>
                        <w:rPr>
                          <w:rFonts w:eastAsia="SimSun" w:cs="Times New Roman"/>
                        </w:rPr>
                        <w:t>Source: Data Survey 2022</w:t>
                      </w:r>
                    </w:p>
                    <w:p w14:paraId="19F5595C" w14:textId="77777777" w:rsidR="005156AE" w:rsidRDefault="005156AE" w:rsidP="00FF55E8"/>
                  </w:txbxContent>
                </v:textbox>
              </v:shape>
            </w:pict>
          </mc:Fallback>
        </mc:AlternateContent>
      </w:r>
      <w:r w:rsidR="00032218" w:rsidRPr="00CE1EB6">
        <w:rPr>
          <w:noProof/>
        </w:rPr>
        <w:drawing>
          <wp:inline distT="0" distB="0" distL="0" distR="0" wp14:anchorId="27242FB1" wp14:editId="235A77EF">
            <wp:extent cx="5325626" cy="3134220"/>
            <wp:effectExtent l="0" t="0" r="889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6723" cy="3146636"/>
                    </a:xfrm>
                    <a:prstGeom prst="rect">
                      <a:avLst/>
                    </a:prstGeom>
                    <a:noFill/>
                    <a:ln>
                      <a:noFill/>
                    </a:ln>
                  </pic:spPr>
                </pic:pic>
              </a:graphicData>
            </a:graphic>
          </wp:inline>
        </w:drawing>
      </w:r>
      <w:r w:rsidR="00B07AAA">
        <w:rPr>
          <w:noProof/>
        </w:rPr>
        <mc:AlternateContent>
          <mc:Choice Requires="wps">
            <w:drawing>
              <wp:anchor distT="0" distB="0" distL="114300" distR="114300" simplePos="0" relativeHeight="251702272" behindDoc="0" locked="0" layoutInCell="1" allowOverlap="1" wp14:anchorId="4199D712" wp14:editId="45DC98B1">
                <wp:simplePos x="0" y="0"/>
                <wp:positionH relativeFrom="column">
                  <wp:posOffset>-2882265</wp:posOffset>
                </wp:positionH>
                <wp:positionV relativeFrom="paragraph">
                  <wp:posOffset>26035</wp:posOffset>
                </wp:positionV>
                <wp:extent cx="685165" cy="314325"/>
                <wp:effectExtent l="4445" t="4445" r="15240" b="5080"/>
                <wp:wrapNone/>
                <wp:docPr id="56" name="Text Box 56"/>
                <wp:cNvGraphicFramePr/>
                <a:graphic xmlns:a="http://schemas.openxmlformats.org/drawingml/2006/main">
                  <a:graphicData uri="http://schemas.microsoft.com/office/word/2010/wordprocessingShape">
                    <wps:wsp>
                      <wps:cNvSpPr txBox="1"/>
                      <wps:spPr>
                        <a:xfrm>
                          <a:off x="1508760" y="7828915"/>
                          <a:ext cx="68516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40727" w14:textId="77777777" w:rsidR="005156AE" w:rsidRDefault="005156AE" w:rsidP="00B07AAA">
                            <w:pPr>
                              <w:jc w:val="center"/>
                              <w:rPr>
                                <w:rFonts w:cs="Times New Roman"/>
                                <w:b/>
                                <w:bCs/>
                                <w:sz w:val="28"/>
                                <w:szCs w:val="28"/>
                              </w:rPr>
                            </w:pPr>
                            <w:r>
                              <w:rPr>
                                <w:rFonts w:cs="Times New Roman"/>
                                <w:b/>
                                <w:bCs/>
                                <w:sz w:val="28"/>
                                <w:szCs w:val="28"/>
                              </w:rPr>
                              <w:t>49.2%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99D712" id="Text Box 56" o:spid="_x0000_s1044" type="#_x0000_t202" style="position:absolute;left:0;text-align:left;margin-left:-226.95pt;margin-top:2.05pt;width:53.9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" fillcolor="white [3201]" strokeweight=".5pt">
                <v:textbox>
                  <w:txbxContent>
                    <w:p w14:paraId="36340727" w14:textId="77777777" w:rsidR="005156AE" w:rsidRDefault="005156AE" w:rsidP="00B07AAA">
                      <w:pPr>
                        <w:jc w:val="center"/>
                        <w:rPr>
                          <w:rFonts w:cs="Times New Roman"/>
                          <w:b/>
                          <w:bCs/>
                          <w:sz w:val="28"/>
                          <w:szCs w:val="28"/>
                        </w:rPr>
                      </w:pPr>
                      <w:r>
                        <w:rPr>
                          <w:rFonts w:cs="Times New Roman"/>
                          <w:b/>
                          <w:bCs/>
                          <w:sz w:val="28"/>
                          <w:szCs w:val="28"/>
                        </w:rPr>
                        <w:t>49.2%</w:t>
                      </w:r>
                    </w:p>
                  </w:txbxContent>
                </v:textbox>
              </v:shape>
            </w:pict>
          </mc:Fallback>
        </mc:AlternateContent>
      </w:r>
    </w:p>
    <w:p w14:paraId="24E69295" w14:textId="77399180" w:rsidR="00166EE8" w:rsidRDefault="00B07AAA" w:rsidP="00B07AAA">
      <w:pPr>
        <w:jc w:val="both"/>
        <w:rPr>
          <w:rFonts w:eastAsia="SimSun" w:cs="Times New Roman"/>
        </w:rPr>
      </w:pPr>
      <w:r>
        <w:rPr>
          <w:rFonts w:eastAsia="SimSun" w:cs="Times New Roman"/>
          <w:szCs w:val="24"/>
        </w:rPr>
        <w:t xml:space="preserve">As observed from figure </w:t>
      </w:r>
      <w:r w:rsidR="009D0356">
        <w:rPr>
          <w:rFonts w:eastAsia="SimSun" w:cs="Times New Roman"/>
          <w:szCs w:val="24"/>
        </w:rPr>
        <w:t>11</w:t>
      </w:r>
      <w:r>
        <w:rPr>
          <w:rFonts w:eastAsia="SimSun" w:cs="Times New Roman"/>
          <w:szCs w:val="24"/>
        </w:rPr>
        <w:t>, it is clear that the majority of the represents, 49.5% were from Colombo district. The minority of the represents, 11.8% were Kaluthara district and others represents Gampaha District</w:t>
      </w:r>
      <w:r w:rsidR="00166EE8">
        <w:rPr>
          <w:rFonts w:eastAsia="SimSun" w:cs="Times New Roman"/>
          <w:szCs w:val="24"/>
        </w:rPr>
        <w:t xml:space="preserve"> as the second majority which is 38.64%.</w:t>
      </w:r>
      <w:r>
        <w:rPr>
          <w:rFonts w:eastAsia="SimSun" w:cs="Times New Roman"/>
          <w:szCs w:val="24"/>
        </w:rPr>
        <w:t xml:space="preserve">. </w:t>
      </w:r>
    </w:p>
    <w:p w14:paraId="2280A9DD" w14:textId="77777777" w:rsidR="006360B3" w:rsidRPr="006360B3" w:rsidRDefault="006360B3" w:rsidP="00B07AAA">
      <w:pPr>
        <w:jc w:val="both"/>
        <w:rPr>
          <w:rFonts w:eastAsia="SimSun" w:cs="Times New Roman"/>
        </w:rPr>
      </w:pPr>
    </w:p>
    <w:p w14:paraId="002562C5" w14:textId="0C7F27D9" w:rsidR="00B07AAA" w:rsidRDefault="00B07AAA" w:rsidP="00166EE8">
      <w:pPr>
        <w:numPr>
          <w:ilvl w:val="0"/>
          <w:numId w:val="33"/>
        </w:numPr>
        <w:spacing w:before="0" w:after="160" w:line="259" w:lineRule="auto"/>
        <w:rPr>
          <w:rFonts w:cs="Times New Roman"/>
          <w:b/>
          <w:bCs/>
          <w:szCs w:val="24"/>
        </w:rPr>
      </w:pPr>
      <w:bookmarkStart w:id="179" w:name="_Toc20961"/>
      <w:bookmarkStart w:id="180" w:name="_Toc31227"/>
      <w:bookmarkStart w:id="181" w:name="_Toc7899"/>
      <w:bookmarkStart w:id="182" w:name="_Toc1725"/>
      <w:r>
        <w:rPr>
          <w:rFonts w:cs="Times New Roman"/>
          <w:b/>
          <w:bCs/>
          <w:szCs w:val="24"/>
        </w:rPr>
        <w:t xml:space="preserve">Age </w:t>
      </w:r>
      <w:bookmarkEnd w:id="179"/>
      <w:bookmarkEnd w:id="180"/>
      <w:bookmarkEnd w:id="181"/>
      <w:bookmarkEnd w:id="182"/>
      <w:r w:rsidR="006360B3">
        <w:rPr>
          <w:rFonts w:cs="Times New Roman"/>
          <w:b/>
          <w:bCs/>
          <w:szCs w:val="24"/>
        </w:rPr>
        <w:t>Analysis</w:t>
      </w:r>
    </w:p>
    <w:p w14:paraId="354AE001" w14:textId="396DF342" w:rsidR="00B07AAA" w:rsidRDefault="006B1AC1" w:rsidP="006B1AC1">
      <w:pPr>
        <w:pStyle w:val="Caption"/>
        <w:rPr>
          <w:rFonts w:eastAsia="SimSun" w:cs="Times New Roman"/>
        </w:rPr>
      </w:pPr>
      <w:bookmarkStart w:id="183" w:name="_Toc122020841"/>
      <w:bookmarkStart w:id="184" w:name="_Toc122020919"/>
      <w:r>
        <w:t xml:space="preserve">Table </w:t>
      </w:r>
      <w:r>
        <w:fldChar w:fldCharType="begin"/>
      </w:r>
      <w:r>
        <w:instrText xml:space="preserve"> SEQ Table \* ARABIC </w:instrText>
      </w:r>
      <w:r>
        <w:fldChar w:fldCharType="separate"/>
      </w:r>
      <w:r w:rsidR="001268B0">
        <w:rPr>
          <w:noProof/>
        </w:rPr>
        <w:t>12</w:t>
      </w:r>
      <w:r>
        <w:fldChar w:fldCharType="end"/>
      </w:r>
      <w:r>
        <w:t xml:space="preserve"> : </w:t>
      </w:r>
      <w:r w:rsidRPr="004952DB">
        <w:t>Age analysis</w:t>
      </w:r>
      <w:bookmarkEnd w:id="183"/>
      <w:bookmarkEnd w:id="184"/>
    </w:p>
    <w:tbl>
      <w:tblPr>
        <w:tblW w:w="9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66"/>
        <w:gridCol w:w="1691"/>
        <w:gridCol w:w="1528"/>
        <w:gridCol w:w="1348"/>
        <w:gridCol w:w="1830"/>
        <w:gridCol w:w="1931"/>
      </w:tblGrid>
      <w:tr w:rsidR="00F51C98" w:rsidRPr="00F51C98" w14:paraId="0C58C800" w14:textId="77777777" w:rsidTr="00032218">
        <w:trPr>
          <w:cantSplit/>
          <w:trHeight w:val="694"/>
        </w:trPr>
        <w:tc>
          <w:tcPr>
            <w:tcW w:w="265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60B655"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163FAA61"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Frequency</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23781A5D"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Percent</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5198346E"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 Percent</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57204736"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Cumulative Percent</w:t>
            </w:r>
          </w:p>
        </w:tc>
      </w:tr>
      <w:tr w:rsidR="00F51C98" w:rsidRPr="00F51C98" w14:paraId="5E4DC429" w14:textId="77777777" w:rsidTr="00032218">
        <w:trPr>
          <w:cantSplit/>
          <w:trHeight w:val="428"/>
        </w:trPr>
        <w:tc>
          <w:tcPr>
            <w:tcW w:w="966"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44FD5242"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w:t>
            </w: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454998E6"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18-28 years</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337B911D"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147</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267ACC0B"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66.8</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4FF298EA"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66.8</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28E11776"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66.8</w:t>
            </w:r>
          </w:p>
        </w:tc>
      </w:tr>
      <w:tr w:rsidR="00F51C98" w:rsidRPr="00F51C98" w14:paraId="099DA5D5" w14:textId="77777777" w:rsidTr="00032218">
        <w:trPr>
          <w:cantSplit/>
          <w:trHeight w:val="443"/>
        </w:trPr>
        <w:tc>
          <w:tcPr>
            <w:tcW w:w="96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86B3EDF"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7557D304"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28-38 years</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454730C5"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44</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5726DA32"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20.0</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088D87D5"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20.0</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38A0BDC9"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86.8</w:t>
            </w:r>
          </w:p>
        </w:tc>
      </w:tr>
      <w:tr w:rsidR="00F51C98" w:rsidRPr="00F51C98" w14:paraId="0A51D41E" w14:textId="77777777" w:rsidTr="00032218">
        <w:trPr>
          <w:cantSplit/>
          <w:trHeight w:val="428"/>
        </w:trPr>
        <w:tc>
          <w:tcPr>
            <w:tcW w:w="96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FEF9FBC"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26CFFAD1"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38-48 years</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13D5DFCC"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21</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0EF74D9C"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9.5</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40690B80"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9.5</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18EAFF53"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96.4</w:t>
            </w:r>
          </w:p>
        </w:tc>
      </w:tr>
      <w:tr w:rsidR="00F51C98" w:rsidRPr="00F51C98" w14:paraId="4A6AB0EA" w14:textId="77777777" w:rsidTr="00032218">
        <w:trPr>
          <w:cantSplit/>
          <w:trHeight w:val="443"/>
        </w:trPr>
        <w:tc>
          <w:tcPr>
            <w:tcW w:w="96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04348E3"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304FD29B"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48-58 years</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014F4940"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59B9BBF2"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2.7</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456C0663"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2.7</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5C3DD03E"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99.1</w:t>
            </w:r>
          </w:p>
        </w:tc>
      </w:tr>
      <w:tr w:rsidR="00F51C98" w:rsidRPr="00F51C98" w14:paraId="7FA970F0" w14:textId="77777777" w:rsidTr="00032218">
        <w:trPr>
          <w:cantSplit/>
          <w:trHeight w:val="428"/>
        </w:trPr>
        <w:tc>
          <w:tcPr>
            <w:tcW w:w="96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A11EB67"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1C80CBED"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58+ years</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141C002B"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113F2686"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3EB59F4C"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58ACFE6D"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r>
      <w:tr w:rsidR="00F51C98" w:rsidRPr="00F51C98" w14:paraId="2D7AC7EA" w14:textId="77777777" w:rsidTr="00032218">
        <w:trPr>
          <w:cantSplit/>
          <w:trHeight w:val="428"/>
        </w:trPr>
        <w:tc>
          <w:tcPr>
            <w:tcW w:w="966"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25EA31F" w14:textId="77777777" w:rsidR="00F51C98" w:rsidRPr="00F51C98" w:rsidRDefault="00F51C98" w:rsidP="00032218">
            <w:pPr>
              <w:spacing w:before="0" w:after="160" w:line="259" w:lineRule="auto"/>
              <w:jc w:val="center"/>
              <w:rPr>
                <w:rFonts w:eastAsia="Calibri" w:cs="Times New Roman"/>
                <w:szCs w:val="24"/>
                <w:lang w:val="en-US" w:bidi="ta-IN"/>
              </w:rPr>
            </w:pPr>
          </w:p>
        </w:tc>
        <w:tc>
          <w:tcPr>
            <w:tcW w:w="1690" w:type="dxa"/>
            <w:tcBorders>
              <w:top w:val="single" w:sz="4" w:space="0" w:color="auto"/>
              <w:left w:val="single" w:sz="4" w:space="0" w:color="auto"/>
              <w:bottom w:val="single" w:sz="4" w:space="0" w:color="auto"/>
              <w:right w:val="single" w:sz="4" w:space="0" w:color="auto"/>
            </w:tcBorders>
            <w:shd w:val="clear" w:color="auto" w:fill="E0E0E0"/>
            <w:vAlign w:val="center"/>
          </w:tcPr>
          <w:p w14:paraId="23A4A086"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Total</w:t>
            </w:r>
          </w:p>
        </w:tc>
        <w:tc>
          <w:tcPr>
            <w:tcW w:w="1528" w:type="dxa"/>
            <w:tcBorders>
              <w:top w:val="single" w:sz="4" w:space="0" w:color="auto"/>
              <w:left w:val="single" w:sz="4" w:space="0" w:color="auto"/>
              <w:bottom w:val="single" w:sz="4" w:space="0" w:color="auto"/>
              <w:right w:val="single" w:sz="4" w:space="0" w:color="auto"/>
            </w:tcBorders>
            <w:shd w:val="clear" w:color="auto" w:fill="FFFFFF"/>
            <w:vAlign w:val="center"/>
          </w:tcPr>
          <w:p w14:paraId="7DAEFA5C"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348" w:type="dxa"/>
            <w:tcBorders>
              <w:top w:val="single" w:sz="4" w:space="0" w:color="auto"/>
              <w:left w:val="single" w:sz="4" w:space="0" w:color="auto"/>
              <w:bottom w:val="single" w:sz="4" w:space="0" w:color="auto"/>
              <w:right w:val="single" w:sz="4" w:space="0" w:color="auto"/>
            </w:tcBorders>
            <w:shd w:val="clear" w:color="auto" w:fill="FFFFFF"/>
            <w:vAlign w:val="center"/>
          </w:tcPr>
          <w:p w14:paraId="3CC798C7"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830" w:type="dxa"/>
            <w:tcBorders>
              <w:top w:val="single" w:sz="4" w:space="0" w:color="auto"/>
              <w:left w:val="single" w:sz="4" w:space="0" w:color="auto"/>
              <w:bottom w:val="single" w:sz="4" w:space="0" w:color="auto"/>
              <w:right w:val="single" w:sz="4" w:space="0" w:color="auto"/>
            </w:tcBorders>
            <w:shd w:val="clear" w:color="auto" w:fill="FFFFFF"/>
            <w:vAlign w:val="center"/>
          </w:tcPr>
          <w:p w14:paraId="503CDFC9" w14:textId="77777777" w:rsidR="00F51C98" w:rsidRPr="00F51C98" w:rsidRDefault="00F51C98" w:rsidP="0003221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931" w:type="dxa"/>
            <w:tcBorders>
              <w:top w:val="single" w:sz="4" w:space="0" w:color="auto"/>
              <w:left w:val="single" w:sz="4" w:space="0" w:color="auto"/>
              <w:bottom w:val="single" w:sz="4" w:space="0" w:color="auto"/>
              <w:right w:val="single" w:sz="4" w:space="0" w:color="auto"/>
            </w:tcBorders>
            <w:shd w:val="clear" w:color="auto" w:fill="FFFFFF"/>
            <w:vAlign w:val="center"/>
          </w:tcPr>
          <w:p w14:paraId="4A620586" w14:textId="77777777" w:rsidR="00F51C98" w:rsidRPr="00F51C98" w:rsidRDefault="00F51C98" w:rsidP="00032218">
            <w:pPr>
              <w:spacing w:before="0" w:after="160" w:line="259" w:lineRule="auto"/>
              <w:jc w:val="center"/>
              <w:rPr>
                <w:rFonts w:eastAsia="Calibri" w:cs="Times New Roman"/>
                <w:szCs w:val="24"/>
                <w:lang w:val="en-US" w:bidi="ta-IN"/>
              </w:rPr>
            </w:pPr>
          </w:p>
        </w:tc>
      </w:tr>
    </w:tbl>
    <w:p w14:paraId="034B556D" w14:textId="6ECB93BE" w:rsidR="00166EE8" w:rsidRDefault="00166EE8" w:rsidP="00166EE8">
      <w:pPr>
        <w:jc w:val="both"/>
        <w:rPr>
          <w:rFonts w:eastAsia="SimSun" w:cs="Times New Roman"/>
        </w:rPr>
      </w:pPr>
      <w:r>
        <w:rPr>
          <w:rFonts w:eastAsia="SimSun" w:cs="Times New Roman"/>
        </w:rPr>
        <w:t>Source: Data Survey 2022</w:t>
      </w:r>
    </w:p>
    <w:p w14:paraId="5DA06130" w14:textId="28D9ACEA" w:rsidR="00B07AAA" w:rsidRDefault="008C46DF" w:rsidP="00A501B7">
      <w:pPr>
        <w:pStyle w:val="Caption"/>
        <w:rPr>
          <w:rFonts w:eastAsia="SimSun" w:cs="Times New Roman"/>
        </w:rPr>
      </w:pPr>
      <w:bookmarkStart w:id="185" w:name="_Toc122017583"/>
      <w:bookmarkStart w:id="186" w:name="_Toc122018278"/>
      <w:bookmarkStart w:id="187" w:name="_Toc122018380"/>
      <w:r w:rsidRPr="00CE1EB6">
        <w:rPr>
          <w:noProof/>
        </w:rPr>
        <w:drawing>
          <wp:anchor distT="0" distB="0" distL="114300" distR="114300" simplePos="0" relativeHeight="251731968" behindDoc="0" locked="0" layoutInCell="1" allowOverlap="1" wp14:anchorId="2614ADF2" wp14:editId="5AC76B87">
            <wp:simplePos x="0" y="0"/>
            <wp:positionH relativeFrom="column">
              <wp:posOffset>552824</wp:posOffset>
            </wp:positionH>
            <wp:positionV relativeFrom="paragraph">
              <wp:posOffset>228817</wp:posOffset>
            </wp:positionV>
            <wp:extent cx="5024176" cy="2956813"/>
            <wp:effectExtent l="0" t="0" r="508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4176" cy="2956813"/>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5"/>
      <w:r w:rsidR="00A501B7">
        <w:t xml:space="preserve">Figure </w:t>
      </w:r>
      <w:r w:rsidR="00A501B7">
        <w:fldChar w:fldCharType="begin"/>
      </w:r>
      <w:r w:rsidR="00A501B7">
        <w:instrText xml:space="preserve"> SEQ Figure \* ARABIC </w:instrText>
      </w:r>
      <w:r w:rsidR="00A501B7">
        <w:fldChar w:fldCharType="separate"/>
      </w:r>
      <w:r w:rsidR="00471F61">
        <w:rPr>
          <w:noProof/>
        </w:rPr>
        <w:t>12</w:t>
      </w:r>
      <w:r w:rsidR="00A501B7">
        <w:fldChar w:fldCharType="end"/>
      </w:r>
      <w:r w:rsidR="00A501B7">
        <w:t xml:space="preserve"> : </w:t>
      </w:r>
      <w:r w:rsidR="00A501B7" w:rsidRPr="00730BD0">
        <w:t>Age Analysis</w:t>
      </w:r>
      <w:bookmarkEnd w:id="186"/>
      <w:bookmarkEnd w:id="187"/>
    </w:p>
    <w:p w14:paraId="080E47D4" w14:textId="4810BDD0" w:rsidR="00B07AAA" w:rsidRPr="00032218" w:rsidRDefault="00B07AAA" w:rsidP="00032218">
      <w:pPr>
        <w:jc w:val="center"/>
        <w:rPr>
          <w:rFonts w:eastAsia="SimSun" w:cs="Times New Roman"/>
        </w:rPr>
      </w:pPr>
    </w:p>
    <w:p w14:paraId="30D3FE7D" w14:textId="77777777" w:rsidR="00032218" w:rsidRDefault="00032218" w:rsidP="00B07AAA">
      <w:pPr>
        <w:jc w:val="both"/>
        <w:rPr>
          <w:rFonts w:eastAsia="SimSun" w:cs="Times New Roman"/>
          <w:szCs w:val="24"/>
        </w:rPr>
      </w:pPr>
      <w:bookmarkStart w:id="188" w:name="_Hlk114726708"/>
    </w:p>
    <w:p w14:paraId="7CD4A3E4" w14:textId="77777777" w:rsidR="00032218" w:rsidRDefault="00032218" w:rsidP="00B07AAA">
      <w:pPr>
        <w:jc w:val="both"/>
        <w:rPr>
          <w:rFonts w:eastAsia="SimSun" w:cs="Times New Roman"/>
          <w:szCs w:val="24"/>
        </w:rPr>
      </w:pPr>
    </w:p>
    <w:p w14:paraId="150EFEFD" w14:textId="77777777" w:rsidR="00032218" w:rsidRDefault="00032218" w:rsidP="00B07AAA">
      <w:pPr>
        <w:jc w:val="both"/>
        <w:rPr>
          <w:rFonts w:eastAsia="SimSun" w:cs="Times New Roman"/>
          <w:szCs w:val="24"/>
        </w:rPr>
      </w:pPr>
    </w:p>
    <w:p w14:paraId="1C3D7CF5" w14:textId="77777777" w:rsidR="00032218" w:rsidRDefault="00032218" w:rsidP="00B07AAA">
      <w:pPr>
        <w:jc w:val="both"/>
        <w:rPr>
          <w:rFonts w:eastAsia="SimSun" w:cs="Times New Roman"/>
          <w:szCs w:val="24"/>
        </w:rPr>
      </w:pPr>
    </w:p>
    <w:p w14:paraId="6A0AF70A" w14:textId="77777777" w:rsidR="00032218" w:rsidRDefault="00032218" w:rsidP="00B07AAA">
      <w:pPr>
        <w:jc w:val="both"/>
        <w:rPr>
          <w:rFonts w:eastAsia="SimSun" w:cs="Times New Roman"/>
          <w:szCs w:val="24"/>
        </w:rPr>
      </w:pPr>
    </w:p>
    <w:p w14:paraId="3670A163" w14:textId="2FB47401" w:rsidR="00032218" w:rsidRDefault="00FF55E8" w:rsidP="00B07AAA">
      <w:pPr>
        <w:jc w:val="both"/>
        <w:rPr>
          <w:rFonts w:eastAsia="SimSun" w:cs="Times New Roman"/>
          <w:szCs w:val="24"/>
        </w:rPr>
      </w:pPr>
      <w:r w:rsidRPr="001800BF">
        <w:rPr>
          <w:rFonts w:eastAsia="SimSun" w:cs="Times New Roman"/>
          <w:noProof/>
        </w:rPr>
        <mc:AlternateContent>
          <mc:Choice Requires="wps">
            <w:drawing>
              <wp:anchor distT="45720" distB="45720" distL="114300" distR="114300" simplePos="0" relativeHeight="251748352" behindDoc="0" locked="0" layoutInCell="1" allowOverlap="1" wp14:anchorId="38D32268" wp14:editId="4AD37B2D">
                <wp:simplePos x="0" y="0"/>
                <wp:positionH relativeFrom="column">
                  <wp:posOffset>-50242</wp:posOffset>
                </wp:positionH>
                <wp:positionV relativeFrom="paragraph">
                  <wp:posOffset>256735</wp:posOffset>
                </wp:positionV>
                <wp:extent cx="1808703" cy="422031"/>
                <wp:effectExtent l="0" t="0" r="20320" b="16510"/>
                <wp:wrapNone/>
                <wp:docPr id="160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78FAF3E1" w14:textId="77777777" w:rsidR="005156AE" w:rsidRDefault="005156AE" w:rsidP="00FF55E8">
                            <w:pPr>
                              <w:jc w:val="both"/>
                              <w:rPr>
                                <w:rFonts w:eastAsia="SimSun" w:cs="Times New Roman"/>
                              </w:rPr>
                            </w:pPr>
                            <w:r>
                              <w:rPr>
                                <w:rFonts w:eastAsia="SimSun" w:cs="Times New Roman"/>
                              </w:rPr>
                              <w:t>Source: Data Survey 2022</w:t>
                            </w:r>
                          </w:p>
                          <w:p w14:paraId="4E6AF32D"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32268" id="_x0000_s1045" type="#_x0000_t202" style="position:absolute;left:0;text-align:left;margin-left:-3.95pt;margin-top:20.2pt;width:142.4pt;height:33.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" strokecolor="white [3212]">
                <v:textbox>
                  <w:txbxContent>
                    <w:p w14:paraId="78FAF3E1" w14:textId="77777777" w:rsidR="005156AE" w:rsidRDefault="005156AE" w:rsidP="00FF55E8">
                      <w:pPr>
                        <w:jc w:val="both"/>
                        <w:rPr>
                          <w:rFonts w:eastAsia="SimSun" w:cs="Times New Roman"/>
                        </w:rPr>
                      </w:pPr>
                      <w:r>
                        <w:rPr>
                          <w:rFonts w:eastAsia="SimSun" w:cs="Times New Roman"/>
                        </w:rPr>
                        <w:t>Source: Data Survey 2022</w:t>
                      </w:r>
                    </w:p>
                    <w:p w14:paraId="4E6AF32D" w14:textId="77777777" w:rsidR="005156AE" w:rsidRDefault="005156AE" w:rsidP="00FF55E8"/>
                  </w:txbxContent>
                </v:textbox>
              </v:shape>
            </w:pict>
          </mc:Fallback>
        </mc:AlternateContent>
      </w:r>
    </w:p>
    <w:p w14:paraId="2DAE7B33" w14:textId="31712672" w:rsidR="00BC17EB" w:rsidRPr="00BD3AA4" w:rsidRDefault="00B07AAA" w:rsidP="00B07AAA">
      <w:pPr>
        <w:jc w:val="both"/>
        <w:rPr>
          <w:rFonts w:eastAsia="SimSun" w:cs="Times New Roman"/>
        </w:rPr>
      </w:pPr>
      <w:r>
        <w:rPr>
          <w:rFonts w:eastAsia="SimSun" w:cs="Times New Roman"/>
          <w:szCs w:val="24"/>
        </w:rPr>
        <w:t xml:space="preserve">According to figure </w:t>
      </w:r>
      <w:r w:rsidR="009D0356">
        <w:rPr>
          <w:rFonts w:eastAsia="SimSun" w:cs="Times New Roman"/>
          <w:szCs w:val="24"/>
        </w:rPr>
        <w:t>12</w:t>
      </w:r>
      <w:r>
        <w:rPr>
          <w:rFonts w:eastAsia="SimSun" w:cs="Times New Roman"/>
          <w:szCs w:val="24"/>
        </w:rPr>
        <w:t xml:space="preserve">, the highest percentage of the respondents were from the group of </w:t>
      </w:r>
      <w:r>
        <w:t>18-28 years</w:t>
      </w:r>
      <w:r>
        <w:rPr>
          <w:rFonts w:eastAsia="SimSun" w:cs="Times New Roman"/>
          <w:szCs w:val="24"/>
        </w:rPr>
        <w:t xml:space="preserve"> and it was 66.8% of the total sample. </w:t>
      </w:r>
      <w:r w:rsidR="00166EE8">
        <w:rPr>
          <w:rFonts w:eastAsia="SimSun" w:cs="Times New Roman"/>
          <w:szCs w:val="24"/>
        </w:rPr>
        <w:t xml:space="preserve">As second Majority there are 20.00% respondents are in to 28-38 category. In 38-48 Age category they are in to </w:t>
      </w:r>
      <w:r w:rsidR="00BC17EB">
        <w:rPr>
          <w:rFonts w:eastAsia="SimSun" w:cs="Times New Roman"/>
          <w:szCs w:val="24"/>
        </w:rPr>
        <w:t xml:space="preserve">third majority which is 9.55%. </w:t>
      </w:r>
      <w:r>
        <w:rPr>
          <w:rFonts w:eastAsia="SimSun" w:cs="Times New Roman"/>
          <w:szCs w:val="24"/>
        </w:rPr>
        <w:t>And also, the lowest percentage of the respondents were from the group of above 58</w:t>
      </w:r>
      <w:r>
        <w:rPr>
          <w:rFonts w:cs="Times New Roman"/>
          <w:szCs w:val="24"/>
        </w:rPr>
        <w:t xml:space="preserve"> </w:t>
      </w:r>
      <w:r>
        <w:rPr>
          <w:rFonts w:eastAsia="SimSun" w:cs="Times New Roman"/>
          <w:szCs w:val="24"/>
        </w:rPr>
        <w:t>years and it was 0.9% of the total sample</w:t>
      </w:r>
      <w:bookmarkEnd w:id="188"/>
      <w:r>
        <w:rPr>
          <w:rFonts w:eastAsia="SimSun" w:cs="Times New Roman"/>
          <w:szCs w:val="24"/>
        </w:rPr>
        <w:t>.</w:t>
      </w:r>
    </w:p>
    <w:p w14:paraId="554F2EEA" w14:textId="77777777" w:rsidR="00BC17EB" w:rsidRDefault="00BC17EB" w:rsidP="00B07AAA">
      <w:pPr>
        <w:spacing w:line="240" w:lineRule="auto"/>
        <w:jc w:val="both"/>
        <w:rPr>
          <w:rFonts w:eastAsia="SimSun" w:cs="Times New Roman"/>
          <w:szCs w:val="24"/>
        </w:rPr>
      </w:pPr>
    </w:p>
    <w:p w14:paraId="5FDCB76D" w14:textId="509E7C3D" w:rsidR="00B07AAA" w:rsidRDefault="00B07AAA" w:rsidP="00B07AAA">
      <w:pPr>
        <w:pStyle w:val="ListParagraph"/>
        <w:numPr>
          <w:ilvl w:val="0"/>
          <w:numId w:val="22"/>
        </w:numPr>
        <w:spacing w:before="0" w:after="160"/>
        <w:jc w:val="both"/>
        <w:rPr>
          <w:rFonts w:eastAsia="SimSun" w:cs="Times New Roman"/>
          <w:b/>
          <w:bCs/>
          <w:szCs w:val="24"/>
        </w:rPr>
      </w:pPr>
      <w:r>
        <w:rPr>
          <w:rFonts w:cs="Times New Roman"/>
          <w:b/>
          <w:bCs/>
          <w:szCs w:val="24"/>
        </w:rPr>
        <w:t xml:space="preserve">Employment </w:t>
      </w:r>
      <w:r w:rsidR="00BD3AA4">
        <w:rPr>
          <w:rFonts w:cs="Times New Roman"/>
          <w:b/>
          <w:bCs/>
          <w:szCs w:val="24"/>
        </w:rPr>
        <w:t xml:space="preserve">Analysis </w:t>
      </w:r>
    </w:p>
    <w:p w14:paraId="03E2FD0F" w14:textId="1851EFE3" w:rsidR="00F51C98" w:rsidRDefault="006B1AC1" w:rsidP="006B1AC1">
      <w:pPr>
        <w:pStyle w:val="Caption"/>
        <w:rPr>
          <w:rFonts w:eastAsia="SimSun" w:cs="Times New Roman"/>
        </w:rPr>
      </w:pPr>
      <w:bookmarkStart w:id="189" w:name="_Toc122020842"/>
      <w:bookmarkStart w:id="190" w:name="_Toc122020920"/>
      <w:bookmarkStart w:id="191" w:name="_Hlk114733570"/>
      <w:r>
        <w:t xml:space="preserve">Table </w:t>
      </w:r>
      <w:r>
        <w:fldChar w:fldCharType="begin"/>
      </w:r>
      <w:r>
        <w:instrText xml:space="preserve"> SEQ Table \* ARABIC </w:instrText>
      </w:r>
      <w:r>
        <w:fldChar w:fldCharType="separate"/>
      </w:r>
      <w:r w:rsidR="001268B0">
        <w:rPr>
          <w:noProof/>
        </w:rPr>
        <w:t>13</w:t>
      </w:r>
      <w:r>
        <w:fldChar w:fldCharType="end"/>
      </w:r>
      <w:r>
        <w:t xml:space="preserve"> : </w:t>
      </w:r>
      <w:r w:rsidRPr="00832376">
        <w:t>Employment Analysis</w:t>
      </w:r>
      <w:bookmarkEnd w:id="189"/>
      <w:bookmarkEnd w:id="190"/>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2"/>
        <w:gridCol w:w="2838"/>
        <w:gridCol w:w="1347"/>
        <w:gridCol w:w="1188"/>
        <w:gridCol w:w="1613"/>
        <w:gridCol w:w="1702"/>
      </w:tblGrid>
      <w:tr w:rsidR="00F51C98" w:rsidRPr="00F51C98" w14:paraId="19871A3B" w14:textId="77777777" w:rsidTr="00F51C98">
        <w:trPr>
          <w:cantSplit/>
        </w:trPr>
        <w:tc>
          <w:tcPr>
            <w:tcW w:w="368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C045DC1" w14:textId="77777777" w:rsidR="00F51C98" w:rsidRPr="00F51C98" w:rsidRDefault="00F51C98" w:rsidP="00F51C98">
            <w:pPr>
              <w:spacing w:before="0" w:after="160" w:line="259" w:lineRule="auto"/>
              <w:jc w:val="center"/>
              <w:rPr>
                <w:rFonts w:eastAsia="Calibri" w:cs="Times New Roman"/>
                <w:sz w:val="22"/>
                <w:lang w:val="en-US" w:bidi="ta-IN"/>
              </w:rPr>
            </w:pP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6E8D7506"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Frequency</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43CF650F"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Percent</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664D049"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Valid Percent</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64974035"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Cumulative Percent</w:t>
            </w:r>
          </w:p>
        </w:tc>
      </w:tr>
      <w:tr w:rsidR="00F51C98" w:rsidRPr="00F51C98" w14:paraId="436FC836" w14:textId="77777777" w:rsidTr="00F51C98">
        <w:trPr>
          <w:cantSplit/>
        </w:trPr>
        <w:tc>
          <w:tcPr>
            <w:tcW w:w="85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6F060F44"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Valid</w:t>
            </w: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568488A1"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Student-Employed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357A7C1B"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81</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36F7D5B3"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36.8</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5CCE0F37" w14:textId="1F35BDE9"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36.8</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682A8CFE"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36.8</w:t>
            </w:r>
          </w:p>
        </w:tc>
      </w:tr>
      <w:tr w:rsidR="00F51C98" w:rsidRPr="00F51C98" w14:paraId="37BE9465"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2609496"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3E311795"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Full time student</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7C6287D7"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22</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6B0245B4"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10.0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5138FB4F"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10.0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120DD55A"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46.8</w:t>
            </w:r>
          </w:p>
        </w:tc>
      </w:tr>
      <w:tr w:rsidR="00F51C98" w:rsidRPr="00F51C98" w14:paraId="7C4D05FC"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54FB119"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7D49CDB7"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Employed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1365EA2E"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84</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47D5B490"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38.2</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6C7CC796"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38.2</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0A01A614"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85.0</w:t>
            </w:r>
          </w:p>
        </w:tc>
      </w:tr>
      <w:tr w:rsidR="00F51C98" w:rsidRPr="00F51C98" w14:paraId="22C5279C"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1EB81A5"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32D95C67"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Unemployed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57BA9D81"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14</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2D393FA5"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6.4</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84B785C" w14:textId="1E019D3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6.4</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5255059D"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91.4</w:t>
            </w:r>
          </w:p>
        </w:tc>
      </w:tr>
      <w:tr w:rsidR="00F51C98" w:rsidRPr="00F51C98" w14:paraId="1A03131A"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08D61C5"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4AEC6ABA"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Self-employed/Entrepreneur</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6AC74932"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17</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7A4FF07B"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7.7</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67C99F7C" w14:textId="7EE397FB"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7.7</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CF83B2D"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99.1</w:t>
            </w:r>
          </w:p>
        </w:tc>
      </w:tr>
      <w:tr w:rsidR="00F51C98" w:rsidRPr="00F51C98" w14:paraId="34EE9342"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300998D"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490F662D"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Retired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6ECFAFC7"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2</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3097578F"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.9</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3906E2F0"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.9</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583CF0CB" w14:textId="7FE879F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100.0</w:t>
            </w:r>
          </w:p>
        </w:tc>
      </w:tr>
      <w:tr w:rsidR="00F51C98" w:rsidRPr="00F51C98" w14:paraId="35089A56"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F9419F4" w14:textId="77777777" w:rsidR="00F51C98" w:rsidRPr="00F51C98" w:rsidRDefault="00F51C98" w:rsidP="00F51C98">
            <w:pPr>
              <w:spacing w:before="0" w:after="160" w:line="259" w:lineRule="auto"/>
              <w:jc w:val="center"/>
              <w:rPr>
                <w:rFonts w:eastAsia="Calibri" w:cs="Times New Roman"/>
                <w:sz w:val="22"/>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2FB46A5A" w14:textId="77777777" w:rsidR="00F51C98" w:rsidRPr="00F51C98" w:rsidRDefault="00F51C98" w:rsidP="00FF55E8">
            <w:pPr>
              <w:spacing w:before="0" w:after="160" w:line="259" w:lineRule="auto"/>
              <w:rPr>
                <w:rFonts w:eastAsia="Calibri" w:cs="Times New Roman"/>
                <w:sz w:val="22"/>
                <w:lang w:val="en-US" w:bidi="ta-IN"/>
              </w:rPr>
            </w:pPr>
            <w:r w:rsidRPr="00F51C98">
              <w:rPr>
                <w:rFonts w:eastAsia="Calibri" w:cs="Times New Roman"/>
                <w:sz w:val="22"/>
                <w:lang w:val="en-US" w:bidi="ta-IN"/>
              </w:rPr>
              <w:t>Total</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3760C7D4"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220</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16DECE49"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100.0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7C9C77D2" w14:textId="77777777" w:rsidR="00F51C98" w:rsidRPr="00F51C98" w:rsidRDefault="00F51C98" w:rsidP="00F51C98">
            <w:pPr>
              <w:spacing w:before="0" w:after="160" w:line="259" w:lineRule="auto"/>
              <w:jc w:val="center"/>
              <w:rPr>
                <w:rFonts w:eastAsia="Calibri" w:cs="Times New Roman"/>
                <w:sz w:val="22"/>
                <w:lang w:val="en-US" w:bidi="ta-IN"/>
              </w:rPr>
            </w:pPr>
            <w:r w:rsidRPr="00F51C98">
              <w:rPr>
                <w:rFonts w:eastAsia="Calibri" w:cs="Times New Roman"/>
                <w:sz w:val="22"/>
                <w:lang w:val="en-US" w:bidi="ta-IN"/>
              </w:rPr>
              <w:t>100.0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19ADA110" w14:textId="77777777" w:rsidR="00F51C98" w:rsidRPr="00F51C98" w:rsidRDefault="00F51C98" w:rsidP="00F51C98">
            <w:pPr>
              <w:spacing w:before="0" w:after="160" w:line="259" w:lineRule="auto"/>
              <w:jc w:val="center"/>
              <w:rPr>
                <w:rFonts w:eastAsia="Calibri" w:cs="Times New Roman"/>
                <w:sz w:val="22"/>
                <w:lang w:val="en-US" w:bidi="ta-IN"/>
              </w:rPr>
            </w:pPr>
          </w:p>
        </w:tc>
      </w:tr>
    </w:tbl>
    <w:p w14:paraId="204FD844" w14:textId="23727EC6" w:rsidR="00BC17EB" w:rsidRDefault="00BC17EB" w:rsidP="00B07AAA">
      <w:pPr>
        <w:jc w:val="both"/>
        <w:rPr>
          <w:rFonts w:eastAsia="SimSun" w:cs="Times New Roman"/>
        </w:rPr>
      </w:pPr>
      <w:r w:rsidRPr="00F51C98">
        <w:rPr>
          <w:rFonts w:eastAsia="SimSun" w:cs="Times New Roman"/>
        </w:rPr>
        <w:t>Source: Data Survey 2022</w:t>
      </w:r>
    </w:p>
    <w:p w14:paraId="0B6934E7" w14:textId="393BD2BE" w:rsidR="00B07AAA" w:rsidRDefault="00471F61" w:rsidP="00471F61">
      <w:pPr>
        <w:pStyle w:val="Caption"/>
        <w:rPr>
          <w:rFonts w:eastAsia="SimSun" w:cs="Times New Roman"/>
        </w:rPr>
      </w:pPr>
      <w:bookmarkStart w:id="192" w:name="_Toc122017584"/>
      <w:bookmarkStart w:id="193" w:name="_Toc122018279"/>
      <w:bookmarkStart w:id="194" w:name="_Toc122018381"/>
      <w:r>
        <w:t xml:space="preserve">Figure </w:t>
      </w:r>
      <w:r>
        <w:fldChar w:fldCharType="begin"/>
      </w:r>
      <w:r>
        <w:instrText xml:space="preserve"> SEQ Figure \* ARABIC </w:instrText>
      </w:r>
      <w:r>
        <w:fldChar w:fldCharType="separate"/>
      </w:r>
      <w:r>
        <w:rPr>
          <w:noProof/>
        </w:rPr>
        <w:t>13</w:t>
      </w:r>
      <w:r>
        <w:fldChar w:fldCharType="end"/>
      </w:r>
      <w:r>
        <w:t xml:space="preserve"> : </w:t>
      </w:r>
      <w:r w:rsidRPr="00A4483F">
        <w:t>Employment Analysis</w:t>
      </w:r>
      <w:r w:rsidR="00032218" w:rsidRPr="00CE1EB6">
        <w:rPr>
          <w:noProof/>
        </w:rPr>
        <w:drawing>
          <wp:anchor distT="0" distB="0" distL="114300" distR="114300" simplePos="0" relativeHeight="251728896" behindDoc="0" locked="0" layoutInCell="1" allowOverlap="1" wp14:anchorId="19B478EC" wp14:editId="61DA7270">
            <wp:simplePos x="0" y="0"/>
            <wp:positionH relativeFrom="column">
              <wp:posOffset>783601</wp:posOffset>
            </wp:positionH>
            <wp:positionV relativeFrom="paragraph">
              <wp:posOffset>294793</wp:posOffset>
            </wp:positionV>
            <wp:extent cx="4534340" cy="266853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340" cy="26685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2"/>
      <w:bookmarkEnd w:id="193"/>
      <w:bookmarkEnd w:id="194"/>
    </w:p>
    <w:p w14:paraId="66063178" w14:textId="77777777" w:rsidR="008C46DF" w:rsidRDefault="008C46DF" w:rsidP="00B07AAA">
      <w:pPr>
        <w:jc w:val="both"/>
        <w:rPr>
          <w:rFonts w:eastAsia="SimSun" w:cs="Times New Roman"/>
          <w:sz w:val="8"/>
          <w:szCs w:val="8"/>
        </w:rPr>
      </w:pPr>
    </w:p>
    <w:p w14:paraId="5E1F3864" w14:textId="55F546A3" w:rsidR="00B07AAA" w:rsidRDefault="00B07AAA" w:rsidP="00B07AAA">
      <w:pPr>
        <w:jc w:val="both"/>
        <w:rPr>
          <w:rFonts w:cs="Times New Roman"/>
          <w:sz w:val="28"/>
          <w:szCs w:val="28"/>
        </w:rPr>
      </w:pPr>
    </w:p>
    <w:p w14:paraId="548D95FC" w14:textId="77777777" w:rsidR="00B07AAA" w:rsidRDefault="00B07AAA" w:rsidP="00B07AAA">
      <w:pPr>
        <w:jc w:val="both"/>
        <w:rPr>
          <w:rFonts w:eastAsia="SimSun" w:cs="Times New Roman"/>
          <w:sz w:val="13"/>
          <w:szCs w:val="13"/>
          <w:highlight w:val="yellow"/>
        </w:rPr>
      </w:pPr>
    </w:p>
    <w:p w14:paraId="56BFBBC3" w14:textId="77777777" w:rsidR="00B07AAA" w:rsidRDefault="00B07AAA" w:rsidP="00B07AAA">
      <w:pPr>
        <w:jc w:val="both"/>
        <w:rPr>
          <w:rFonts w:eastAsia="SimSun" w:cs="Times New Roman"/>
          <w:sz w:val="13"/>
          <w:szCs w:val="13"/>
          <w:highlight w:val="yellow"/>
        </w:rPr>
      </w:pPr>
    </w:p>
    <w:p w14:paraId="1493122B" w14:textId="77777777" w:rsidR="00B07AAA" w:rsidRDefault="00B07AAA" w:rsidP="00B07AAA">
      <w:pPr>
        <w:rPr>
          <w:rFonts w:eastAsia="SimSun" w:cs="Times New Roman"/>
        </w:rPr>
      </w:pPr>
    </w:p>
    <w:bookmarkEnd w:id="191"/>
    <w:p w14:paraId="1BB0B383" w14:textId="32837492" w:rsidR="00BC17EB" w:rsidRDefault="00FF55E8" w:rsidP="00B07AAA">
      <w:pPr>
        <w:jc w:val="both"/>
        <w:rPr>
          <w:rFonts w:eastAsia="SimSun" w:cs="Times New Roman"/>
        </w:rPr>
      </w:pPr>
      <w:r w:rsidRPr="001800BF">
        <w:rPr>
          <w:rFonts w:eastAsia="SimSun" w:cs="Times New Roman"/>
          <w:noProof/>
        </w:rPr>
        <mc:AlternateContent>
          <mc:Choice Requires="wps">
            <w:drawing>
              <wp:anchor distT="45720" distB="45720" distL="114300" distR="114300" simplePos="0" relativeHeight="251750400" behindDoc="0" locked="0" layoutInCell="1" allowOverlap="1" wp14:anchorId="781BD8CE" wp14:editId="3E26C854">
                <wp:simplePos x="0" y="0"/>
                <wp:positionH relativeFrom="column">
                  <wp:posOffset>-160773</wp:posOffset>
                </wp:positionH>
                <wp:positionV relativeFrom="paragraph">
                  <wp:posOffset>769201</wp:posOffset>
                </wp:positionV>
                <wp:extent cx="1808703" cy="422031"/>
                <wp:effectExtent l="0" t="0" r="20320" b="16510"/>
                <wp:wrapNone/>
                <wp:docPr id="160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2E293D39" w14:textId="77777777" w:rsidR="005156AE" w:rsidRDefault="005156AE" w:rsidP="00FF55E8">
                            <w:pPr>
                              <w:jc w:val="both"/>
                              <w:rPr>
                                <w:rFonts w:eastAsia="SimSun" w:cs="Times New Roman"/>
                              </w:rPr>
                            </w:pPr>
                            <w:r>
                              <w:rPr>
                                <w:rFonts w:eastAsia="SimSun" w:cs="Times New Roman"/>
                              </w:rPr>
                              <w:t>Source: Data Survey 2022</w:t>
                            </w:r>
                          </w:p>
                          <w:p w14:paraId="7F1E7F4E"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BD8CE" id="_x0000_s1046" type="#_x0000_t202" style="position:absolute;left:0;text-align:left;margin-left:-12.65pt;margin-top:60.55pt;width:142.4pt;height:33.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" strokecolor="white [3212]">
                <v:textbox>
                  <w:txbxContent>
                    <w:p w14:paraId="2E293D39" w14:textId="77777777" w:rsidR="005156AE" w:rsidRDefault="005156AE" w:rsidP="00FF55E8">
                      <w:pPr>
                        <w:jc w:val="both"/>
                        <w:rPr>
                          <w:rFonts w:eastAsia="SimSun" w:cs="Times New Roman"/>
                        </w:rPr>
                      </w:pPr>
                      <w:r>
                        <w:rPr>
                          <w:rFonts w:eastAsia="SimSun" w:cs="Times New Roman"/>
                        </w:rPr>
                        <w:t>Source: Data Survey 2022</w:t>
                      </w:r>
                    </w:p>
                    <w:p w14:paraId="7F1E7F4E" w14:textId="77777777" w:rsidR="005156AE" w:rsidRDefault="005156AE" w:rsidP="00FF55E8"/>
                  </w:txbxContent>
                </v:textbox>
              </v:shape>
            </w:pict>
          </mc:Fallback>
        </mc:AlternateContent>
      </w:r>
    </w:p>
    <w:p w14:paraId="4F2270DA" w14:textId="536F7650" w:rsidR="00BC17EB" w:rsidRDefault="00B07AAA" w:rsidP="00BD3AA4">
      <w:pPr>
        <w:jc w:val="both"/>
        <w:rPr>
          <w:rFonts w:eastAsia="SimSun" w:cs="Times New Roman"/>
          <w:szCs w:val="24"/>
        </w:rPr>
      </w:pPr>
      <w:r>
        <w:rPr>
          <w:rFonts w:cs="Times New Roman"/>
          <w:szCs w:val="24"/>
        </w:rPr>
        <w:t xml:space="preserve">According to the table, majority of respondents employment Status the </w:t>
      </w:r>
      <w:r>
        <w:t>Employed</w:t>
      </w:r>
      <w:r>
        <w:rPr>
          <w:rFonts w:cs="Times New Roman"/>
          <w:szCs w:val="24"/>
        </w:rPr>
        <w:t xml:space="preserve"> as percentage of 38.2%.</w:t>
      </w:r>
      <w:r>
        <w:rPr>
          <w:rFonts w:eastAsia="SimSun" w:cs="Times New Roman"/>
          <w:szCs w:val="24"/>
        </w:rPr>
        <w:t xml:space="preserve"> </w:t>
      </w:r>
      <w:r w:rsidR="00BC17EB">
        <w:rPr>
          <w:rFonts w:eastAsia="SimSun" w:cs="Times New Roman"/>
          <w:szCs w:val="24"/>
        </w:rPr>
        <w:t xml:space="preserve">As the second majority it is student-employed (36.82%) those who are undergraduates when it analysed deeply. Full time students take the third majority which is 10%. </w:t>
      </w:r>
      <w:r>
        <w:rPr>
          <w:rFonts w:eastAsia="SimSun"/>
          <w:szCs w:val="24"/>
        </w:rPr>
        <w:t xml:space="preserve">And also, </w:t>
      </w:r>
      <w:r>
        <w:rPr>
          <w:rFonts w:cs="Times New Roman"/>
          <w:szCs w:val="24"/>
        </w:rPr>
        <w:t xml:space="preserve">minority of respondents employment Status the </w:t>
      </w:r>
      <w:r>
        <w:t>Retired</w:t>
      </w:r>
      <w:r>
        <w:rPr>
          <w:rFonts w:cs="Times New Roman"/>
          <w:szCs w:val="24"/>
        </w:rPr>
        <w:t xml:space="preserve"> as percentage of 0.9%</w:t>
      </w:r>
      <w:r w:rsidR="00BD3AA4">
        <w:rPr>
          <w:rFonts w:cs="Times New Roman"/>
          <w:szCs w:val="24"/>
        </w:rPr>
        <w:t>.</w:t>
      </w:r>
    </w:p>
    <w:p w14:paraId="6CC99416" w14:textId="77777777" w:rsidR="00B07AAA" w:rsidRDefault="00B07AAA" w:rsidP="00B07AAA">
      <w:pPr>
        <w:rPr>
          <w:rFonts w:eastAsia="SimSun" w:cs="Times New Roman"/>
          <w:b/>
          <w:bCs/>
          <w:sz w:val="13"/>
          <w:szCs w:val="13"/>
        </w:rPr>
      </w:pPr>
    </w:p>
    <w:p w14:paraId="0C4307A8" w14:textId="3C9E8589" w:rsidR="00B07AAA" w:rsidRPr="00E73931" w:rsidRDefault="00B07AAA" w:rsidP="00E73931">
      <w:pPr>
        <w:pStyle w:val="ListParagraph"/>
        <w:numPr>
          <w:ilvl w:val="0"/>
          <w:numId w:val="36"/>
        </w:numPr>
        <w:spacing w:before="0" w:after="160" w:line="259" w:lineRule="auto"/>
        <w:rPr>
          <w:rFonts w:eastAsia="SimSun" w:cs="Times New Roman"/>
          <w:b/>
          <w:bCs/>
          <w:szCs w:val="24"/>
        </w:rPr>
      </w:pPr>
      <w:r w:rsidRPr="00E73931">
        <w:rPr>
          <w:rFonts w:cs="Times New Roman"/>
          <w:b/>
          <w:bCs/>
          <w:szCs w:val="24"/>
        </w:rPr>
        <w:t>Highest Educational Level</w:t>
      </w:r>
      <w:r w:rsidR="00BD3AA4">
        <w:rPr>
          <w:rFonts w:cs="Times New Roman"/>
          <w:b/>
          <w:bCs/>
          <w:szCs w:val="24"/>
        </w:rPr>
        <w:t xml:space="preserve"> Analysis </w:t>
      </w:r>
    </w:p>
    <w:p w14:paraId="02896EA8" w14:textId="01D52A2A" w:rsidR="00B07AAA" w:rsidRDefault="006B1AC1" w:rsidP="006B1AC1">
      <w:pPr>
        <w:pStyle w:val="Caption"/>
        <w:rPr>
          <w:rFonts w:eastAsia="SimSun" w:cs="Times New Roman"/>
        </w:rPr>
      </w:pPr>
      <w:bookmarkStart w:id="195" w:name="_Toc122020843"/>
      <w:bookmarkStart w:id="196" w:name="_Toc122020921"/>
      <w:r>
        <w:t xml:space="preserve">Table </w:t>
      </w:r>
      <w:r>
        <w:fldChar w:fldCharType="begin"/>
      </w:r>
      <w:r>
        <w:instrText xml:space="preserve"> SEQ Table \* ARABIC </w:instrText>
      </w:r>
      <w:r>
        <w:fldChar w:fldCharType="separate"/>
      </w:r>
      <w:r w:rsidR="001268B0">
        <w:rPr>
          <w:noProof/>
        </w:rPr>
        <w:t>14</w:t>
      </w:r>
      <w:r>
        <w:fldChar w:fldCharType="end"/>
      </w:r>
      <w:r>
        <w:t xml:space="preserve">: </w:t>
      </w:r>
      <w:r w:rsidRPr="00FE2CF8">
        <w:t>Education Level Analysis</w:t>
      </w:r>
      <w:bookmarkEnd w:id="195"/>
      <w:bookmarkEnd w:id="196"/>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2"/>
        <w:gridCol w:w="2838"/>
        <w:gridCol w:w="1347"/>
        <w:gridCol w:w="1188"/>
        <w:gridCol w:w="1613"/>
        <w:gridCol w:w="1702"/>
      </w:tblGrid>
      <w:tr w:rsidR="00F51C98" w:rsidRPr="00F51C98" w14:paraId="241B90F6" w14:textId="77777777" w:rsidTr="00F51C98">
        <w:trPr>
          <w:cantSplit/>
        </w:trPr>
        <w:tc>
          <w:tcPr>
            <w:tcW w:w="368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54161A6" w14:textId="77777777" w:rsidR="00F51C98" w:rsidRPr="00F51C98" w:rsidRDefault="00F51C98" w:rsidP="00F51C98">
            <w:pPr>
              <w:spacing w:before="0" w:after="160" w:line="259" w:lineRule="auto"/>
              <w:jc w:val="center"/>
              <w:rPr>
                <w:rFonts w:eastAsia="Calibri" w:cs="Times New Roman"/>
                <w:szCs w:val="24"/>
                <w:lang w:val="en-US" w:bidi="ta-IN"/>
              </w:rPr>
            </w:pPr>
            <w:bookmarkStart w:id="197" w:name="_Hlk114732637"/>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284BF04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Frequency</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044CA40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Percent</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B3CDBF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 Percent</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8D024A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Cumulative Percent</w:t>
            </w:r>
          </w:p>
        </w:tc>
      </w:tr>
      <w:tr w:rsidR="00F51C98" w:rsidRPr="00F51C98" w14:paraId="6C74C182" w14:textId="77777777" w:rsidTr="00F51C98">
        <w:trPr>
          <w:cantSplit/>
        </w:trPr>
        <w:tc>
          <w:tcPr>
            <w:tcW w:w="85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5094E2D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w:t>
            </w: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7AD02CA5"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A/L</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1F4DB98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03D2D54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1.8</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4A4D7E0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1.8</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19E7CB7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1.8</w:t>
            </w:r>
          </w:p>
        </w:tc>
      </w:tr>
      <w:tr w:rsidR="00F51C98" w:rsidRPr="00F51C98" w14:paraId="6DEB63E1"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630840C"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1E46A8E3"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Diploma/Professional qualification</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17C9CED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47</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3411587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21.4</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187C7E5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21.4</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7B079BA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23.2</w:t>
            </w:r>
          </w:p>
        </w:tc>
      </w:tr>
      <w:tr w:rsidR="00F51C98" w:rsidRPr="00F51C98" w14:paraId="3DE4D4C6"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A63A5A5"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5BD6B555"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Undergraduate</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56F76A9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99</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6CC15EE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45.0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516380C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45.0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7150A55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68.2</w:t>
            </w:r>
          </w:p>
        </w:tc>
      </w:tr>
      <w:tr w:rsidR="00F51C98" w:rsidRPr="00F51C98" w14:paraId="4AF5EAE5"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EC390AA"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7F919056"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Graduate</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0E5B377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51</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5C6CA72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23.2</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4F56515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23.2</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D7BA1A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91.4</w:t>
            </w:r>
          </w:p>
        </w:tc>
      </w:tr>
      <w:tr w:rsidR="00F51C98" w:rsidRPr="00F51C98" w14:paraId="050A5310"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74141DC"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7D88799F"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Masters</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77AECDC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19</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0818753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8.6</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2D550AC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8.6</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28A772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r>
      <w:tr w:rsidR="00F51C98" w:rsidRPr="00F51C98" w14:paraId="06EB1536"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8214741"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837" w:type="dxa"/>
            <w:tcBorders>
              <w:top w:val="single" w:sz="4" w:space="0" w:color="auto"/>
              <w:left w:val="single" w:sz="4" w:space="0" w:color="auto"/>
              <w:bottom w:val="single" w:sz="4" w:space="0" w:color="auto"/>
              <w:right w:val="single" w:sz="4" w:space="0" w:color="auto"/>
            </w:tcBorders>
            <w:shd w:val="clear" w:color="auto" w:fill="E0E0E0"/>
            <w:vAlign w:val="center"/>
          </w:tcPr>
          <w:p w14:paraId="2FB77C87" w14:textId="77777777" w:rsidR="00F51C98" w:rsidRPr="00F51C98" w:rsidRDefault="00F51C98" w:rsidP="00FF55E8">
            <w:pPr>
              <w:spacing w:before="0" w:after="160" w:line="259" w:lineRule="auto"/>
              <w:rPr>
                <w:rFonts w:eastAsia="Calibri" w:cs="Times New Roman"/>
                <w:szCs w:val="24"/>
                <w:lang w:val="en-US" w:bidi="ta-IN"/>
              </w:rPr>
            </w:pPr>
            <w:r w:rsidRPr="00F51C98">
              <w:rPr>
                <w:rFonts w:eastAsia="Calibri" w:cs="Times New Roman"/>
                <w:szCs w:val="24"/>
                <w:lang w:val="en-US" w:bidi="ta-IN"/>
              </w:rPr>
              <w:t>Total</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2D3120E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50C74FC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94C385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4C197004" w14:textId="77777777" w:rsidR="00F51C98" w:rsidRPr="00F51C98" w:rsidRDefault="00F51C98" w:rsidP="00F51C98">
            <w:pPr>
              <w:spacing w:before="0" w:after="160" w:line="259" w:lineRule="auto"/>
              <w:jc w:val="center"/>
              <w:rPr>
                <w:rFonts w:eastAsia="Calibri" w:cs="Times New Roman"/>
                <w:szCs w:val="24"/>
                <w:lang w:val="en-US" w:bidi="ta-IN"/>
              </w:rPr>
            </w:pPr>
          </w:p>
        </w:tc>
      </w:tr>
    </w:tbl>
    <w:p w14:paraId="329B0707" w14:textId="18BB0614" w:rsidR="00E73931" w:rsidRDefault="00BC17EB" w:rsidP="00BD3AA4">
      <w:pPr>
        <w:jc w:val="both"/>
        <w:rPr>
          <w:rFonts w:eastAsia="SimSun" w:cs="Times New Roman"/>
        </w:rPr>
      </w:pPr>
      <w:r>
        <w:rPr>
          <w:rFonts w:eastAsia="SimSun" w:cs="Times New Roman"/>
        </w:rPr>
        <w:t>Source: Data Survey 2022</w:t>
      </w:r>
    </w:p>
    <w:p w14:paraId="3E4500AC" w14:textId="4E6E5B96" w:rsidR="00B07AAA" w:rsidRDefault="008C46DF" w:rsidP="00471F61">
      <w:pPr>
        <w:pStyle w:val="Caption"/>
        <w:rPr>
          <w:rFonts w:eastAsia="SimSun" w:cs="Times New Roman"/>
        </w:rPr>
      </w:pPr>
      <w:bookmarkStart w:id="198" w:name="_Toc122017585"/>
      <w:bookmarkStart w:id="199" w:name="_Toc122018280"/>
      <w:bookmarkStart w:id="200" w:name="_Toc122018382"/>
      <w:r w:rsidRPr="00CE1EB6">
        <w:rPr>
          <w:noProof/>
        </w:rPr>
        <w:drawing>
          <wp:anchor distT="0" distB="0" distL="114300" distR="114300" simplePos="0" relativeHeight="251729920" behindDoc="1" locked="0" layoutInCell="1" allowOverlap="1" wp14:anchorId="538A17EC" wp14:editId="253B2331">
            <wp:simplePos x="0" y="0"/>
            <wp:positionH relativeFrom="column">
              <wp:posOffset>743007</wp:posOffset>
            </wp:positionH>
            <wp:positionV relativeFrom="paragraph">
              <wp:posOffset>138534</wp:posOffset>
            </wp:positionV>
            <wp:extent cx="4764162" cy="28037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4162" cy="28037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8"/>
      <w:r w:rsidR="00471F61">
        <w:t xml:space="preserve">Figure </w:t>
      </w:r>
      <w:r w:rsidR="00471F61">
        <w:fldChar w:fldCharType="begin"/>
      </w:r>
      <w:r w:rsidR="00471F61">
        <w:instrText xml:space="preserve"> SEQ Figure \* ARABIC </w:instrText>
      </w:r>
      <w:r w:rsidR="00471F61">
        <w:fldChar w:fldCharType="separate"/>
      </w:r>
      <w:r w:rsidR="00471F61">
        <w:rPr>
          <w:noProof/>
        </w:rPr>
        <w:t>14</w:t>
      </w:r>
      <w:r w:rsidR="00471F61">
        <w:fldChar w:fldCharType="end"/>
      </w:r>
      <w:r w:rsidR="00471F61">
        <w:t xml:space="preserve"> : </w:t>
      </w:r>
      <w:r w:rsidR="00471F61" w:rsidRPr="0099386D">
        <w:t>Education Level Analysis</w:t>
      </w:r>
      <w:bookmarkEnd w:id="199"/>
      <w:bookmarkEnd w:id="200"/>
    </w:p>
    <w:bookmarkEnd w:id="197"/>
    <w:p w14:paraId="3C5895B7" w14:textId="02E72016" w:rsidR="00032218" w:rsidRDefault="00032218" w:rsidP="00032218">
      <w:pPr>
        <w:jc w:val="center"/>
        <w:rPr>
          <w:rFonts w:eastAsia="SimSun" w:cs="Times New Roman"/>
          <w:sz w:val="13"/>
          <w:szCs w:val="13"/>
        </w:rPr>
      </w:pPr>
    </w:p>
    <w:p w14:paraId="2FB76C03" w14:textId="77777777" w:rsidR="00032218" w:rsidRDefault="00032218" w:rsidP="00032218">
      <w:pPr>
        <w:jc w:val="both"/>
        <w:rPr>
          <w:rFonts w:eastAsia="SimSun" w:cs="Times New Roman"/>
          <w:szCs w:val="24"/>
        </w:rPr>
      </w:pPr>
    </w:p>
    <w:p w14:paraId="5B976074" w14:textId="77777777" w:rsidR="00032218" w:rsidRDefault="00032218" w:rsidP="00032218">
      <w:pPr>
        <w:jc w:val="both"/>
        <w:rPr>
          <w:rFonts w:eastAsia="SimSun" w:cs="Times New Roman"/>
          <w:szCs w:val="24"/>
        </w:rPr>
      </w:pPr>
    </w:p>
    <w:p w14:paraId="409E3BD8" w14:textId="77777777" w:rsidR="00032218" w:rsidRDefault="00032218" w:rsidP="00032218">
      <w:pPr>
        <w:jc w:val="both"/>
        <w:rPr>
          <w:rFonts w:eastAsia="SimSun" w:cs="Times New Roman"/>
          <w:szCs w:val="24"/>
        </w:rPr>
      </w:pPr>
    </w:p>
    <w:p w14:paraId="421D44D5" w14:textId="5CDCA427" w:rsidR="00032218" w:rsidRDefault="00032218" w:rsidP="00032218">
      <w:pPr>
        <w:jc w:val="both"/>
        <w:rPr>
          <w:rFonts w:eastAsia="SimSun" w:cs="Times New Roman"/>
          <w:szCs w:val="24"/>
        </w:rPr>
      </w:pPr>
    </w:p>
    <w:p w14:paraId="1792439D" w14:textId="77777777" w:rsidR="009D0356" w:rsidRDefault="009D0356" w:rsidP="00032218">
      <w:pPr>
        <w:jc w:val="both"/>
        <w:rPr>
          <w:rFonts w:eastAsia="SimSun" w:cs="Times New Roman"/>
          <w:szCs w:val="24"/>
        </w:rPr>
      </w:pPr>
    </w:p>
    <w:p w14:paraId="5CD6ECC5" w14:textId="2C37E153" w:rsidR="00032218" w:rsidRDefault="00FF55E8" w:rsidP="00032218">
      <w:pPr>
        <w:jc w:val="both"/>
        <w:rPr>
          <w:rFonts w:eastAsia="SimSun" w:cs="Times New Roman"/>
          <w:szCs w:val="24"/>
        </w:rPr>
      </w:pPr>
      <w:r w:rsidRPr="001800BF">
        <w:rPr>
          <w:rFonts w:eastAsia="SimSun" w:cs="Times New Roman"/>
          <w:noProof/>
        </w:rPr>
        <mc:AlternateContent>
          <mc:Choice Requires="wps">
            <w:drawing>
              <wp:anchor distT="45720" distB="45720" distL="114300" distR="114300" simplePos="0" relativeHeight="251752448" behindDoc="0" locked="0" layoutInCell="1" allowOverlap="1" wp14:anchorId="76CBEA11" wp14:editId="7F5FE044">
                <wp:simplePos x="0" y="0"/>
                <wp:positionH relativeFrom="column">
                  <wp:posOffset>-100484</wp:posOffset>
                </wp:positionH>
                <wp:positionV relativeFrom="paragraph">
                  <wp:posOffset>467360</wp:posOffset>
                </wp:positionV>
                <wp:extent cx="1808703" cy="422031"/>
                <wp:effectExtent l="0" t="0" r="20320" b="16510"/>
                <wp:wrapNone/>
                <wp:docPr id="160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70E0082B" w14:textId="77777777" w:rsidR="005156AE" w:rsidRDefault="005156AE" w:rsidP="00FF55E8">
                            <w:pPr>
                              <w:jc w:val="both"/>
                              <w:rPr>
                                <w:rFonts w:eastAsia="SimSun" w:cs="Times New Roman"/>
                              </w:rPr>
                            </w:pPr>
                            <w:r>
                              <w:rPr>
                                <w:rFonts w:eastAsia="SimSun" w:cs="Times New Roman"/>
                              </w:rPr>
                              <w:t>Source: Data Survey 2022</w:t>
                            </w:r>
                          </w:p>
                          <w:p w14:paraId="5DA648AA" w14:textId="77777777" w:rsidR="005156AE" w:rsidRDefault="005156AE" w:rsidP="00FF55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BEA11" id="_x0000_s1047" type="#_x0000_t202" style="position:absolute;left:0;text-align:left;margin-left:-7.9pt;margin-top:36.8pt;width:142.4pt;height:33.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" strokecolor="white [3212]">
                <v:textbox>
                  <w:txbxContent>
                    <w:p w14:paraId="70E0082B" w14:textId="77777777" w:rsidR="005156AE" w:rsidRDefault="005156AE" w:rsidP="00FF55E8">
                      <w:pPr>
                        <w:jc w:val="both"/>
                        <w:rPr>
                          <w:rFonts w:eastAsia="SimSun" w:cs="Times New Roman"/>
                        </w:rPr>
                      </w:pPr>
                      <w:r>
                        <w:rPr>
                          <w:rFonts w:eastAsia="SimSun" w:cs="Times New Roman"/>
                        </w:rPr>
                        <w:t>Source: Data Survey 2022</w:t>
                      </w:r>
                    </w:p>
                    <w:p w14:paraId="5DA648AA" w14:textId="77777777" w:rsidR="005156AE" w:rsidRDefault="005156AE" w:rsidP="00FF55E8"/>
                  </w:txbxContent>
                </v:textbox>
              </v:shape>
            </w:pict>
          </mc:Fallback>
        </mc:AlternateContent>
      </w:r>
    </w:p>
    <w:p w14:paraId="3AD397D6" w14:textId="17E44840" w:rsidR="00B07AAA" w:rsidRPr="00032218" w:rsidRDefault="00B07AAA" w:rsidP="00032218">
      <w:pPr>
        <w:jc w:val="both"/>
        <w:rPr>
          <w:rFonts w:eastAsia="SimSun" w:cs="Times New Roman"/>
          <w:sz w:val="13"/>
          <w:szCs w:val="13"/>
          <w:highlight w:val="yellow"/>
        </w:rPr>
      </w:pPr>
      <w:r>
        <w:rPr>
          <w:rFonts w:eastAsia="SimSun" w:cs="Times New Roman"/>
          <w:szCs w:val="24"/>
        </w:rPr>
        <w:t>According to</w:t>
      </w:r>
      <w:r w:rsidR="00EF5EF6">
        <w:rPr>
          <w:rFonts w:eastAsia="SimSun" w:cs="Times New Roman"/>
          <w:szCs w:val="24"/>
        </w:rPr>
        <w:t xml:space="preserve"> the</w:t>
      </w:r>
      <w:r>
        <w:rPr>
          <w:rFonts w:eastAsia="SimSun" w:cs="Times New Roman"/>
          <w:szCs w:val="24"/>
        </w:rPr>
        <w:t xml:space="preserve"> figure</w:t>
      </w:r>
      <w:r w:rsidR="00EF5EF6">
        <w:rPr>
          <w:rFonts w:eastAsia="SimSun" w:cs="Times New Roman"/>
          <w:szCs w:val="24"/>
        </w:rPr>
        <w:t xml:space="preserve"> </w:t>
      </w:r>
      <w:r w:rsidR="009D0356">
        <w:rPr>
          <w:rFonts w:eastAsia="SimSun" w:cs="Times New Roman"/>
          <w:szCs w:val="24"/>
        </w:rPr>
        <w:t>14</w:t>
      </w:r>
      <w:r>
        <w:rPr>
          <w:rFonts w:eastAsia="SimSun" w:cs="Times New Roman"/>
          <w:szCs w:val="24"/>
        </w:rPr>
        <w:t xml:space="preserve">, the highest percentage of the respondents were from the </w:t>
      </w:r>
      <w:bookmarkStart w:id="201" w:name="_Hlk115117917"/>
      <w:r>
        <w:rPr>
          <w:rFonts w:eastAsia="SimSun" w:cs="Times New Roman"/>
          <w:szCs w:val="24"/>
        </w:rPr>
        <w:t>hold</w:t>
      </w:r>
      <w:bookmarkEnd w:id="201"/>
      <w:r>
        <w:rPr>
          <w:rFonts w:eastAsia="SimSun" w:cs="Times New Roman"/>
          <w:szCs w:val="24"/>
        </w:rPr>
        <w:t xml:space="preserve"> </w:t>
      </w:r>
      <w:r>
        <w:rPr>
          <w:szCs w:val="24"/>
        </w:rPr>
        <w:t>Undergraduate</w:t>
      </w:r>
      <w:r>
        <w:rPr>
          <w:rFonts w:eastAsia="SimSun" w:cs="Times New Roman"/>
          <w:szCs w:val="24"/>
        </w:rPr>
        <w:t xml:space="preserve"> and it was 45% of the total sample.</w:t>
      </w:r>
      <w:r w:rsidR="00CC13C5">
        <w:rPr>
          <w:rFonts w:eastAsia="SimSun" w:cs="Times New Roman"/>
          <w:szCs w:val="24"/>
        </w:rPr>
        <w:t xml:space="preserve"> When it comes to second highest value which 23.18% by Graduates and third majority is from Diploma and professional qualification having respondents that percentage is 21.36%. </w:t>
      </w:r>
      <w:r>
        <w:rPr>
          <w:rFonts w:eastAsia="SimSun" w:cs="Times New Roman"/>
          <w:szCs w:val="24"/>
        </w:rPr>
        <w:t xml:space="preserve"> And also, the lowest percentage of the respondents were from </w:t>
      </w:r>
      <w:r>
        <w:t>A/L</w:t>
      </w:r>
      <w:r>
        <w:rPr>
          <w:rFonts w:eastAsia="SimSun" w:cs="Times New Roman"/>
          <w:szCs w:val="24"/>
        </w:rPr>
        <w:t xml:space="preserve"> and it was 1.8% of the total sample.</w:t>
      </w:r>
    </w:p>
    <w:p w14:paraId="1A74E91C" w14:textId="77777777" w:rsidR="00CC13C5" w:rsidRDefault="00CC13C5" w:rsidP="00B07AAA">
      <w:pPr>
        <w:spacing w:line="240" w:lineRule="auto"/>
        <w:jc w:val="both"/>
        <w:rPr>
          <w:rFonts w:eastAsia="SimSun" w:cs="Times New Roman"/>
          <w:szCs w:val="24"/>
        </w:rPr>
      </w:pPr>
    </w:p>
    <w:p w14:paraId="0DB8A3EA" w14:textId="2E29B900" w:rsidR="00B07AAA" w:rsidRPr="00CC13C5" w:rsidRDefault="00B07AAA" w:rsidP="00B07AAA">
      <w:pPr>
        <w:numPr>
          <w:ilvl w:val="0"/>
          <w:numId w:val="34"/>
        </w:numPr>
        <w:spacing w:before="0" w:after="160" w:line="259" w:lineRule="auto"/>
        <w:rPr>
          <w:rFonts w:cs="Times New Roman"/>
          <w:b/>
          <w:bCs/>
          <w:szCs w:val="24"/>
        </w:rPr>
      </w:pPr>
      <w:r>
        <w:rPr>
          <w:rFonts w:cs="Times New Roman"/>
          <w:b/>
          <w:bCs/>
          <w:szCs w:val="24"/>
        </w:rPr>
        <w:t xml:space="preserve">Marital Status </w:t>
      </w:r>
      <w:r w:rsidR="00BD3AA4">
        <w:rPr>
          <w:rFonts w:cs="Times New Roman"/>
          <w:b/>
          <w:bCs/>
          <w:szCs w:val="24"/>
        </w:rPr>
        <w:t>Analysis</w:t>
      </w:r>
    </w:p>
    <w:p w14:paraId="7F74F9FB" w14:textId="4B1DD453" w:rsidR="00B07AAA" w:rsidRDefault="006B1AC1" w:rsidP="006B1AC1">
      <w:pPr>
        <w:pStyle w:val="Caption"/>
        <w:rPr>
          <w:rFonts w:eastAsia="SimSun" w:cs="Times New Roman"/>
        </w:rPr>
      </w:pPr>
      <w:bookmarkStart w:id="202" w:name="_Toc122020844"/>
      <w:bookmarkStart w:id="203" w:name="_Toc122020922"/>
      <w:r>
        <w:t xml:space="preserve">Table </w:t>
      </w:r>
      <w:r>
        <w:fldChar w:fldCharType="begin"/>
      </w:r>
      <w:r>
        <w:instrText xml:space="preserve"> SEQ Table \* ARABIC </w:instrText>
      </w:r>
      <w:r>
        <w:fldChar w:fldCharType="separate"/>
      </w:r>
      <w:r w:rsidR="001268B0">
        <w:rPr>
          <w:noProof/>
        </w:rPr>
        <w:t>15</w:t>
      </w:r>
      <w:r>
        <w:fldChar w:fldCharType="end"/>
      </w:r>
      <w:r>
        <w:t xml:space="preserve">: </w:t>
      </w:r>
      <w:r w:rsidRPr="000A2C5B">
        <w:t>Marital Status Analysis</w:t>
      </w:r>
      <w:bookmarkEnd w:id="202"/>
      <w:bookmarkEnd w:id="203"/>
    </w:p>
    <w:tbl>
      <w:tblPr>
        <w:tblW w:w="8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2"/>
        <w:gridCol w:w="1384"/>
        <w:gridCol w:w="1347"/>
        <w:gridCol w:w="1188"/>
        <w:gridCol w:w="1613"/>
        <w:gridCol w:w="1702"/>
      </w:tblGrid>
      <w:tr w:rsidR="00F51C98" w:rsidRPr="00F51C98" w14:paraId="2C67CB14" w14:textId="77777777" w:rsidTr="00F51C98">
        <w:trPr>
          <w:cantSplit/>
        </w:trPr>
        <w:tc>
          <w:tcPr>
            <w:tcW w:w="223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C172C67"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000F4F2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Frequency</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665C4C9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Percent</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7DF2B98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 Percent</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63C58AB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Cumulative Percent</w:t>
            </w:r>
          </w:p>
        </w:tc>
      </w:tr>
      <w:tr w:rsidR="00F51C98" w:rsidRPr="00F51C98" w14:paraId="255152C9" w14:textId="77777777" w:rsidTr="00F51C98">
        <w:trPr>
          <w:cantSplit/>
        </w:trPr>
        <w:tc>
          <w:tcPr>
            <w:tcW w:w="85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24E6790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w:t>
            </w:r>
          </w:p>
        </w:tc>
        <w:tc>
          <w:tcPr>
            <w:tcW w:w="1383" w:type="dxa"/>
            <w:tcBorders>
              <w:top w:val="single" w:sz="4" w:space="0" w:color="auto"/>
              <w:left w:val="single" w:sz="4" w:space="0" w:color="auto"/>
              <w:bottom w:val="single" w:sz="4" w:space="0" w:color="auto"/>
              <w:right w:val="single" w:sz="4" w:space="0" w:color="auto"/>
            </w:tcBorders>
            <w:shd w:val="clear" w:color="auto" w:fill="E0E0E0"/>
            <w:vAlign w:val="center"/>
          </w:tcPr>
          <w:p w14:paraId="38BD2B27"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Unmarried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4C2D407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162</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7F0E47F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73.6</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61EC379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73.6</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E1E23D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73.6</w:t>
            </w:r>
          </w:p>
        </w:tc>
      </w:tr>
      <w:tr w:rsidR="00F51C98" w:rsidRPr="00F51C98" w14:paraId="7E1AFB65"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BE1A989"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383" w:type="dxa"/>
            <w:tcBorders>
              <w:top w:val="single" w:sz="4" w:space="0" w:color="auto"/>
              <w:left w:val="single" w:sz="4" w:space="0" w:color="auto"/>
              <w:bottom w:val="single" w:sz="4" w:space="0" w:color="auto"/>
              <w:right w:val="single" w:sz="4" w:space="0" w:color="auto"/>
            </w:tcBorders>
            <w:shd w:val="clear" w:color="auto" w:fill="E0E0E0"/>
            <w:vAlign w:val="center"/>
          </w:tcPr>
          <w:p w14:paraId="5B31AF4E"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Married</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1C1F289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58</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7264055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26.4</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22E8D9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26.4</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4EFA946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r>
      <w:tr w:rsidR="00F51C98" w:rsidRPr="00F51C98" w14:paraId="11D68C7B"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C2B3E56"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383" w:type="dxa"/>
            <w:tcBorders>
              <w:top w:val="single" w:sz="4" w:space="0" w:color="auto"/>
              <w:left w:val="single" w:sz="4" w:space="0" w:color="auto"/>
              <w:bottom w:val="single" w:sz="4" w:space="0" w:color="auto"/>
              <w:right w:val="single" w:sz="4" w:space="0" w:color="auto"/>
            </w:tcBorders>
            <w:shd w:val="clear" w:color="auto" w:fill="E0E0E0"/>
            <w:vAlign w:val="center"/>
          </w:tcPr>
          <w:p w14:paraId="520351C4"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Total</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6464B50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188" w:type="dxa"/>
            <w:tcBorders>
              <w:top w:val="single" w:sz="4" w:space="0" w:color="auto"/>
              <w:left w:val="single" w:sz="4" w:space="0" w:color="auto"/>
              <w:bottom w:val="single" w:sz="4" w:space="0" w:color="auto"/>
              <w:right w:val="single" w:sz="4" w:space="0" w:color="auto"/>
            </w:tcBorders>
            <w:shd w:val="clear" w:color="auto" w:fill="FFFFFF"/>
            <w:vAlign w:val="center"/>
          </w:tcPr>
          <w:p w14:paraId="0681ABC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37A8C4A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608CBA5E" w14:textId="77777777" w:rsidR="00F51C98" w:rsidRPr="00F51C98" w:rsidRDefault="00F51C98" w:rsidP="00F51C98">
            <w:pPr>
              <w:spacing w:before="0" w:after="160" w:line="259" w:lineRule="auto"/>
              <w:jc w:val="center"/>
              <w:rPr>
                <w:rFonts w:eastAsia="Calibri" w:cs="Times New Roman"/>
                <w:szCs w:val="24"/>
                <w:lang w:val="en-US" w:bidi="ta-IN"/>
              </w:rPr>
            </w:pPr>
          </w:p>
        </w:tc>
      </w:tr>
    </w:tbl>
    <w:p w14:paraId="6D0337FE" w14:textId="77777777" w:rsidR="00CC13C5" w:rsidRDefault="00CC13C5" w:rsidP="00CC13C5">
      <w:pPr>
        <w:jc w:val="both"/>
        <w:rPr>
          <w:rFonts w:eastAsia="SimSun" w:cs="Times New Roman"/>
        </w:rPr>
      </w:pPr>
      <w:r>
        <w:rPr>
          <w:rFonts w:eastAsia="SimSun" w:cs="Times New Roman"/>
        </w:rPr>
        <w:t>Source: Data Survey 2022</w:t>
      </w:r>
    </w:p>
    <w:bookmarkStart w:id="204" w:name="_Toc122017586"/>
    <w:bookmarkStart w:id="205" w:name="_Toc122018281"/>
    <w:bookmarkStart w:id="206" w:name="_Toc122018383"/>
    <w:p w14:paraId="3E1F3CEB" w14:textId="72E1EF80" w:rsidR="00032218" w:rsidRDefault="008C46DF" w:rsidP="00471F61">
      <w:pPr>
        <w:pStyle w:val="Caption"/>
        <w:rPr>
          <w:rFonts w:eastAsia="SimSun" w:cs="Times New Roman"/>
          <w:sz w:val="13"/>
          <w:szCs w:val="13"/>
        </w:rPr>
      </w:pPr>
      <w:r w:rsidRPr="001800BF">
        <w:rPr>
          <w:rFonts w:eastAsia="SimSun" w:cs="Times New Roman"/>
          <w:noProof/>
        </w:rPr>
        <mc:AlternateContent>
          <mc:Choice Requires="wps">
            <w:drawing>
              <wp:anchor distT="45720" distB="45720" distL="114300" distR="114300" simplePos="0" relativeHeight="251754496" behindDoc="0" locked="0" layoutInCell="1" allowOverlap="1" wp14:anchorId="6138C325" wp14:editId="25B32096">
                <wp:simplePos x="0" y="0"/>
                <wp:positionH relativeFrom="column">
                  <wp:posOffset>-120015</wp:posOffset>
                </wp:positionH>
                <wp:positionV relativeFrom="paragraph">
                  <wp:posOffset>3122783</wp:posOffset>
                </wp:positionV>
                <wp:extent cx="1808703" cy="422031"/>
                <wp:effectExtent l="0" t="0" r="20320" b="16510"/>
                <wp:wrapNone/>
                <wp:docPr id="160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2A804D65" w14:textId="77777777" w:rsidR="005156AE" w:rsidRDefault="005156AE" w:rsidP="005539CD">
                            <w:pPr>
                              <w:jc w:val="both"/>
                              <w:rPr>
                                <w:rFonts w:eastAsia="SimSun" w:cs="Times New Roman"/>
                              </w:rPr>
                            </w:pPr>
                            <w:r>
                              <w:rPr>
                                <w:rFonts w:eastAsia="SimSun" w:cs="Times New Roman"/>
                              </w:rPr>
                              <w:t>Source: Data Survey 2022</w:t>
                            </w:r>
                          </w:p>
                          <w:p w14:paraId="1725E247" w14:textId="77777777" w:rsidR="005156AE" w:rsidRDefault="005156AE" w:rsidP="005539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C325" id="_x0000_s1048" type="#_x0000_t202" style="position:absolute;margin-left:-9.45pt;margin-top:245.9pt;width:142.4pt;height:33.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" strokecolor="white [3212]">
                <v:textbox>
                  <w:txbxContent>
                    <w:p w14:paraId="2A804D65" w14:textId="77777777" w:rsidR="005156AE" w:rsidRDefault="005156AE" w:rsidP="005539CD">
                      <w:pPr>
                        <w:jc w:val="both"/>
                        <w:rPr>
                          <w:rFonts w:eastAsia="SimSun" w:cs="Times New Roman"/>
                        </w:rPr>
                      </w:pPr>
                      <w:r>
                        <w:rPr>
                          <w:rFonts w:eastAsia="SimSun" w:cs="Times New Roman"/>
                        </w:rPr>
                        <w:t>Source: Data Survey 2022</w:t>
                      </w:r>
                    </w:p>
                    <w:p w14:paraId="1725E247" w14:textId="77777777" w:rsidR="005156AE" w:rsidRDefault="005156AE" w:rsidP="005539CD"/>
                  </w:txbxContent>
                </v:textbox>
              </v:shape>
            </w:pict>
          </mc:Fallback>
        </mc:AlternateContent>
      </w:r>
      <w:r w:rsidR="00471F61">
        <w:t xml:space="preserve">Figure </w:t>
      </w:r>
      <w:r w:rsidR="00471F61">
        <w:fldChar w:fldCharType="begin"/>
      </w:r>
      <w:r w:rsidR="00471F61">
        <w:instrText xml:space="preserve"> SEQ Figure \* ARABIC </w:instrText>
      </w:r>
      <w:r w:rsidR="00471F61">
        <w:fldChar w:fldCharType="separate"/>
      </w:r>
      <w:r w:rsidR="00471F61">
        <w:rPr>
          <w:noProof/>
        </w:rPr>
        <w:t>15</w:t>
      </w:r>
      <w:r w:rsidR="00471F61">
        <w:fldChar w:fldCharType="end"/>
      </w:r>
      <w:r w:rsidR="00471F61">
        <w:t xml:space="preserve"> : </w:t>
      </w:r>
      <w:r w:rsidR="00471F61" w:rsidRPr="008F50A4">
        <w:t>Marital Status Analysis</w:t>
      </w:r>
      <w:r w:rsidR="00032218" w:rsidRPr="00CE1EB6">
        <w:rPr>
          <w:noProof/>
        </w:rPr>
        <w:drawing>
          <wp:inline distT="0" distB="0" distL="0" distR="0" wp14:anchorId="70B1FD33" wp14:editId="173076E4">
            <wp:extent cx="5174901" cy="3045515"/>
            <wp:effectExtent l="0" t="0" r="6985" b="2540"/>
            <wp:docPr id="160384" name="Picture 16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5487" cy="3063515"/>
                    </a:xfrm>
                    <a:prstGeom prst="rect">
                      <a:avLst/>
                    </a:prstGeom>
                    <a:noFill/>
                    <a:ln>
                      <a:noFill/>
                    </a:ln>
                  </pic:spPr>
                </pic:pic>
              </a:graphicData>
            </a:graphic>
          </wp:inline>
        </w:drawing>
      </w:r>
      <w:bookmarkEnd w:id="204"/>
      <w:bookmarkEnd w:id="205"/>
      <w:bookmarkEnd w:id="206"/>
    </w:p>
    <w:p w14:paraId="2EA4E3BC" w14:textId="77777777" w:rsidR="00032218" w:rsidRDefault="00B07AAA" w:rsidP="00032218">
      <w:pPr>
        <w:rPr>
          <w:rFonts w:eastAsia="SimSun" w:cs="Times New Roman"/>
          <w:sz w:val="13"/>
          <w:szCs w:val="13"/>
        </w:rPr>
      </w:pPr>
      <w:r>
        <w:rPr>
          <w:noProof/>
        </w:rPr>
        <mc:AlternateContent>
          <mc:Choice Requires="wps">
            <w:drawing>
              <wp:anchor distT="0" distB="0" distL="114300" distR="114300" simplePos="0" relativeHeight="251699200" behindDoc="0" locked="0" layoutInCell="1" allowOverlap="1" wp14:anchorId="2CE019EF" wp14:editId="2C4FBF4A">
                <wp:simplePos x="0" y="0"/>
                <wp:positionH relativeFrom="column">
                  <wp:posOffset>-1967865</wp:posOffset>
                </wp:positionH>
                <wp:positionV relativeFrom="paragraph">
                  <wp:posOffset>84455</wp:posOffset>
                </wp:positionV>
                <wp:extent cx="723900" cy="285750"/>
                <wp:effectExtent l="4445" t="4445" r="14605" b="14605"/>
                <wp:wrapNone/>
                <wp:docPr id="32" name="Text Box 32"/>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AAB10A" w14:textId="77777777" w:rsidR="005156AE" w:rsidRDefault="005156AE" w:rsidP="00B07AAA">
                            <w:pPr>
                              <w:jc w:val="center"/>
                              <w:rPr>
                                <w:rFonts w:cs="Times New Roman"/>
                                <w:b/>
                                <w:bCs/>
                                <w:sz w:val="28"/>
                                <w:szCs w:val="28"/>
                              </w:rPr>
                            </w:pPr>
                            <w:r>
                              <w:rPr>
                                <w:rFonts w:cs="Times New Roman"/>
                                <w:b/>
                                <w:bCs/>
                                <w:sz w:val="28"/>
                                <w:szCs w:val="28"/>
                              </w:rPr>
                              <w:t>29.2%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E019EF" id="Text Box 32" o:spid="_x0000_s1049" type="#_x0000_t202" style="position:absolute;margin-left:-154.95pt;margin-top:6.65pt;width:57pt;height:2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" fillcolor="white [3201]" strokeweight=".5pt">
                <v:textbox>
                  <w:txbxContent>
                    <w:p w14:paraId="64AAB10A" w14:textId="77777777" w:rsidR="005156AE" w:rsidRDefault="005156AE" w:rsidP="00B07AAA">
                      <w:pPr>
                        <w:jc w:val="center"/>
                        <w:rPr>
                          <w:rFonts w:cs="Times New Roman"/>
                          <w:b/>
                          <w:bCs/>
                          <w:sz w:val="28"/>
                          <w:szCs w:val="28"/>
                        </w:rPr>
                      </w:pPr>
                      <w:r>
                        <w:rPr>
                          <w:rFonts w:cs="Times New Roman"/>
                          <w:b/>
                          <w:bCs/>
                          <w:sz w:val="28"/>
                          <w:szCs w:val="28"/>
                        </w:rPr>
                        <w:t>29.2%</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A6A4F14" wp14:editId="2B6879E6">
                <wp:simplePos x="0" y="0"/>
                <wp:positionH relativeFrom="column">
                  <wp:posOffset>-3034665</wp:posOffset>
                </wp:positionH>
                <wp:positionV relativeFrom="paragraph">
                  <wp:posOffset>176530</wp:posOffset>
                </wp:positionV>
                <wp:extent cx="714375" cy="295275"/>
                <wp:effectExtent l="4445" t="5080" r="5080" b="4445"/>
                <wp:wrapNone/>
                <wp:docPr id="33" name="Text Box 33"/>
                <wp:cNvGraphicFramePr/>
                <a:graphic xmlns:a="http://schemas.openxmlformats.org/drawingml/2006/main">
                  <a:graphicData uri="http://schemas.microsoft.com/office/word/2010/wordprocessingShape">
                    <wps:wsp>
                      <wps:cNvSpPr txBox="1"/>
                      <wps:spPr>
                        <a:xfrm>
                          <a:off x="1718310" y="6522720"/>
                          <a:ext cx="71437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01B5A" w14:textId="77777777" w:rsidR="005156AE" w:rsidRDefault="005156AE" w:rsidP="00B07AAA">
                            <w:pPr>
                              <w:rPr>
                                <w:rFonts w:cs="Times New Roman"/>
                                <w:b/>
                                <w:bCs/>
                                <w:sz w:val="28"/>
                                <w:szCs w:val="28"/>
                              </w:rPr>
                            </w:pPr>
                            <w:r>
                              <w:rPr>
                                <w:rFonts w:cs="Times New Roman"/>
                                <w:b/>
                                <w:bCs/>
                                <w:sz w:val="28"/>
                                <w:szCs w:val="28"/>
                              </w:rPr>
                              <w:t>70.8%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6A4F14" id="Text Box 33" o:spid="_x0000_s1050" type="#_x0000_t202" style="position:absolute;margin-left:-238.95pt;margin-top:13.9pt;width:56.25pt;height:23.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" fillcolor="white [3201]" strokeweight=".5pt">
                <v:textbox>
                  <w:txbxContent>
                    <w:p w14:paraId="31901B5A" w14:textId="77777777" w:rsidR="005156AE" w:rsidRDefault="005156AE" w:rsidP="00B07AAA">
                      <w:pPr>
                        <w:rPr>
                          <w:rFonts w:cs="Times New Roman"/>
                          <w:b/>
                          <w:bCs/>
                          <w:sz w:val="28"/>
                          <w:szCs w:val="28"/>
                        </w:rPr>
                      </w:pPr>
                      <w:r>
                        <w:rPr>
                          <w:rFonts w:cs="Times New Roman"/>
                          <w:b/>
                          <w:bCs/>
                          <w:sz w:val="28"/>
                          <w:szCs w:val="28"/>
                        </w:rPr>
                        <w:t>70.8%</w:t>
                      </w:r>
                    </w:p>
                  </w:txbxContent>
                </v:textbox>
              </v:shape>
            </w:pict>
          </mc:Fallback>
        </mc:AlternateContent>
      </w:r>
    </w:p>
    <w:p w14:paraId="67CF6A2B" w14:textId="70E68797" w:rsidR="00B07AAA" w:rsidRPr="00032218" w:rsidRDefault="00B07AAA" w:rsidP="00032218">
      <w:pPr>
        <w:rPr>
          <w:rFonts w:eastAsia="SimSun" w:cs="Times New Roman"/>
          <w:sz w:val="13"/>
          <w:szCs w:val="13"/>
        </w:rPr>
      </w:pPr>
      <w:r>
        <w:rPr>
          <w:rFonts w:eastAsia="SimSun" w:cs="Times New Roman"/>
          <w:szCs w:val="24"/>
        </w:rPr>
        <w:t xml:space="preserve">As observed from figure </w:t>
      </w:r>
      <w:r w:rsidR="00EF5EF6">
        <w:rPr>
          <w:rFonts w:eastAsia="SimSun" w:cs="Times New Roman"/>
          <w:szCs w:val="24"/>
        </w:rPr>
        <w:t>15</w:t>
      </w:r>
      <w:r>
        <w:rPr>
          <w:rFonts w:eastAsia="SimSun" w:cs="Times New Roman"/>
          <w:szCs w:val="24"/>
        </w:rPr>
        <w:t>, it is clear that the majority of the represents, 73.6% were unmarried as opposed to married who were 26.4%.</w:t>
      </w:r>
      <w:r>
        <w:rPr>
          <w:rFonts w:eastAsia="SimSun" w:cs="Times New Roman"/>
        </w:rPr>
        <w:t xml:space="preserve"> </w:t>
      </w:r>
    </w:p>
    <w:p w14:paraId="106907FD" w14:textId="77777777" w:rsidR="00BD3AA4" w:rsidRPr="00BD3AA4" w:rsidRDefault="00BD3AA4" w:rsidP="00B07AAA">
      <w:pPr>
        <w:jc w:val="both"/>
        <w:rPr>
          <w:rFonts w:cs="Times New Roman"/>
          <w:szCs w:val="24"/>
          <w:highlight w:val="yellow"/>
        </w:rPr>
      </w:pPr>
    </w:p>
    <w:p w14:paraId="1B28EA89" w14:textId="627FFDFD" w:rsidR="00B07AAA" w:rsidRDefault="00B07AAA" w:rsidP="00CC13C5">
      <w:pPr>
        <w:pStyle w:val="ListParagraph"/>
        <w:numPr>
          <w:ilvl w:val="0"/>
          <w:numId w:val="35"/>
        </w:numPr>
        <w:spacing w:before="0" w:after="160"/>
        <w:jc w:val="both"/>
        <w:rPr>
          <w:rFonts w:eastAsia="SimSun" w:cs="Times New Roman"/>
          <w:szCs w:val="24"/>
        </w:rPr>
      </w:pPr>
      <w:r>
        <w:rPr>
          <w:rFonts w:cs="Times New Roman"/>
          <w:b/>
          <w:bCs/>
          <w:szCs w:val="24"/>
        </w:rPr>
        <w:t>Income Level</w:t>
      </w:r>
      <w:r w:rsidR="00BD3AA4">
        <w:rPr>
          <w:rFonts w:cs="Times New Roman"/>
          <w:b/>
          <w:bCs/>
          <w:szCs w:val="24"/>
        </w:rPr>
        <w:t xml:space="preserve"> Analysis </w:t>
      </w:r>
    </w:p>
    <w:p w14:paraId="0BBA475D" w14:textId="2741EE56" w:rsidR="00B07AAA" w:rsidRDefault="006B1AC1" w:rsidP="006B1AC1">
      <w:pPr>
        <w:pStyle w:val="Caption"/>
        <w:rPr>
          <w:rFonts w:eastAsia="SimSun" w:cs="Times New Roman"/>
        </w:rPr>
      </w:pPr>
      <w:bookmarkStart w:id="207" w:name="_Toc122020845"/>
      <w:bookmarkStart w:id="208" w:name="_Toc122020923"/>
      <w:bookmarkStart w:id="209" w:name="_Hlk116099496"/>
      <w:r>
        <w:t xml:space="preserve">Table </w:t>
      </w:r>
      <w:r>
        <w:fldChar w:fldCharType="begin"/>
      </w:r>
      <w:r>
        <w:instrText xml:space="preserve"> SEQ Table \* ARABIC </w:instrText>
      </w:r>
      <w:r>
        <w:fldChar w:fldCharType="separate"/>
      </w:r>
      <w:r w:rsidR="001268B0">
        <w:rPr>
          <w:noProof/>
        </w:rPr>
        <w:t>16</w:t>
      </w:r>
      <w:r>
        <w:fldChar w:fldCharType="end"/>
      </w:r>
      <w:r>
        <w:t xml:space="preserve">: </w:t>
      </w:r>
      <w:r w:rsidRPr="002367F0">
        <w:t>Income Level Analysis</w:t>
      </w:r>
      <w:bookmarkEnd w:id="207"/>
      <w:bookmarkEnd w:id="208"/>
    </w:p>
    <w:bookmarkEnd w:id="209"/>
    <w:tbl>
      <w:tblPr>
        <w:tblW w:w="91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51"/>
        <w:gridCol w:w="2465"/>
        <w:gridCol w:w="1347"/>
        <w:gridCol w:w="1187"/>
        <w:gridCol w:w="1614"/>
        <w:gridCol w:w="1703"/>
      </w:tblGrid>
      <w:tr w:rsidR="00F51C98" w:rsidRPr="00F51C98" w14:paraId="53E18115" w14:textId="77777777" w:rsidTr="00F51C98">
        <w:trPr>
          <w:cantSplit/>
        </w:trPr>
        <w:tc>
          <w:tcPr>
            <w:tcW w:w="331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797C4E" w14:textId="77777777" w:rsidR="00F51C98" w:rsidRPr="00F51C98" w:rsidRDefault="00F51C98" w:rsidP="005539CD">
            <w:pPr>
              <w:spacing w:before="0" w:after="160" w:line="259" w:lineRule="auto"/>
              <w:rPr>
                <w:rFonts w:eastAsia="Calibri" w:cs="Times New Roman"/>
                <w:szCs w:val="24"/>
                <w:lang w:val="en-US" w:bidi="ta-IN"/>
              </w:rPr>
            </w:pP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4AA27CE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Frequency</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569F599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Percent</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3A3D4A0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 Percent</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5C4EBE2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Cumulative Percent</w:t>
            </w:r>
          </w:p>
        </w:tc>
      </w:tr>
      <w:tr w:rsidR="00F51C98" w:rsidRPr="00F51C98" w14:paraId="4DA71323" w14:textId="77777777" w:rsidTr="00F51C98">
        <w:trPr>
          <w:cantSplit/>
        </w:trPr>
        <w:tc>
          <w:tcPr>
            <w:tcW w:w="85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0D21F53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w:t>
            </w: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6AC84E96"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Less than 25000 LKR</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217BBF0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67</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235BACE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30.5</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0F06144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30.5</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7745D91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30.5</w:t>
            </w:r>
          </w:p>
        </w:tc>
      </w:tr>
      <w:tr w:rsidR="00F51C98" w:rsidRPr="00F51C98" w14:paraId="5C877535"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1D960B3F"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203A2816"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25000 - 50000 LKR</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7220904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79</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664D090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35.9</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345F513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35.9</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47BA98D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66.4</w:t>
            </w:r>
          </w:p>
        </w:tc>
      </w:tr>
      <w:tr w:rsidR="00F51C98" w:rsidRPr="00F51C98" w14:paraId="35EE828B"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3A8560F"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7BFA5530"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50000 - 75000 LKR</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4DA3072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33</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0257233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15.0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63EDBA1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15.0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32099D9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81.4</w:t>
            </w:r>
          </w:p>
        </w:tc>
      </w:tr>
      <w:tr w:rsidR="00F51C98" w:rsidRPr="00F51C98" w14:paraId="4113A8EB"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1A12D12F"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5EEFC4E0"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75000 - 100000 LKR</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2F60A62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28</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29D426A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12.7</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4ADAA1E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12.7</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4081728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94.1</w:t>
            </w:r>
          </w:p>
        </w:tc>
      </w:tr>
      <w:tr w:rsidR="00F51C98" w:rsidRPr="00F51C98" w14:paraId="550B45CE"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A440D39"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0FBC12FC"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100000 and above</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3D3107C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13</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1D03C93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5.9</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354B02B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5.9</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19B522F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r>
      <w:tr w:rsidR="00F51C98" w:rsidRPr="00F51C98" w14:paraId="2AA421C6" w14:textId="77777777" w:rsidTr="00F51C98">
        <w:trPr>
          <w:cantSplit/>
        </w:trPr>
        <w:tc>
          <w:tcPr>
            <w:tcW w:w="851"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C81D524"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464" w:type="dxa"/>
            <w:tcBorders>
              <w:top w:val="single" w:sz="4" w:space="0" w:color="auto"/>
              <w:left w:val="single" w:sz="4" w:space="0" w:color="auto"/>
              <w:bottom w:val="single" w:sz="4" w:space="0" w:color="auto"/>
              <w:right w:val="single" w:sz="4" w:space="0" w:color="auto"/>
            </w:tcBorders>
            <w:shd w:val="clear" w:color="auto" w:fill="E0E0E0"/>
            <w:vAlign w:val="center"/>
          </w:tcPr>
          <w:p w14:paraId="0BDA8FBC" w14:textId="77777777" w:rsidR="00F51C98" w:rsidRPr="00F51C98" w:rsidRDefault="00F51C98" w:rsidP="005539CD">
            <w:pPr>
              <w:spacing w:before="0" w:after="160" w:line="259" w:lineRule="auto"/>
              <w:rPr>
                <w:rFonts w:eastAsia="Calibri" w:cs="Times New Roman"/>
                <w:szCs w:val="24"/>
                <w:lang w:val="en-US" w:bidi="ta-IN"/>
              </w:rPr>
            </w:pPr>
            <w:r w:rsidRPr="00F51C98">
              <w:rPr>
                <w:rFonts w:eastAsia="Calibri" w:cs="Times New Roman"/>
                <w:szCs w:val="24"/>
                <w:lang w:val="en-US" w:bidi="ta-IN"/>
              </w:rPr>
              <w:t>Total</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tcPr>
          <w:p w14:paraId="5AC8E7F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187" w:type="dxa"/>
            <w:tcBorders>
              <w:top w:val="single" w:sz="4" w:space="0" w:color="auto"/>
              <w:left w:val="single" w:sz="4" w:space="0" w:color="auto"/>
              <w:bottom w:val="single" w:sz="4" w:space="0" w:color="auto"/>
              <w:right w:val="single" w:sz="4" w:space="0" w:color="auto"/>
            </w:tcBorders>
            <w:shd w:val="clear" w:color="auto" w:fill="FFFFFF"/>
            <w:vAlign w:val="center"/>
          </w:tcPr>
          <w:p w14:paraId="6878430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613" w:type="dxa"/>
            <w:tcBorders>
              <w:top w:val="single" w:sz="4" w:space="0" w:color="auto"/>
              <w:left w:val="single" w:sz="4" w:space="0" w:color="auto"/>
              <w:bottom w:val="single" w:sz="4" w:space="0" w:color="auto"/>
              <w:right w:val="single" w:sz="4" w:space="0" w:color="auto"/>
            </w:tcBorders>
            <w:shd w:val="clear" w:color="auto" w:fill="FFFFFF"/>
            <w:vAlign w:val="center"/>
          </w:tcPr>
          <w:p w14:paraId="68AF476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100.0</w:t>
            </w:r>
          </w:p>
        </w:tc>
        <w:tc>
          <w:tcPr>
            <w:tcW w:w="1702" w:type="dxa"/>
            <w:tcBorders>
              <w:top w:val="single" w:sz="4" w:space="0" w:color="auto"/>
              <w:left w:val="single" w:sz="4" w:space="0" w:color="auto"/>
              <w:bottom w:val="single" w:sz="4" w:space="0" w:color="auto"/>
              <w:right w:val="single" w:sz="4" w:space="0" w:color="auto"/>
            </w:tcBorders>
            <w:shd w:val="clear" w:color="auto" w:fill="FFFFFF"/>
            <w:vAlign w:val="center"/>
          </w:tcPr>
          <w:p w14:paraId="2752B2DA" w14:textId="77777777" w:rsidR="00F51C98" w:rsidRPr="00F51C98" w:rsidRDefault="00F51C98" w:rsidP="00F51C98">
            <w:pPr>
              <w:spacing w:before="0" w:after="160" w:line="259" w:lineRule="auto"/>
              <w:jc w:val="center"/>
              <w:rPr>
                <w:rFonts w:eastAsia="Calibri" w:cs="Times New Roman"/>
                <w:szCs w:val="24"/>
                <w:lang w:val="en-US" w:bidi="ta-IN"/>
              </w:rPr>
            </w:pPr>
          </w:p>
        </w:tc>
      </w:tr>
    </w:tbl>
    <w:p w14:paraId="3526F357" w14:textId="08DEC548" w:rsidR="00CC13C5" w:rsidRDefault="00CC13C5" w:rsidP="00B07AAA">
      <w:pPr>
        <w:jc w:val="both"/>
        <w:rPr>
          <w:rFonts w:eastAsia="SimSun" w:cs="Times New Roman"/>
        </w:rPr>
      </w:pPr>
      <w:r>
        <w:rPr>
          <w:rFonts w:eastAsia="SimSun" w:cs="Times New Roman"/>
        </w:rPr>
        <w:t>Source: Data Survey 2022</w:t>
      </w:r>
    </w:p>
    <w:p w14:paraId="30719767" w14:textId="0D98E7ED" w:rsidR="00B07AAA" w:rsidRDefault="008C46DF" w:rsidP="00471F61">
      <w:pPr>
        <w:pStyle w:val="Caption"/>
        <w:rPr>
          <w:rFonts w:eastAsia="SimSun" w:cs="Times New Roman"/>
        </w:rPr>
      </w:pPr>
      <w:bookmarkStart w:id="210" w:name="_Toc122017587"/>
      <w:bookmarkStart w:id="211" w:name="_Toc122018282"/>
      <w:bookmarkStart w:id="212" w:name="_Toc122018384"/>
      <w:r w:rsidRPr="00CE1EB6">
        <w:rPr>
          <w:noProof/>
        </w:rPr>
        <w:drawing>
          <wp:anchor distT="0" distB="0" distL="114300" distR="114300" simplePos="0" relativeHeight="251730944" behindDoc="0" locked="0" layoutInCell="1" allowOverlap="1" wp14:anchorId="39A42E18" wp14:editId="2825BED4">
            <wp:simplePos x="0" y="0"/>
            <wp:positionH relativeFrom="column">
              <wp:posOffset>733639</wp:posOffset>
            </wp:positionH>
            <wp:positionV relativeFrom="paragraph">
              <wp:posOffset>227435</wp:posOffset>
            </wp:positionV>
            <wp:extent cx="4833257" cy="2844451"/>
            <wp:effectExtent l="0" t="0" r="5715" b="0"/>
            <wp:wrapNone/>
            <wp:docPr id="160385" name="Picture 16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257" cy="284445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10"/>
      <w:r w:rsidR="00471F61">
        <w:t xml:space="preserve">Figure </w:t>
      </w:r>
      <w:r w:rsidR="00471F61">
        <w:fldChar w:fldCharType="begin"/>
      </w:r>
      <w:r w:rsidR="00471F61">
        <w:instrText xml:space="preserve"> SEQ Figure \* ARABIC </w:instrText>
      </w:r>
      <w:r w:rsidR="00471F61">
        <w:fldChar w:fldCharType="separate"/>
      </w:r>
      <w:r w:rsidR="00471F61">
        <w:rPr>
          <w:noProof/>
        </w:rPr>
        <w:t>16</w:t>
      </w:r>
      <w:r w:rsidR="00471F61">
        <w:fldChar w:fldCharType="end"/>
      </w:r>
      <w:r w:rsidR="00471F61">
        <w:t xml:space="preserve"> : </w:t>
      </w:r>
      <w:r w:rsidR="00471F61" w:rsidRPr="000A3E92">
        <w:t>Income Level Analysis</w:t>
      </w:r>
      <w:bookmarkEnd w:id="211"/>
      <w:bookmarkEnd w:id="212"/>
    </w:p>
    <w:p w14:paraId="10CA1D84" w14:textId="71B780D0" w:rsidR="00B07AAA" w:rsidRDefault="00B07AAA" w:rsidP="00032218">
      <w:pPr>
        <w:jc w:val="center"/>
      </w:pPr>
    </w:p>
    <w:p w14:paraId="34DB154A" w14:textId="77777777" w:rsidR="00B07AAA" w:rsidRDefault="00B07AAA" w:rsidP="00B07AAA">
      <w:pPr>
        <w:jc w:val="both"/>
        <w:rPr>
          <w:rFonts w:eastAsia="SimSun" w:cs="Times New Roman"/>
          <w:sz w:val="13"/>
          <w:szCs w:val="13"/>
          <w:highlight w:val="yellow"/>
        </w:rPr>
      </w:pPr>
    </w:p>
    <w:p w14:paraId="53CC8489" w14:textId="77777777" w:rsidR="00B07AAA" w:rsidRDefault="00B07AAA" w:rsidP="00B07AAA">
      <w:pPr>
        <w:jc w:val="both"/>
        <w:rPr>
          <w:rFonts w:eastAsia="SimSun" w:cs="Times New Roman"/>
          <w:sz w:val="13"/>
          <w:szCs w:val="13"/>
          <w:highlight w:val="yellow"/>
        </w:rPr>
      </w:pPr>
    </w:p>
    <w:p w14:paraId="68054EA3" w14:textId="77777777" w:rsidR="00B07AAA" w:rsidRDefault="00B07AAA" w:rsidP="00B07AAA">
      <w:pPr>
        <w:jc w:val="both"/>
        <w:rPr>
          <w:rFonts w:eastAsia="SimSun" w:cs="Times New Roman"/>
          <w:sz w:val="13"/>
          <w:szCs w:val="13"/>
          <w:highlight w:val="yellow"/>
        </w:rPr>
      </w:pPr>
    </w:p>
    <w:p w14:paraId="2EA6BF5F" w14:textId="77777777" w:rsidR="00B07AAA" w:rsidRDefault="00B07AAA" w:rsidP="00B07AAA">
      <w:pPr>
        <w:jc w:val="both"/>
        <w:rPr>
          <w:rFonts w:eastAsia="SimSun" w:cs="Times New Roman"/>
          <w:sz w:val="13"/>
          <w:szCs w:val="13"/>
          <w:highlight w:val="yellow"/>
        </w:rPr>
      </w:pPr>
    </w:p>
    <w:p w14:paraId="3D695631" w14:textId="4908320F" w:rsidR="00B07AAA" w:rsidRDefault="00B07AAA" w:rsidP="00B07AAA">
      <w:pPr>
        <w:jc w:val="both"/>
        <w:rPr>
          <w:rFonts w:eastAsia="SimSun" w:cs="Times New Roman"/>
          <w:sz w:val="13"/>
          <w:szCs w:val="13"/>
          <w:highlight w:val="yellow"/>
        </w:rPr>
      </w:pPr>
    </w:p>
    <w:p w14:paraId="7D7ADEC7" w14:textId="77777777" w:rsidR="00BD3AA4" w:rsidRDefault="00BD3AA4" w:rsidP="00B07AAA">
      <w:pPr>
        <w:jc w:val="both"/>
        <w:rPr>
          <w:rFonts w:eastAsia="SimSun" w:cs="Times New Roman"/>
          <w:sz w:val="13"/>
          <w:szCs w:val="13"/>
          <w:highlight w:val="yellow"/>
        </w:rPr>
      </w:pPr>
    </w:p>
    <w:p w14:paraId="52A17F4C" w14:textId="645F880F" w:rsidR="00B07AAA" w:rsidRDefault="00B07AAA" w:rsidP="00B07AAA">
      <w:pPr>
        <w:jc w:val="both"/>
        <w:rPr>
          <w:rFonts w:eastAsia="SimSun" w:cs="Times New Roman"/>
        </w:rPr>
      </w:pPr>
    </w:p>
    <w:p w14:paraId="1928FA9C" w14:textId="41B5224A" w:rsidR="005539CD" w:rsidRDefault="005539CD" w:rsidP="00B07AAA">
      <w:pPr>
        <w:jc w:val="both"/>
        <w:rPr>
          <w:rFonts w:eastAsia="SimSun" w:cs="Times New Roman"/>
          <w:szCs w:val="24"/>
        </w:rPr>
      </w:pPr>
      <w:r w:rsidRPr="001800BF">
        <w:rPr>
          <w:rFonts w:eastAsia="SimSun" w:cs="Times New Roman"/>
          <w:noProof/>
        </w:rPr>
        <mc:AlternateContent>
          <mc:Choice Requires="wps">
            <w:drawing>
              <wp:anchor distT="45720" distB="45720" distL="114300" distR="114300" simplePos="0" relativeHeight="251756544" behindDoc="0" locked="0" layoutInCell="1" allowOverlap="1" wp14:anchorId="5CF1397D" wp14:editId="2D374AA0">
                <wp:simplePos x="0" y="0"/>
                <wp:positionH relativeFrom="column">
                  <wp:posOffset>0</wp:posOffset>
                </wp:positionH>
                <wp:positionV relativeFrom="paragraph">
                  <wp:posOffset>45085</wp:posOffset>
                </wp:positionV>
                <wp:extent cx="1808703" cy="422031"/>
                <wp:effectExtent l="0" t="0" r="20320" b="16510"/>
                <wp:wrapNone/>
                <wp:docPr id="16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703" cy="422031"/>
                        </a:xfrm>
                        <a:prstGeom prst="rect">
                          <a:avLst/>
                        </a:prstGeom>
                        <a:solidFill>
                          <a:srgbClr val="FFFFFF"/>
                        </a:solidFill>
                        <a:ln w="9525">
                          <a:solidFill>
                            <a:schemeClr val="bg1"/>
                          </a:solidFill>
                          <a:miter lim="800000"/>
                          <a:headEnd/>
                          <a:tailEnd/>
                        </a:ln>
                      </wps:spPr>
                      <wps:txbx>
                        <w:txbxContent>
                          <w:p w14:paraId="5422F4E8" w14:textId="77777777" w:rsidR="005156AE" w:rsidRDefault="005156AE" w:rsidP="005539CD">
                            <w:pPr>
                              <w:jc w:val="both"/>
                              <w:rPr>
                                <w:rFonts w:eastAsia="SimSun" w:cs="Times New Roman"/>
                              </w:rPr>
                            </w:pPr>
                            <w:r>
                              <w:rPr>
                                <w:rFonts w:eastAsia="SimSun" w:cs="Times New Roman"/>
                              </w:rPr>
                              <w:t>Source: Data Survey 2022</w:t>
                            </w:r>
                          </w:p>
                          <w:p w14:paraId="5C1A57FF" w14:textId="77777777" w:rsidR="005156AE" w:rsidRDefault="005156AE" w:rsidP="005539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1397D" id="_x0000_s1051" type="#_x0000_t202" style="position:absolute;left:0;text-align:left;margin-left:0;margin-top:3.55pt;width:142.4pt;height:33.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" strokecolor="white [3212]">
                <v:textbox>
                  <w:txbxContent>
                    <w:p w14:paraId="5422F4E8" w14:textId="77777777" w:rsidR="005156AE" w:rsidRDefault="005156AE" w:rsidP="005539CD">
                      <w:pPr>
                        <w:jc w:val="both"/>
                        <w:rPr>
                          <w:rFonts w:eastAsia="SimSun" w:cs="Times New Roman"/>
                        </w:rPr>
                      </w:pPr>
                      <w:r>
                        <w:rPr>
                          <w:rFonts w:eastAsia="SimSun" w:cs="Times New Roman"/>
                        </w:rPr>
                        <w:t>Source: Data Survey 2022</w:t>
                      </w:r>
                    </w:p>
                    <w:p w14:paraId="5C1A57FF" w14:textId="77777777" w:rsidR="005156AE" w:rsidRDefault="005156AE" w:rsidP="005539CD"/>
                  </w:txbxContent>
                </v:textbox>
              </v:shape>
            </w:pict>
          </mc:Fallback>
        </mc:AlternateContent>
      </w:r>
    </w:p>
    <w:p w14:paraId="422C70F1" w14:textId="599A8D3B" w:rsidR="00BD3AA4" w:rsidRDefault="00B07AAA" w:rsidP="00B07AAA">
      <w:pPr>
        <w:jc w:val="both"/>
        <w:rPr>
          <w:rFonts w:eastAsia="SimSun" w:cs="Times New Roman"/>
          <w:szCs w:val="24"/>
        </w:rPr>
      </w:pPr>
      <w:r>
        <w:rPr>
          <w:rFonts w:eastAsia="SimSun" w:cs="Times New Roman"/>
          <w:szCs w:val="24"/>
        </w:rPr>
        <w:t xml:space="preserve">According to table, majority of the respondents who have income </w:t>
      </w:r>
      <w:r>
        <w:t>25000 - 50000 LKR</w:t>
      </w:r>
      <w:r>
        <w:rPr>
          <w:rFonts w:cs="Times New Roman"/>
          <w:szCs w:val="24"/>
        </w:rPr>
        <w:t xml:space="preserve"> </w:t>
      </w:r>
      <w:r>
        <w:rPr>
          <w:rFonts w:eastAsia="SimSun" w:cs="Times New Roman"/>
          <w:szCs w:val="24"/>
        </w:rPr>
        <w:t xml:space="preserve">is 35.9%. </w:t>
      </w:r>
      <w:r w:rsidR="00CC13C5">
        <w:rPr>
          <w:rFonts w:eastAsia="SimSun" w:cs="Times New Roman"/>
          <w:szCs w:val="24"/>
        </w:rPr>
        <w:t>When it deeply analysed, there are 30.45% respondents who ha</w:t>
      </w:r>
      <w:r w:rsidR="00B64AE7">
        <w:rPr>
          <w:rFonts w:eastAsia="SimSun" w:cs="Times New Roman"/>
          <w:szCs w:val="24"/>
        </w:rPr>
        <w:t xml:space="preserve">ve less than 25000 LKR income which takes the second majority. 50000-75000 LKR monthly income have been collocated for 15% as the third majority. </w:t>
      </w:r>
      <w:r>
        <w:rPr>
          <w:rFonts w:eastAsia="SimSun" w:cs="Times New Roman"/>
          <w:szCs w:val="24"/>
        </w:rPr>
        <w:t>And also, minority of the respondents who have</w:t>
      </w:r>
      <w:bookmarkStart w:id="213" w:name="_Hlk116105975"/>
      <w:r>
        <w:rPr>
          <w:rFonts w:eastAsia="SimSun" w:cs="Times New Roman"/>
          <w:szCs w:val="24"/>
        </w:rPr>
        <w:t xml:space="preserve"> income</w:t>
      </w:r>
      <w:bookmarkEnd w:id="213"/>
      <w:r>
        <w:rPr>
          <w:rFonts w:eastAsia="SimSun" w:cs="Times New Roman"/>
          <w:szCs w:val="24"/>
        </w:rPr>
        <w:t xml:space="preserve"> LKR </w:t>
      </w:r>
      <w:r>
        <w:t>100000 and above</w:t>
      </w:r>
      <w:r>
        <w:rPr>
          <w:rFonts w:cs="Times New Roman"/>
          <w:szCs w:val="24"/>
        </w:rPr>
        <w:t xml:space="preserve"> </w:t>
      </w:r>
      <w:r>
        <w:rPr>
          <w:rFonts w:eastAsia="SimSun" w:cs="Times New Roman"/>
          <w:szCs w:val="24"/>
        </w:rPr>
        <w:t xml:space="preserve">is 5.9%.  </w:t>
      </w:r>
    </w:p>
    <w:p w14:paraId="4DE288A1" w14:textId="77777777" w:rsidR="00BD3AA4" w:rsidRPr="00B64AE7" w:rsidRDefault="00BD3AA4" w:rsidP="00B07AAA">
      <w:pPr>
        <w:jc w:val="both"/>
        <w:rPr>
          <w:rFonts w:eastAsia="SimSun" w:cs="Times New Roman"/>
          <w:szCs w:val="24"/>
        </w:rPr>
      </w:pPr>
    </w:p>
    <w:p w14:paraId="08360D8D" w14:textId="7F62F456" w:rsidR="00B07AAA" w:rsidRPr="00B64AE7" w:rsidRDefault="000C70AF" w:rsidP="00B07AAA">
      <w:pPr>
        <w:pStyle w:val="Heading3"/>
      </w:pPr>
      <w:bookmarkStart w:id="214" w:name="_Toc122021250"/>
      <w:r>
        <w:rPr>
          <w:rFonts w:eastAsia="SimSun" w:cs="Times New Roman"/>
        </w:rPr>
        <w:t>Descriptive</w:t>
      </w:r>
      <w:r w:rsidR="00B07AAA">
        <w:t xml:space="preserve"> distribution analysis for variables</w:t>
      </w:r>
      <w:bookmarkEnd w:id="214"/>
    </w:p>
    <w:p w14:paraId="1CB294AB" w14:textId="77777777" w:rsidR="00B07AAA" w:rsidRDefault="00B07AAA" w:rsidP="00B07AAA">
      <w:pPr>
        <w:jc w:val="both"/>
        <w:rPr>
          <w:rFonts w:eastAsia="SimSun" w:cs="Times New Roman"/>
        </w:rPr>
      </w:pPr>
      <w:r>
        <w:rPr>
          <w:rFonts w:eastAsia="SimSun" w:cs="Times New Roman"/>
          <w:szCs w:val="24"/>
        </w:rPr>
        <w:t xml:space="preserve">According to the Descriptive statistics of the variables which examine through the Likert scale questionnaire are expected to achieve mean value close to 5. As well whether data is more spread out from the mean represents by the standard deviation. </w:t>
      </w:r>
    </w:p>
    <w:p w14:paraId="09FE31AD" w14:textId="23568366" w:rsidR="00B07AAA" w:rsidRDefault="006B1AC1" w:rsidP="006B1AC1">
      <w:pPr>
        <w:pStyle w:val="Caption"/>
        <w:rPr>
          <w:rFonts w:eastAsia="SimSun" w:cs="Times New Roman"/>
        </w:rPr>
      </w:pPr>
      <w:bookmarkStart w:id="215" w:name="_Toc122020846"/>
      <w:bookmarkStart w:id="216" w:name="_Toc122020924"/>
      <w:r>
        <w:t xml:space="preserve">Table </w:t>
      </w:r>
      <w:r>
        <w:fldChar w:fldCharType="begin"/>
      </w:r>
      <w:r>
        <w:instrText xml:space="preserve"> SEQ Table \* ARABIC </w:instrText>
      </w:r>
      <w:r>
        <w:fldChar w:fldCharType="separate"/>
      </w:r>
      <w:r w:rsidR="001268B0">
        <w:rPr>
          <w:noProof/>
        </w:rPr>
        <w:t>17</w:t>
      </w:r>
      <w:r>
        <w:fldChar w:fldCharType="end"/>
      </w:r>
      <w:r>
        <w:t xml:space="preserve">: </w:t>
      </w:r>
      <w:r w:rsidRPr="00CE5450">
        <w:t>Descriptive Statistics</w:t>
      </w:r>
      <w:bookmarkEnd w:id="215"/>
      <w:bookmarkEnd w:id="216"/>
    </w:p>
    <w:tbl>
      <w:tblPr>
        <w:tblW w:w="9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56"/>
        <w:gridCol w:w="1057"/>
        <w:gridCol w:w="1056"/>
        <w:gridCol w:w="1056"/>
        <w:gridCol w:w="1056"/>
        <w:gridCol w:w="1481"/>
        <w:gridCol w:w="1056"/>
        <w:gridCol w:w="1103"/>
        <w:gridCol w:w="1134"/>
      </w:tblGrid>
      <w:tr w:rsidR="00F51C98" w:rsidRPr="00F51C98" w14:paraId="23555C06" w14:textId="77777777" w:rsidTr="00F51C98">
        <w:trPr>
          <w:cantSplit/>
          <w:trHeight w:val="462"/>
        </w:trPr>
        <w:tc>
          <w:tcPr>
            <w:tcW w:w="756"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4023BB11"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211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5CC534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N</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AA42F1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Mean</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7AFBD8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Median</w:t>
            </w:r>
          </w:p>
        </w:tc>
        <w:tc>
          <w:tcPr>
            <w:tcW w:w="1481"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C06D02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Std. Deviation</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2C6CB93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Variance</w:t>
            </w:r>
          </w:p>
        </w:tc>
        <w:tc>
          <w:tcPr>
            <w:tcW w:w="1103"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620A6AC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Minimum</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44AFB23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Maximum</w:t>
            </w:r>
          </w:p>
        </w:tc>
      </w:tr>
      <w:tr w:rsidR="00F51C98" w:rsidRPr="00F51C98" w14:paraId="00677A65" w14:textId="77777777" w:rsidTr="00F51C98">
        <w:trPr>
          <w:cantSplit/>
          <w:trHeight w:val="462"/>
        </w:trPr>
        <w:tc>
          <w:tcPr>
            <w:tcW w:w="756"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CB81CD0"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5E3607B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Valid</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9D3D5F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Missing</w:t>
            </w:r>
          </w:p>
        </w:tc>
        <w:tc>
          <w:tcPr>
            <w:tcW w:w="1056"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2EC5668A"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056"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65FB79DF"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481"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B7F539F"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056"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5EB80561"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103"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54B33593" w14:textId="77777777" w:rsidR="00F51C98" w:rsidRPr="00F51C98" w:rsidRDefault="00F51C98" w:rsidP="00F51C98">
            <w:pPr>
              <w:spacing w:before="0" w:after="160" w:line="259" w:lineRule="auto"/>
              <w:jc w:val="center"/>
              <w:rPr>
                <w:rFonts w:eastAsia="Calibri" w:cs="Times New Roman"/>
                <w:szCs w:val="24"/>
                <w:lang w:val="en-US" w:bidi="ta-IN"/>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A1B3259" w14:textId="77777777" w:rsidR="00F51C98" w:rsidRPr="00F51C98" w:rsidRDefault="00F51C98" w:rsidP="00F51C98">
            <w:pPr>
              <w:spacing w:before="0" w:after="160" w:line="259" w:lineRule="auto"/>
              <w:jc w:val="center"/>
              <w:rPr>
                <w:rFonts w:eastAsia="Calibri" w:cs="Times New Roman"/>
                <w:szCs w:val="24"/>
                <w:lang w:val="en-US" w:bidi="ta-IN"/>
              </w:rPr>
            </w:pPr>
          </w:p>
        </w:tc>
      </w:tr>
      <w:tr w:rsidR="00F51C98" w:rsidRPr="00F51C98" w14:paraId="7F012F73"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1CCF242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PC1</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51A9924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15D8DE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D1A98A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3.92</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05F640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168D828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.916</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DD5B6E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.839</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1AD5D24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F0769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16037B18"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6B86575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PC2</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1BD2B67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DAE12A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A0E3EF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4.06</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F92BA3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2AFD943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.963</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D2BAE1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.927</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6FC367D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673DD7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66DD31F9"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1E95F3E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PC3</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79BBAB6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FAA91B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3DA5CFE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4.14</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D25E5B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51EAE05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3AAE612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1.041</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4ED1B0F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D7EDC7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4AF73597"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4ED30EB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PC4</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11E9A7C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BD74B5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D717F8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3.95</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6371A3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2AF6841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1.041</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E35DF0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1.084</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03B9579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86161F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7134106C"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08CFB00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PC5</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22A0018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F66CEB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614167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3.94</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BADEB7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3A2EAB6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.996</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B71E48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.991</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4B59210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553F6E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4FC035C6"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7566FFE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PU1</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0B737CA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882271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422E3C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4.08</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988AF7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7BBF68B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.947</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920956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.897</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720FC24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19C99A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36F94BE6"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1BDBC20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PU2</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58B02D6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9C9FF6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55948A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4.13</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D45D85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5B8A0E2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1.021</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A4DA1A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1.043</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6F3F089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03A486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7C83ECD3"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14E1894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PU3</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2B5C30A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AC3319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D51324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4.15</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F03E81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43EBFA6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.970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EF1E36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.941</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30AF04F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55F852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0B874533"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6C215BA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PR1</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56C6F3F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989DE7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29273FC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4.26</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1C5E3D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7FC2C4A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.917</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DFF768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.841</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7C7267D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C0589E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48ED4EDA"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5F765B7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PR2</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5A9ED47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A48DD7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8645BE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3D2729B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2278990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.894</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792FD2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.800</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2D05AA3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D5ECD0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395B9FA9"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52F6E6F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PR3</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6506C56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FCEF08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0EF5B0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4.05</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98383B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1560E67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.905</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17614A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.819</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6A0452E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2EDD6F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31199996"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0B08F48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OPI1</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7198D81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FA70BC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67AA87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4.23</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7A9E477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2528260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.929</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1046A76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.864</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0190758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DFA945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12D863F5"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3E25D58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OPI2</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4C7CE5C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E87197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FE9E4B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4.23</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AF7461F"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5B49FBB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.903</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04A56E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.816</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7EF490F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76A44A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0DA64E2E" w14:textId="77777777" w:rsidTr="00F51C98">
        <w:trPr>
          <w:cantSplit/>
          <w:trHeight w:val="46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127F64B4"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OPI3</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3C4717C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E68AEC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6104B3B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4.22</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C6F8DFC"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2EA6C4DB"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.964</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EDAC3E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.929</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399A2D3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C47416"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r w:rsidR="00F51C98" w:rsidRPr="00F51C98" w14:paraId="6CE2B907" w14:textId="77777777" w:rsidTr="00F51C98">
        <w:trPr>
          <w:cantSplit/>
          <w:trHeight w:val="472"/>
        </w:trPr>
        <w:tc>
          <w:tcPr>
            <w:tcW w:w="756" w:type="dxa"/>
            <w:tcBorders>
              <w:top w:val="single" w:sz="4" w:space="0" w:color="auto"/>
              <w:left w:val="single" w:sz="4" w:space="0" w:color="auto"/>
              <w:bottom w:val="single" w:sz="4" w:space="0" w:color="auto"/>
              <w:right w:val="single" w:sz="4" w:space="0" w:color="auto"/>
            </w:tcBorders>
            <w:shd w:val="clear" w:color="auto" w:fill="E0E0E0"/>
            <w:vAlign w:val="center"/>
          </w:tcPr>
          <w:p w14:paraId="4011FAA0"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OPI4</w:t>
            </w:r>
          </w:p>
        </w:tc>
        <w:tc>
          <w:tcPr>
            <w:tcW w:w="1057" w:type="dxa"/>
            <w:tcBorders>
              <w:top w:val="single" w:sz="4" w:space="0" w:color="auto"/>
              <w:left w:val="single" w:sz="4" w:space="0" w:color="auto"/>
              <w:bottom w:val="single" w:sz="4" w:space="0" w:color="auto"/>
              <w:right w:val="single" w:sz="4" w:space="0" w:color="auto"/>
            </w:tcBorders>
            <w:shd w:val="clear" w:color="auto" w:fill="FFFFFF"/>
            <w:vAlign w:val="center"/>
          </w:tcPr>
          <w:p w14:paraId="0CC8A3A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220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083AAA6A"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DA86432"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4.28</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5018BB2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5.00</w:t>
            </w:r>
          </w:p>
        </w:tc>
        <w:tc>
          <w:tcPr>
            <w:tcW w:w="1481" w:type="dxa"/>
            <w:tcBorders>
              <w:top w:val="single" w:sz="4" w:space="0" w:color="auto"/>
              <w:left w:val="single" w:sz="4" w:space="0" w:color="auto"/>
              <w:bottom w:val="single" w:sz="4" w:space="0" w:color="auto"/>
              <w:right w:val="single" w:sz="4" w:space="0" w:color="auto"/>
            </w:tcBorders>
            <w:shd w:val="clear" w:color="auto" w:fill="FFFFFF"/>
            <w:vAlign w:val="center"/>
          </w:tcPr>
          <w:p w14:paraId="5FD019E9"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.917</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14:paraId="4D7EE493"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.841</w:t>
            </w:r>
          </w:p>
        </w:tc>
        <w:tc>
          <w:tcPr>
            <w:tcW w:w="1103" w:type="dxa"/>
            <w:tcBorders>
              <w:top w:val="single" w:sz="4" w:space="0" w:color="auto"/>
              <w:left w:val="single" w:sz="4" w:space="0" w:color="auto"/>
              <w:bottom w:val="single" w:sz="4" w:space="0" w:color="auto"/>
              <w:right w:val="single" w:sz="4" w:space="0" w:color="auto"/>
            </w:tcBorders>
            <w:shd w:val="clear" w:color="auto" w:fill="FFFFFF"/>
            <w:vAlign w:val="center"/>
          </w:tcPr>
          <w:p w14:paraId="1813A89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537130D"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w:t>
            </w:r>
          </w:p>
        </w:tc>
      </w:tr>
    </w:tbl>
    <w:p w14:paraId="3C38D137" w14:textId="58D5D8F3" w:rsidR="00B64AE7" w:rsidRPr="005539CD" w:rsidRDefault="00B64AE7" w:rsidP="00B07AAA">
      <w:pPr>
        <w:jc w:val="both"/>
        <w:rPr>
          <w:rFonts w:eastAsia="SimSun" w:cs="Times New Roman"/>
        </w:rPr>
      </w:pPr>
      <w:r>
        <w:rPr>
          <w:rFonts w:eastAsia="SimSun" w:cs="Times New Roman"/>
        </w:rPr>
        <w:t>Source: Data Survey 2022</w:t>
      </w:r>
    </w:p>
    <w:p w14:paraId="51F94F5C" w14:textId="07B4A81C" w:rsidR="00B07AAA" w:rsidRPr="00B64AE7" w:rsidRDefault="00B07AAA" w:rsidP="00B07AAA">
      <w:pPr>
        <w:jc w:val="both"/>
        <w:rPr>
          <w:rFonts w:eastAsia="SimSun" w:cs="Times New Roman"/>
          <w:szCs w:val="24"/>
        </w:rPr>
      </w:pPr>
      <w:r>
        <w:rPr>
          <w:rFonts w:eastAsia="SimSun" w:cs="Times New Roman"/>
          <w:szCs w:val="24"/>
        </w:rPr>
        <w:t xml:space="preserve">Mean values have measured as per the following decision criteria. </w:t>
      </w:r>
    </w:p>
    <w:p w14:paraId="6466598E" w14:textId="77777777" w:rsidR="00B07AAA" w:rsidRDefault="00B07AAA" w:rsidP="00B07AAA">
      <w:pPr>
        <w:numPr>
          <w:ilvl w:val="0"/>
          <w:numId w:val="24"/>
        </w:numPr>
        <w:spacing w:before="0" w:after="160"/>
        <w:ind w:left="2100"/>
        <w:jc w:val="both"/>
        <w:rPr>
          <w:rFonts w:eastAsia="SimSun" w:cs="Times New Roman"/>
          <w:szCs w:val="24"/>
        </w:rPr>
      </w:pPr>
      <w:r>
        <w:rPr>
          <w:rFonts w:eastAsia="SimSun" w:cs="Times New Roman"/>
          <w:szCs w:val="24"/>
        </w:rPr>
        <w:t xml:space="preserve">0.1 ≤ X &lt; 2.5 Not at all agree </w:t>
      </w:r>
    </w:p>
    <w:p w14:paraId="45869452" w14:textId="77777777" w:rsidR="00B07AAA" w:rsidRDefault="00B07AAA" w:rsidP="00B07AAA">
      <w:pPr>
        <w:numPr>
          <w:ilvl w:val="0"/>
          <w:numId w:val="24"/>
        </w:numPr>
        <w:spacing w:before="0" w:after="160"/>
        <w:ind w:left="2100"/>
        <w:jc w:val="both"/>
        <w:rPr>
          <w:rFonts w:eastAsia="SimSun" w:cs="Times New Roman"/>
          <w:szCs w:val="24"/>
        </w:rPr>
      </w:pPr>
      <w:r>
        <w:rPr>
          <w:rFonts w:eastAsia="SimSun" w:cs="Times New Roman"/>
          <w:szCs w:val="24"/>
        </w:rPr>
        <w:t xml:space="preserve">2.5 ≤ X &lt; 3.5 Moderately agree </w:t>
      </w:r>
    </w:p>
    <w:p w14:paraId="56F4F1AB" w14:textId="77777777" w:rsidR="00B07AAA" w:rsidRDefault="00B07AAA" w:rsidP="00B07AAA">
      <w:pPr>
        <w:numPr>
          <w:ilvl w:val="0"/>
          <w:numId w:val="24"/>
        </w:numPr>
        <w:spacing w:before="0" w:after="160"/>
        <w:ind w:left="2100"/>
        <w:jc w:val="both"/>
        <w:rPr>
          <w:rFonts w:ascii="Iskoola Pota" w:eastAsia="SimSun" w:hAnsi="Iskoola Pota" w:cs="Iskoola Pota"/>
          <w:szCs w:val="24"/>
        </w:rPr>
      </w:pPr>
      <w:r>
        <w:rPr>
          <w:rFonts w:eastAsia="SimSun" w:cs="Times New Roman"/>
          <w:szCs w:val="24"/>
        </w:rPr>
        <w:t>3.5 ≤ X &lt; 5 Almost agree</w:t>
      </w:r>
    </w:p>
    <w:p w14:paraId="2ACE587D" w14:textId="083DCCB9" w:rsidR="005539CD" w:rsidRDefault="00B07AAA" w:rsidP="00B07AAA">
      <w:pPr>
        <w:jc w:val="both"/>
        <w:rPr>
          <w:rFonts w:eastAsia="SimSun" w:cs="Times New Roman"/>
          <w:szCs w:val="24"/>
        </w:rPr>
      </w:pPr>
      <w:r>
        <w:rPr>
          <w:rFonts w:eastAsia="SimSun" w:cs="Times New Roman"/>
          <w:szCs w:val="24"/>
        </w:rPr>
        <w:t xml:space="preserve">According to </w:t>
      </w:r>
      <w:r w:rsidR="00EF5EF6">
        <w:rPr>
          <w:rFonts w:eastAsia="SimSun" w:cs="Times New Roman"/>
          <w:szCs w:val="24"/>
        </w:rPr>
        <w:t>17</w:t>
      </w:r>
      <w:r>
        <w:rPr>
          <w:rFonts w:eastAsia="SimSun" w:cs="Times New Roman"/>
          <w:szCs w:val="24"/>
        </w:rPr>
        <w:t xml:space="preserve"> table, Descriptive statistical results which indicate in the table shows that the mean values of </w:t>
      </w:r>
      <w:r>
        <w:rPr>
          <w:rFonts w:cs="Times New Roman"/>
          <w:szCs w:val="24"/>
        </w:rPr>
        <w:t xml:space="preserve">all factors </w:t>
      </w:r>
      <w:r>
        <w:rPr>
          <w:rFonts w:eastAsia="SimSun" w:cs="Times New Roman"/>
          <w:szCs w:val="24"/>
        </w:rPr>
        <w:t xml:space="preserve">are </w:t>
      </w:r>
      <w:r>
        <w:rPr>
          <w:rFonts w:cs="Times New Roman"/>
        </w:rPr>
        <w:t>social media user generated content (UGC) on online purchase intention</w:t>
      </w:r>
      <w:r>
        <w:rPr>
          <w:rFonts w:eastAsia="SimSun" w:cs="Times New Roman"/>
          <w:szCs w:val="24"/>
        </w:rPr>
        <w:t xml:space="preserve"> above. According to the data analysis of this study, the all mean values are greater than 3.5.</w:t>
      </w:r>
      <w:r>
        <w:rPr>
          <w:rFonts w:cs="Times New Roman"/>
          <w:szCs w:val="24"/>
        </w:rPr>
        <w:t xml:space="preserve"> </w:t>
      </w:r>
      <w:r>
        <w:rPr>
          <w:rFonts w:eastAsia="SimSun" w:cs="Times New Roman"/>
          <w:szCs w:val="24"/>
        </w:rPr>
        <w:t xml:space="preserve">So that, respondents have almost agreed with the variables. Standard deviation emphasizes that how data are scattered around the mean and how far one value range away from the mean. When considering the standard deviation of the variables, </w:t>
      </w:r>
      <w:r>
        <w:rPr>
          <w:rFonts w:cs="Times New Roman"/>
          <w:szCs w:val="24"/>
        </w:rPr>
        <w:t xml:space="preserve">PR2 </w:t>
      </w:r>
      <w:r>
        <w:rPr>
          <w:rFonts w:eastAsia="SimSun" w:cs="Times New Roman"/>
          <w:szCs w:val="24"/>
        </w:rPr>
        <w:t xml:space="preserve">shows the lowest value. It says that most of the numbers which have given by respondents are close to the average which has calculated. Since </w:t>
      </w:r>
      <w:r>
        <w:rPr>
          <w:rFonts w:cs="Times New Roman"/>
          <w:szCs w:val="24"/>
        </w:rPr>
        <w:t>PC4</w:t>
      </w:r>
      <w:r>
        <w:rPr>
          <w:rFonts w:eastAsia="SimSun" w:cs="Times New Roman"/>
          <w:color w:val="000000"/>
          <w:szCs w:val="24"/>
          <w:lang w:bidi="ar"/>
        </w:rPr>
        <w:t xml:space="preserve"> </w:t>
      </w:r>
      <w:r>
        <w:rPr>
          <w:rFonts w:eastAsia="SimSun" w:cs="Times New Roman"/>
          <w:szCs w:val="24"/>
        </w:rPr>
        <w:t>shows the highest standard deviation value, is can says that the numbers are somewhat spread than the variables.</w:t>
      </w:r>
    </w:p>
    <w:p w14:paraId="42041963" w14:textId="324EB8F7" w:rsidR="005539CD" w:rsidRDefault="005539CD" w:rsidP="00B07AAA">
      <w:pPr>
        <w:jc w:val="both"/>
        <w:rPr>
          <w:rFonts w:eastAsia="SimSun" w:cs="Times New Roman"/>
          <w:szCs w:val="24"/>
        </w:rPr>
      </w:pPr>
    </w:p>
    <w:p w14:paraId="111AB8F2" w14:textId="4935CDE4" w:rsidR="005539CD" w:rsidRDefault="005539CD" w:rsidP="00B07AAA">
      <w:pPr>
        <w:jc w:val="both"/>
        <w:rPr>
          <w:rFonts w:eastAsia="SimSun" w:cs="Times New Roman"/>
          <w:szCs w:val="24"/>
        </w:rPr>
      </w:pPr>
    </w:p>
    <w:p w14:paraId="30288396" w14:textId="1D4CF094" w:rsidR="005539CD" w:rsidRDefault="005539CD" w:rsidP="00B07AAA">
      <w:pPr>
        <w:jc w:val="both"/>
        <w:rPr>
          <w:rFonts w:eastAsia="SimSun" w:cs="Times New Roman"/>
          <w:szCs w:val="24"/>
        </w:rPr>
      </w:pPr>
    </w:p>
    <w:p w14:paraId="2BB62480" w14:textId="05A307F6" w:rsidR="005539CD" w:rsidRDefault="005539CD" w:rsidP="00B07AAA">
      <w:pPr>
        <w:jc w:val="both"/>
        <w:rPr>
          <w:rFonts w:eastAsia="SimSun" w:cs="Times New Roman"/>
          <w:szCs w:val="24"/>
        </w:rPr>
      </w:pPr>
    </w:p>
    <w:p w14:paraId="5A752A74" w14:textId="5BEA85EC" w:rsidR="005539CD" w:rsidRDefault="005539CD" w:rsidP="00B07AAA">
      <w:pPr>
        <w:jc w:val="both"/>
        <w:rPr>
          <w:rFonts w:eastAsia="SimSun" w:cs="Times New Roman"/>
          <w:szCs w:val="24"/>
        </w:rPr>
      </w:pPr>
    </w:p>
    <w:p w14:paraId="4F208A25" w14:textId="2E609E5C" w:rsidR="005539CD" w:rsidRDefault="005539CD" w:rsidP="00B07AAA">
      <w:pPr>
        <w:jc w:val="both"/>
        <w:rPr>
          <w:rFonts w:eastAsia="SimSun" w:cs="Times New Roman"/>
          <w:szCs w:val="24"/>
        </w:rPr>
      </w:pPr>
    </w:p>
    <w:p w14:paraId="4BA7FEFF" w14:textId="77777777" w:rsidR="005539CD" w:rsidRPr="00B64AE7" w:rsidRDefault="005539CD" w:rsidP="00B07AAA">
      <w:pPr>
        <w:jc w:val="both"/>
        <w:rPr>
          <w:rFonts w:eastAsia="SimSun" w:cs="Times New Roman"/>
          <w:szCs w:val="24"/>
        </w:rPr>
      </w:pPr>
    </w:p>
    <w:p w14:paraId="6E25A684" w14:textId="4489988C" w:rsidR="00B07AAA" w:rsidRPr="00EF5EF6" w:rsidRDefault="00B07AAA" w:rsidP="000C70AF">
      <w:pPr>
        <w:pStyle w:val="Heading2"/>
        <w:rPr>
          <w:sz w:val="28"/>
          <w:szCs w:val="28"/>
        </w:rPr>
      </w:pPr>
      <w:bookmarkStart w:id="217" w:name="_Toc122021251"/>
      <w:r w:rsidRPr="00EF5EF6">
        <w:rPr>
          <w:sz w:val="28"/>
          <w:szCs w:val="28"/>
        </w:rPr>
        <w:t xml:space="preserve">Validity </w:t>
      </w:r>
      <w:r w:rsidR="000C70AF" w:rsidRPr="00EF5EF6">
        <w:rPr>
          <w:sz w:val="28"/>
          <w:szCs w:val="28"/>
        </w:rPr>
        <w:t>T</w:t>
      </w:r>
      <w:r w:rsidRPr="00EF5EF6">
        <w:rPr>
          <w:sz w:val="28"/>
          <w:szCs w:val="28"/>
        </w:rPr>
        <w:t>est</w:t>
      </w:r>
      <w:bookmarkEnd w:id="217"/>
    </w:p>
    <w:p w14:paraId="35720BAB" w14:textId="77777777" w:rsidR="00B07AAA" w:rsidRDefault="00B07AAA" w:rsidP="00B07AAA">
      <w:pPr>
        <w:pStyle w:val="ListParagraph"/>
        <w:numPr>
          <w:ilvl w:val="0"/>
          <w:numId w:val="25"/>
        </w:numPr>
        <w:spacing w:before="0" w:after="160" w:line="259" w:lineRule="auto"/>
        <w:rPr>
          <w:rFonts w:cs="Times New Roman"/>
          <w:b/>
          <w:bCs/>
          <w:szCs w:val="24"/>
          <w:u w:val="single"/>
        </w:rPr>
      </w:pPr>
      <w:r>
        <w:rPr>
          <w:rFonts w:cs="Times New Roman"/>
          <w:b/>
          <w:bCs/>
          <w:szCs w:val="24"/>
          <w:u w:val="single"/>
        </w:rPr>
        <w:t>KMO (Measure of Sample Adequacy)</w:t>
      </w:r>
    </w:p>
    <w:p w14:paraId="73366061" w14:textId="77777777" w:rsidR="00B07AAA" w:rsidRDefault="00B07AAA" w:rsidP="00B07AAA">
      <w:pPr>
        <w:pStyle w:val="ListParagraph"/>
        <w:ind w:left="360"/>
        <w:rPr>
          <w:rFonts w:cs="Times New Roman"/>
          <w:b/>
          <w:bCs/>
          <w:sz w:val="10"/>
          <w:szCs w:val="10"/>
          <w:u w:val="single"/>
        </w:rPr>
      </w:pPr>
    </w:p>
    <w:p w14:paraId="46397809" w14:textId="38A1E03C" w:rsidR="00B07AAA" w:rsidRDefault="00B07AAA" w:rsidP="00B07AAA">
      <w:pPr>
        <w:jc w:val="both"/>
        <w:rPr>
          <w:rFonts w:cs="Times New Roman"/>
          <w:szCs w:val="24"/>
        </w:rPr>
      </w:pPr>
      <w:r>
        <w:rPr>
          <w:rFonts w:cs="Times New Roman"/>
          <w:szCs w:val="24"/>
        </w:rPr>
        <w:t xml:space="preserve">In table 4.16, the calculated Kaiser-Meyer-Olkin (KMO) measure of sample adequacy is 0.835 for the </w:t>
      </w:r>
      <w:r>
        <w:rPr>
          <w:rFonts w:cs="Times New Roman"/>
        </w:rPr>
        <w:t>online purchase intention</w:t>
      </w:r>
      <w:r>
        <w:rPr>
          <w:rFonts w:cs="Times New Roman"/>
          <w:szCs w:val="24"/>
        </w:rPr>
        <w:t>. For High values (close to 1.0) generally indicate that a factor analysis may be useful with your data. If the value is less than 0.50, the results of the factor analysis probably won't be very useful. Based on the KMO test it is inferred that the adequacy of the sample enables to run factor analysis and further it indicates the suitability of the research data for structure detection.</w:t>
      </w:r>
    </w:p>
    <w:tbl>
      <w:tblPr>
        <w:tblpPr w:leftFromText="180" w:rightFromText="180" w:vertAnchor="text" w:horzAnchor="page" w:tblpX="1832" w:tblpY="727"/>
        <w:tblW w:w="8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68"/>
        <w:gridCol w:w="3368"/>
        <w:gridCol w:w="1493"/>
      </w:tblGrid>
      <w:tr w:rsidR="00F51C98" w:rsidRPr="00F51C98" w14:paraId="77AF3E75" w14:textId="77777777" w:rsidTr="00F51C98">
        <w:trPr>
          <w:cantSplit/>
          <w:trHeight w:val="365"/>
        </w:trPr>
        <w:tc>
          <w:tcPr>
            <w:tcW w:w="8429" w:type="dxa"/>
            <w:gridSpan w:val="3"/>
            <w:shd w:val="clear" w:color="auto" w:fill="FFFFFF"/>
            <w:vAlign w:val="center"/>
          </w:tcPr>
          <w:p w14:paraId="6B716151"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b/>
                <w:bCs/>
                <w:szCs w:val="24"/>
                <w:lang w:val="en-US" w:bidi="ta-IN"/>
              </w:rPr>
              <w:t>KMO and Bartlett's Test</w:t>
            </w:r>
          </w:p>
        </w:tc>
      </w:tr>
      <w:tr w:rsidR="00F51C98" w:rsidRPr="00F51C98" w14:paraId="6F25540B" w14:textId="77777777" w:rsidTr="00F51C98">
        <w:trPr>
          <w:cantSplit/>
          <w:trHeight w:val="609"/>
        </w:trPr>
        <w:tc>
          <w:tcPr>
            <w:tcW w:w="6936" w:type="dxa"/>
            <w:gridSpan w:val="2"/>
            <w:shd w:val="clear" w:color="auto" w:fill="E0E0E0"/>
            <w:vAlign w:val="center"/>
          </w:tcPr>
          <w:p w14:paraId="18FC0D36" w14:textId="77777777" w:rsidR="00F51C98" w:rsidRPr="00F51C98" w:rsidRDefault="00F51C98" w:rsidP="00F51C98">
            <w:pPr>
              <w:spacing w:before="0" w:after="160" w:line="259" w:lineRule="auto"/>
              <w:rPr>
                <w:rFonts w:eastAsia="Calibri" w:cs="Times New Roman"/>
                <w:szCs w:val="24"/>
                <w:lang w:val="en-US" w:bidi="ta-IN"/>
              </w:rPr>
            </w:pPr>
            <w:r w:rsidRPr="00F51C98">
              <w:rPr>
                <w:rFonts w:eastAsia="Calibri" w:cs="Times New Roman"/>
                <w:szCs w:val="24"/>
                <w:lang w:val="en-US" w:bidi="ta-IN"/>
              </w:rPr>
              <w:t>Kaiser-Meyer-Olkin Measure of Sampling Adequacy.</w:t>
            </w:r>
          </w:p>
        </w:tc>
        <w:tc>
          <w:tcPr>
            <w:tcW w:w="1493" w:type="dxa"/>
            <w:shd w:val="clear" w:color="auto" w:fill="FFFFFF"/>
            <w:vAlign w:val="center"/>
          </w:tcPr>
          <w:p w14:paraId="18938A17"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.835</w:t>
            </w:r>
          </w:p>
        </w:tc>
      </w:tr>
      <w:tr w:rsidR="00F51C98" w:rsidRPr="00F51C98" w14:paraId="617A31A1" w14:textId="77777777" w:rsidTr="00F51C98">
        <w:trPr>
          <w:cantSplit/>
          <w:trHeight w:val="365"/>
        </w:trPr>
        <w:tc>
          <w:tcPr>
            <w:tcW w:w="3568" w:type="dxa"/>
            <w:vMerge w:val="restart"/>
            <w:shd w:val="clear" w:color="auto" w:fill="E0E0E0"/>
            <w:vAlign w:val="center"/>
          </w:tcPr>
          <w:p w14:paraId="061612F9" w14:textId="77777777" w:rsidR="00F51C98" w:rsidRPr="00F51C98" w:rsidRDefault="00F51C98" w:rsidP="00F51C98">
            <w:pPr>
              <w:spacing w:before="0" w:after="160" w:line="259" w:lineRule="auto"/>
              <w:rPr>
                <w:rFonts w:eastAsia="Calibri" w:cs="Times New Roman"/>
                <w:szCs w:val="24"/>
                <w:lang w:val="en-US" w:bidi="ta-IN"/>
              </w:rPr>
            </w:pPr>
            <w:r w:rsidRPr="00F51C98">
              <w:rPr>
                <w:rFonts w:eastAsia="Calibri" w:cs="Times New Roman"/>
                <w:szCs w:val="24"/>
                <w:lang w:val="en-US" w:bidi="ta-IN"/>
              </w:rPr>
              <w:t>Bartlett's Test of Sphericity</w:t>
            </w:r>
          </w:p>
        </w:tc>
        <w:tc>
          <w:tcPr>
            <w:tcW w:w="3368" w:type="dxa"/>
            <w:shd w:val="clear" w:color="auto" w:fill="E0E0E0"/>
            <w:vAlign w:val="center"/>
          </w:tcPr>
          <w:p w14:paraId="17E2A05E" w14:textId="77777777" w:rsidR="00F51C98" w:rsidRPr="00F51C98" w:rsidRDefault="00F51C98" w:rsidP="00F51C98">
            <w:pPr>
              <w:spacing w:before="0" w:after="160" w:line="259" w:lineRule="auto"/>
              <w:rPr>
                <w:rFonts w:eastAsia="Calibri" w:cs="Times New Roman"/>
                <w:szCs w:val="24"/>
                <w:lang w:val="en-US" w:bidi="ta-IN"/>
              </w:rPr>
            </w:pPr>
            <w:r w:rsidRPr="00F51C98">
              <w:rPr>
                <w:rFonts w:eastAsia="Calibri" w:cs="Times New Roman"/>
                <w:szCs w:val="24"/>
                <w:lang w:val="en-US" w:bidi="ta-IN"/>
              </w:rPr>
              <w:t>Approx. Chi-Square</w:t>
            </w:r>
          </w:p>
        </w:tc>
        <w:tc>
          <w:tcPr>
            <w:tcW w:w="1493" w:type="dxa"/>
            <w:shd w:val="clear" w:color="auto" w:fill="FFFFFF"/>
            <w:vAlign w:val="center"/>
          </w:tcPr>
          <w:p w14:paraId="6C2EFBAE"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506.996</w:t>
            </w:r>
          </w:p>
        </w:tc>
      </w:tr>
      <w:tr w:rsidR="00F51C98" w:rsidRPr="00F51C98" w14:paraId="0EAD0ACA" w14:textId="77777777" w:rsidTr="00F51C98">
        <w:trPr>
          <w:cantSplit/>
          <w:trHeight w:val="390"/>
        </w:trPr>
        <w:tc>
          <w:tcPr>
            <w:tcW w:w="3568" w:type="dxa"/>
            <w:vMerge/>
            <w:shd w:val="clear" w:color="auto" w:fill="E0E0E0"/>
            <w:vAlign w:val="center"/>
          </w:tcPr>
          <w:p w14:paraId="27CECB3A" w14:textId="77777777" w:rsidR="00F51C98" w:rsidRPr="00F51C98" w:rsidRDefault="00F51C98" w:rsidP="00F51C98">
            <w:pPr>
              <w:spacing w:before="0" w:after="160" w:line="259" w:lineRule="auto"/>
              <w:rPr>
                <w:rFonts w:eastAsia="Calibri" w:cs="Times New Roman"/>
                <w:szCs w:val="24"/>
                <w:lang w:val="en-US" w:bidi="ta-IN"/>
              </w:rPr>
            </w:pPr>
          </w:p>
        </w:tc>
        <w:tc>
          <w:tcPr>
            <w:tcW w:w="3368" w:type="dxa"/>
            <w:shd w:val="clear" w:color="auto" w:fill="E0E0E0"/>
            <w:vAlign w:val="center"/>
          </w:tcPr>
          <w:p w14:paraId="43572C76" w14:textId="77777777" w:rsidR="00F51C98" w:rsidRPr="00F51C98" w:rsidRDefault="00F51C98" w:rsidP="00F51C98">
            <w:pPr>
              <w:spacing w:before="0" w:after="160" w:line="259" w:lineRule="auto"/>
              <w:rPr>
                <w:rFonts w:eastAsia="Calibri" w:cs="Times New Roman"/>
                <w:szCs w:val="24"/>
                <w:lang w:val="en-US" w:bidi="ta-IN"/>
              </w:rPr>
            </w:pPr>
            <w:r w:rsidRPr="00F51C98">
              <w:rPr>
                <w:rFonts w:eastAsia="Calibri" w:cs="Times New Roman"/>
                <w:szCs w:val="24"/>
                <w:lang w:val="en-US" w:bidi="ta-IN"/>
              </w:rPr>
              <w:t>df</w:t>
            </w:r>
          </w:p>
        </w:tc>
        <w:tc>
          <w:tcPr>
            <w:tcW w:w="1493" w:type="dxa"/>
            <w:shd w:val="clear" w:color="auto" w:fill="FFFFFF"/>
            <w:vAlign w:val="center"/>
          </w:tcPr>
          <w:p w14:paraId="02519425"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6</w:t>
            </w:r>
          </w:p>
        </w:tc>
      </w:tr>
      <w:tr w:rsidR="00F51C98" w:rsidRPr="00F51C98" w14:paraId="09098FBC" w14:textId="77777777" w:rsidTr="00F51C98">
        <w:trPr>
          <w:cantSplit/>
          <w:trHeight w:val="365"/>
        </w:trPr>
        <w:tc>
          <w:tcPr>
            <w:tcW w:w="3568" w:type="dxa"/>
            <w:vMerge/>
            <w:shd w:val="clear" w:color="auto" w:fill="E0E0E0"/>
            <w:vAlign w:val="center"/>
          </w:tcPr>
          <w:p w14:paraId="1F839578" w14:textId="77777777" w:rsidR="00F51C98" w:rsidRPr="00F51C98" w:rsidRDefault="00F51C98" w:rsidP="00F51C98">
            <w:pPr>
              <w:spacing w:before="0" w:after="160" w:line="259" w:lineRule="auto"/>
              <w:rPr>
                <w:rFonts w:eastAsia="Calibri" w:cs="Times New Roman"/>
                <w:szCs w:val="24"/>
                <w:lang w:val="en-US" w:bidi="ta-IN"/>
              </w:rPr>
            </w:pPr>
          </w:p>
        </w:tc>
        <w:tc>
          <w:tcPr>
            <w:tcW w:w="3368" w:type="dxa"/>
            <w:shd w:val="clear" w:color="auto" w:fill="E0E0E0"/>
            <w:vAlign w:val="center"/>
          </w:tcPr>
          <w:p w14:paraId="1609DBE9" w14:textId="77777777" w:rsidR="00F51C98" w:rsidRPr="00F51C98" w:rsidRDefault="00F51C98" w:rsidP="00F51C98">
            <w:pPr>
              <w:spacing w:before="0" w:after="160" w:line="259" w:lineRule="auto"/>
              <w:rPr>
                <w:rFonts w:eastAsia="Calibri" w:cs="Times New Roman"/>
                <w:szCs w:val="24"/>
                <w:lang w:val="en-US" w:bidi="ta-IN"/>
              </w:rPr>
            </w:pPr>
            <w:r w:rsidRPr="00F51C98">
              <w:rPr>
                <w:rFonts w:eastAsia="Calibri" w:cs="Times New Roman"/>
                <w:szCs w:val="24"/>
                <w:lang w:val="en-US" w:bidi="ta-IN"/>
              </w:rPr>
              <w:t>Sig.</w:t>
            </w:r>
          </w:p>
        </w:tc>
        <w:tc>
          <w:tcPr>
            <w:tcW w:w="1493" w:type="dxa"/>
            <w:shd w:val="clear" w:color="auto" w:fill="FFFFFF"/>
            <w:vAlign w:val="center"/>
          </w:tcPr>
          <w:p w14:paraId="13463FC8" w14:textId="77777777" w:rsidR="00F51C98" w:rsidRPr="00F51C98" w:rsidRDefault="00F51C98" w:rsidP="00F51C98">
            <w:pPr>
              <w:spacing w:before="0" w:after="160" w:line="259" w:lineRule="auto"/>
              <w:jc w:val="center"/>
              <w:rPr>
                <w:rFonts w:eastAsia="Calibri" w:cs="Times New Roman"/>
                <w:szCs w:val="24"/>
                <w:lang w:val="en-US" w:bidi="ta-IN"/>
              </w:rPr>
            </w:pPr>
            <w:r w:rsidRPr="00F51C98">
              <w:rPr>
                <w:rFonts w:eastAsia="Calibri" w:cs="Times New Roman"/>
                <w:szCs w:val="24"/>
                <w:lang w:val="en-US" w:bidi="ta-IN"/>
              </w:rPr>
              <w:t>.000</w:t>
            </w:r>
          </w:p>
        </w:tc>
      </w:tr>
    </w:tbl>
    <w:p w14:paraId="6E8D3FF7" w14:textId="6775D60C" w:rsidR="006B1AC1" w:rsidRDefault="006B1AC1" w:rsidP="006B1AC1">
      <w:pPr>
        <w:pStyle w:val="Caption"/>
        <w:rPr>
          <w:rFonts w:eastAsia="SimSun" w:cs="Times New Roman"/>
          <w:szCs w:val="24"/>
          <w:lang w:val="en-US" w:bidi="ta-IN"/>
        </w:rPr>
      </w:pPr>
      <w:bookmarkStart w:id="218" w:name="_Toc122020847"/>
      <w:bookmarkStart w:id="219" w:name="_Toc122020925"/>
      <w:r>
        <w:t xml:space="preserve">Table </w:t>
      </w:r>
      <w:r>
        <w:fldChar w:fldCharType="begin"/>
      </w:r>
      <w:r>
        <w:instrText xml:space="preserve"> SEQ Table \* ARABIC </w:instrText>
      </w:r>
      <w:r>
        <w:fldChar w:fldCharType="separate"/>
      </w:r>
      <w:r w:rsidR="001268B0">
        <w:rPr>
          <w:noProof/>
        </w:rPr>
        <w:t>18</w:t>
      </w:r>
      <w:r>
        <w:fldChar w:fldCharType="end"/>
      </w:r>
      <w:r>
        <w:t xml:space="preserve">: </w:t>
      </w:r>
      <w:r w:rsidRPr="00DB7C33">
        <w:t>KMO and Bartlett's Test</w:t>
      </w:r>
      <w:bookmarkEnd w:id="218"/>
      <w:bookmarkEnd w:id="219"/>
    </w:p>
    <w:p w14:paraId="494623CF" w14:textId="1A95593D" w:rsidR="00B64AE7" w:rsidRDefault="00B07AAA" w:rsidP="00B64AE7">
      <w:pPr>
        <w:jc w:val="both"/>
        <w:rPr>
          <w:rFonts w:eastAsia="SimSun" w:cs="Times New Roman"/>
        </w:rPr>
      </w:pPr>
      <w:r>
        <w:rPr>
          <w:rFonts w:eastAsia="SimSun" w:cs="Times New Roman"/>
        </w:rPr>
        <w:t>Source</w:t>
      </w:r>
      <w:r w:rsidR="00B64AE7">
        <w:rPr>
          <w:rFonts w:eastAsia="SimSun" w:cs="Times New Roman"/>
        </w:rPr>
        <w:t>: Data Survey 2022</w:t>
      </w:r>
    </w:p>
    <w:p w14:paraId="104DCD26" w14:textId="2C04A54C" w:rsidR="00B07AAA" w:rsidRDefault="00B07AAA" w:rsidP="00B64AE7">
      <w:pPr>
        <w:jc w:val="both"/>
        <w:rPr>
          <w:rFonts w:cs="Times New Roman"/>
          <w:b/>
          <w:bCs/>
          <w:szCs w:val="24"/>
          <w:u w:val="single"/>
        </w:rPr>
      </w:pPr>
      <w:r>
        <w:rPr>
          <w:rFonts w:cs="Times New Roman"/>
          <w:b/>
          <w:bCs/>
          <w:szCs w:val="24"/>
          <w:u w:val="single"/>
        </w:rPr>
        <w:t>Bartlett's Test of Sphericity</w:t>
      </w:r>
    </w:p>
    <w:p w14:paraId="5AA3B3CE" w14:textId="211254D0" w:rsidR="00B07AAA" w:rsidRDefault="00B07AAA" w:rsidP="00B07AAA">
      <w:pPr>
        <w:jc w:val="both"/>
        <w:rPr>
          <w:rFonts w:cs="Times New Roman"/>
          <w:szCs w:val="24"/>
        </w:rPr>
      </w:pPr>
      <w:r>
        <w:rPr>
          <w:rFonts w:cs="Times New Roman"/>
          <w:szCs w:val="24"/>
        </w:rPr>
        <w:t xml:space="preserve">From the above table </w:t>
      </w:r>
      <w:r w:rsidR="00EF5EF6">
        <w:rPr>
          <w:rFonts w:cs="Times New Roman"/>
          <w:szCs w:val="24"/>
        </w:rPr>
        <w:t xml:space="preserve">18, </w:t>
      </w:r>
      <w:r>
        <w:rPr>
          <w:rFonts w:cs="Times New Roman"/>
          <w:szCs w:val="24"/>
        </w:rPr>
        <w:t xml:space="preserve">the Approximate Chi-Square value is </w:t>
      </w:r>
      <w:r>
        <w:t>506.996</w:t>
      </w:r>
      <w:r>
        <w:rPr>
          <w:rFonts w:cs="Times New Roman"/>
          <w:szCs w:val="24"/>
        </w:rPr>
        <w:t xml:space="preserve"> for </w:t>
      </w:r>
      <w:r>
        <w:rPr>
          <w:rFonts w:cs="Times New Roman"/>
        </w:rPr>
        <w:t>social media user generated content (UGC) on online purchase intention</w:t>
      </w:r>
      <w:r>
        <w:rPr>
          <w:rFonts w:cs="Times New Roman"/>
          <w:bCs/>
          <w:szCs w:val="24"/>
        </w:rPr>
        <w:t xml:space="preserve"> respectively</w:t>
      </w:r>
      <w:r>
        <w:rPr>
          <w:rFonts w:cs="Times New Roman"/>
          <w:szCs w:val="24"/>
        </w:rPr>
        <w:t>. The significance values for all factors are (0.000) which are less than the level of significance 0.05, so this test reveal the correlations among the variables considered for the study and a factor analysis considered for data reduction is efficient and justifiable.</w:t>
      </w:r>
    </w:p>
    <w:p w14:paraId="574C67D5" w14:textId="77777777" w:rsidR="00EF5EF6" w:rsidRDefault="00EF5EF6" w:rsidP="00B07AAA">
      <w:pPr>
        <w:jc w:val="both"/>
        <w:rPr>
          <w:rFonts w:cs="Times New Roman"/>
          <w:szCs w:val="24"/>
        </w:rPr>
      </w:pPr>
    </w:p>
    <w:p w14:paraId="5535BC9A" w14:textId="2BD7E251" w:rsidR="00B07AAA" w:rsidRDefault="00B07AAA" w:rsidP="00B07AAA">
      <w:pPr>
        <w:pStyle w:val="Heading3"/>
      </w:pPr>
      <w:bookmarkStart w:id="220" w:name="_Toc122021252"/>
      <w:r>
        <w:t>(Reliability) Conbranches’ Alpha</w:t>
      </w:r>
      <w:bookmarkEnd w:id="220"/>
    </w:p>
    <w:p w14:paraId="2556CF31" w14:textId="3CC7DBAD" w:rsidR="00B07AAA" w:rsidRPr="00B64AE7" w:rsidRDefault="00B07AAA" w:rsidP="00B07AAA">
      <w:pPr>
        <w:jc w:val="both"/>
        <w:rPr>
          <w:rFonts w:eastAsia="SimSun" w:cs="Times New Roman"/>
          <w:szCs w:val="24"/>
        </w:rPr>
      </w:pPr>
      <w:r>
        <w:rPr>
          <w:rFonts w:eastAsia="SimSun" w:cs="Times New Roman"/>
          <w:szCs w:val="24"/>
        </w:rPr>
        <w:t xml:space="preserve">As mentioned in chapter three, data were collected from </w:t>
      </w:r>
      <w:r w:rsidR="00EF5EF6">
        <w:rPr>
          <w:rFonts w:eastAsia="SimSun" w:cs="Times New Roman"/>
          <w:szCs w:val="24"/>
        </w:rPr>
        <w:t>220</w:t>
      </w:r>
      <w:r>
        <w:rPr>
          <w:rFonts w:eastAsia="SimSun" w:cs="Times New Roman"/>
          <w:szCs w:val="24"/>
        </w:rPr>
        <w:t xml:space="preserve"> of individuals. The collected data was scanned for accuracy and precision. As the initial step, data were transcribed into SPSS version 26. After that, outliers were identified. Using several plots, diagrams those outliers were identified and removed from the data set. Finally, </w:t>
      </w:r>
      <w:r w:rsidR="00EF5EF6">
        <w:rPr>
          <w:rFonts w:eastAsia="SimSun" w:cs="Times New Roman"/>
          <w:szCs w:val="24"/>
        </w:rPr>
        <w:t>220</w:t>
      </w:r>
      <w:r>
        <w:rPr>
          <w:rFonts w:eastAsia="SimSun" w:cs="Times New Roman"/>
          <w:szCs w:val="24"/>
        </w:rPr>
        <w:t xml:space="preserve"> responses were forwarded for the final analysis.</w:t>
      </w:r>
    </w:p>
    <w:p w14:paraId="45B1E7CF" w14:textId="4815BEF5" w:rsidR="00B07AAA" w:rsidRPr="00B64AE7" w:rsidRDefault="006B1AC1" w:rsidP="006B1AC1">
      <w:pPr>
        <w:pStyle w:val="Caption"/>
        <w:rPr>
          <w:rFonts w:eastAsia="SimSun" w:cs="Times New Roman"/>
          <w:szCs w:val="24"/>
        </w:rPr>
      </w:pPr>
      <w:bookmarkStart w:id="221" w:name="_Toc122020848"/>
      <w:bookmarkStart w:id="222" w:name="_Toc122020926"/>
      <w:r>
        <w:t xml:space="preserve">Table </w:t>
      </w:r>
      <w:r>
        <w:fldChar w:fldCharType="begin"/>
      </w:r>
      <w:r>
        <w:instrText xml:space="preserve"> SEQ Table \* ARABIC </w:instrText>
      </w:r>
      <w:r>
        <w:fldChar w:fldCharType="separate"/>
      </w:r>
      <w:r w:rsidR="001268B0">
        <w:rPr>
          <w:noProof/>
        </w:rPr>
        <w:t>19</w:t>
      </w:r>
      <w:r>
        <w:fldChar w:fldCharType="end"/>
      </w:r>
      <w:r>
        <w:t xml:space="preserve"> : </w:t>
      </w:r>
      <w:r w:rsidRPr="000A460B">
        <w:t>Cronbach’s Alpha table</w:t>
      </w:r>
      <w:bookmarkEnd w:id="221"/>
      <w:bookmarkEnd w:id="222"/>
    </w:p>
    <w:tbl>
      <w:tblPr>
        <w:tblW w:w="8445" w:type="dxa"/>
        <w:tblInd w:w="428" w:type="dxa"/>
        <w:tblLayout w:type="fixed"/>
        <w:tblCellMar>
          <w:top w:w="15" w:type="dxa"/>
          <w:left w:w="15" w:type="dxa"/>
          <w:bottom w:w="15" w:type="dxa"/>
          <w:right w:w="15" w:type="dxa"/>
        </w:tblCellMar>
        <w:tblLook w:val="04A0" w:firstRow="1" w:lastRow="0" w:firstColumn="1" w:lastColumn="0" w:noHBand="0" w:noVBand="1"/>
      </w:tblPr>
      <w:tblGrid>
        <w:gridCol w:w="3450"/>
        <w:gridCol w:w="2295"/>
        <w:gridCol w:w="2700"/>
      </w:tblGrid>
      <w:tr w:rsidR="00F51C98" w:rsidRPr="00F51C98" w14:paraId="6B2696A7" w14:textId="77777777" w:rsidTr="00F51C98">
        <w:trPr>
          <w:trHeight w:val="721"/>
        </w:trPr>
        <w:tc>
          <w:tcPr>
            <w:tcW w:w="34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4EAEDF2" w14:textId="77777777" w:rsidR="00F51C98" w:rsidRPr="00F51C98" w:rsidRDefault="00F51C98" w:rsidP="00F51C98">
            <w:pPr>
              <w:spacing w:before="0" w:after="160" w:line="259" w:lineRule="auto"/>
              <w:jc w:val="center"/>
              <w:textAlignment w:val="center"/>
              <w:rPr>
                <w:rFonts w:eastAsia="Calibri" w:cs="Times New Roman"/>
                <w:b/>
                <w:color w:val="000000"/>
                <w:szCs w:val="24"/>
                <w:lang w:val="en-US" w:bidi="ta-IN"/>
              </w:rPr>
            </w:pPr>
            <w:r w:rsidRPr="00F51C98">
              <w:rPr>
                <w:rFonts w:eastAsia="SimSun" w:cs="Times New Roman"/>
                <w:b/>
                <w:color w:val="000000"/>
                <w:szCs w:val="24"/>
                <w:lang w:val="en-US" w:eastAsia="zh-CN" w:bidi="ar"/>
              </w:rPr>
              <w:t>Constructs</w:t>
            </w:r>
          </w:p>
        </w:tc>
        <w:tc>
          <w:tcPr>
            <w:tcW w:w="229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3B71244" w14:textId="77777777" w:rsidR="00F51C98" w:rsidRPr="00F51C98" w:rsidRDefault="00F51C98" w:rsidP="00F51C98">
            <w:pPr>
              <w:spacing w:before="0" w:after="160" w:line="259" w:lineRule="auto"/>
              <w:jc w:val="center"/>
              <w:textAlignment w:val="center"/>
              <w:rPr>
                <w:rFonts w:eastAsia="Calibri" w:cs="Times New Roman"/>
                <w:b/>
                <w:color w:val="000000"/>
                <w:szCs w:val="24"/>
                <w:lang w:val="en-US" w:bidi="ta-IN"/>
              </w:rPr>
            </w:pPr>
            <w:r w:rsidRPr="00F51C98">
              <w:rPr>
                <w:rFonts w:eastAsia="SimSun" w:cs="Times New Roman"/>
                <w:b/>
                <w:color w:val="000000"/>
                <w:szCs w:val="24"/>
                <w:lang w:val="en-US" w:eastAsia="zh-CN" w:bidi="ar"/>
              </w:rPr>
              <w:t xml:space="preserve">Number of Items </w:t>
            </w:r>
          </w:p>
        </w:tc>
        <w:tc>
          <w:tcPr>
            <w:tcW w:w="270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1447AC4" w14:textId="77777777" w:rsidR="00F51C98" w:rsidRPr="00F51C98" w:rsidRDefault="00F51C98" w:rsidP="00F51C98">
            <w:pPr>
              <w:spacing w:before="0" w:after="160" w:line="259" w:lineRule="auto"/>
              <w:jc w:val="center"/>
              <w:textAlignment w:val="center"/>
              <w:rPr>
                <w:rFonts w:eastAsia="Calibri" w:cs="Times New Roman"/>
                <w:b/>
                <w:color w:val="000000"/>
                <w:szCs w:val="24"/>
                <w:lang w:val="en-US" w:bidi="ta-IN"/>
              </w:rPr>
            </w:pPr>
            <w:r w:rsidRPr="00F51C98">
              <w:rPr>
                <w:rFonts w:eastAsia="SimSun" w:cs="Times New Roman"/>
                <w:b/>
                <w:color w:val="000000"/>
                <w:szCs w:val="24"/>
                <w:lang w:val="en-US" w:eastAsia="zh-CN" w:bidi="ar"/>
              </w:rPr>
              <w:t>Cronbach's Alpha</w:t>
            </w:r>
          </w:p>
        </w:tc>
      </w:tr>
      <w:tr w:rsidR="00F51C98" w:rsidRPr="00F51C98" w14:paraId="03DEB02C" w14:textId="77777777" w:rsidTr="00F51C98">
        <w:trPr>
          <w:trHeight w:val="382"/>
        </w:trPr>
        <w:tc>
          <w:tcPr>
            <w:tcW w:w="3450" w:type="dxa"/>
            <w:tcBorders>
              <w:top w:val="single" w:sz="4" w:space="0" w:color="000000"/>
              <w:left w:val="single" w:sz="4" w:space="0" w:color="000000"/>
              <w:bottom w:val="single" w:sz="4" w:space="0" w:color="000000"/>
              <w:right w:val="single" w:sz="4" w:space="0" w:color="000000"/>
            </w:tcBorders>
            <w:shd w:val="clear" w:color="auto" w:fill="F2F2F2"/>
          </w:tcPr>
          <w:p w14:paraId="426E82C6" w14:textId="77777777" w:rsidR="00F51C98" w:rsidRPr="00F51C98" w:rsidRDefault="00F51C98" w:rsidP="00F51C98">
            <w:pPr>
              <w:spacing w:before="120" w:after="120" w:line="259" w:lineRule="auto"/>
              <w:jc w:val="both"/>
              <w:rPr>
                <w:rFonts w:eastAsia="Calibri" w:cs="Times New Roman"/>
                <w:color w:val="000000"/>
                <w:szCs w:val="24"/>
                <w:lang w:val="en-US" w:bidi="ta-IN"/>
              </w:rPr>
            </w:pPr>
            <w:r w:rsidRPr="00F51C98">
              <w:rPr>
                <w:rFonts w:eastAsia="Calibri" w:cs="Times New Roman"/>
                <w:szCs w:val="24"/>
                <w:lang w:val="en-US" w:bidi="ta-IN"/>
              </w:rPr>
              <w:t xml:space="preserve">Perceived Credibility </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BB462"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5</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3CDE6"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0.854</w:t>
            </w:r>
          </w:p>
        </w:tc>
      </w:tr>
      <w:tr w:rsidR="00F51C98" w:rsidRPr="00F51C98" w14:paraId="53DFBB01" w14:textId="77777777" w:rsidTr="00F51C98">
        <w:trPr>
          <w:trHeight w:val="382"/>
        </w:trPr>
        <w:tc>
          <w:tcPr>
            <w:tcW w:w="3450" w:type="dxa"/>
            <w:tcBorders>
              <w:top w:val="single" w:sz="4" w:space="0" w:color="000000"/>
              <w:left w:val="single" w:sz="4" w:space="0" w:color="000000"/>
              <w:bottom w:val="single" w:sz="4" w:space="0" w:color="000000"/>
              <w:right w:val="single" w:sz="4" w:space="0" w:color="000000"/>
            </w:tcBorders>
            <w:shd w:val="clear" w:color="auto" w:fill="F2F2F2"/>
          </w:tcPr>
          <w:p w14:paraId="111943A1" w14:textId="77777777" w:rsidR="00F51C98" w:rsidRPr="00F51C98" w:rsidRDefault="00F51C98" w:rsidP="00F51C98">
            <w:pPr>
              <w:spacing w:before="120" w:after="120" w:line="259" w:lineRule="auto"/>
              <w:jc w:val="both"/>
              <w:rPr>
                <w:rFonts w:eastAsia="Calibri" w:cs="Times New Roman"/>
                <w:color w:val="000000"/>
                <w:szCs w:val="24"/>
                <w:lang w:val="en-US" w:bidi="ta-IN"/>
              </w:rPr>
            </w:pPr>
            <w:r w:rsidRPr="00F51C98">
              <w:rPr>
                <w:rFonts w:eastAsia="Calibri" w:cs="Times New Roman"/>
                <w:szCs w:val="24"/>
                <w:lang w:val="en-US" w:bidi="ta-IN"/>
              </w:rPr>
              <w:t>Perceived Usefulness</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44172"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3</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F709C"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0.721</w:t>
            </w:r>
          </w:p>
        </w:tc>
      </w:tr>
      <w:tr w:rsidR="00F51C98" w:rsidRPr="00F51C98" w14:paraId="5F791536" w14:textId="77777777" w:rsidTr="00F51C98">
        <w:trPr>
          <w:trHeight w:val="382"/>
        </w:trPr>
        <w:tc>
          <w:tcPr>
            <w:tcW w:w="3450" w:type="dxa"/>
            <w:tcBorders>
              <w:top w:val="single" w:sz="4" w:space="0" w:color="000000"/>
              <w:left w:val="single" w:sz="4" w:space="0" w:color="000000"/>
              <w:bottom w:val="single" w:sz="4" w:space="0" w:color="000000"/>
              <w:right w:val="single" w:sz="4" w:space="0" w:color="000000"/>
            </w:tcBorders>
            <w:shd w:val="clear" w:color="auto" w:fill="F2F2F2"/>
          </w:tcPr>
          <w:p w14:paraId="49160742" w14:textId="77777777" w:rsidR="00F51C98" w:rsidRPr="00F51C98" w:rsidRDefault="00F51C98" w:rsidP="00F51C98">
            <w:pPr>
              <w:spacing w:before="120" w:after="120" w:line="259" w:lineRule="auto"/>
              <w:jc w:val="both"/>
              <w:rPr>
                <w:rFonts w:eastAsia="Calibri" w:cs="Times New Roman"/>
                <w:color w:val="000000"/>
                <w:szCs w:val="24"/>
                <w:lang w:val="en-US" w:bidi="ta-IN"/>
              </w:rPr>
            </w:pPr>
            <w:r w:rsidRPr="00F51C98">
              <w:rPr>
                <w:rFonts w:eastAsia="Calibri" w:cs="Times New Roman"/>
                <w:szCs w:val="24"/>
                <w:lang w:val="en-US" w:bidi="ta-IN"/>
              </w:rPr>
              <w:t>Perceived Risk</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13D0D"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3</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FFFE7"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0.719</w:t>
            </w:r>
          </w:p>
        </w:tc>
      </w:tr>
      <w:tr w:rsidR="00F51C98" w:rsidRPr="00F51C98" w14:paraId="4AB8F3C6" w14:textId="77777777" w:rsidTr="00F51C98">
        <w:trPr>
          <w:trHeight w:val="382"/>
        </w:trPr>
        <w:tc>
          <w:tcPr>
            <w:tcW w:w="3450" w:type="dxa"/>
            <w:tcBorders>
              <w:top w:val="single" w:sz="4" w:space="0" w:color="000000"/>
              <w:left w:val="single" w:sz="4" w:space="0" w:color="000000"/>
              <w:bottom w:val="single" w:sz="4" w:space="0" w:color="000000"/>
              <w:right w:val="single" w:sz="4" w:space="0" w:color="000000"/>
            </w:tcBorders>
            <w:shd w:val="clear" w:color="auto" w:fill="F2F2F2"/>
          </w:tcPr>
          <w:p w14:paraId="432F9FB8" w14:textId="77777777" w:rsidR="00F51C98" w:rsidRPr="00F51C98" w:rsidRDefault="00F51C98" w:rsidP="00F51C98">
            <w:pPr>
              <w:spacing w:before="120" w:after="120" w:line="259" w:lineRule="auto"/>
              <w:jc w:val="both"/>
              <w:rPr>
                <w:rFonts w:eastAsia="Calibri" w:cs="Times New Roman"/>
                <w:color w:val="000000"/>
                <w:szCs w:val="24"/>
                <w:lang w:val="en-US" w:bidi="ta-IN"/>
              </w:rPr>
            </w:pPr>
            <w:r w:rsidRPr="00F51C98">
              <w:rPr>
                <w:rFonts w:eastAsia="Calibri" w:cs="Times New Roman"/>
                <w:szCs w:val="24"/>
                <w:lang w:val="en-US" w:bidi="ta-IN"/>
              </w:rPr>
              <w:t>Online Purchase Intention</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F2D4A"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4</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92263"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0.834</w:t>
            </w:r>
          </w:p>
        </w:tc>
      </w:tr>
      <w:tr w:rsidR="00F51C98" w:rsidRPr="00F51C98" w14:paraId="26D0D7D4" w14:textId="77777777" w:rsidTr="00F51C98">
        <w:trPr>
          <w:trHeight w:val="587"/>
        </w:trPr>
        <w:tc>
          <w:tcPr>
            <w:tcW w:w="345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46CDB88" w14:textId="77777777" w:rsidR="00F51C98" w:rsidRPr="00F51C98" w:rsidRDefault="00F51C98" w:rsidP="00F51C98">
            <w:pPr>
              <w:spacing w:before="0" w:after="160" w:line="259" w:lineRule="auto"/>
              <w:ind w:firstLineChars="100" w:firstLine="120"/>
              <w:textAlignment w:val="center"/>
              <w:rPr>
                <w:rFonts w:eastAsia="Calibri" w:cs="Times New Roman"/>
                <w:color w:val="000000"/>
                <w:szCs w:val="24"/>
                <w:lang w:val="en-US" w:bidi="ta-IN"/>
              </w:rPr>
            </w:pPr>
            <w:r w:rsidRPr="00F51C98">
              <w:rPr>
                <w:rFonts w:eastAsia="SimSun" w:cs="Times New Roman"/>
                <w:color w:val="000000"/>
                <w:szCs w:val="24"/>
                <w:lang w:val="en-US" w:eastAsia="zh-CN" w:bidi="ar"/>
              </w:rPr>
              <w:t xml:space="preserve">Overall Reliability </w:t>
            </w:r>
          </w:p>
        </w:tc>
        <w:tc>
          <w:tcPr>
            <w:tcW w:w="229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F2ED0C3"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20BB94E" w14:textId="77777777" w:rsidR="00F51C98" w:rsidRPr="00F51C98" w:rsidRDefault="00F51C98" w:rsidP="00F51C98">
            <w:pPr>
              <w:spacing w:before="0" w:after="160" w:line="259" w:lineRule="auto"/>
              <w:jc w:val="center"/>
              <w:textAlignment w:val="center"/>
              <w:rPr>
                <w:rFonts w:eastAsia="Calibri" w:cs="Times New Roman"/>
                <w:color w:val="000000"/>
                <w:szCs w:val="24"/>
                <w:lang w:val="en-US" w:bidi="ta-IN"/>
              </w:rPr>
            </w:pPr>
            <w:r w:rsidRPr="00F51C98">
              <w:rPr>
                <w:rFonts w:eastAsia="Calibri" w:cs="Times New Roman"/>
                <w:color w:val="000000"/>
                <w:szCs w:val="24"/>
                <w:lang w:val="en-US" w:bidi="ta-IN"/>
              </w:rPr>
              <w:t>0.924</w:t>
            </w:r>
          </w:p>
        </w:tc>
      </w:tr>
    </w:tbl>
    <w:p w14:paraId="72977A8D" w14:textId="3DA84935" w:rsidR="00B64AE7" w:rsidRPr="00B64AE7" w:rsidRDefault="00B64AE7" w:rsidP="00B07AAA">
      <w:pPr>
        <w:jc w:val="both"/>
        <w:rPr>
          <w:rFonts w:eastAsia="SimSun" w:cs="Times New Roman"/>
        </w:rPr>
      </w:pPr>
      <w:r>
        <w:rPr>
          <w:rFonts w:eastAsia="SimSun" w:cs="Times New Roman"/>
        </w:rPr>
        <w:t>Source: Data Survey 2022</w:t>
      </w:r>
    </w:p>
    <w:p w14:paraId="16414A42" w14:textId="62A86E2C" w:rsidR="00B07AAA" w:rsidRDefault="00B07AAA" w:rsidP="00B07AAA">
      <w:pPr>
        <w:jc w:val="both"/>
        <w:rPr>
          <w:rFonts w:eastAsia="SimSun" w:cs="Times New Roman"/>
          <w:sz w:val="15"/>
          <w:szCs w:val="15"/>
        </w:rPr>
      </w:pPr>
      <w:r>
        <w:rPr>
          <w:rFonts w:eastAsia="SimSun" w:cs="Times New Roman"/>
          <w:szCs w:val="24"/>
        </w:rPr>
        <w:t>Cronbach’s Alpha analysis is performed for the study to measure the consistency of the results over time by respondents. Cronbach’s Alpha Value need to meet the standard of 0.7 to consider as reliable instruments. Therefor table shows the reliability acceptance of the instruments of the questionnaire in this study. In order to those values, internal consistency among the indicators which have used by the researcher in the questionnaire at a good level.</w:t>
      </w:r>
    </w:p>
    <w:p w14:paraId="61CA8836" w14:textId="77777777" w:rsidR="00B07AAA" w:rsidRDefault="00B07AAA" w:rsidP="00B07AAA">
      <w:pPr>
        <w:jc w:val="both"/>
        <w:rPr>
          <w:rFonts w:eastAsia="SimSun" w:cs="Times New Roman"/>
          <w:szCs w:val="24"/>
        </w:rPr>
      </w:pPr>
      <w:r>
        <w:rPr>
          <w:rFonts w:eastAsia="SimSun" w:cs="Times New Roman"/>
          <w:szCs w:val="24"/>
        </w:rPr>
        <w:t>For this instrument (tool), Cronbach’s Alpha was 0.9244 with a significance of P &lt; 0.0005. So the internal consistency was excellent and the research tool was reliable, and will give credible results.</w:t>
      </w:r>
    </w:p>
    <w:p w14:paraId="31D86F56" w14:textId="5A435310" w:rsidR="00B07AAA" w:rsidRDefault="00B07AAA" w:rsidP="00B07AAA">
      <w:pPr>
        <w:jc w:val="both"/>
        <w:rPr>
          <w:rFonts w:eastAsia="SimSun" w:cs="Times New Roman"/>
          <w:szCs w:val="24"/>
        </w:rPr>
      </w:pPr>
    </w:p>
    <w:p w14:paraId="63D67722" w14:textId="35A549E4" w:rsidR="00EF5EF6" w:rsidRDefault="00EF5EF6" w:rsidP="00B07AAA">
      <w:pPr>
        <w:jc w:val="both"/>
        <w:rPr>
          <w:rFonts w:eastAsia="SimSun" w:cs="Times New Roman"/>
          <w:szCs w:val="24"/>
        </w:rPr>
      </w:pPr>
    </w:p>
    <w:p w14:paraId="4DC2E089" w14:textId="77777777" w:rsidR="00EF5EF6" w:rsidRDefault="00EF5EF6" w:rsidP="00B07AAA">
      <w:pPr>
        <w:jc w:val="both"/>
        <w:rPr>
          <w:rFonts w:eastAsia="SimSun" w:cs="Times New Roman"/>
          <w:szCs w:val="24"/>
        </w:rPr>
      </w:pPr>
    </w:p>
    <w:p w14:paraId="57340969" w14:textId="6CA4D064" w:rsidR="00B07AAA" w:rsidRDefault="00B07AAA" w:rsidP="00B07AAA">
      <w:pPr>
        <w:pStyle w:val="Heading2"/>
        <w:rPr>
          <w:rFonts w:cs="Times New Roman"/>
          <w:sz w:val="28"/>
          <w:szCs w:val="28"/>
        </w:rPr>
      </w:pPr>
      <w:bookmarkStart w:id="223" w:name="_Toc122021253"/>
      <w:r>
        <w:rPr>
          <w:rFonts w:cs="Times New Roman"/>
          <w:sz w:val="28"/>
          <w:szCs w:val="28"/>
        </w:rPr>
        <w:t>Multivariate Assumptions</w:t>
      </w:r>
      <w:bookmarkEnd w:id="223"/>
    </w:p>
    <w:p w14:paraId="0259F2D1" w14:textId="032B6130" w:rsidR="00B07AAA" w:rsidRDefault="00B07AAA" w:rsidP="00B07AAA">
      <w:pPr>
        <w:pStyle w:val="Heading3"/>
      </w:pPr>
      <w:r>
        <w:t xml:space="preserve"> </w:t>
      </w:r>
      <w:bookmarkStart w:id="224" w:name="_Toc122021254"/>
      <w:r>
        <w:t>Normality</w:t>
      </w:r>
      <w:bookmarkEnd w:id="224"/>
    </w:p>
    <w:p w14:paraId="4E8911F7" w14:textId="52F7719C" w:rsidR="00B07AAA" w:rsidRDefault="00B07AAA" w:rsidP="00B07AAA">
      <w:pPr>
        <w:jc w:val="both"/>
        <w:rPr>
          <w:rFonts w:cs="Times New Roman"/>
          <w:szCs w:val="24"/>
        </w:rPr>
      </w:pPr>
      <w:r>
        <w:rPr>
          <w:rFonts w:cs="Times New Roman"/>
          <w:szCs w:val="24"/>
        </w:rPr>
        <w:t>Normality means whether the distribution of the test is normally distributed with zero (0) mean with a standard deviation of one (1) and a symmetric bell-shaped curve. It is used to determine if the sample data is derived from a naturally distributed group (within a certain tolerance). There are several measures and tests which can be applied to test the assumption of Normality like skewness and Kurtosis test, Kolmogorov-Smirnov test, Shapiro-Wilk’s test and etc. Among those tests here the researcher has used the skewness and kurtosis test.</w:t>
      </w:r>
    </w:p>
    <w:p w14:paraId="79CE5213" w14:textId="77777777" w:rsidR="00EF5EF6" w:rsidRDefault="00EF5EF6" w:rsidP="00B07AAA">
      <w:pPr>
        <w:jc w:val="both"/>
        <w:rPr>
          <w:rFonts w:cs="Times New Roman"/>
          <w:szCs w:val="24"/>
        </w:rPr>
      </w:pPr>
    </w:p>
    <w:p w14:paraId="6F897A11" w14:textId="014CFFFF" w:rsidR="00B07AAA" w:rsidRPr="00EF5EF6" w:rsidRDefault="00B07AAA" w:rsidP="00B07AAA">
      <w:pPr>
        <w:pStyle w:val="Heading4"/>
        <w:rPr>
          <w:rFonts w:cs="Times New Roman"/>
          <w:bCs/>
          <w:iCs w:val="0"/>
          <w:color w:val="000000" w:themeColor="text1"/>
          <w:szCs w:val="24"/>
        </w:rPr>
      </w:pPr>
      <w:bookmarkStart w:id="225" w:name="_Toc74609911"/>
      <w:r w:rsidRPr="00B64AE7">
        <w:rPr>
          <w:rFonts w:cs="Times New Roman"/>
          <w:bCs/>
          <w:iCs w:val="0"/>
          <w:color w:val="000000" w:themeColor="text1"/>
          <w:szCs w:val="24"/>
        </w:rPr>
        <w:t xml:space="preserve"> Skewness and kurtosis</w:t>
      </w:r>
      <w:bookmarkEnd w:id="225"/>
      <w:r w:rsidRPr="00B64AE7">
        <w:rPr>
          <w:rFonts w:cs="Times New Roman"/>
          <w:bCs/>
          <w:iCs w:val="0"/>
          <w:color w:val="000000" w:themeColor="text1"/>
          <w:szCs w:val="24"/>
        </w:rPr>
        <w:t xml:space="preserve"> </w:t>
      </w:r>
    </w:p>
    <w:p w14:paraId="081CD8FD" w14:textId="77777777" w:rsidR="00B07AAA" w:rsidRDefault="00B07AAA" w:rsidP="00B07AAA">
      <w:pPr>
        <w:jc w:val="both"/>
        <w:rPr>
          <w:rFonts w:cs="Times New Roman"/>
          <w:szCs w:val="24"/>
        </w:rPr>
      </w:pPr>
      <w:bookmarkStart w:id="226" w:name="_Toc74639211"/>
      <w:bookmarkStart w:id="227" w:name="_Toc74640542"/>
      <w:r>
        <w:rPr>
          <w:rFonts w:cs="Times New Roman"/>
          <w:szCs w:val="24"/>
        </w:rPr>
        <w:t>The skewness of a distribution is the degree to which the curve appears to be twisted to the left or right. Simply put, skewness measures the deviation of a distribution from a normal distribution. If the skewness of the model's components remains within the range of -2 to +2, this indicates a better level of accuracy. A symmetrical dataset will have skewness equal to 0 if it is symmetrical. Thus, the skewness of a normal distribution will be zero. Skewness gauges the proportional size of the two tails.</w:t>
      </w:r>
    </w:p>
    <w:p w14:paraId="55BD0A4C" w14:textId="08460622" w:rsidR="00B07AAA" w:rsidRDefault="00B07AAA" w:rsidP="00B07AAA">
      <w:pPr>
        <w:jc w:val="both"/>
        <w:rPr>
          <w:rFonts w:cs="Times New Roman"/>
          <w:szCs w:val="24"/>
        </w:rPr>
      </w:pPr>
      <w:r>
        <w:rPr>
          <w:rFonts w:cs="Times New Roman"/>
          <w:szCs w:val="24"/>
        </w:rPr>
        <w:t>In relation to a normal distribution, kurtosis indicates whether the data are skewed or flat</w:t>
      </w:r>
      <w:sdt>
        <w:sdtPr>
          <w:rPr>
            <w:rFonts w:cs="Times New Roman"/>
            <w:szCs w:val="24"/>
          </w:rPr>
          <w:id w:val="1399401769"/>
          <w:citation/>
        </w:sdtPr>
        <w:sdtEndPr/>
        <w:sdtContent>
          <w:r w:rsidR="00B816FF">
            <w:rPr>
              <w:rFonts w:cs="Times New Roman"/>
              <w:szCs w:val="24"/>
            </w:rPr>
            <w:fldChar w:fldCharType="begin"/>
          </w:r>
          <w:r w:rsidR="00B816FF">
            <w:rPr>
              <w:rFonts w:cs="Times New Roman"/>
              <w:szCs w:val="24"/>
              <w:lang w:val="en-US"/>
            </w:rPr>
            <w:instrText xml:space="preserve"> CITATION Geo181 \l 1033 </w:instrText>
          </w:r>
          <w:r w:rsidR="00B816FF">
            <w:rPr>
              <w:rFonts w:cs="Times New Roman"/>
              <w:szCs w:val="24"/>
            </w:rPr>
            <w:fldChar w:fldCharType="separate"/>
          </w:r>
          <w:r w:rsidR="002E284A">
            <w:rPr>
              <w:rFonts w:cs="Times New Roman"/>
              <w:noProof/>
              <w:szCs w:val="24"/>
              <w:lang w:val="en-US"/>
            </w:rPr>
            <w:t xml:space="preserve"> </w:t>
          </w:r>
          <w:r w:rsidR="002E284A" w:rsidRPr="002E284A">
            <w:rPr>
              <w:rFonts w:cs="Times New Roman"/>
              <w:noProof/>
              <w:szCs w:val="24"/>
              <w:lang w:val="en-US"/>
            </w:rPr>
            <w:t>(George &amp; Mallery, 2018)</w:t>
          </w:r>
          <w:r w:rsidR="00B816FF">
            <w:rPr>
              <w:rFonts w:cs="Times New Roman"/>
              <w:szCs w:val="24"/>
            </w:rPr>
            <w:fldChar w:fldCharType="end"/>
          </w:r>
        </w:sdtContent>
      </w:sdt>
      <w:r>
        <w:rPr>
          <w:rFonts w:cs="Times New Roman"/>
          <w:szCs w:val="24"/>
        </w:rPr>
        <w:t>, The value is frequently compared to the kurtosis of the normal distribution, which is equal to 3, and if the kurtosis findings are between -3 and +3, the data are regularly distributed. It quantifies the likelihood in the tails and the sum of the tails' sizes.</w:t>
      </w:r>
    </w:p>
    <w:p w14:paraId="7FE89E74" w14:textId="1A13D622" w:rsidR="005539CD" w:rsidRDefault="005539CD" w:rsidP="00B07AAA">
      <w:pPr>
        <w:jc w:val="both"/>
        <w:rPr>
          <w:rFonts w:cs="Times New Roman"/>
          <w:szCs w:val="24"/>
        </w:rPr>
      </w:pPr>
    </w:p>
    <w:p w14:paraId="060A91EC" w14:textId="5E8CCDB8" w:rsidR="005539CD" w:rsidRDefault="005539CD" w:rsidP="00B07AAA">
      <w:pPr>
        <w:jc w:val="both"/>
        <w:rPr>
          <w:rFonts w:cs="Times New Roman"/>
          <w:szCs w:val="24"/>
        </w:rPr>
      </w:pPr>
    </w:p>
    <w:p w14:paraId="5ABCF484" w14:textId="1DFD62A4" w:rsidR="005539CD" w:rsidRDefault="005539CD" w:rsidP="00B07AAA">
      <w:pPr>
        <w:jc w:val="both"/>
        <w:rPr>
          <w:rFonts w:cs="Times New Roman"/>
          <w:szCs w:val="24"/>
        </w:rPr>
      </w:pPr>
    </w:p>
    <w:p w14:paraId="1CBDFCA1" w14:textId="020589AB" w:rsidR="005539CD" w:rsidRDefault="005539CD" w:rsidP="00B07AAA">
      <w:pPr>
        <w:jc w:val="both"/>
        <w:rPr>
          <w:rFonts w:cs="Times New Roman"/>
          <w:szCs w:val="24"/>
        </w:rPr>
      </w:pPr>
    </w:p>
    <w:p w14:paraId="30EB443C" w14:textId="77777777" w:rsidR="00EF5EF6" w:rsidRDefault="00EF5EF6" w:rsidP="00B07AAA">
      <w:pPr>
        <w:jc w:val="both"/>
        <w:rPr>
          <w:rFonts w:cs="Times New Roman"/>
          <w:szCs w:val="24"/>
        </w:rPr>
      </w:pPr>
    </w:p>
    <w:p w14:paraId="5040DBC7" w14:textId="7DD886E7" w:rsidR="00B07AAA" w:rsidRDefault="006B1AC1" w:rsidP="006B1AC1">
      <w:pPr>
        <w:pStyle w:val="Caption"/>
        <w:rPr>
          <w:rFonts w:cs="Times New Roman"/>
          <w:bCs/>
          <w:lang w:bidi="en-GB"/>
        </w:rPr>
      </w:pPr>
      <w:bookmarkStart w:id="228" w:name="_Toc122020849"/>
      <w:bookmarkStart w:id="229" w:name="_Toc122020927"/>
      <w:bookmarkEnd w:id="226"/>
      <w:bookmarkEnd w:id="227"/>
      <w:r>
        <w:t xml:space="preserve">Table </w:t>
      </w:r>
      <w:r>
        <w:fldChar w:fldCharType="begin"/>
      </w:r>
      <w:r>
        <w:instrText xml:space="preserve"> SEQ Table \* ARABIC </w:instrText>
      </w:r>
      <w:r>
        <w:fldChar w:fldCharType="separate"/>
      </w:r>
      <w:r w:rsidR="001268B0">
        <w:rPr>
          <w:noProof/>
        </w:rPr>
        <w:t>20</w:t>
      </w:r>
      <w:r>
        <w:fldChar w:fldCharType="end"/>
      </w:r>
      <w:r>
        <w:t xml:space="preserve"> : </w:t>
      </w:r>
      <w:r w:rsidRPr="00B97C19">
        <w:t>Skewness and Kurtosis</w:t>
      </w:r>
      <w:bookmarkEnd w:id="228"/>
      <w:bookmarkEnd w:id="229"/>
      <w:r w:rsidR="00B07AAA">
        <w:rPr>
          <w:rFonts w:cs="Times New Roman"/>
          <w:bCs/>
          <w:lang w:bidi="en-GB"/>
        </w:rPr>
        <w:tab/>
      </w:r>
    </w:p>
    <w:tbl>
      <w:tblPr>
        <w:tblW w:w="6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9"/>
        <w:gridCol w:w="1313"/>
        <w:gridCol w:w="1638"/>
        <w:gridCol w:w="1143"/>
        <w:gridCol w:w="1638"/>
      </w:tblGrid>
      <w:tr w:rsidR="00F51C98" w:rsidRPr="002568F4" w14:paraId="7D8ED526" w14:textId="77777777" w:rsidTr="009606E0">
        <w:trPr>
          <w:cantSplit/>
          <w:trHeight w:val="458"/>
          <w:jc w:val="center"/>
        </w:trPr>
        <w:tc>
          <w:tcPr>
            <w:tcW w:w="819" w:type="dxa"/>
            <w:vMerge w:val="restart"/>
            <w:shd w:val="clear" w:color="auto" w:fill="FFFFFF"/>
            <w:vAlign w:val="center"/>
          </w:tcPr>
          <w:p w14:paraId="0373B27B" w14:textId="77777777" w:rsidR="00F51C98" w:rsidRPr="002568F4" w:rsidRDefault="00F51C98" w:rsidP="009606E0">
            <w:pPr>
              <w:spacing w:before="0" w:after="160" w:line="259" w:lineRule="auto"/>
              <w:jc w:val="center"/>
              <w:rPr>
                <w:rFonts w:eastAsia="Calibri" w:cs="Times New Roman"/>
                <w:szCs w:val="24"/>
                <w:lang w:val="en-US" w:bidi="ta-IN"/>
              </w:rPr>
            </w:pPr>
          </w:p>
        </w:tc>
        <w:tc>
          <w:tcPr>
            <w:tcW w:w="1313" w:type="dxa"/>
            <w:vMerge w:val="restart"/>
            <w:shd w:val="clear" w:color="auto" w:fill="FFFFFF"/>
            <w:vAlign w:val="center"/>
          </w:tcPr>
          <w:p w14:paraId="0892D75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Skewness</w:t>
            </w:r>
          </w:p>
        </w:tc>
        <w:tc>
          <w:tcPr>
            <w:tcW w:w="1638" w:type="dxa"/>
            <w:vMerge w:val="restart"/>
            <w:shd w:val="clear" w:color="auto" w:fill="FFFFFF"/>
            <w:vAlign w:val="center"/>
          </w:tcPr>
          <w:p w14:paraId="045B5F4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Std. Error of Skewness</w:t>
            </w:r>
          </w:p>
        </w:tc>
        <w:tc>
          <w:tcPr>
            <w:tcW w:w="1143" w:type="dxa"/>
            <w:vMerge w:val="restart"/>
            <w:shd w:val="clear" w:color="auto" w:fill="FFFFFF"/>
            <w:vAlign w:val="center"/>
          </w:tcPr>
          <w:p w14:paraId="4063BFC6"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Kurtosis</w:t>
            </w:r>
          </w:p>
        </w:tc>
        <w:tc>
          <w:tcPr>
            <w:tcW w:w="1638" w:type="dxa"/>
            <w:vMerge w:val="restart"/>
            <w:shd w:val="clear" w:color="auto" w:fill="FFFFFF"/>
            <w:vAlign w:val="center"/>
          </w:tcPr>
          <w:p w14:paraId="4DC0EE9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Std. Error of Kurtosis</w:t>
            </w:r>
          </w:p>
        </w:tc>
      </w:tr>
      <w:tr w:rsidR="00F51C98" w:rsidRPr="002568F4" w14:paraId="1ACBE824" w14:textId="77777777" w:rsidTr="009606E0">
        <w:trPr>
          <w:cantSplit/>
          <w:trHeight w:val="458"/>
          <w:jc w:val="center"/>
        </w:trPr>
        <w:tc>
          <w:tcPr>
            <w:tcW w:w="819" w:type="dxa"/>
            <w:vMerge/>
            <w:shd w:val="clear" w:color="auto" w:fill="FFFFFF"/>
            <w:vAlign w:val="center"/>
          </w:tcPr>
          <w:p w14:paraId="6B940405" w14:textId="77777777" w:rsidR="00F51C98" w:rsidRPr="002568F4" w:rsidRDefault="00F51C98" w:rsidP="009606E0">
            <w:pPr>
              <w:spacing w:before="0" w:after="160" w:line="259" w:lineRule="auto"/>
              <w:jc w:val="center"/>
              <w:rPr>
                <w:rFonts w:eastAsia="Calibri" w:cs="Times New Roman"/>
                <w:szCs w:val="24"/>
                <w:lang w:val="en-US" w:bidi="ta-IN"/>
              </w:rPr>
            </w:pPr>
          </w:p>
        </w:tc>
        <w:tc>
          <w:tcPr>
            <w:tcW w:w="1313" w:type="dxa"/>
            <w:vMerge/>
            <w:shd w:val="clear" w:color="auto" w:fill="FFFFFF"/>
            <w:vAlign w:val="center"/>
          </w:tcPr>
          <w:p w14:paraId="286B1F57" w14:textId="77777777" w:rsidR="00F51C98" w:rsidRPr="002568F4" w:rsidRDefault="00F51C98" w:rsidP="009606E0">
            <w:pPr>
              <w:spacing w:before="0" w:after="160" w:line="259" w:lineRule="auto"/>
              <w:jc w:val="center"/>
              <w:rPr>
                <w:rFonts w:eastAsia="Calibri" w:cs="Times New Roman"/>
                <w:szCs w:val="24"/>
                <w:lang w:val="en-US" w:bidi="ta-IN"/>
              </w:rPr>
            </w:pPr>
          </w:p>
        </w:tc>
        <w:tc>
          <w:tcPr>
            <w:tcW w:w="1638" w:type="dxa"/>
            <w:vMerge/>
            <w:shd w:val="clear" w:color="auto" w:fill="FFFFFF"/>
            <w:vAlign w:val="center"/>
          </w:tcPr>
          <w:p w14:paraId="309E1942" w14:textId="77777777" w:rsidR="00F51C98" w:rsidRPr="002568F4" w:rsidRDefault="00F51C98" w:rsidP="009606E0">
            <w:pPr>
              <w:spacing w:before="0" w:after="160" w:line="259" w:lineRule="auto"/>
              <w:jc w:val="center"/>
              <w:rPr>
                <w:rFonts w:eastAsia="Calibri" w:cs="Times New Roman"/>
                <w:szCs w:val="24"/>
                <w:lang w:val="en-US" w:bidi="ta-IN"/>
              </w:rPr>
            </w:pPr>
          </w:p>
        </w:tc>
        <w:tc>
          <w:tcPr>
            <w:tcW w:w="1143" w:type="dxa"/>
            <w:vMerge/>
            <w:shd w:val="clear" w:color="auto" w:fill="FFFFFF"/>
            <w:vAlign w:val="center"/>
          </w:tcPr>
          <w:p w14:paraId="3C3BCBD9" w14:textId="77777777" w:rsidR="00F51C98" w:rsidRPr="002568F4" w:rsidRDefault="00F51C98" w:rsidP="009606E0">
            <w:pPr>
              <w:spacing w:before="0" w:after="160" w:line="259" w:lineRule="auto"/>
              <w:jc w:val="center"/>
              <w:rPr>
                <w:rFonts w:eastAsia="Calibri" w:cs="Times New Roman"/>
                <w:szCs w:val="24"/>
                <w:lang w:val="en-US" w:bidi="ta-IN"/>
              </w:rPr>
            </w:pPr>
          </w:p>
        </w:tc>
        <w:tc>
          <w:tcPr>
            <w:tcW w:w="1638" w:type="dxa"/>
            <w:vMerge/>
            <w:shd w:val="clear" w:color="auto" w:fill="FFFFFF"/>
            <w:vAlign w:val="center"/>
          </w:tcPr>
          <w:p w14:paraId="5D0819A0" w14:textId="77777777" w:rsidR="00F51C98" w:rsidRPr="002568F4" w:rsidRDefault="00F51C98" w:rsidP="009606E0">
            <w:pPr>
              <w:spacing w:before="0" w:after="160" w:line="259" w:lineRule="auto"/>
              <w:jc w:val="center"/>
              <w:rPr>
                <w:rFonts w:eastAsia="Calibri" w:cs="Times New Roman"/>
                <w:szCs w:val="24"/>
                <w:lang w:val="en-US" w:bidi="ta-IN"/>
              </w:rPr>
            </w:pPr>
          </w:p>
        </w:tc>
      </w:tr>
      <w:tr w:rsidR="00F51C98" w:rsidRPr="002568F4" w14:paraId="097436AC" w14:textId="77777777" w:rsidTr="009606E0">
        <w:trPr>
          <w:cantSplit/>
          <w:jc w:val="center"/>
        </w:trPr>
        <w:tc>
          <w:tcPr>
            <w:tcW w:w="819" w:type="dxa"/>
            <w:shd w:val="clear" w:color="auto" w:fill="E0E0E0"/>
            <w:vAlign w:val="center"/>
          </w:tcPr>
          <w:p w14:paraId="1B957ED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PC1</w:t>
            </w:r>
          </w:p>
        </w:tc>
        <w:tc>
          <w:tcPr>
            <w:tcW w:w="1313" w:type="dxa"/>
            <w:shd w:val="clear" w:color="auto" w:fill="FFFFFF"/>
            <w:vAlign w:val="center"/>
          </w:tcPr>
          <w:p w14:paraId="512F450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-.998</w:t>
            </w:r>
          </w:p>
        </w:tc>
        <w:tc>
          <w:tcPr>
            <w:tcW w:w="1638" w:type="dxa"/>
            <w:shd w:val="clear" w:color="auto" w:fill="FFFFFF"/>
            <w:vAlign w:val="center"/>
          </w:tcPr>
          <w:p w14:paraId="1D774E3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04FFA04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1.328</w:t>
            </w:r>
          </w:p>
        </w:tc>
        <w:tc>
          <w:tcPr>
            <w:tcW w:w="1638" w:type="dxa"/>
            <w:shd w:val="clear" w:color="auto" w:fill="FFFFFF"/>
            <w:vAlign w:val="center"/>
          </w:tcPr>
          <w:p w14:paraId="5DB525B3"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0098C60E" w14:textId="77777777" w:rsidTr="009606E0">
        <w:trPr>
          <w:cantSplit/>
          <w:jc w:val="center"/>
        </w:trPr>
        <w:tc>
          <w:tcPr>
            <w:tcW w:w="819" w:type="dxa"/>
            <w:shd w:val="clear" w:color="auto" w:fill="E0E0E0"/>
            <w:vAlign w:val="center"/>
          </w:tcPr>
          <w:p w14:paraId="4A621483"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PC2</w:t>
            </w:r>
          </w:p>
        </w:tc>
        <w:tc>
          <w:tcPr>
            <w:tcW w:w="1313" w:type="dxa"/>
            <w:shd w:val="clear" w:color="auto" w:fill="FFFFFF"/>
            <w:vAlign w:val="center"/>
          </w:tcPr>
          <w:p w14:paraId="2FB9CFF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-1.212</w:t>
            </w:r>
          </w:p>
        </w:tc>
        <w:tc>
          <w:tcPr>
            <w:tcW w:w="1638" w:type="dxa"/>
            <w:shd w:val="clear" w:color="auto" w:fill="FFFFFF"/>
            <w:vAlign w:val="center"/>
          </w:tcPr>
          <w:p w14:paraId="066CF40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1CDB7A1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1.448</w:t>
            </w:r>
          </w:p>
        </w:tc>
        <w:tc>
          <w:tcPr>
            <w:tcW w:w="1638" w:type="dxa"/>
            <w:shd w:val="clear" w:color="auto" w:fill="FFFFFF"/>
            <w:vAlign w:val="center"/>
          </w:tcPr>
          <w:p w14:paraId="2AE72590"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5F144E89" w14:textId="77777777" w:rsidTr="009606E0">
        <w:trPr>
          <w:cantSplit/>
          <w:jc w:val="center"/>
        </w:trPr>
        <w:tc>
          <w:tcPr>
            <w:tcW w:w="819" w:type="dxa"/>
            <w:shd w:val="clear" w:color="auto" w:fill="E0E0E0"/>
            <w:vAlign w:val="center"/>
          </w:tcPr>
          <w:p w14:paraId="7FF2B829"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PC3</w:t>
            </w:r>
          </w:p>
        </w:tc>
        <w:tc>
          <w:tcPr>
            <w:tcW w:w="1313" w:type="dxa"/>
            <w:shd w:val="clear" w:color="auto" w:fill="FFFFFF"/>
            <w:vAlign w:val="center"/>
          </w:tcPr>
          <w:p w14:paraId="1D8FFC20"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-1.397</w:t>
            </w:r>
          </w:p>
        </w:tc>
        <w:tc>
          <w:tcPr>
            <w:tcW w:w="1638" w:type="dxa"/>
            <w:shd w:val="clear" w:color="auto" w:fill="FFFFFF"/>
            <w:vAlign w:val="center"/>
          </w:tcPr>
          <w:p w14:paraId="37C826FA"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148C0603"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1.682</w:t>
            </w:r>
          </w:p>
        </w:tc>
        <w:tc>
          <w:tcPr>
            <w:tcW w:w="1638" w:type="dxa"/>
            <w:shd w:val="clear" w:color="auto" w:fill="FFFFFF"/>
            <w:vAlign w:val="center"/>
          </w:tcPr>
          <w:p w14:paraId="5ACF559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6466514C" w14:textId="77777777" w:rsidTr="009606E0">
        <w:trPr>
          <w:cantSplit/>
          <w:jc w:val="center"/>
        </w:trPr>
        <w:tc>
          <w:tcPr>
            <w:tcW w:w="819" w:type="dxa"/>
            <w:shd w:val="clear" w:color="auto" w:fill="E0E0E0"/>
            <w:vAlign w:val="center"/>
          </w:tcPr>
          <w:p w14:paraId="2915CA31"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PC4</w:t>
            </w:r>
          </w:p>
        </w:tc>
        <w:tc>
          <w:tcPr>
            <w:tcW w:w="1313" w:type="dxa"/>
            <w:shd w:val="clear" w:color="auto" w:fill="FFFFFF"/>
            <w:vAlign w:val="center"/>
          </w:tcPr>
          <w:p w14:paraId="43FA8D45"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-1.116</w:t>
            </w:r>
          </w:p>
        </w:tc>
        <w:tc>
          <w:tcPr>
            <w:tcW w:w="1638" w:type="dxa"/>
            <w:shd w:val="clear" w:color="auto" w:fill="FFFFFF"/>
            <w:vAlign w:val="center"/>
          </w:tcPr>
          <w:p w14:paraId="7E0A773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728D63E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.915</w:t>
            </w:r>
          </w:p>
        </w:tc>
        <w:tc>
          <w:tcPr>
            <w:tcW w:w="1638" w:type="dxa"/>
            <w:shd w:val="clear" w:color="auto" w:fill="FFFFFF"/>
            <w:vAlign w:val="center"/>
          </w:tcPr>
          <w:p w14:paraId="353F9C9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74F9979A" w14:textId="77777777" w:rsidTr="009606E0">
        <w:trPr>
          <w:cantSplit/>
          <w:jc w:val="center"/>
        </w:trPr>
        <w:tc>
          <w:tcPr>
            <w:tcW w:w="819" w:type="dxa"/>
            <w:shd w:val="clear" w:color="auto" w:fill="E0E0E0"/>
            <w:vAlign w:val="center"/>
          </w:tcPr>
          <w:p w14:paraId="4449BCA8"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PC5</w:t>
            </w:r>
          </w:p>
        </w:tc>
        <w:tc>
          <w:tcPr>
            <w:tcW w:w="1313" w:type="dxa"/>
            <w:shd w:val="clear" w:color="auto" w:fill="FFFFFF"/>
            <w:vAlign w:val="center"/>
          </w:tcPr>
          <w:p w14:paraId="5BD75006"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-1.216</w:t>
            </w:r>
          </w:p>
        </w:tc>
        <w:tc>
          <w:tcPr>
            <w:tcW w:w="1638" w:type="dxa"/>
            <w:shd w:val="clear" w:color="auto" w:fill="FFFFFF"/>
            <w:vAlign w:val="center"/>
          </w:tcPr>
          <w:p w14:paraId="6E25CB98"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3B00891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1.440</w:t>
            </w:r>
          </w:p>
        </w:tc>
        <w:tc>
          <w:tcPr>
            <w:tcW w:w="1638" w:type="dxa"/>
            <w:shd w:val="clear" w:color="auto" w:fill="FFFFFF"/>
            <w:vAlign w:val="center"/>
          </w:tcPr>
          <w:p w14:paraId="1E992A5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0917435D" w14:textId="77777777" w:rsidTr="009606E0">
        <w:trPr>
          <w:cantSplit/>
          <w:jc w:val="center"/>
        </w:trPr>
        <w:tc>
          <w:tcPr>
            <w:tcW w:w="819" w:type="dxa"/>
            <w:shd w:val="clear" w:color="auto" w:fill="E0E0E0"/>
            <w:vAlign w:val="center"/>
          </w:tcPr>
          <w:p w14:paraId="2639ECE7"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PU1</w:t>
            </w:r>
          </w:p>
        </w:tc>
        <w:tc>
          <w:tcPr>
            <w:tcW w:w="1313" w:type="dxa"/>
            <w:shd w:val="clear" w:color="auto" w:fill="FFFFFF"/>
            <w:vAlign w:val="center"/>
          </w:tcPr>
          <w:p w14:paraId="17421A6F"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-1.075</w:t>
            </w:r>
          </w:p>
        </w:tc>
        <w:tc>
          <w:tcPr>
            <w:tcW w:w="1638" w:type="dxa"/>
            <w:shd w:val="clear" w:color="auto" w:fill="FFFFFF"/>
            <w:vAlign w:val="center"/>
          </w:tcPr>
          <w:p w14:paraId="5DFCD6D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47CB9B26"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.962</w:t>
            </w:r>
          </w:p>
        </w:tc>
        <w:tc>
          <w:tcPr>
            <w:tcW w:w="1638" w:type="dxa"/>
            <w:shd w:val="clear" w:color="auto" w:fill="FFFFFF"/>
            <w:vAlign w:val="center"/>
          </w:tcPr>
          <w:p w14:paraId="690BE9DA"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65502754" w14:textId="77777777" w:rsidTr="009606E0">
        <w:trPr>
          <w:cantSplit/>
          <w:jc w:val="center"/>
        </w:trPr>
        <w:tc>
          <w:tcPr>
            <w:tcW w:w="819" w:type="dxa"/>
            <w:shd w:val="clear" w:color="auto" w:fill="E0E0E0"/>
            <w:vAlign w:val="center"/>
          </w:tcPr>
          <w:p w14:paraId="5C80013A"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PU2</w:t>
            </w:r>
          </w:p>
        </w:tc>
        <w:tc>
          <w:tcPr>
            <w:tcW w:w="1313" w:type="dxa"/>
            <w:shd w:val="clear" w:color="auto" w:fill="FFFFFF"/>
            <w:vAlign w:val="center"/>
          </w:tcPr>
          <w:p w14:paraId="35BC01F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-1.296</w:t>
            </w:r>
          </w:p>
        </w:tc>
        <w:tc>
          <w:tcPr>
            <w:tcW w:w="1638" w:type="dxa"/>
            <w:shd w:val="clear" w:color="auto" w:fill="FFFFFF"/>
            <w:vAlign w:val="center"/>
          </w:tcPr>
          <w:p w14:paraId="08A4FA51"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3C2399C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1.420</w:t>
            </w:r>
          </w:p>
        </w:tc>
        <w:tc>
          <w:tcPr>
            <w:tcW w:w="1638" w:type="dxa"/>
            <w:shd w:val="clear" w:color="auto" w:fill="FFFFFF"/>
            <w:vAlign w:val="center"/>
          </w:tcPr>
          <w:p w14:paraId="3CCED1B7"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4EFC928A" w14:textId="77777777" w:rsidTr="009606E0">
        <w:trPr>
          <w:cantSplit/>
          <w:jc w:val="center"/>
        </w:trPr>
        <w:tc>
          <w:tcPr>
            <w:tcW w:w="819" w:type="dxa"/>
            <w:shd w:val="clear" w:color="auto" w:fill="E0E0E0"/>
            <w:vAlign w:val="center"/>
          </w:tcPr>
          <w:p w14:paraId="4F01B727"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PU3</w:t>
            </w:r>
          </w:p>
        </w:tc>
        <w:tc>
          <w:tcPr>
            <w:tcW w:w="1313" w:type="dxa"/>
            <w:shd w:val="clear" w:color="auto" w:fill="FFFFFF"/>
            <w:vAlign w:val="center"/>
          </w:tcPr>
          <w:p w14:paraId="0FDC33C1"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-1.305</w:t>
            </w:r>
          </w:p>
        </w:tc>
        <w:tc>
          <w:tcPr>
            <w:tcW w:w="1638" w:type="dxa"/>
            <w:shd w:val="clear" w:color="auto" w:fill="FFFFFF"/>
            <w:vAlign w:val="center"/>
          </w:tcPr>
          <w:p w14:paraId="0DBA2BC3"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3A2D979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1.614</w:t>
            </w:r>
          </w:p>
        </w:tc>
        <w:tc>
          <w:tcPr>
            <w:tcW w:w="1638" w:type="dxa"/>
            <w:shd w:val="clear" w:color="auto" w:fill="FFFFFF"/>
            <w:vAlign w:val="center"/>
          </w:tcPr>
          <w:p w14:paraId="021DDEE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3ECA377E" w14:textId="77777777" w:rsidTr="009606E0">
        <w:trPr>
          <w:cantSplit/>
          <w:jc w:val="center"/>
        </w:trPr>
        <w:tc>
          <w:tcPr>
            <w:tcW w:w="819" w:type="dxa"/>
            <w:shd w:val="clear" w:color="auto" w:fill="E0E0E0"/>
            <w:vAlign w:val="center"/>
          </w:tcPr>
          <w:p w14:paraId="4A8E9D70"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PR1</w:t>
            </w:r>
          </w:p>
        </w:tc>
        <w:tc>
          <w:tcPr>
            <w:tcW w:w="1313" w:type="dxa"/>
            <w:shd w:val="clear" w:color="auto" w:fill="FFFFFF"/>
            <w:vAlign w:val="center"/>
          </w:tcPr>
          <w:p w14:paraId="5C3AB258"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-1.362</w:t>
            </w:r>
          </w:p>
        </w:tc>
        <w:tc>
          <w:tcPr>
            <w:tcW w:w="1638" w:type="dxa"/>
            <w:shd w:val="clear" w:color="auto" w:fill="FFFFFF"/>
            <w:vAlign w:val="center"/>
          </w:tcPr>
          <w:p w14:paraId="52D8BFF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604888E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1.814</w:t>
            </w:r>
          </w:p>
        </w:tc>
        <w:tc>
          <w:tcPr>
            <w:tcW w:w="1638" w:type="dxa"/>
            <w:shd w:val="clear" w:color="auto" w:fill="FFFFFF"/>
            <w:vAlign w:val="center"/>
          </w:tcPr>
          <w:p w14:paraId="59B98FB0"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29ED6DC5" w14:textId="77777777" w:rsidTr="009606E0">
        <w:trPr>
          <w:cantSplit/>
          <w:jc w:val="center"/>
        </w:trPr>
        <w:tc>
          <w:tcPr>
            <w:tcW w:w="819" w:type="dxa"/>
            <w:shd w:val="clear" w:color="auto" w:fill="E0E0E0"/>
            <w:vAlign w:val="center"/>
          </w:tcPr>
          <w:p w14:paraId="6EBFAD78"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PR2</w:t>
            </w:r>
          </w:p>
        </w:tc>
        <w:tc>
          <w:tcPr>
            <w:tcW w:w="1313" w:type="dxa"/>
            <w:shd w:val="clear" w:color="auto" w:fill="FFFFFF"/>
            <w:vAlign w:val="center"/>
          </w:tcPr>
          <w:p w14:paraId="4A6EC67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-1.023</w:t>
            </w:r>
          </w:p>
        </w:tc>
        <w:tc>
          <w:tcPr>
            <w:tcW w:w="1638" w:type="dxa"/>
            <w:shd w:val="clear" w:color="auto" w:fill="FFFFFF"/>
            <w:vAlign w:val="center"/>
          </w:tcPr>
          <w:p w14:paraId="16C1607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139F3BEF"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.689</w:t>
            </w:r>
          </w:p>
        </w:tc>
        <w:tc>
          <w:tcPr>
            <w:tcW w:w="1638" w:type="dxa"/>
            <w:shd w:val="clear" w:color="auto" w:fill="FFFFFF"/>
            <w:vAlign w:val="center"/>
          </w:tcPr>
          <w:p w14:paraId="5ECAECD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05E6CE57" w14:textId="77777777" w:rsidTr="009606E0">
        <w:trPr>
          <w:cantSplit/>
          <w:jc w:val="center"/>
        </w:trPr>
        <w:tc>
          <w:tcPr>
            <w:tcW w:w="819" w:type="dxa"/>
            <w:shd w:val="clear" w:color="auto" w:fill="E0E0E0"/>
            <w:vAlign w:val="center"/>
          </w:tcPr>
          <w:p w14:paraId="1498DABD"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PR3</w:t>
            </w:r>
          </w:p>
        </w:tc>
        <w:tc>
          <w:tcPr>
            <w:tcW w:w="1313" w:type="dxa"/>
            <w:shd w:val="clear" w:color="auto" w:fill="FFFFFF"/>
            <w:vAlign w:val="center"/>
          </w:tcPr>
          <w:p w14:paraId="470C32A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-1.302</w:t>
            </w:r>
          </w:p>
        </w:tc>
        <w:tc>
          <w:tcPr>
            <w:tcW w:w="1638" w:type="dxa"/>
            <w:shd w:val="clear" w:color="auto" w:fill="FFFFFF"/>
            <w:vAlign w:val="center"/>
          </w:tcPr>
          <w:p w14:paraId="3A0091D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42E74556"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2.210</w:t>
            </w:r>
          </w:p>
        </w:tc>
        <w:tc>
          <w:tcPr>
            <w:tcW w:w="1638" w:type="dxa"/>
            <w:shd w:val="clear" w:color="auto" w:fill="FFFFFF"/>
            <w:vAlign w:val="center"/>
          </w:tcPr>
          <w:p w14:paraId="3D5BCD7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0484252E" w14:textId="77777777" w:rsidTr="009606E0">
        <w:trPr>
          <w:cantSplit/>
          <w:jc w:val="center"/>
        </w:trPr>
        <w:tc>
          <w:tcPr>
            <w:tcW w:w="819" w:type="dxa"/>
            <w:shd w:val="clear" w:color="auto" w:fill="E0E0E0"/>
            <w:vAlign w:val="center"/>
          </w:tcPr>
          <w:p w14:paraId="02868D3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OPI1</w:t>
            </w:r>
          </w:p>
        </w:tc>
        <w:tc>
          <w:tcPr>
            <w:tcW w:w="1313" w:type="dxa"/>
            <w:shd w:val="clear" w:color="auto" w:fill="FFFFFF"/>
            <w:vAlign w:val="center"/>
          </w:tcPr>
          <w:p w14:paraId="7EE5286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-1.408</w:t>
            </w:r>
          </w:p>
        </w:tc>
        <w:tc>
          <w:tcPr>
            <w:tcW w:w="1638" w:type="dxa"/>
            <w:shd w:val="clear" w:color="auto" w:fill="FFFFFF"/>
            <w:vAlign w:val="center"/>
          </w:tcPr>
          <w:p w14:paraId="384B45E5"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3AC52A33"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1.907</w:t>
            </w:r>
          </w:p>
        </w:tc>
        <w:tc>
          <w:tcPr>
            <w:tcW w:w="1638" w:type="dxa"/>
            <w:shd w:val="clear" w:color="auto" w:fill="FFFFFF"/>
            <w:vAlign w:val="center"/>
          </w:tcPr>
          <w:p w14:paraId="38F0AF5C"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7F26A192" w14:textId="77777777" w:rsidTr="009606E0">
        <w:trPr>
          <w:cantSplit/>
          <w:jc w:val="center"/>
        </w:trPr>
        <w:tc>
          <w:tcPr>
            <w:tcW w:w="819" w:type="dxa"/>
            <w:shd w:val="clear" w:color="auto" w:fill="E0E0E0"/>
            <w:vAlign w:val="center"/>
          </w:tcPr>
          <w:p w14:paraId="5C93177F"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OPI2</w:t>
            </w:r>
          </w:p>
        </w:tc>
        <w:tc>
          <w:tcPr>
            <w:tcW w:w="1313" w:type="dxa"/>
            <w:shd w:val="clear" w:color="auto" w:fill="FFFFFF"/>
            <w:vAlign w:val="center"/>
          </w:tcPr>
          <w:p w14:paraId="11F94F69"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-1.366</w:t>
            </w:r>
          </w:p>
        </w:tc>
        <w:tc>
          <w:tcPr>
            <w:tcW w:w="1638" w:type="dxa"/>
            <w:shd w:val="clear" w:color="auto" w:fill="FFFFFF"/>
            <w:vAlign w:val="center"/>
          </w:tcPr>
          <w:p w14:paraId="246834A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4CB9C044"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2.013</w:t>
            </w:r>
          </w:p>
        </w:tc>
        <w:tc>
          <w:tcPr>
            <w:tcW w:w="1638" w:type="dxa"/>
            <w:shd w:val="clear" w:color="auto" w:fill="FFFFFF"/>
            <w:vAlign w:val="center"/>
          </w:tcPr>
          <w:p w14:paraId="0D11CE5E"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668622E2" w14:textId="77777777" w:rsidTr="009606E0">
        <w:trPr>
          <w:cantSplit/>
          <w:jc w:val="center"/>
        </w:trPr>
        <w:tc>
          <w:tcPr>
            <w:tcW w:w="819" w:type="dxa"/>
            <w:shd w:val="clear" w:color="auto" w:fill="E0E0E0"/>
            <w:vAlign w:val="center"/>
          </w:tcPr>
          <w:p w14:paraId="08114B70"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OPI3</w:t>
            </w:r>
          </w:p>
        </w:tc>
        <w:tc>
          <w:tcPr>
            <w:tcW w:w="1313" w:type="dxa"/>
            <w:shd w:val="clear" w:color="auto" w:fill="FFFFFF"/>
            <w:vAlign w:val="center"/>
          </w:tcPr>
          <w:p w14:paraId="1A87C2A9"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-1.468</w:t>
            </w:r>
          </w:p>
        </w:tc>
        <w:tc>
          <w:tcPr>
            <w:tcW w:w="1638" w:type="dxa"/>
            <w:shd w:val="clear" w:color="auto" w:fill="FFFFFF"/>
            <w:vAlign w:val="center"/>
          </w:tcPr>
          <w:p w14:paraId="65437EFF"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696BDFEA"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2.221</w:t>
            </w:r>
          </w:p>
        </w:tc>
        <w:tc>
          <w:tcPr>
            <w:tcW w:w="1638" w:type="dxa"/>
            <w:shd w:val="clear" w:color="auto" w:fill="FFFFFF"/>
            <w:vAlign w:val="center"/>
          </w:tcPr>
          <w:p w14:paraId="6A7A07B2"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r w:rsidR="00F51C98" w:rsidRPr="002568F4" w14:paraId="0BF6B1AE" w14:textId="77777777" w:rsidTr="009606E0">
        <w:trPr>
          <w:cantSplit/>
          <w:jc w:val="center"/>
        </w:trPr>
        <w:tc>
          <w:tcPr>
            <w:tcW w:w="819" w:type="dxa"/>
            <w:shd w:val="clear" w:color="auto" w:fill="E0E0E0"/>
            <w:vAlign w:val="center"/>
          </w:tcPr>
          <w:p w14:paraId="42F53588"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OPI4</w:t>
            </w:r>
          </w:p>
        </w:tc>
        <w:tc>
          <w:tcPr>
            <w:tcW w:w="1313" w:type="dxa"/>
            <w:shd w:val="clear" w:color="auto" w:fill="FFFFFF"/>
            <w:vAlign w:val="center"/>
          </w:tcPr>
          <w:p w14:paraId="54137ECB"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-1.440</w:t>
            </w:r>
          </w:p>
        </w:tc>
        <w:tc>
          <w:tcPr>
            <w:tcW w:w="1638" w:type="dxa"/>
            <w:shd w:val="clear" w:color="auto" w:fill="FFFFFF"/>
            <w:vAlign w:val="center"/>
          </w:tcPr>
          <w:p w14:paraId="0AF40A2A"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.164</w:t>
            </w:r>
          </w:p>
        </w:tc>
        <w:tc>
          <w:tcPr>
            <w:tcW w:w="1143" w:type="dxa"/>
            <w:shd w:val="clear" w:color="auto" w:fill="FFFFFF"/>
            <w:vAlign w:val="center"/>
          </w:tcPr>
          <w:p w14:paraId="4F36AD9F"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2.045</w:t>
            </w:r>
          </w:p>
        </w:tc>
        <w:tc>
          <w:tcPr>
            <w:tcW w:w="1638" w:type="dxa"/>
            <w:shd w:val="clear" w:color="auto" w:fill="FFFFFF"/>
            <w:vAlign w:val="center"/>
          </w:tcPr>
          <w:p w14:paraId="7FAF87B9" w14:textId="77777777" w:rsidR="00F51C98" w:rsidRPr="002568F4" w:rsidRDefault="00F51C98" w:rsidP="009606E0">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.327</w:t>
            </w:r>
          </w:p>
        </w:tc>
      </w:tr>
    </w:tbl>
    <w:p w14:paraId="120B223A" w14:textId="77777777" w:rsidR="00F51C98" w:rsidRPr="002568F4" w:rsidRDefault="00F51C98" w:rsidP="009606E0">
      <w:pPr>
        <w:spacing w:before="0" w:after="160"/>
        <w:jc w:val="center"/>
        <w:rPr>
          <w:rFonts w:eastAsia="Calibri" w:cs="Times New Roman"/>
          <w:bCs/>
          <w:szCs w:val="24"/>
          <w:lang w:val="en-US" w:bidi="en-GB"/>
        </w:rPr>
      </w:pPr>
    </w:p>
    <w:p w14:paraId="4685AE42" w14:textId="77777777" w:rsidR="00B64AE7" w:rsidRDefault="00B64AE7" w:rsidP="00B64AE7">
      <w:pPr>
        <w:jc w:val="both"/>
        <w:rPr>
          <w:rFonts w:eastAsia="SimSun" w:cs="Times New Roman"/>
        </w:rPr>
      </w:pPr>
      <w:r>
        <w:rPr>
          <w:rFonts w:eastAsia="SimSun" w:cs="Times New Roman"/>
        </w:rPr>
        <w:t>Source: Data Survey 2022</w:t>
      </w:r>
    </w:p>
    <w:p w14:paraId="34232A51" w14:textId="77777777" w:rsidR="00B64AE7" w:rsidRDefault="00B64AE7" w:rsidP="00B07AAA">
      <w:pPr>
        <w:jc w:val="both"/>
        <w:rPr>
          <w:rFonts w:cs="Times New Roman"/>
          <w:szCs w:val="24"/>
        </w:rPr>
      </w:pPr>
    </w:p>
    <w:p w14:paraId="0836F077" w14:textId="0C8804DC" w:rsidR="00A501B7" w:rsidRDefault="00B07AAA" w:rsidP="00B07AAA">
      <w:pPr>
        <w:jc w:val="both"/>
        <w:rPr>
          <w:rFonts w:cs="Times New Roman"/>
          <w:szCs w:val="24"/>
        </w:rPr>
      </w:pPr>
      <w:r>
        <w:rPr>
          <w:rFonts w:cs="Times New Roman"/>
          <w:szCs w:val="24"/>
        </w:rPr>
        <w:t xml:space="preserve">The results in table </w:t>
      </w:r>
      <w:r w:rsidR="00EF5EF6">
        <w:rPr>
          <w:rFonts w:cs="Times New Roman"/>
          <w:szCs w:val="24"/>
        </w:rPr>
        <w:t>20</w:t>
      </w:r>
      <w:r>
        <w:rPr>
          <w:rFonts w:cs="Times New Roman"/>
          <w:szCs w:val="24"/>
        </w:rPr>
        <w:t xml:space="preserve"> shows that all the skewness statistics are between the acceptable ranges of skewness and kurtosis. </w:t>
      </w:r>
      <w:r w:rsidR="003A7608">
        <w:rPr>
          <w:rFonts w:cs="Times New Roman"/>
          <w:szCs w:val="24"/>
        </w:rPr>
        <w:t>Therefore,</w:t>
      </w:r>
      <w:r>
        <w:rPr>
          <w:rFonts w:cs="Times New Roman"/>
          <w:szCs w:val="24"/>
        </w:rPr>
        <w:t xml:space="preserve"> it shows that the data distribution is normal.</w:t>
      </w:r>
    </w:p>
    <w:p w14:paraId="592F21F2" w14:textId="77777777" w:rsidR="00EF5EF6" w:rsidRPr="00EF5EF6" w:rsidRDefault="00EF5EF6" w:rsidP="00B07AAA">
      <w:pPr>
        <w:jc w:val="both"/>
        <w:rPr>
          <w:rFonts w:cs="Times New Roman"/>
          <w:szCs w:val="24"/>
        </w:rPr>
      </w:pPr>
    </w:p>
    <w:p w14:paraId="0D40C645" w14:textId="0902F65F" w:rsidR="00A501B7" w:rsidRDefault="00A501B7" w:rsidP="00B07AAA">
      <w:pPr>
        <w:jc w:val="both"/>
        <w:rPr>
          <w:bCs/>
          <w:szCs w:val="24"/>
          <w:highlight w:val="yellow"/>
        </w:rPr>
      </w:pPr>
    </w:p>
    <w:p w14:paraId="51B261EB" w14:textId="77777777" w:rsidR="00A501B7" w:rsidRDefault="00A501B7" w:rsidP="00B07AAA">
      <w:pPr>
        <w:jc w:val="both"/>
        <w:rPr>
          <w:bCs/>
          <w:szCs w:val="24"/>
          <w:highlight w:val="yellow"/>
        </w:rPr>
      </w:pPr>
    </w:p>
    <w:p w14:paraId="477C55CE" w14:textId="57FB59A2" w:rsidR="00B07AAA" w:rsidRDefault="00471F61" w:rsidP="00471F61">
      <w:pPr>
        <w:pStyle w:val="Caption"/>
        <w:rPr>
          <w:rFonts w:eastAsia="SimSun" w:cs="Times New Roman"/>
          <w:b/>
          <w:bCs/>
        </w:rPr>
      </w:pPr>
      <w:bookmarkStart w:id="230" w:name="_Toc122018385"/>
      <w:r>
        <w:t xml:space="preserve">Figure </w:t>
      </w:r>
      <w:r>
        <w:fldChar w:fldCharType="begin"/>
      </w:r>
      <w:r>
        <w:instrText xml:space="preserve"> SEQ Figure \* ARABIC </w:instrText>
      </w:r>
      <w:r>
        <w:fldChar w:fldCharType="separate"/>
      </w:r>
      <w:r>
        <w:rPr>
          <w:noProof/>
        </w:rPr>
        <w:t>17</w:t>
      </w:r>
      <w:r>
        <w:fldChar w:fldCharType="end"/>
      </w:r>
      <w:r>
        <w:t xml:space="preserve"> : </w:t>
      </w:r>
      <w:r w:rsidRPr="00E311CE">
        <w:t>p-p plot of regression standardized residual</w:t>
      </w:r>
      <w:bookmarkEnd w:id="230"/>
    </w:p>
    <w:p w14:paraId="07F48C7E" w14:textId="62D6A42D" w:rsidR="00B07AAA" w:rsidRDefault="00B64AE7" w:rsidP="00B07AAA">
      <w:pPr>
        <w:jc w:val="both"/>
        <w:rPr>
          <w:bCs/>
          <w:szCs w:val="24"/>
          <w:highlight w:val="yellow"/>
        </w:rPr>
      </w:pPr>
      <w:r>
        <w:rPr>
          <w:noProof/>
        </w:rPr>
        <w:drawing>
          <wp:anchor distT="0" distB="0" distL="0" distR="0" simplePos="0" relativeHeight="251716608" behindDoc="0" locked="0" layoutInCell="1" allowOverlap="1" wp14:anchorId="587418D0" wp14:editId="4C05E970">
            <wp:simplePos x="0" y="0"/>
            <wp:positionH relativeFrom="column">
              <wp:posOffset>3269340</wp:posOffset>
            </wp:positionH>
            <wp:positionV relativeFrom="paragraph">
              <wp:posOffset>91440</wp:posOffset>
            </wp:positionV>
            <wp:extent cx="2927985" cy="1979295"/>
            <wp:effectExtent l="9525" t="9525" r="15240" b="1143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r="12919"/>
                    <a:stretch>
                      <a:fillRect/>
                    </a:stretch>
                  </pic:blipFill>
                  <pic:spPr>
                    <a:xfrm>
                      <a:off x="0" y="0"/>
                      <a:ext cx="2927985" cy="1979295"/>
                    </a:xfrm>
                    <a:prstGeom prst="rect">
                      <a:avLst/>
                    </a:prstGeom>
                    <a:noFill/>
                    <a:ln>
                      <a:solidFill>
                        <a:schemeClr val="tx1"/>
                      </a:solidFill>
                    </a:ln>
                  </pic:spPr>
                </pic:pic>
              </a:graphicData>
            </a:graphic>
          </wp:anchor>
        </w:drawing>
      </w:r>
      <w:r w:rsidR="00B07AAA">
        <w:rPr>
          <w:noProof/>
        </w:rPr>
        <w:drawing>
          <wp:anchor distT="0" distB="0" distL="0" distR="0" simplePos="0" relativeHeight="251717632" behindDoc="1" locked="0" layoutInCell="1" allowOverlap="1" wp14:anchorId="3EF47645" wp14:editId="6DECA1A8">
            <wp:simplePos x="0" y="0"/>
            <wp:positionH relativeFrom="column">
              <wp:posOffset>94615</wp:posOffset>
            </wp:positionH>
            <wp:positionV relativeFrom="paragraph">
              <wp:posOffset>109855</wp:posOffset>
            </wp:positionV>
            <wp:extent cx="2936875" cy="1970405"/>
            <wp:effectExtent l="9525" t="9525" r="25400" b="203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r="12281"/>
                    <a:stretch>
                      <a:fillRect/>
                    </a:stretch>
                  </pic:blipFill>
                  <pic:spPr>
                    <a:xfrm>
                      <a:off x="0" y="0"/>
                      <a:ext cx="2936875" cy="1970405"/>
                    </a:xfrm>
                    <a:prstGeom prst="rect">
                      <a:avLst/>
                    </a:prstGeom>
                    <a:noFill/>
                    <a:ln>
                      <a:solidFill>
                        <a:schemeClr val="tx1"/>
                      </a:solidFill>
                    </a:ln>
                  </pic:spPr>
                </pic:pic>
              </a:graphicData>
            </a:graphic>
          </wp:anchor>
        </w:drawing>
      </w:r>
    </w:p>
    <w:p w14:paraId="4BBE6A48" w14:textId="6AB14BAE" w:rsidR="00B07AAA" w:rsidRDefault="00B07AAA" w:rsidP="00B07AAA">
      <w:pPr>
        <w:jc w:val="both"/>
        <w:rPr>
          <w:bCs/>
          <w:szCs w:val="24"/>
          <w:highlight w:val="yellow"/>
        </w:rPr>
      </w:pPr>
    </w:p>
    <w:p w14:paraId="630021F3" w14:textId="0AC5D4F9" w:rsidR="00B07AAA" w:rsidRDefault="00B07AAA" w:rsidP="00B07AAA">
      <w:pPr>
        <w:jc w:val="both"/>
        <w:rPr>
          <w:bCs/>
          <w:szCs w:val="24"/>
          <w:highlight w:val="yellow"/>
        </w:rPr>
      </w:pPr>
    </w:p>
    <w:p w14:paraId="1723404C" w14:textId="7B94418B" w:rsidR="00B07AAA" w:rsidRDefault="00B07AAA" w:rsidP="00B07AAA">
      <w:pPr>
        <w:jc w:val="both"/>
        <w:rPr>
          <w:bCs/>
          <w:szCs w:val="24"/>
          <w:highlight w:val="yellow"/>
        </w:rPr>
      </w:pPr>
    </w:p>
    <w:p w14:paraId="3E664EFE" w14:textId="2EFC7472" w:rsidR="00B07AAA" w:rsidRDefault="00B07AAA" w:rsidP="00B07AAA">
      <w:pPr>
        <w:jc w:val="both"/>
        <w:rPr>
          <w:bCs/>
          <w:szCs w:val="24"/>
          <w:highlight w:val="yellow"/>
        </w:rPr>
      </w:pPr>
    </w:p>
    <w:p w14:paraId="75F146A1" w14:textId="62880D67" w:rsidR="00B07AAA" w:rsidRDefault="00B64AE7" w:rsidP="00B07AAA">
      <w:pPr>
        <w:jc w:val="both"/>
        <w:rPr>
          <w:bCs/>
          <w:szCs w:val="24"/>
          <w:highlight w:val="yellow"/>
        </w:rPr>
      </w:pPr>
      <w:r>
        <w:rPr>
          <w:noProof/>
        </w:rPr>
        <w:drawing>
          <wp:anchor distT="0" distB="0" distL="0" distR="0" simplePos="0" relativeHeight="251719680" behindDoc="1" locked="0" layoutInCell="1" allowOverlap="1" wp14:anchorId="143B2425" wp14:editId="37C7FA12">
            <wp:simplePos x="0" y="0"/>
            <wp:positionH relativeFrom="column">
              <wp:posOffset>3355340</wp:posOffset>
            </wp:positionH>
            <wp:positionV relativeFrom="paragraph">
              <wp:posOffset>406400</wp:posOffset>
            </wp:positionV>
            <wp:extent cx="2838450" cy="1914525"/>
            <wp:effectExtent l="9525" t="9525" r="9525" b="190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r="12759"/>
                    <a:stretch>
                      <a:fillRect/>
                    </a:stretch>
                  </pic:blipFill>
                  <pic:spPr>
                    <a:xfrm>
                      <a:off x="0" y="0"/>
                      <a:ext cx="2838450" cy="1914525"/>
                    </a:xfrm>
                    <a:prstGeom prst="rect">
                      <a:avLst/>
                    </a:prstGeom>
                    <a:noFill/>
                    <a:ln>
                      <a:solidFill>
                        <a:schemeClr val="tx1"/>
                      </a:solidFill>
                    </a:ln>
                  </pic:spPr>
                </pic:pic>
              </a:graphicData>
            </a:graphic>
          </wp:anchor>
        </w:drawing>
      </w:r>
      <w:r>
        <w:rPr>
          <w:noProof/>
        </w:rPr>
        <w:drawing>
          <wp:anchor distT="0" distB="0" distL="0" distR="0" simplePos="0" relativeHeight="251718656" behindDoc="1" locked="0" layoutInCell="1" allowOverlap="1" wp14:anchorId="0E4CCFF1" wp14:editId="15DF8DAF">
            <wp:simplePos x="0" y="0"/>
            <wp:positionH relativeFrom="column">
              <wp:posOffset>95801</wp:posOffset>
            </wp:positionH>
            <wp:positionV relativeFrom="paragraph">
              <wp:posOffset>405566</wp:posOffset>
            </wp:positionV>
            <wp:extent cx="2890520" cy="1925320"/>
            <wp:effectExtent l="9525" t="9525" r="14605" b="273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r="11643"/>
                    <a:stretch>
                      <a:fillRect/>
                    </a:stretch>
                  </pic:blipFill>
                  <pic:spPr>
                    <a:xfrm>
                      <a:off x="0" y="0"/>
                      <a:ext cx="2890520" cy="1925320"/>
                    </a:xfrm>
                    <a:prstGeom prst="rect">
                      <a:avLst/>
                    </a:prstGeom>
                    <a:noFill/>
                    <a:ln>
                      <a:solidFill>
                        <a:schemeClr val="tx1"/>
                      </a:solidFill>
                    </a:ln>
                  </pic:spPr>
                </pic:pic>
              </a:graphicData>
            </a:graphic>
          </wp:anchor>
        </w:drawing>
      </w:r>
    </w:p>
    <w:p w14:paraId="442F7EF5" w14:textId="0E02685A" w:rsidR="00B07AAA" w:rsidRDefault="00B07AAA" w:rsidP="00B07AAA">
      <w:pPr>
        <w:jc w:val="both"/>
        <w:rPr>
          <w:bCs/>
          <w:szCs w:val="24"/>
          <w:highlight w:val="yellow"/>
        </w:rPr>
      </w:pPr>
    </w:p>
    <w:p w14:paraId="6D264934" w14:textId="6BCDFE59" w:rsidR="00B07AAA" w:rsidRDefault="00B07AAA" w:rsidP="00B07AAA">
      <w:pPr>
        <w:jc w:val="both"/>
        <w:rPr>
          <w:bCs/>
          <w:szCs w:val="24"/>
          <w:highlight w:val="yellow"/>
        </w:rPr>
      </w:pPr>
    </w:p>
    <w:p w14:paraId="70D345AD" w14:textId="77777777" w:rsidR="00B07AAA" w:rsidRDefault="00B07AAA" w:rsidP="00B07AAA">
      <w:pPr>
        <w:jc w:val="both"/>
        <w:rPr>
          <w:bCs/>
          <w:szCs w:val="24"/>
          <w:highlight w:val="yellow"/>
        </w:rPr>
      </w:pPr>
    </w:p>
    <w:p w14:paraId="7424EC5D" w14:textId="77777777" w:rsidR="00B07AAA" w:rsidRDefault="00B07AAA" w:rsidP="00B07AAA">
      <w:pPr>
        <w:jc w:val="both"/>
        <w:rPr>
          <w:bCs/>
          <w:szCs w:val="24"/>
          <w:highlight w:val="yellow"/>
        </w:rPr>
      </w:pPr>
    </w:p>
    <w:p w14:paraId="478CA8FD" w14:textId="77777777" w:rsidR="00B07AAA" w:rsidRDefault="00B07AAA" w:rsidP="00B07AAA">
      <w:pPr>
        <w:jc w:val="both"/>
        <w:rPr>
          <w:bCs/>
          <w:szCs w:val="24"/>
          <w:highlight w:val="yellow"/>
        </w:rPr>
      </w:pPr>
    </w:p>
    <w:p w14:paraId="7A3BDFD4" w14:textId="51DDF10C" w:rsidR="00B07AAA" w:rsidRDefault="00B64AE7" w:rsidP="00B07AAA">
      <w:pPr>
        <w:jc w:val="both"/>
        <w:rPr>
          <w:rFonts w:eastAsia="SimSun" w:cs="Times New Roman"/>
        </w:rPr>
      </w:pPr>
      <w:r>
        <w:rPr>
          <w:rFonts w:eastAsia="SimSun" w:cs="Times New Roman"/>
        </w:rPr>
        <w:t>Source: Data Survey 2022</w:t>
      </w:r>
    </w:p>
    <w:p w14:paraId="4A754AF3" w14:textId="10C93435" w:rsidR="00B64AE7" w:rsidRDefault="00B64AE7" w:rsidP="00B07AAA">
      <w:pPr>
        <w:jc w:val="both"/>
        <w:rPr>
          <w:rFonts w:eastAsia="SimSun" w:cs="Times New Roman"/>
        </w:rPr>
      </w:pPr>
    </w:p>
    <w:p w14:paraId="11E48643" w14:textId="06FF63E1" w:rsidR="00B64AE7" w:rsidRDefault="00B64AE7" w:rsidP="00B07AAA">
      <w:pPr>
        <w:jc w:val="both"/>
        <w:rPr>
          <w:rFonts w:eastAsia="SimSun" w:cs="Times New Roman"/>
        </w:rPr>
      </w:pPr>
    </w:p>
    <w:p w14:paraId="0EA7504F" w14:textId="43C0A890" w:rsidR="00B64AE7" w:rsidRDefault="00B64AE7" w:rsidP="00B07AAA">
      <w:pPr>
        <w:jc w:val="both"/>
        <w:rPr>
          <w:rFonts w:eastAsia="SimSun" w:cs="Times New Roman"/>
        </w:rPr>
      </w:pPr>
    </w:p>
    <w:p w14:paraId="510F6930" w14:textId="57433E36" w:rsidR="00B64AE7" w:rsidRDefault="00B64AE7" w:rsidP="00B07AAA">
      <w:pPr>
        <w:jc w:val="both"/>
        <w:rPr>
          <w:rFonts w:eastAsia="SimSun" w:cs="Times New Roman"/>
        </w:rPr>
      </w:pPr>
    </w:p>
    <w:p w14:paraId="49B68D69" w14:textId="77777777" w:rsidR="00B64AE7" w:rsidRPr="00B64AE7" w:rsidRDefault="00B64AE7" w:rsidP="00B07AAA">
      <w:pPr>
        <w:jc w:val="both"/>
        <w:rPr>
          <w:rFonts w:eastAsia="SimSun" w:cs="Times New Roman"/>
        </w:rPr>
      </w:pPr>
    </w:p>
    <w:p w14:paraId="6606B3C3" w14:textId="499B0470" w:rsidR="00B07AAA" w:rsidRDefault="00B07AAA" w:rsidP="00B07AAA">
      <w:pPr>
        <w:pStyle w:val="Heading2"/>
        <w:rPr>
          <w:rFonts w:eastAsia="SimSun" w:cs="Times New Roman"/>
          <w:sz w:val="28"/>
          <w:szCs w:val="28"/>
        </w:rPr>
      </w:pPr>
      <w:r>
        <w:rPr>
          <w:rFonts w:cs="Times New Roman"/>
          <w:sz w:val="28"/>
          <w:szCs w:val="28"/>
        </w:rPr>
        <w:t xml:space="preserve"> </w:t>
      </w:r>
      <w:bookmarkStart w:id="231" w:name="_Toc122021255"/>
      <w:r>
        <w:rPr>
          <w:rFonts w:cs="Times New Roman"/>
          <w:sz w:val="28"/>
          <w:szCs w:val="28"/>
        </w:rPr>
        <w:t>Correlation Coefficient Analysis</w:t>
      </w:r>
      <w:bookmarkEnd w:id="231"/>
    </w:p>
    <w:p w14:paraId="53AFEC6F" w14:textId="3EF7EFC8" w:rsidR="00B07AAA" w:rsidRPr="00EF5EF6" w:rsidRDefault="00B07AAA" w:rsidP="00EF5EF6">
      <w:pPr>
        <w:spacing w:before="120" w:after="120"/>
        <w:jc w:val="both"/>
        <w:rPr>
          <w:bCs/>
          <w:szCs w:val="24"/>
          <w:highlight w:val="yellow"/>
        </w:rPr>
      </w:pPr>
      <w:r>
        <w:rPr>
          <w:szCs w:val="24"/>
        </w:rPr>
        <w:t xml:space="preserve">The aim of this technique is to analyze the objectives of this study, evaluate the </w:t>
      </w:r>
      <w:r>
        <w:rPr>
          <w:rFonts w:cs="Times New Roman"/>
        </w:rPr>
        <w:t>impact of social media user generated content (UGC) on online purchase intention; with special reference to retail fashion industry, in Sri Lanka.</w:t>
      </w:r>
    </w:p>
    <w:p w14:paraId="1F0E311F" w14:textId="5B549477" w:rsidR="00B07AAA" w:rsidRPr="002568F4" w:rsidRDefault="006B1AC1" w:rsidP="006B1AC1">
      <w:pPr>
        <w:pStyle w:val="Caption"/>
        <w:rPr>
          <w:rFonts w:eastAsia="SimSun" w:cs="Times New Roman"/>
          <w:szCs w:val="24"/>
        </w:rPr>
      </w:pPr>
      <w:bookmarkStart w:id="232" w:name="_Toc122020850"/>
      <w:bookmarkStart w:id="233" w:name="_Toc122020928"/>
      <w:r>
        <w:t xml:space="preserve">Table </w:t>
      </w:r>
      <w:r>
        <w:fldChar w:fldCharType="begin"/>
      </w:r>
      <w:r>
        <w:instrText xml:space="preserve"> SEQ Table \* ARABIC </w:instrText>
      </w:r>
      <w:r>
        <w:fldChar w:fldCharType="separate"/>
      </w:r>
      <w:r w:rsidR="001268B0">
        <w:rPr>
          <w:noProof/>
        </w:rPr>
        <w:t>21</w:t>
      </w:r>
      <w:r>
        <w:fldChar w:fldCharType="end"/>
      </w:r>
      <w:r>
        <w:t xml:space="preserve">: </w:t>
      </w:r>
      <w:r w:rsidRPr="000054B7">
        <w:t>Correlation table</w:t>
      </w:r>
      <w:bookmarkEnd w:id="232"/>
      <w:bookmarkEnd w:id="233"/>
    </w:p>
    <w:tbl>
      <w:tblPr>
        <w:tblW w:w="76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9"/>
        <w:gridCol w:w="2218"/>
        <w:gridCol w:w="1143"/>
        <w:gridCol w:w="1143"/>
        <w:gridCol w:w="1143"/>
        <w:gridCol w:w="1143"/>
      </w:tblGrid>
      <w:tr w:rsidR="002568F4" w:rsidRPr="002568F4" w14:paraId="2A4F4985" w14:textId="77777777" w:rsidTr="009606E0">
        <w:trPr>
          <w:cantSplit/>
          <w:jc w:val="center"/>
        </w:trPr>
        <w:tc>
          <w:tcPr>
            <w:tcW w:w="303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3E003FA"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405934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4EF84E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3C951E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D56E9A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w:t>
            </w:r>
          </w:p>
        </w:tc>
      </w:tr>
      <w:tr w:rsidR="002568F4" w:rsidRPr="002568F4" w14:paraId="28C34DE9" w14:textId="77777777" w:rsidTr="009606E0">
        <w:trPr>
          <w:cantSplit/>
          <w:jc w:val="center"/>
        </w:trPr>
        <w:tc>
          <w:tcPr>
            <w:tcW w:w="81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3EC44B9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w:t>
            </w: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0B946BE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Pearson Correlation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57FCF99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EFF692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.657</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770B99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.598</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A8D460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.656</w:t>
            </w:r>
            <w:r w:rsidRPr="002568F4">
              <w:rPr>
                <w:rFonts w:eastAsia="Calibri" w:cs="Times New Roman"/>
                <w:szCs w:val="24"/>
                <w:vertAlign w:val="superscript"/>
                <w:lang w:val="en-US" w:bidi="ta-IN"/>
              </w:rPr>
              <w:t>**</w:t>
            </w:r>
          </w:p>
        </w:tc>
      </w:tr>
      <w:tr w:rsidR="002568F4" w:rsidRPr="002568F4" w14:paraId="0F9621D1"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790AA4D"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33E230D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 (2-tailed)</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777FB3A"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0ED9B1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5664867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98788C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tr w:rsidR="002568F4" w:rsidRPr="002568F4" w14:paraId="0784D0F5"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0D9C1044"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3728C32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1D4008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D24B52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445590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3762C0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r>
      <w:tr w:rsidR="002568F4" w:rsidRPr="002568F4" w14:paraId="209A7859" w14:textId="77777777" w:rsidTr="009606E0">
        <w:trPr>
          <w:cantSplit/>
          <w:jc w:val="center"/>
        </w:trPr>
        <w:tc>
          <w:tcPr>
            <w:tcW w:w="81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0D50FF8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w:t>
            </w: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7766A9B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Pearson Correlation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888BD2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.657</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0CC359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530A7D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.694</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6A3AFC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.712</w:t>
            </w:r>
            <w:r w:rsidRPr="002568F4">
              <w:rPr>
                <w:rFonts w:eastAsia="Calibri" w:cs="Times New Roman"/>
                <w:szCs w:val="24"/>
                <w:vertAlign w:val="superscript"/>
                <w:lang w:val="en-US" w:bidi="ta-IN"/>
              </w:rPr>
              <w:t>**</w:t>
            </w:r>
          </w:p>
        </w:tc>
      </w:tr>
      <w:tr w:rsidR="002568F4" w:rsidRPr="002568F4" w14:paraId="4F25C8A2"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6107C420"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01FBD8A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 (2-tailed)</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5B2DD5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9E19984"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ECB17B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058F11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tr w:rsidR="002568F4" w:rsidRPr="002568F4" w14:paraId="3115F849"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778EE16A"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3F6A954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6EE4CC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F03D1F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09AFE1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513BBB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r>
      <w:tr w:rsidR="002568F4" w:rsidRPr="002568F4" w14:paraId="2475750D" w14:textId="77777777" w:rsidTr="009606E0">
        <w:trPr>
          <w:cantSplit/>
          <w:jc w:val="center"/>
        </w:trPr>
        <w:tc>
          <w:tcPr>
            <w:tcW w:w="81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32E2CBF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w:t>
            </w: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41B73BC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Pearson Correlation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D7C85C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.598</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D25DAC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.694</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5046947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EBAEF27"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.736</w:t>
            </w:r>
            <w:r w:rsidRPr="002568F4">
              <w:rPr>
                <w:rFonts w:eastAsia="Calibri" w:cs="Times New Roman"/>
                <w:szCs w:val="24"/>
                <w:vertAlign w:val="superscript"/>
                <w:lang w:val="en-US" w:bidi="ta-IN"/>
              </w:rPr>
              <w:t>**</w:t>
            </w:r>
          </w:p>
        </w:tc>
      </w:tr>
      <w:tr w:rsidR="002568F4" w:rsidRPr="002568F4" w14:paraId="7A97B3D1"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49182AF2"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3F345AB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 (2-tailed)</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5689A97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A3681B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81BE4C9"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124C49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tr w:rsidR="002568F4" w:rsidRPr="002568F4" w14:paraId="6D84FF85"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8DA51A3"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5A7AB13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FED13A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5188A0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973C82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9D2F81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r>
      <w:tr w:rsidR="002568F4" w:rsidRPr="002568F4" w14:paraId="660D5C01" w14:textId="77777777" w:rsidTr="009606E0">
        <w:trPr>
          <w:cantSplit/>
          <w:jc w:val="center"/>
        </w:trPr>
        <w:tc>
          <w:tcPr>
            <w:tcW w:w="81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224B77B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OPI</w:t>
            </w: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443D998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Pearson Correlation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A3894C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.656</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7B09F5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.712</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DDD888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.736</w:t>
            </w:r>
            <w:r w:rsidRPr="002568F4">
              <w:rPr>
                <w:rFonts w:eastAsia="Calibri" w:cs="Times New Roman"/>
                <w:szCs w:val="24"/>
                <w:vertAlign w:val="superscript"/>
                <w:lang w:val="en-US" w:bidi="ta-IN"/>
              </w:rPr>
              <w:t>**</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6CC48B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r>
      <w:tr w:rsidR="002568F4" w:rsidRPr="002568F4" w14:paraId="476F9516"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98F8AED"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02D1638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 (2-tailed)</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5E47CE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9976BC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10D957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12AF115" w14:textId="77777777" w:rsidR="002568F4" w:rsidRPr="002568F4" w:rsidRDefault="002568F4" w:rsidP="002568F4">
            <w:pPr>
              <w:spacing w:before="0" w:after="160" w:line="259" w:lineRule="auto"/>
              <w:jc w:val="center"/>
              <w:rPr>
                <w:rFonts w:eastAsia="Calibri" w:cs="Times New Roman"/>
                <w:szCs w:val="24"/>
                <w:lang w:val="en-US" w:bidi="ta-IN"/>
              </w:rPr>
            </w:pPr>
          </w:p>
        </w:tc>
      </w:tr>
      <w:tr w:rsidR="002568F4" w:rsidRPr="002568F4" w14:paraId="51C6B99C" w14:textId="77777777" w:rsidTr="009606E0">
        <w:trPr>
          <w:cantSplit/>
          <w:jc w:val="center"/>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1EB73A65"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217" w:type="dxa"/>
            <w:tcBorders>
              <w:top w:val="single" w:sz="4" w:space="0" w:color="auto"/>
              <w:left w:val="single" w:sz="4" w:space="0" w:color="auto"/>
              <w:bottom w:val="single" w:sz="4" w:space="0" w:color="auto"/>
              <w:right w:val="single" w:sz="4" w:space="0" w:color="auto"/>
            </w:tcBorders>
            <w:shd w:val="clear" w:color="auto" w:fill="E0E0E0"/>
            <w:vAlign w:val="center"/>
          </w:tcPr>
          <w:p w14:paraId="7648008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N</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348C14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592B042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624C0E3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AC9FB9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220</w:t>
            </w:r>
          </w:p>
        </w:tc>
      </w:tr>
      <w:tr w:rsidR="002568F4" w:rsidRPr="002568F4" w14:paraId="4A4848D9" w14:textId="77777777" w:rsidTr="009606E0">
        <w:trPr>
          <w:cantSplit/>
          <w:jc w:val="center"/>
        </w:trPr>
        <w:tc>
          <w:tcPr>
            <w:tcW w:w="7607"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FCB6E0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 Correlation is significant at the 0.01 level (2-tailed).</w:t>
            </w:r>
          </w:p>
        </w:tc>
      </w:tr>
    </w:tbl>
    <w:p w14:paraId="4ABBCEA1" w14:textId="05346658" w:rsidR="005539CD" w:rsidRPr="00EF5EF6" w:rsidRDefault="00B64AE7" w:rsidP="00B07AAA">
      <w:pPr>
        <w:jc w:val="both"/>
        <w:rPr>
          <w:rFonts w:eastAsia="SimSun" w:cs="Times New Roman"/>
        </w:rPr>
      </w:pPr>
      <w:r w:rsidRPr="002568F4">
        <w:rPr>
          <w:rFonts w:eastAsia="SimSun" w:cs="Times New Roman"/>
          <w:szCs w:val="24"/>
        </w:rPr>
        <w:t>Source</w:t>
      </w:r>
      <w:r>
        <w:rPr>
          <w:rFonts w:eastAsia="SimSun" w:cs="Times New Roman"/>
        </w:rPr>
        <w:t>: Data Survey 2022</w:t>
      </w:r>
    </w:p>
    <w:p w14:paraId="4C41CCD1" w14:textId="60E7FD94" w:rsidR="00B07AAA" w:rsidRDefault="00B07AAA" w:rsidP="00B07AAA">
      <w:pPr>
        <w:jc w:val="both"/>
        <w:rPr>
          <w:rFonts w:cs="Times New Roman"/>
          <w:szCs w:val="24"/>
        </w:rPr>
      </w:pPr>
      <w:r>
        <w:rPr>
          <w:rFonts w:eastAsia="SimSun" w:cs="Times New Roman"/>
          <w:szCs w:val="24"/>
        </w:rPr>
        <w:t xml:space="preserve">A correlation analysis was used to gauge how strongly the independent and dependent variables were related. Table </w:t>
      </w:r>
      <w:r w:rsidR="00EF5EF6">
        <w:rPr>
          <w:rFonts w:eastAsia="SimSun" w:cs="Times New Roman"/>
          <w:szCs w:val="24"/>
        </w:rPr>
        <w:t>21,</w:t>
      </w:r>
      <w:r>
        <w:rPr>
          <w:rFonts w:eastAsia="SimSun" w:cs="Times New Roman"/>
          <w:szCs w:val="24"/>
        </w:rPr>
        <w:t xml:space="preserve"> displays the correlations between the variables. According to Table </w:t>
      </w:r>
      <w:r w:rsidR="00EF5EF6">
        <w:rPr>
          <w:rFonts w:eastAsia="SimSun" w:cs="Times New Roman"/>
          <w:szCs w:val="24"/>
        </w:rPr>
        <w:t>21</w:t>
      </w:r>
      <w:r>
        <w:rPr>
          <w:rFonts w:eastAsia="SimSun" w:cs="Times New Roman"/>
          <w:szCs w:val="24"/>
        </w:rPr>
        <w:t xml:space="preserve">'s findings, there are statistically significant relationships between </w:t>
      </w:r>
      <w:r>
        <w:rPr>
          <w:rFonts w:cs="Times New Roman"/>
          <w:szCs w:val="24"/>
        </w:rPr>
        <w:t>Perceived Credibility, Perceived Usefulness, and Perceived Risk</w:t>
      </w:r>
      <w:r>
        <w:rPr>
          <w:rFonts w:eastAsia="SimSun" w:cs="Times New Roman"/>
          <w:szCs w:val="24"/>
        </w:rPr>
        <w:t xml:space="preserve"> as well as the </w:t>
      </w:r>
      <w:r>
        <w:rPr>
          <w:rFonts w:cs="Times New Roman"/>
        </w:rPr>
        <w:t>online purchase intention</w:t>
      </w:r>
      <w:r>
        <w:rPr>
          <w:rFonts w:eastAsia="SimSun" w:cs="Times New Roman"/>
          <w:szCs w:val="24"/>
        </w:rPr>
        <w:t xml:space="preserve"> The fact that none of the correlation coefficients of the relevant inter-construct correlations were above 0.85 indicates that the model is free of multicollinearity issues. Additionally, Table </w:t>
      </w:r>
      <w:r w:rsidR="00EF5EF6">
        <w:rPr>
          <w:rFonts w:eastAsia="SimSun" w:cs="Times New Roman"/>
          <w:szCs w:val="24"/>
        </w:rPr>
        <w:t>21</w:t>
      </w:r>
      <w:r>
        <w:rPr>
          <w:rFonts w:eastAsia="SimSun" w:cs="Times New Roman"/>
          <w:szCs w:val="24"/>
        </w:rPr>
        <w:t xml:space="preserve"> shows that the squared root AVE value for each variable was greater than the corresponding inter-construct correlations, supporting the validity of each variable's discriminant function in the study.</w:t>
      </w:r>
    </w:p>
    <w:p w14:paraId="3318D6A1" w14:textId="17A0681A" w:rsidR="00B07AAA" w:rsidRDefault="00B07AAA" w:rsidP="005539CD">
      <w:pPr>
        <w:spacing w:before="120" w:after="120"/>
        <w:jc w:val="both"/>
        <w:rPr>
          <w:rFonts w:cs="Times New Roman"/>
        </w:rPr>
      </w:pPr>
      <w:r>
        <w:rPr>
          <w:rFonts w:cs="Times New Roman"/>
          <w:szCs w:val="24"/>
        </w:rPr>
        <w:t xml:space="preserve">The aim of this technique is to analyze the objectives of this study, evaluate the </w:t>
      </w:r>
      <w:r>
        <w:rPr>
          <w:rFonts w:cs="Times New Roman"/>
        </w:rPr>
        <w:t>impact of social media user generated content (UGC) on online purchase intention; with special reference to retail fashion industry, in Sri Lanka</w:t>
      </w:r>
      <w:r w:rsidR="005539CD">
        <w:rPr>
          <w:rFonts w:cs="Times New Roman"/>
        </w:rPr>
        <w:t>.</w:t>
      </w:r>
    </w:p>
    <w:p w14:paraId="7FC676CC" w14:textId="7BC869A4" w:rsidR="005539CD" w:rsidRDefault="005539CD" w:rsidP="005539CD">
      <w:pPr>
        <w:spacing w:before="120" w:after="120"/>
        <w:jc w:val="both"/>
        <w:rPr>
          <w:rFonts w:cs="Times New Roman"/>
        </w:rPr>
      </w:pPr>
    </w:p>
    <w:p w14:paraId="5AEEBA46" w14:textId="29CC1E0C" w:rsidR="00B07AAA" w:rsidRPr="00EF5EF6" w:rsidRDefault="00B07AAA" w:rsidP="00EF5EF6">
      <w:pPr>
        <w:spacing w:before="120" w:after="120"/>
        <w:jc w:val="both"/>
        <w:rPr>
          <w:rFonts w:cs="Times New Roman"/>
        </w:rPr>
      </w:pPr>
    </w:p>
    <w:p w14:paraId="136CFCD4" w14:textId="6021FAB0" w:rsidR="00B07AAA" w:rsidRPr="00F675E7" w:rsidRDefault="00B07AAA" w:rsidP="00F675E7">
      <w:pPr>
        <w:pStyle w:val="Heading2"/>
        <w:rPr>
          <w:rFonts w:eastAsia="SimSun" w:cs="Times New Roman"/>
          <w:bCs/>
          <w:szCs w:val="24"/>
        </w:rPr>
      </w:pPr>
      <w:r w:rsidRPr="00F675E7">
        <w:rPr>
          <w:rFonts w:eastAsia="SimSun" w:cs="Times New Roman"/>
          <w:bCs/>
          <w:sz w:val="28"/>
          <w:szCs w:val="28"/>
        </w:rPr>
        <w:t xml:space="preserve"> </w:t>
      </w:r>
      <w:bookmarkStart w:id="234" w:name="_Toc122021256"/>
      <w:r w:rsidRPr="00F675E7">
        <w:rPr>
          <w:rFonts w:eastAsia="SimSun" w:cs="Times New Roman"/>
          <w:bCs/>
          <w:sz w:val="28"/>
          <w:szCs w:val="28"/>
        </w:rPr>
        <w:t>Multi</w:t>
      </w:r>
      <w:r w:rsidR="000C70AF">
        <w:rPr>
          <w:rFonts w:eastAsia="SimSun" w:cs="Times New Roman"/>
          <w:bCs/>
          <w:sz w:val="28"/>
          <w:szCs w:val="28"/>
        </w:rPr>
        <w:t xml:space="preserve"> </w:t>
      </w:r>
      <w:r w:rsidRPr="00F675E7">
        <w:rPr>
          <w:rFonts w:eastAsia="SimSun" w:cs="Times New Roman"/>
          <w:bCs/>
          <w:sz w:val="28"/>
          <w:szCs w:val="28"/>
        </w:rPr>
        <w:t>Co</w:t>
      </w:r>
      <w:r w:rsidR="000C70AF">
        <w:rPr>
          <w:rFonts w:eastAsia="SimSun" w:cs="Times New Roman"/>
          <w:bCs/>
          <w:sz w:val="28"/>
          <w:szCs w:val="28"/>
        </w:rPr>
        <w:t>-</w:t>
      </w:r>
      <w:r w:rsidRPr="00F675E7">
        <w:rPr>
          <w:rFonts w:eastAsia="SimSun" w:cs="Times New Roman"/>
          <w:bCs/>
          <w:sz w:val="28"/>
          <w:szCs w:val="28"/>
        </w:rPr>
        <w:t>linearity Test</w:t>
      </w:r>
      <w:bookmarkEnd w:id="234"/>
      <w:r w:rsidRPr="00F675E7">
        <w:rPr>
          <w:rFonts w:eastAsia="SimSun" w:cs="Times New Roman"/>
          <w:bCs/>
          <w:szCs w:val="24"/>
        </w:rPr>
        <w:t xml:space="preserve"> </w:t>
      </w:r>
    </w:p>
    <w:p w14:paraId="4FD49A83" w14:textId="6E7632BD" w:rsidR="00B07AAA" w:rsidRDefault="00B07AAA" w:rsidP="00B07AAA">
      <w:pPr>
        <w:jc w:val="both"/>
        <w:rPr>
          <w:rFonts w:eastAsia="SimSun" w:cs="Times New Roman"/>
          <w:szCs w:val="24"/>
        </w:rPr>
      </w:pPr>
      <w:r>
        <w:rPr>
          <w:rFonts w:eastAsia="SimSun" w:cs="Times New Roman"/>
          <w:szCs w:val="24"/>
        </w:rPr>
        <w:t xml:space="preserve">VIF value can be used to test the multi-collinearity of the independent variables of the regression model. It is required to have this VIF value greater than 0.2. Table shows all the VIF values of the regression models in the present study are greater than 0.2. Therefore, the model is free from multi-collinearity problems and it is highly valid. </w:t>
      </w:r>
    </w:p>
    <w:p w14:paraId="2A3876DF" w14:textId="591EC6EF" w:rsidR="00B07AAA" w:rsidRPr="002568F4" w:rsidRDefault="006B1AC1" w:rsidP="006B1AC1">
      <w:pPr>
        <w:pStyle w:val="Caption"/>
        <w:rPr>
          <w:rFonts w:eastAsia="SimSun" w:cs="Times New Roman"/>
          <w:szCs w:val="24"/>
        </w:rPr>
      </w:pPr>
      <w:bookmarkStart w:id="235" w:name="_Toc122020851"/>
      <w:bookmarkStart w:id="236" w:name="_Toc122020929"/>
      <w:r>
        <w:t xml:space="preserve">Table </w:t>
      </w:r>
      <w:r>
        <w:fldChar w:fldCharType="begin"/>
      </w:r>
      <w:r>
        <w:instrText xml:space="preserve"> SEQ Table \* ARABIC </w:instrText>
      </w:r>
      <w:r>
        <w:fldChar w:fldCharType="separate"/>
      </w:r>
      <w:r w:rsidR="001268B0">
        <w:rPr>
          <w:noProof/>
        </w:rPr>
        <w:t>22</w:t>
      </w:r>
      <w:r>
        <w:fldChar w:fldCharType="end"/>
      </w:r>
      <w:r>
        <w:t xml:space="preserve">: </w:t>
      </w:r>
      <w:r w:rsidRPr="001E61DA">
        <w:t>VIF and Tolerance values of multiple linear regression mode</w:t>
      </w:r>
      <w:bookmarkEnd w:id="235"/>
      <w:bookmarkEnd w:id="236"/>
    </w:p>
    <w:tbl>
      <w:tblPr>
        <w:tblW w:w="7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558"/>
        <w:gridCol w:w="2401"/>
        <w:gridCol w:w="2175"/>
      </w:tblGrid>
      <w:tr w:rsidR="002568F4" w:rsidRPr="002568F4" w14:paraId="49E43714" w14:textId="77777777" w:rsidTr="009606E0">
        <w:trPr>
          <w:cantSplit/>
          <w:trHeight w:val="480"/>
          <w:jc w:val="center"/>
        </w:trPr>
        <w:tc>
          <w:tcPr>
            <w:tcW w:w="7689" w:type="dxa"/>
            <w:gridSpan w:val="4"/>
            <w:shd w:val="clear" w:color="auto" w:fill="FFFFFF"/>
            <w:vAlign w:val="center"/>
          </w:tcPr>
          <w:p w14:paraId="7A4BD2D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b/>
                <w:bCs/>
                <w:szCs w:val="24"/>
                <w:lang w:val="en-US" w:bidi="ta-IN"/>
              </w:rPr>
              <w:t>Coefficients</w:t>
            </w:r>
            <w:r w:rsidRPr="002568F4">
              <w:rPr>
                <w:rFonts w:eastAsia="Calibri" w:cs="Times New Roman"/>
                <w:b/>
                <w:bCs/>
                <w:szCs w:val="24"/>
                <w:vertAlign w:val="superscript"/>
                <w:lang w:val="en-US" w:bidi="ta-IN"/>
              </w:rPr>
              <w:t>a</w:t>
            </w:r>
          </w:p>
        </w:tc>
      </w:tr>
      <w:tr w:rsidR="002568F4" w:rsidRPr="002568F4" w14:paraId="678A5D74" w14:textId="77777777" w:rsidTr="009606E0">
        <w:trPr>
          <w:cantSplit/>
          <w:trHeight w:val="480"/>
          <w:jc w:val="center"/>
        </w:trPr>
        <w:tc>
          <w:tcPr>
            <w:tcW w:w="3113" w:type="dxa"/>
            <w:gridSpan w:val="2"/>
            <w:vMerge w:val="restart"/>
            <w:shd w:val="clear" w:color="auto" w:fill="FFFFFF"/>
            <w:vAlign w:val="center"/>
          </w:tcPr>
          <w:p w14:paraId="5321E44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Model</w:t>
            </w:r>
          </w:p>
        </w:tc>
        <w:tc>
          <w:tcPr>
            <w:tcW w:w="4576" w:type="dxa"/>
            <w:gridSpan w:val="2"/>
            <w:shd w:val="clear" w:color="auto" w:fill="FFFFFF"/>
            <w:vAlign w:val="center"/>
          </w:tcPr>
          <w:p w14:paraId="563FC58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Collinearity Statistics</w:t>
            </w:r>
          </w:p>
        </w:tc>
      </w:tr>
      <w:tr w:rsidR="002568F4" w:rsidRPr="002568F4" w14:paraId="55FFD03E" w14:textId="77777777" w:rsidTr="009606E0">
        <w:trPr>
          <w:cantSplit/>
          <w:trHeight w:val="480"/>
          <w:jc w:val="center"/>
        </w:trPr>
        <w:tc>
          <w:tcPr>
            <w:tcW w:w="3113" w:type="dxa"/>
            <w:gridSpan w:val="2"/>
            <w:vMerge/>
            <w:shd w:val="clear" w:color="auto" w:fill="FFFFFF"/>
            <w:vAlign w:val="center"/>
          </w:tcPr>
          <w:p w14:paraId="423023ED"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2401" w:type="dxa"/>
            <w:shd w:val="clear" w:color="auto" w:fill="FFFFFF"/>
            <w:vAlign w:val="center"/>
          </w:tcPr>
          <w:p w14:paraId="4BDF0D7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Tolerance</w:t>
            </w:r>
          </w:p>
        </w:tc>
        <w:tc>
          <w:tcPr>
            <w:tcW w:w="2175" w:type="dxa"/>
            <w:shd w:val="clear" w:color="auto" w:fill="FFFFFF"/>
            <w:vAlign w:val="center"/>
          </w:tcPr>
          <w:p w14:paraId="471399C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VIF</w:t>
            </w:r>
          </w:p>
        </w:tc>
      </w:tr>
      <w:tr w:rsidR="002568F4" w:rsidRPr="002568F4" w14:paraId="009368CA" w14:textId="77777777" w:rsidTr="009606E0">
        <w:trPr>
          <w:cantSplit/>
          <w:trHeight w:val="480"/>
          <w:jc w:val="center"/>
        </w:trPr>
        <w:tc>
          <w:tcPr>
            <w:tcW w:w="1555" w:type="dxa"/>
            <w:vMerge w:val="restart"/>
            <w:shd w:val="clear" w:color="auto" w:fill="E0E0E0"/>
            <w:vAlign w:val="center"/>
          </w:tcPr>
          <w:p w14:paraId="51E4D00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557" w:type="dxa"/>
            <w:shd w:val="clear" w:color="auto" w:fill="E0E0E0"/>
            <w:vAlign w:val="center"/>
          </w:tcPr>
          <w:p w14:paraId="520CD5B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w:t>
            </w:r>
          </w:p>
        </w:tc>
        <w:tc>
          <w:tcPr>
            <w:tcW w:w="2401" w:type="dxa"/>
            <w:shd w:val="clear" w:color="auto" w:fill="FFFFFF"/>
            <w:vAlign w:val="center"/>
          </w:tcPr>
          <w:p w14:paraId="5170748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.530</w:t>
            </w:r>
          </w:p>
        </w:tc>
        <w:tc>
          <w:tcPr>
            <w:tcW w:w="2175" w:type="dxa"/>
            <w:shd w:val="clear" w:color="auto" w:fill="FFFFFF"/>
            <w:vAlign w:val="center"/>
          </w:tcPr>
          <w:p w14:paraId="6234043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1.888</w:t>
            </w:r>
          </w:p>
        </w:tc>
      </w:tr>
      <w:tr w:rsidR="002568F4" w:rsidRPr="002568F4" w14:paraId="7FAC47A9" w14:textId="77777777" w:rsidTr="009606E0">
        <w:trPr>
          <w:cantSplit/>
          <w:trHeight w:val="480"/>
          <w:jc w:val="center"/>
        </w:trPr>
        <w:tc>
          <w:tcPr>
            <w:tcW w:w="1555" w:type="dxa"/>
            <w:vMerge/>
            <w:shd w:val="clear" w:color="auto" w:fill="E0E0E0"/>
            <w:vAlign w:val="center"/>
          </w:tcPr>
          <w:p w14:paraId="3227AB95"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557" w:type="dxa"/>
            <w:shd w:val="clear" w:color="auto" w:fill="E0E0E0"/>
            <w:vAlign w:val="center"/>
          </w:tcPr>
          <w:p w14:paraId="36EE2E5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w:t>
            </w:r>
          </w:p>
        </w:tc>
        <w:tc>
          <w:tcPr>
            <w:tcW w:w="2401" w:type="dxa"/>
            <w:shd w:val="clear" w:color="auto" w:fill="FFFFFF"/>
            <w:vAlign w:val="center"/>
          </w:tcPr>
          <w:p w14:paraId="6A73F82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.427</w:t>
            </w:r>
          </w:p>
        </w:tc>
        <w:tc>
          <w:tcPr>
            <w:tcW w:w="2175" w:type="dxa"/>
            <w:shd w:val="clear" w:color="auto" w:fill="FFFFFF"/>
            <w:vAlign w:val="center"/>
          </w:tcPr>
          <w:p w14:paraId="7E04227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2.344</w:t>
            </w:r>
          </w:p>
        </w:tc>
      </w:tr>
      <w:tr w:rsidR="002568F4" w:rsidRPr="002568F4" w14:paraId="72050080" w14:textId="77777777" w:rsidTr="009606E0">
        <w:trPr>
          <w:cantSplit/>
          <w:trHeight w:val="480"/>
          <w:jc w:val="center"/>
        </w:trPr>
        <w:tc>
          <w:tcPr>
            <w:tcW w:w="1555" w:type="dxa"/>
            <w:vMerge/>
            <w:shd w:val="clear" w:color="auto" w:fill="E0E0E0"/>
            <w:vAlign w:val="center"/>
          </w:tcPr>
          <w:p w14:paraId="0F462365"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557" w:type="dxa"/>
            <w:shd w:val="clear" w:color="auto" w:fill="E0E0E0"/>
            <w:vAlign w:val="center"/>
          </w:tcPr>
          <w:p w14:paraId="10C89D0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w:t>
            </w:r>
          </w:p>
        </w:tc>
        <w:tc>
          <w:tcPr>
            <w:tcW w:w="2401" w:type="dxa"/>
            <w:shd w:val="clear" w:color="auto" w:fill="FFFFFF"/>
            <w:vAlign w:val="center"/>
          </w:tcPr>
          <w:p w14:paraId="7B3DE0D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.483</w:t>
            </w:r>
          </w:p>
        </w:tc>
        <w:tc>
          <w:tcPr>
            <w:tcW w:w="2175" w:type="dxa"/>
            <w:shd w:val="clear" w:color="auto" w:fill="FFFFFF"/>
            <w:vAlign w:val="center"/>
          </w:tcPr>
          <w:p w14:paraId="0FE8D37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2.072</w:t>
            </w:r>
          </w:p>
        </w:tc>
      </w:tr>
      <w:tr w:rsidR="002568F4" w:rsidRPr="002568F4" w14:paraId="6FE20BDE" w14:textId="77777777" w:rsidTr="009606E0">
        <w:trPr>
          <w:cantSplit/>
          <w:trHeight w:val="491"/>
          <w:jc w:val="center"/>
        </w:trPr>
        <w:tc>
          <w:tcPr>
            <w:tcW w:w="7689" w:type="dxa"/>
            <w:gridSpan w:val="4"/>
            <w:shd w:val="clear" w:color="auto" w:fill="FFFFFF"/>
            <w:vAlign w:val="center"/>
          </w:tcPr>
          <w:p w14:paraId="44F115E7" w14:textId="77777777" w:rsidR="002568F4" w:rsidRPr="002568F4" w:rsidRDefault="002568F4" w:rsidP="002568F4">
            <w:pPr>
              <w:spacing w:before="0" w:after="160" w:line="259" w:lineRule="auto"/>
              <w:rPr>
                <w:rFonts w:eastAsia="Calibri" w:cs="Times New Roman"/>
                <w:szCs w:val="24"/>
                <w:lang w:val="en-US" w:bidi="ta-IN"/>
              </w:rPr>
            </w:pPr>
            <w:r w:rsidRPr="002568F4">
              <w:rPr>
                <w:rFonts w:eastAsia="Calibri" w:cs="Times New Roman"/>
                <w:szCs w:val="24"/>
                <w:lang w:val="en-US" w:bidi="ta-IN"/>
              </w:rPr>
              <w:t>a. Dependent Variable: OPI</w:t>
            </w:r>
          </w:p>
        </w:tc>
      </w:tr>
    </w:tbl>
    <w:p w14:paraId="6F28B743" w14:textId="7D32E336" w:rsidR="005539CD" w:rsidRDefault="00B64AE7" w:rsidP="00B07AAA">
      <w:pPr>
        <w:jc w:val="both"/>
        <w:rPr>
          <w:rFonts w:eastAsia="SimSun" w:cs="Times New Roman"/>
          <w:szCs w:val="24"/>
        </w:rPr>
      </w:pPr>
      <w:r w:rsidRPr="002568F4">
        <w:rPr>
          <w:rFonts w:eastAsia="SimSun" w:cs="Times New Roman"/>
          <w:szCs w:val="24"/>
        </w:rPr>
        <w:t>Source: Data Survey 2022</w:t>
      </w:r>
    </w:p>
    <w:p w14:paraId="1C54CA7D" w14:textId="77777777" w:rsidR="005539CD" w:rsidRDefault="005539CD" w:rsidP="00B07AAA">
      <w:pPr>
        <w:jc w:val="both"/>
        <w:rPr>
          <w:rFonts w:eastAsia="SimSun" w:cs="Times New Roman"/>
          <w:szCs w:val="24"/>
        </w:rPr>
      </w:pPr>
    </w:p>
    <w:p w14:paraId="469FCE40" w14:textId="77010CAE" w:rsidR="00B07AAA" w:rsidRPr="005539CD" w:rsidRDefault="00B07AAA" w:rsidP="00F675E7">
      <w:pPr>
        <w:pStyle w:val="Heading2"/>
        <w:rPr>
          <w:rFonts w:cs="Times New Roman"/>
          <w:sz w:val="32"/>
          <w:szCs w:val="32"/>
        </w:rPr>
      </w:pPr>
      <w:bookmarkStart w:id="237" w:name="_Toc122021257"/>
      <w:r w:rsidRPr="005539CD">
        <w:rPr>
          <w:sz w:val="28"/>
          <w:szCs w:val="28"/>
        </w:rPr>
        <w:t>Multiple Regression Analysis</w:t>
      </w:r>
      <w:bookmarkEnd w:id="237"/>
    </w:p>
    <w:p w14:paraId="6915DD4F" w14:textId="6FC7790D" w:rsidR="00B07AAA" w:rsidRPr="00B64AE7" w:rsidRDefault="00B07AAA" w:rsidP="00B07AAA">
      <w:pPr>
        <w:jc w:val="both"/>
        <w:rPr>
          <w:rFonts w:cs="Times New Roman"/>
          <w:szCs w:val="24"/>
        </w:rPr>
      </w:pPr>
      <w:r>
        <w:rPr>
          <w:rFonts w:cs="Times New Roman"/>
          <w:szCs w:val="24"/>
        </w:rPr>
        <w:t xml:space="preserve">Multiple linear regression (MLR) analysis was applied to investigate </w:t>
      </w:r>
      <w:bookmarkStart w:id="238" w:name="_Hlk114769306"/>
      <w:r>
        <w:rPr>
          <w:rFonts w:eastAsia="SimSun" w:cs="Times New Roman"/>
          <w:szCs w:val="24"/>
        </w:rPr>
        <w:t xml:space="preserve">the </w:t>
      </w:r>
      <w:bookmarkEnd w:id="238"/>
      <w:r>
        <w:rPr>
          <w:bCs/>
          <w:szCs w:val="24"/>
        </w:rPr>
        <w:t>impact of social media user generated content (UGC) on online purchase intention; with special reference to retail fashion industry, in Sri Lanka.</w:t>
      </w:r>
      <w:r>
        <w:rPr>
          <w:rFonts w:cs="Times New Roman"/>
          <w:szCs w:val="24"/>
        </w:rPr>
        <w:t xml:space="preserve"> coefficient of determination-r2 is the measure of proportion of the variance of dependent variable about its mean that is explained by the independent or predictor variables</w:t>
      </w:r>
      <w:sdt>
        <w:sdtPr>
          <w:rPr>
            <w:rFonts w:cs="Times New Roman"/>
            <w:szCs w:val="24"/>
          </w:rPr>
          <w:id w:val="712616265"/>
          <w:citation/>
        </w:sdtPr>
        <w:sdtEndPr/>
        <w:sdtContent>
          <w:r w:rsidR="00EF5EF6">
            <w:rPr>
              <w:rFonts w:cs="Times New Roman"/>
              <w:szCs w:val="24"/>
            </w:rPr>
            <w:fldChar w:fldCharType="begin"/>
          </w:r>
          <w:r w:rsidR="00EF5EF6">
            <w:rPr>
              <w:rFonts w:cs="Times New Roman"/>
              <w:szCs w:val="24"/>
              <w:lang w:val="en-US"/>
            </w:rPr>
            <w:instrText xml:space="preserve"> CITATION Smi10 \l 1033 </w:instrText>
          </w:r>
          <w:r w:rsidR="00EF5EF6">
            <w:rPr>
              <w:rFonts w:cs="Times New Roman"/>
              <w:szCs w:val="24"/>
            </w:rPr>
            <w:fldChar w:fldCharType="separate"/>
          </w:r>
          <w:r w:rsidR="002E284A">
            <w:rPr>
              <w:rFonts w:cs="Times New Roman"/>
              <w:noProof/>
              <w:szCs w:val="24"/>
              <w:lang w:val="en-US"/>
            </w:rPr>
            <w:t xml:space="preserve"> </w:t>
          </w:r>
          <w:r w:rsidR="002E284A" w:rsidRPr="002E284A">
            <w:rPr>
              <w:rFonts w:cs="Times New Roman"/>
              <w:noProof/>
              <w:szCs w:val="24"/>
              <w:lang w:val="en-US"/>
            </w:rPr>
            <w:t>( Smith &amp; Albaum, 2010)</w:t>
          </w:r>
          <w:r w:rsidR="00EF5EF6">
            <w:rPr>
              <w:rFonts w:cs="Times New Roman"/>
              <w:szCs w:val="24"/>
            </w:rPr>
            <w:fldChar w:fldCharType="end"/>
          </w:r>
        </w:sdtContent>
      </w:sdt>
      <w:r w:rsidR="00EF5EF6">
        <w:rPr>
          <w:rFonts w:cs="Times New Roman"/>
          <w:szCs w:val="24"/>
        </w:rPr>
        <w:t xml:space="preserve">. </w:t>
      </w:r>
      <w:r>
        <w:rPr>
          <w:rFonts w:cs="Times New Roman"/>
          <w:szCs w:val="24"/>
        </w:rPr>
        <w:t>Higher value of R2 represents greater explanatory power of the regression equation.</w:t>
      </w:r>
    </w:p>
    <w:p w14:paraId="06D80408" w14:textId="2DFF6346" w:rsidR="00B07AAA" w:rsidRDefault="001268B0" w:rsidP="001268B0">
      <w:pPr>
        <w:pStyle w:val="Caption"/>
        <w:rPr>
          <w:rFonts w:eastAsia="SimSun" w:cs="Times New Roman"/>
        </w:rPr>
      </w:pPr>
      <w:bookmarkStart w:id="239" w:name="_Toc122020852"/>
      <w:bookmarkStart w:id="240" w:name="_Toc122020930"/>
      <w:bookmarkStart w:id="241" w:name="_Hlk116112262"/>
      <w:r>
        <w:t xml:space="preserve">Table </w:t>
      </w:r>
      <w:r>
        <w:fldChar w:fldCharType="begin"/>
      </w:r>
      <w:r>
        <w:instrText xml:space="preserve"> SEQ Table \* ARABIC </w:instrText>
      </w:r>
      <w:r>
        <w:fldChar w:fldCharType="separate"/>
      </w:r>
      <w:r>
        <w:rPr>
          <w:noProof/>
        </w:rPr>
        <w:t>23</w:t>
      </w:r>
      <w:r>
        <w:fldChar w:fldCharType="end"/>
      </w:r>
      <w:r>
        <w:t xml:space="preserve"> : </w:t>
      </w:r>
      <w:r w:rsidRPr="0076335B">
        <w:t>Multiple linear regression</w:t>
      </w:r>
      <w:bookmarkEnd w:id="239"/>
      <w:bookmarkEnd w:id="240"/>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9"/>
        <w:gridCol w:w="1314"/>
        <w:gridCol w:w="1484"/>
        <w:gridCol w:w="1484"/>
        <w:gridCol w:w="1638"/>
        <w:gridCol w:w="1143"/>
        <w:gridCol w:w="1143"/>
      </w:tblGrid>
      <w:tr w:rsidR="002568F4" w:rsidRPr="002568F4" w14:paraId="1D824EF0" w14:textId="77777777" w:rsidTr="001800BF">
        <w:trPr>
          <w:cantSplit/>
        </w:trPr>
        <w:tc>
          <w:tcPr>
            <w:tcW w:w="9022"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5337C4B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b/>
                <w:bCs/>
                <w:szCs w:val="24"/>
                <w:lang w:val="en-US" w:bidi="ta-IN"/>
              </w:rPr>
              <w:t>Coefficients</w:t>
            </w:r>
            <w:r w:rsidRPr="002568F4">
              <w:rPr>
                <w:rFonts w:eastAsia="Calibri" w:cs="Times New Roman"/>
                <w:b/>
                <w:bCs/>
                <w:szCs w:val="24"/>
                <w:vertAlign w:val="superscript"/>
                <w:lang w:val="en-US" w:bidi="ta-IN"/>
              </w:rPr>
              <w:t>a</w:t>
            </w:r>
          </w:p>
        </w:tc>
      </w:tr>
      <w:tr w:rsidR="002568F4" w:rsidRPr="002568F4" w14:paraId="159F00D3" w14:textId="77777777" w:rsidTr="001800BF">
        <w:trPr>
          <w:cantSplit/>
        </w:trPr>
        <w:tc>
          <w:tcPr>
            <w:tcW w:w="2131"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2B1B185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Model</w:t>
            </w:r>
          </w:p>
        </w:tc>
        <w:tc>
          <w:tcPr>
            <w:tcW w:w="296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981A29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Unstandardized Coefficients</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0D4649C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Standardized Coefficients</w:t>
            </w:r>
          </w:p>
        </w:tc>
        <w:tc>
          <w:tcPr>
            <w:tcW w:w="1143"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C8A0EF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t</w:t>
            </w:r>
          </w:p>
        </w:tc>
        <w:tc>
          <w:tcPr>
            <w:tcW w:w="1143"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376E1817"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w:t>
            </w:r>
          </w:p>
        </w:tc>
      </w:tr>
      <w:tr w:rsidR="002568F4" w:rsidRPr="002568F4" w14:paraId="1ED1DE3F" w14:textId="77777777" w:rsidTr="001800BF">
        <w:trPr>
          <w:cantSplit/>
        </w:trPr>
        <w:tc>
          <w:tcPr>
            <w:tcW w:w="2131"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0FEF69A9"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6EB5250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B</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365B477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Std. Error</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66D0FDF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Beta</w:t>
            </w:r>
          </w:p>
        </w:tc>
        <w:tc>
          <w:tcPr>
            <w:tcW w:w="1143"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AACAC5F"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4D5DB411" w14:textId="77777777" w:rsidR="002568F4" w:rsidRPr="002568F4" w:rsidRDefault="002568F4" w:rsidP="002568F4">
            <w:pPr>
              <w:spacing w:before="0" w:after="160" w:line="259" w:lineRule="auto"/>
              <w:jc w:val="center"/>
              <w:rPr>
                <w:rFonts w:eastAsia="Calibri" w:cs="Times New Roman"/>
                <w:szCs w:val="24"/>
                <w:lang w:val="en-US" w:bidi="ta-IN"/>
              </w:rPr>
            </w:pPr>
          </w:p>
        </w:tc>
      </w:tr>
      <w:tr w:rsidR="002568F4" w:rsidRPr="002568F4" w14:paraId="42A3CDB2" w14:textId="77777777" w:rsidTr="001800BF">
        <w:trPr>
          <w:cantSplit/>
        </w:trPr>
        <w:tc>
          <w:tcPr>
            <w:tcW w:w="81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7447EA3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313" w:type="dxa"/>
            <w:tcBorders>
              <w:top w:val="single" w:sz="4" w:space="0" w:color="auto"/>
              <w:left w:val="single" w:sz="4" w:space="0" w:color="auto"/>
              <w:bottom w:val="single" w:sz="4" w:space="0" w:color="auto"/>
              <w:right w:val="single" w:sz="4" w:space="0" w:color="auto"/>
            </w:tcBorders>
            <w:shd w:val="clear" w:color="auto" w:fill="E0E0E0"/>
            <w:vAlign w:val="center"/>
          </w:tcPr>
          <w:p w14:paraId="05F0CC7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(Constant)</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01E1E48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.446</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5207DD7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.193</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12C7E558"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9B6138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2.315</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918ACA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.022</w:t>
            </w:r>
          </w:p>
        </w:tc>
      </w:tr>
      <w:tr w:rsidR="002568F4" w:rsidRPr="002568F4" w14:paraId="54116471" w14:textId="77777777" w:rsidTr="001800BF">
        <w:trPr>
          <w:cantSplit/>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2116EF78" w14:textId="77777777" w:rsidR="002568F4" w:rsidRPr="002568F4" w:rsidRDefault="002568F4" w:rsidP="002568F4">
            <w:pPr>
              <w:spacing w:before="0" w:after="160" w:line="259" w:lineRule="auto"/>
              <w:jc w:val="center"/>
              <w:rPr>
                <w:rFonts w:eastAsia="Calibri" w:cs="Times New Roman"/>
                <w:szCs w:val="24"/>
                <w:lang w:val="en-US" w:bidi="ta-IN"/>
              </w:rPr>
            </w:pPr>
            <w:bookmarkStart w:id="242" w:name="_Hlk121933390"/>
          </w:p>
        </w:tc>
        <w:tc>
          <w:tcPr>
            <w:tcW w:w="1313" w:type="dxa"/>
            <w:tcBorders>
              <w:top w:val="single" w:sz="4" w:space="0" w:color="auto"/>
              <w:left w:val="single" w:sz="4" w:space="0" w:color="auto"/>
              <w:bottom w:val="single" w:sz="4" w:space="0" w:color="auto"/>
              <w:right w:val="single" w:sz="4" w:space="0" w:color="auto"/>
            </w:tcBorders>
            <w:shd w:val="clear" w:color="auto" w:fill="E0E0E0"/>
            <w:vAlign w:val="center"/>
          </w:tcPr>
          <w:p w14:paraId="07EDA537"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PC</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42E7E18F"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.222</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54C4F5B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.054</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2313C50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.229</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487B4D7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4.138</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D572AC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tr w:rsidR="002568F4" w:rsidRPr="002568F4" w14:paraId="30B30478" w14:textId="77777777" w:rsidTr="001800BF">
        <w:trPr>
          <w:cantSplit/>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3A4733D2"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313" w:type="dxa"/>
            <w:tcBorders>
              <w:top w:val="single" w:sz="4" w:space="0" w:color="auto"/>
              <w:left w:val="single" w:sz="4" w:space="0" w:color="auto"/>
              <w:bottom w:val="single" w:sz="4" w:space="0" w:color="auto"/>
              <w:right w:val="single" w:sz="4" w:space="0" w:color="auto"/>
            </w:tcBorders>
            <w:shd w:val="clear" w:color="auto" w:fill="E0E0E0"/>
            <w:vAlign w:val="center"/>
          </w:tcPr>
          <w:p w14:paraId="589BC0E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PU</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6A45226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.276</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7946CA1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.061</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2BC40FC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.281</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1B9D1D8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4.540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7582A9A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tr w:rsidR="002568F4" w:rsidRPr="002568F4" w14:paraId="73A2D729" w14:textId="77777777" w:rsidTr="001800BF">
        <w:trPr>
          <w:cantSplit/>
        </w:trPr>
        <w:tc>
          <w:tcPr>
            <w:tcW w:w="818" w:type="dxa"/>
            <w:vMerge/>
            <w:tcBorders>
              <w:top w:val="single" w:sz="4" w:space="0" w:color="auto"/>
              <w:left w:val="single" w:sz="4" w:space="0" w:color="auto"/>
              <w:bottom w:val="single" w:sz="4" w:space="0" w:color="auto"/>
              <w:right w:val="single" w:sz="4" w:space="0" w:color="auto"/>
            </w:tcBorders>
            <w:shd w:val="clear" w:color="auto" w:fill="E0E0E0"/>
            <w:vAlign w:val="center"/>
          </w:tcPr>
          <w:p w14:paraId="5EBF4E3A"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313" w:type="dxa"/>
            <w:tcBorders>
              <w:top w:val="single" w:sz="4" w:space="0" w:color="auto"/>
              <w:left w:val="single" w:sz="4" w:space="0" w:color="auto"/>
              <w:bottom w:val="single" w:sz="4" w:space="0" w:color="auto"/>
              <w:right w:val="single" w:sz="4" w:space="0" w:color="auto"/>
            </w:tcBorders>
            <w:shd w:val="clear" w:color="auto" w:fill="E0E0E0"/>
            <w:vAlign w:val="center"/>
          </w:tcPr>
          <w:p w14:paraId="6C28F0B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PR</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79A7A107"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.423</w:t>
            </w:r>
          </w:p>
        </w:tc>
        <w:tc>
          <w:tcPr>
            <w:tcW w:w="1484" w:type="dxa"/>
            <w:tcBorders>
              <w:top w:val="single" w:sz="4" w:space="0" w:color="auto"/>
              <w:left w:val="single" w:sz="4" w:space="0" w:color="auto"/>
              <w:bottom w:val="single" w:sz="4" w:space="0" w:color="auto"/>
              <w:right w:val="single" w:sz="4" w:space="0" w:color="auto"/>
            </w:tcBorders>
            <w:shd w:val="clear" w:color="auto" w:fill="FFFFFF"/>
            <w:vAlign w:val="center"/>
          </w:tcPr>
          <w:p w14:paraId="2ED96FD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.061</w:t>
            </w:r>
          </w:p>
        </w:tc>
        <w:tc>
          <w:tcPr>
            <w:tcW w:w="1637" w:type="dxa"/>
            <w:tcBorders>
              <w:top w:val="single" w:sz="4" w:space="0" w:color="auto"/>
              <w:left w:val="single" w:sz="4" w:space="0" w:color="auto"/>
              <w:bottom w:val="single" w:sz="4" w:space="0" w:color="auto"/>
              <w:right w:val="single" w:sz="4" w:space="0" w:color="auto"/>
            </w:tcBorders>
            <w:shd w:val="clear" w:color="auto" w:fill="FFFFFF"/>
            <w:vAlign w:val="center"/>
          </w:tcPr>
          <w:p w14:paraId="66A3A2E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.404</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EAC788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6.960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2999281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p>
        </w:tc>
      </w:tr>
      <w:bookmarkEnd w:id="242"/>
      <w:tr w:rsidR="002568F4" w:rsidRPr="002568F4" w14:paraId="31923970" w14:textId="77777777" w:rsidTr="001800BF">
        <w:trPr>
          <w:cantSplit/>
        </w:trPr>
        <w:tc>
          <w:tcPr>
            <w:tcW w:w="9022"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4925289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a. Dependent Variable: OPI</w:t>
            </w:r>
          </w:p>
        </w:tc>
      </w:tr>
    </w:tbl>
    <w:p w14:paraId="67915297" w14:textId="7421370A" w:rsidR="00B07AAA" w:rsidRDefault="00B64AE7" w:rsidP="00B64AE7">
      <w:pPr>
        <w:jc w:val="both"/>
        <w:rPr>
          <w:rFonts w:eastAsia="SimSun" w:cs="Times New Roman"/>
        </w:rPr>
      </w:pPr>
      <w:r>
        <w:rPr>
          <w:rFonts w:eastAsia="SimSun" w:cs="Times New Roman"/>
        </w:rPr>
        <w:t>Source: Data Survey 2022</w:t>
      </w:r>
      <w:bookmarkEnd w:id="241"/>
    </w:p>
    <w:p w14:paraId="3949688E" w14:textId="77777777" w:rsidR="00F675E7" w:rsidRDefault="00F675E7" w:rsidP="00B64AE7">
      <w:pPr>
        <w:jc w:val="both"/>
        <w:rPr>
          <w:rFonts w:eastAsia="SimSun" w:cs="Times New Roman"/>
        </w:rPr>
      </w:pPr>
    </w:p>
    <w:p w14:paraId="47EC037E" w14:textId="7BE8CEB6" w:rsidR="00483FB6" w:rsidRDefault="00483FB6" w:rsidP="00483FB6">
      <w:pPr>
        <w:jc w:val="both"/>
        <w:rPr>
          <w:rFonts w:eastAsia="SimSun" w:cs="Times New Roman"/>
          <w:szCs w:val="24"/>
        </w:rPr>
      </w:pPr>
      <w:ins w:id="243" w:author="HP" w:date="2022-12-12T14:51:00Z">
        <w:r>
          <w:rPr>
            <w:rFonts w:eastAsia="SimSun" w:cs="Times New Roman"/>
            <w:szCs w:val="24"/>
          </w:rPr>
          <w:t xml:space="preserve">Unstandardized coefficients indicated how much the dependent variable varies with an independent variable, when all other independent variables are held constant. The beta coefficients indicated that </w:t>
        </w:r>
      </w:ins>
      <w:ins w:id="244" w:author="HP" w:date="2022-12-12T15:11:00Z">
        <w:r>
          <w:rPr>
            <w:rFonts w:cs="Times New Roman"/>
            <w:szCs w:val="24"/>
          </w:rPr>
          <w:t>further</w:t>
        </w:r>
      </w:ins>
      <w:ins w:id="245" w:author="HP" w:date="2022-12-12T14:51:00Z">
        <w:r>
          <w:rPr>
            <w:rFonts w:cs="Times New Roman"/>
            <w:szCs w:val="24"/>
          </w:rPr>
          <w:t xml:space="preserve"> the analysis also considered the impact of </w:t>
        </w:r>
      </w:ins>
      <w:r>
        <w:rPr>
          <w:rFonts w:cs="Times New Roman"/>
          <w:szCs w:val="24"/>
        </w:rPr>
        <w:t>social media user generated contents</w:t>
      </w:r>
      <w:ins w:id="246" w:author="HP" w:date="2022-12-12T14:51:00Z">
        <w:r>
          <w:rPr>
            <w:rFonts w:cs="Times New Roman"/>
            <w:szCs w:val="24"/>
          </w:rPr>
          <w:t xml:space="preserve"> on </w:t>
        </w:r>
      </w:ins>
      <w:r>
        <w:rPr>
          <w:rFonts w:cs="Times New Roman"/>
          <w:szCs w:val="24"/>
        </w:rPr>
        <w:t xml:space="preserve">online purchase intention. </w:t>
      </w:r>
      <w:ins w:id="247" w:author="HP" w:date="2022-12-12T14:51:00Z">
        <w:r>
          <w:rPr>
            <w:rFonts w:eastAsia="SimSun" w:cs="Times New Roman"/>
            <w:szCs w:val="24"/>
          </w:rPr>
          <w:t>The following regression equation was obtained,</w:t>
        </w:r>
      </w:ins>
    </w:p>
    <w:p w14:paraId="2D4F09E3" w14:textId="4C3B2759" w:rsidR="005539CD" w:rsidRDefault="005539CD" w:rsidP="00483FB6">
      <w:pPr>
        <w:jc w:val="both"/>
        <w:rPr>
          <w:rFonts w:eastAsia="SimSun" w:cs="Times New Roman"/>
          <w:szCs w:val="24"/>
        </w:rPr>
      </w:pPr>
    </w:p>
    <w:p w14:paraId="14617207" w14:textId="77777777" w:rsidR="005539CD" w:rsidRDefault="005539CD" w:rsidP="00483FB6">
      <w:pPr>
        <w:jc w:val="both"/>
        <w:rPr>
          <w:rFonts w:eastAsia="SimSun" w:cs="Times New Roman"/>
          <w:szCs w:val="24"/>
        </w:rPr>
      </w:pPr>
    </w:p>
    <w:p w14:paraId="444ECFD7" w14:textId="77777777" w:rsidR="00483FB6" w:rsidRDefault="00483FB6" w:rsidP="00483FB6">
      <w:pPr>
        <w:jc w:val="center"/>
        <w:rPr>
          <w:rFonts w:eastAsia="SimSun" w:cs="Times New Roman"/>
          <w:b/>
          <w:bCs/>
          <w:i/>
          <w:iCs/>
          <w:sz w:val="28"/>
          <w:szCs w:val="28"/>
        </w:rPr>
      </w:pPr>
      <w:bookmarkStart w:id="248" w:name="_Hlk114769426"/>
      <w:r>
        <w:rPr>
          <w:rFonts w:eastAsia="SimSun" w:cs="Times New Roman"/>
          <w:b/>
          <w:bCs/>
          <w:i/>
          <w:iCs/>
          <w:sz w:val="28"/>
          <w:szCs w:val="28"/>
        </w:rPr>
        <w:t>OPI = β</w:t>
      </w:r>
      <w:r>
        <w:rPr>
          <w:rFonts w:eastAsia="SimSun" w:cs="Times New Roman"/>
          <w:b/>
          <w:bCs/>
          <w:i/>
          <w:iCs/>
          <w:sz w:val="28"/>
          <w:szCs w:val="28"/>
          <w:vertAlign w:val="subscript"/>
        </w:rPr>
        <w:t>0</w:t>
      </w:r>
      <w:r>
        <w:rPr>
          <w:rFonts w:eastAsia="SimSun" w:cs="Times New Roman"/>
          <w:b/>
          <w:bCs/>
          <w:i/>
          <w:iCs/>
          <w:sz w:val="28"/>
          <w:szCs w:val="28"/>
        </w:rPr>
        <w:t xml:space="preserve"> + </w:t>
      </w:r>
      <w:bookmarkStart w:id="249" w:name="_Hlk115127209"/>
      <w:r>
        <w:rPr>
          <w:rFonts w:eastAsia="SimSun" w:cs="Times New Roman"/>
          <w:b/>
          <w:bCs/>
          <w:i/>
          <w:iCs/>
          <w:sz w:val="28"/>
          <w:szCs w:val="28"/>
        </w:rPr>
        <w:t>β</w:t>
      </w:r>
      <w:r>
        <w:rPr>
          <w:rFonts w:eastAsia="SimSun" w:cs="Times New Roman"/>
          <w:b/>
          <w:bCs/>
          <w:i/>
          <w:iCs/>
          <w:sz w:val="28"/>
          <w:szCs w:val="28"/>
          <w:vertAlign w:val="subscript"/>
        </w:rPr>
        <w:t xml:space="preserve">1 </w:t>
      </w:r>
      <w:r>
        <w:rPr>
          <w:rFonts w:eastAsia="SimSun" w:cs="Times New Roman"/>
          <w:b/>
          <w:bCs/>
          <w:i/>
          <w:iCs/>
          <w:sz w:val="28"/>
          <w:szCs w:val="28"/>
        </w:rPr>
        <w:t>PC + β</w:t>
      </w:r>
      <w:r>
        <w:rPr>
          <w:rFonts w:eastAsia="SimSun" w:cs="Times New Roman"/>
          <w:b/>
          <w:bCs/>
          <w:i/>
          <w:iCs/>
          <w:sz w:val="28"/>
          <w:szCs w:val="28"/>
          <w:vertAlign w:val="subscript"/>
        </w:rPr>
        <w:t xml:space="preserve">2 </w:t>
      </w:r>
      <w:r>
        <w:rPr>
          <w:rFonts w:eastAsia="SimSun" w:cs="Times New Roman"/>
          <w:b/>
          <w:bCs/>
          <w:i/>
          <w:iCs/>
          <w:sz w:val="28"/>
          <w:szCs w:val="28"/>
        </w:rPr>
        <w:t xml:space="preserve">PU + </w:t>
      </w:r>
      <w:bookmarkStart w:id="250" w:name="_Hlk115127130"/>
      <w:r>
        <w:rPr>
          <w:rFonts w:eastAsia="SimSun" w:cs="Times New Roman"/>
          <w:b/>
          <w:bCs/>
          <w:i/>
          <w:iCs/>
          <w:sz w:val="28"/>
          <w:szCs w:val="28"/>
        </w:rPr>
        <w:t>β</w:t>
      </w:r>
      <w:r>
        <w:rPr>
          <w:rFonts w:eastAsia="SimSun" w:cs="Times New Roman"/>
          <w:b/>
          <w:bCs/>
          <w:i/>
          <w:iCs/>
          <w:sz w:val="28"/>
          <w:szCs w:val="28"/>
          <w:vertAlign w:val="subscript"/>
        </w:rPr>
        <w:t xml:space="preserve">3 </w:t>
      </w:r>
      <w:r>
        <w:rPr>
          <w:rFonts w:eastAsia="SimSun" w:cs="Times New Roman"/>
          <w:b/>
          <w:bCs/>
          <w:i/>
          <w:iCs/>
          <w:sz w:val="28"/>
          <w:szCs w:val="28"/>
        </w:rPr>
        <w:t>PR</w:t>
      </w:r>
      <w:bookmarkEnd w:id="250"/>
      <w:r>
        <w:rPr>
          <w:rFonts w:eastAsia="SimSun" w:cs="Times New Roman"/>
          <w:b/>
          <w:bCs/>
          <w:i/>
          <w:iCs/>
          <w:sz w:val="28"/>
          <w:szCs w:val="28"/>
        </w:rPr>
        <w:t xml:space="preserve"> + ε</w:t>
      </w:r>
      <w:bookmarkEnd w:id="249"/>
    </w:p>
    <w:bookmarkEnd w:id="248"/>
    <w:p w14:paraId="1E88477F" w14:textId="77777777" w:rsidR="00483FB6" w:rsidRDefault="00483FB6" w:rsidP="00483FB6">
      <w:pPr>
        <w:rPr>
          <w:rFonts w:eastAsia="SimSun" w:cs="Times New Roman"/>
          <w:b/>
          <w:bCs/>
          <w:sz w:val="28"/>
          <w:szCs w:val="28"/>
        </w:rPr>
      </w:pPr>
      <w:r>
        <w:rPr>
          <w:noProof/>
          <w:sz w:val="28"/>
          <w:szCs w:val="28"/>
        </w:rPr>
        <mc:AlternateContent>
          <mc:Choice Requires="wps">
            <w:drawing>
              <wp:anchor distT="0" distB="0" distL="114300" distR="114300" simplePos="0" relativeHeight="251723776" behindDoc="1" locked="0" layoutInCell="1" allowOverlap="1" wp14:anchorId="55843778" wp14:editId="4C50E064">
                <wp:simplePos x="0" y="0"/>
                <wp:positionH relativeFrom="margin">
                  <wp:posOffset>9525</wp:posOffset>
                </wp:positionH>
                <wp:positionV relativeFrom="paragraph">
                  <wp:posOffset>189230</wp:posOffset>
                </wp:positionV>
                <wp:extent cx="5457825" cy="549910"/>
                <wp:effectExtent l="9525" t="9525" r="19050" b="12065"/>
                <wp:wrapNone/>
                <wp:docPr id="52" name="Rectangle 52"/>
                <wp:cNvGraphicFramePr/>
                <a:graphic xmlns:a="http://schemas.openxmlformats.org/drawingml/2006/main">
                  <a:graphicData uri="http://schemas.microsoft.com/office/word/2010/wordprocessingShape">
                    <wps:wsp>
                      <wps:cNvSpPr/>
                      <wps:spPr>
                        <a:xfrm>
                          <a:off x="0" y="0"/>
                          <a:ext cx="5457825" cy="54991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9FAF53" id="Rectangle 52" o:spid="_x0000_s1026" style="position:absolute;margin-left:.75pt;margin-top:14.9pt;width:429.75pt;height:43.3pt;z-index:-251592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" filled="f" strokecolor="windowText" strokeweight="1.5pt">
                <w10:wrap anchorx="margin"/>
              </v:rect>
            </w:pict>
          </mc:Fallback>
        </mc:AlternateContent>
      </w:r>
    </w:p>
    <w:p w14:paraId="6D2B8530" w14:textId="77777777" w:rsidR="00483FB6" w:rsidRDefault="00483FB6" w:rsidP="00483FB6">
      <w:pPr>
        <w:jc w:val="center"/>
        <w:rPr>
          <w:rFonts w:eastAsia="SimSun" w:cs="Times New Roman"/>
          <w:b/>
          <w:bCs/>
          <w:i/>
          <w:iCs/>
          <w:sz w:val="28"/>
          <w:szCs w:val="28"/>
        </w:rPr>
      </w:pPr>
      <w:r>
        <w:rPr>
          <w:rFonts w:eastAsia="SimSun" w:cs="Times New Roman"/>
          <w:b/>
          <w:bCs/>
          <w:i/>
          <w:iCs/>
          <w:sz w:val="28"/>
          <w:szCs w:val="28"/>
        </w:rPr>
        <w:t>IM = 0.446 + 0.229</w:t>
      </w:r>
      <w:r>
        <w:rPr>
          <w:rFonts w:eastAsia="SimSun" w:cs="Times New Roman"/>
          <w:b/>
          <w:bCs/>
          <w:i/>
          <w:iCs/>
          <w:sz w:val="28"/>
          <w:szCs w:val="28"/>
          <w:vertAlign w:val="subscript"/>
        </w:rPr>
        <w:t xml:space="preserve"> </w:t>
      </w:r>
      <w:r>
        <w:rPr>
          <w:rFonts w:eastAsia="SimSun" w:cs="Times New Roman"/>
          <w:b/>
          <w:bCs/>
          <w:i/>
          <w:iCs/>
          <w:sz w:val="28"/>
          <w:szCs w:val="28"/>
        </w:rPr>
        <w:t>W + 0.281</w:t>
      </w:r>
      <w:r>
        <w:rPr>
          <w:rFonts w:eastAsia="SimSun" w:cs="Times New Roman"/>
          <w:b/>
          <w:bCs/>
          <w:i/>
          <w:iCs/>
          <w:sz w:val="28"/>
          <w:szCs w:val="28"/>
          <w:vertAlign w:val="subscript"/>
        </w:rPr>
        <w:t xml:space="preserve"> </w:t>
      </w:r>
      <w:r>
        <w:rPr>
          <w:rFonts w:eastAsia="SimSun" w:cs="Times New Roman"/>
          <w:b/>
          <w:bCs/>
          <w:i/>
          <w:iCs/>
          <w:sz w:val="28"/>
          <w:szCs w:val="28"/>
        </w:rPr>
        <w:t>M + 0.404</w:t>
      </w:r>
      <w:r>
        <w:rPr>
          <w:rFonts w:eastAsia="SimSun" w:cs="Times New Roman"/>
          <w:b/>
          <w:bCs/>
          <w:i/>
          <w:iCs/>
          <w:sz w:val="28"/>
          <w:szCs w:val="28"/>
          <w:vertAlign w:val="subscript"/>
        </w:rPr>
        <w:t xml:space="preserve"> </w:t>
      </w:r>
      <w:r>
        <w:rPr>
          <w:rFonts w:eastAsia="SimSun" w:cs="Times New Roman"/>
          <w:b/>
          <w:bCs/>
          <w:i/>
          <w:iCs/>
          <w:sz w:val="28"/>
          <w:szCs w:val="28"/>
        </w:rPr>
        <w:t>F + ε</w:t>
      </w:r>
    </w:p>
    <w:p w14:paraId="39A1692A" w14:textId="77777777" w:rsidR="00483FB6" w:rsidRDefault="00483FB6" w:rsidP="00483FB6">
      <w:pPr>
        <w:rPr>
          <w:rFonts w:ascii="SimSun" w:eastAsia="SimSun" w:hAnsi="SimSun" w:cs="SimSun"/>
          <w:szCs w:val="24"/>
        </w:rPr>
      </w:pPr>
    </w:p>
    <w:p w14:paraId="004C4B4D" w14:textId="3293E0DA" w:rsidR="00483FB6" w:rsidRDefault="00483FB6" w:rsidP="00483FB6">
      <w:pPr>
        <w:rPr>
          <w:rFonts w:eastAsia="SimSun" w:cs="Times New Roman"/>
          <w:szCs w:val="24"/>
        </w:rPr>
      </w:pPr>
      <w:r>
        <w:rPr>
          <w:rFonts w:eastAsia="SimSun" w:cs="Times New Roman"/>
          <w:szCs w:val="24"/>
        </w:rPr>
        <w:t>Where,</w:t>
      </w:r>
    </w:p>
    <w:p w14:paraId="09F170B0" w14:textId="77777777" w:rsidR="00483FB6" w:rsidRDefault="00483FB6" w:rsidP="00483FB6">
      <w:pPr>
        <w:rPr>
          <w:rFonts w:eastAsia="SimSun" w:cs="Times New Roman"/>
          <w:sz w:val="15"/>
          <w:szCs w:val="15"/>
        </w:rPr>
      </w:pPr>
    </w:p>
    <w:p w14:paraId="0E7CCDC2" w14:textId="77777777" w:rsidR="00483FB6" w:rsidRDefault="00483FB6" w:rsidP="00483FB6">
      <w:pPr>
        <w:numPr>
          <w:ilvl w:val="0"/>
          <w:numId w:val="39"/>
        </w:numPr>
        <w:spacing w:before="0" w:after="160"/>
        <w:jc w:val="both"/>
        <w:rPr>
          <w:rFonts w:eastAsia="SimSun" w:cs="Times New Roman"/>
          <w:szCs w:val="24"/>
        </w:rPr>
      </w:pPr>
      <w:r>
        <w:rPr>
          <w:rFonts w:eastAsia="SimSun" w:cs="Times New Roman"/>
          <w:b/>
          <w:bCs/>
          <w:szCs w:val="24"/>
        </w:rPr>
        <w:t>OPI</w:t>
      </w:r>
      <w:r>
        <w:rPr>
          <w:rFonts w:eastAsia="SimSun" w:cs="Times New Roman"/>
          <w:b/>
          <w:bCs/>
          <w:szCs w:val="24"/>
        </w:rPr>
        <w:tab/>
      </w:r>
      <w:r>
        <w:rPr>
          <w:rFonts w:eastAsia="SimSun" w:cs="Times New Roman"/>
          <w:szCs w:val="24"/>
        </w:rPr>
        <w:t xml:space="preserve">= </w:t>
      </w:r>
      <w:r>
        <w:rPr>
          <w:rFonts w:eastAsia="SimSun" w:cs="Times New Roman"/>
          <w:szCs w:val="24"/>
        </w:rPr>
        <w:tab/>
      </w:r>
      <w:r>
        <w:rPr>
          <w:rFonts w:cs="Times New Roman"/>
          <w:bCs/>
          <w:szCs w:val="24"/>
        </w:rPr>
        <w:t>O</w:t>
      </w:r>
      <w:r w:rsidRPr="00B92A6C">
        <w:rPr>
          <w:rFonts w:cs="Times New Roman"/>
          <w:bCs/>
          <w:szCs w:val="24"/>
        </w:rPr>
        <w:t xml:space="preserve">nline </w:t>
      </w:r>
      <w:r>
        <w:rPr>
          <w:rFonts w:cs="Times New Roman"/>
          <w:bCs/>
          <w:szCs w:val="24"/>
        </w:rPr>
        <w:t>P</w:t>
      </w:r>
      <w:r w:rsidRPr="00B92A6C">
        <w:rPr>
          <w:rFonts w:cs="Times New Roman"/>
          <w:bCs/>
          <w:szCs w:val="24"/>
        </w:rPr>
        <w:t xml:space="preserve">urchase </w:t>
      </w:r>
      <w:r>
        <w:rPr>
          <w:rFonts w:cs="Times New Roman"/>
          <w:bCs/>
          <w:szCs w:val="24"/>
        </w:rPr>
        <w:t>I</w:t>
      </w:r>
      <w:r w:rsidRPr="00B92A6C">
        <w:rPr>
          <w:rFonts w:cs="Times New Roman"/>
          <w:bCs/>
          <w:szCs w:val="24"/>
        </w:rPr>
        <w:t>ntention</w:t>
      </w:r>
    </w:p>
    <w:p w14:paraId="64EE47B5" w14:textId="1F79E4BE" w:rsidR="00483FB6" w:rsidRDefault="00483FB6" w:rsidP="00483FB6">
      <w:pPr>
        <w:numPr>
          <w:ilvl w:val="0"/>
          <w:numId w:val="39"/>
        </w:numPr>
        <w:spacing w:before="0" w:after="160"/>
        <w:rPr>
          <w:rFonts w:eastAsia="SimSun" w:cs="Times New Roman"/>
          <w:szCs w:val="24"/>
        </w:rPr>
      </w:pPr>
      <w:r>
        <w:rPr>
          <w:rFonts w:eastAsia="SimSun" w:cs="Times New Roman"/>
          <w:b/>
          <w:bCs/>
          <w:szCs w:val="24"/>
        </w:rPr>
        <w:t>β0, β1</w:t>
      </w:r>
      <w:r>
        <w:rPr>
          <w:rFonts w:eastAsia="SimSun" w:cs="Times New Roman"/>
          <w:b/>
          <w:bCs/>
          <w:szCs w:val="24"/>
        </w:rPr>
        <w:tab/>
      </w:r>
      <w:r>
        <w:rPr>
          <w:rFonts w:eastAsia="SimSun" w:cs="Times New Roman"/>
          <w:szCs w:val="24"/>
        </w:rPr>
        <w:t xml:space="preserve">=  </w:t>
      </w:r>
      <w:r>
        <w:rPr>
          <w:rFonts w:eastAsia="SimSun" w:cs="Times New Roman"/>
          <w:szCs w:val="24"/>
        </w:rPr>
        <w:tab/>
        <w:t>Slopes of the curve</w:t>
      </w:r>
    </w:p>
    <w:p w14:paraId="2441DD35" w14:textId="1CAFCDE1" w:rsidR="00483FB6" w:rsidRDefault="00483FB6" w:rsidP="00483FB6">
      <w:pPr>
        <w:numPr>
          <w:ilvl w:val="0"/>
          <w:numId w:val="39"/>
        </w:numPr>
        <w:spacing w:before="0" w:after="160"/>
        <w:rPr>
          <w:rFonts w:eastAsia="SimSun" w:cs="Times New Roman"/>
          <w:szCs w:val="24"/>
        </w:rPr>
      </w:pPr>
      <w:r>
        <w:rPr>
          <w:rFonts w:eastAsia="SimSun" w:cs="Times New Roman"/>
          <w:b/>
          <w:bCs/>
          <w:szCs w:val="24"/>
        </w:rPr>
        <w:t>Ɛ</w:t>
      </w:r>
      <w:r>
        <w:rPr>
          <w:rFonts w:eastAsia="SimSun" w:cs="Times New Roman"/>
          <w:szCs w:val="24"/>
        </w:rPr>
        <w:t xml:space="preserve"> </w:t>
      </w:r>
      <w:r>
        <w:rPr>
          <w:rFonts w:eastAsia="SimSun" w:cs="Times New Roman"/>
          <w:szCs w:val="24"/>
        </w:rPr>
        <w:tab/>
        <w:t xml:space="preserve">= </w:t>
      </w:r>
      <w:r>
        <w:rPr>
          <w:rFonts w:eastAsia="SimSun" w:cs="Times New Roman"/>
          <w:szCs w:val="24"/>
        </w:rPr>
        <w:tab/>
        <w:t xml:space="preserve"> Standard Error </w:t>
      </w:r>
    </w:p>
    <w:p w14:paraId="0DD0125F" w14:textId="7A84EF27" w:rsidR="00483FB6" w:rsidRPr="00B92A6C" w:rsidRDefault="00483FB6" w:rsidP="00483FB6">
      <w:pPr>
        <w:numPr>
          <w:ilvl w:val="0"/>
          <w:numId w:val="39"/>
        </w:numPr>
        <w:spacing w:before="0" w:after="160"/>
        <w:rPr>
          <w:rFonts w:eastAsia="SimSun" w:cs="Times New Roman"/>
          <w:szCs w:val="24"/>
        </w:rPr>
      </w:pPr>
      <w:r w:rsidRPr="00B92A6C">
        <w:rPr>
          <w:rFonts w:eastAsia="SimSun" w:cs="Times New Roman"/>
          <w:b/>
          <w:bCs/>
          <w:szCs w:val="24"/>
        </w:rPr>
        <w:t>PC</w:t>
      </w:r>
      <w:r w:rsidRPr="00B92A6C">
        <w:rPr>
          <w:rFonts w:eastAsia="SimSun" w:cs="Times New Roman"/>
          <w:b/>
          <w:bCs/>
          <w:szCs w:val="24"/>
        </w:rPr>
        <w:tab/>
      </w:r>
      <w:r>
        <w:rPr>
          <w:rFonts w:eastAsia="SimSun" w:cs="Times New Roman"/>
          <w:b/>
          <w:bCs/>
          <w:szCs w:val="24"/>
        </w:rPr>
        <w:t xml:space="preserve">=           </w:t>
      </w:r>
      <w:r w:rsidRPr="00B92A6C">
        <w:rPr>
          <w:rFonts w:eastAsia="SimSun" w:cs="Times New Roman"/>
          <w:szCs w:val="24"/>
        </w:rPr>
        <w:t>Perceived Credibility</w:t>
      </w:r>
    </w:p>
    <w:p w14:paraId="025D915F" w14:textId="13897DE7" w:rsidR="00483FB6" w:rsidRPr="00B92A6C" w:rsidRDefault="00483FB6" w:rsidP="00483FB6">
      <w:pPr>
        <w:numPr>
          <w:ilvl w:val="0"/>
          <w:numId w:val="39"/>
        </w:numPr>
        <w:spacing w:before="0" w:after="160"/>
        <w:rPr>
          <w:rFonts w:eastAsia="SimSun" w:cs="Times New Roman"/>
          <w:szCs w:val="24"/>
        </w:rPr>
      </w:pPr>
      <w:r w:rsidRPr="00B92A6C">
        <w:rPr>
          <w:rFonts w:eastAsia="SimSun" w:cs="Times New Roman"/>
          <w:b/>
          <w:bCs/>
          <w:szCs w:val="24"/>
        </w:rPr>
        <w:t>PU</w:t>
      </w:r>
      <w:r>
        <w:rPr>
          <w:rFonts w:eastAsia="SimSun" w:cs="Times New Roman"/>
          <w:b/>
          <w:bCs/>
          <w:szCs w:val="24"/>
        </w:rPr>
        <w:t xml:space="preserve">      </w:t>
      </w:r>
      <w:r w:rsidRPr="00B92A6C">
        <w:rPr>
          <w:rFonts w:eastAsia="SimSun" w:cs="Times New Roman"/>
          <w:b/>
          <w:bCs/>
          <w:szCs w:val="24"/>
        </w:rPr>
        <w:t xml:space="preserve"> =</w:t>
      </w:r>
      <w:r>
        <w:rPr>
          <w:rFonts w:eastAsia="SimSun" w:cs="Times New Roman"/>
          <w:b/>
          <w:bCs/>
          <w:szCs w:val="24"/>
        </w:rPr>
        <w:t xml:space="preserve">         </w:t>
      </w:r>
      <w:r w:rsidRPr="00B92A6C">
        <w:rPr>
          <w:rFonts w:eastAsia="SimSun" w:cs="Times New Roman"/>
          <w:b/>
          <w:bCs/>
          <w:szCs w:val="24"/>
        </w:rPr>
        <w:t xml:space="preserve"> </w:t>
      </w:r>
      <w:r>
        <w:rPr>
          <w:rFonts w:eastAsia="SimSun" w:cs="Times New Roman"/>
          <w:b/>
          <w:bCs/>
          <w:szCs w:val="24"/>
        </w:rPr>
        <w:t xml:space="preserve"> </w:t>
      </w:r>
      <w:r w:rsidRPr="00B92A6C">
        <w:rPr>
          <w:rFonts w:eastAsia="SimSun" w:cs="Times New Roman"/>
          <w:szCs w:val="24"/>
        </w:rPr>
        <w:t xml:space="preserve">Perceived Usefulness </w:t>
      </w:r>
    </w:p>
    <w:p w14:paraId="5A9E883B" w14:textId="16616CB4" w:rsidR="00483FB6" w:rsidRPr="00B92A6C" w:rsidRDefault="00483FB6" w:rsidP="00483FB6">
      <w:pPr>
        <w:numPr>
          <w:ilvl w:val="0"/>
          <w:numId w:val="39"/>
        </w:numPr>
        <w:spacing w:before="0" w:after="160"/>
        <w:rPr>
          <w:rFonts w:eastAsia="SimSun" w:cs="Times New Roman"/>
          <w:szCs w:val="24"/>
        </w:rPr>
      </w:pPr>
      <w:r w:rsidRPr="00B92A6C">
        <w:rPr>
          <w:rFonts w:eastAsia="SimSun" w:cs="Times New Roman"/>
          <w:b/>
          <w:bCs/>
          <w:szCs w:val="24"/>
        </w:rPr>
        <w:t xml:space="preserve">PR </w:t>
      </w:r>
      <w:r>
        <w:rPr>
          <w:rFonts w:eastAsia="SimSun" w:cs="Times New Roman"/>
          <w:b/>
          <w:bCs/>
          <w:szCs w:val="24"/>
        </w:rPr>
        <w:t xml:space="preserve">      </w:t>
      </w:r>
      <w:r w:rsidRPr="00B92A6C">
        <w:rPr>
          <w:rFonts w:eastAsia="SimSun" w:cs="Times New Roman"/>
          <w:b/>
          <w:bCs/>
          <w:szCs w:val="24"/>
        </w:rPr>
        <w:t xml:space="preserve">= </w:t>
      </w:r>
      <w:r>
        <w:rPr>
          <w:rFonts w:eastAsia="SimSun" w:cs="Times New Roman"/>
          <w:b/>
          <w:bCs/>
          <w:szCs w:val="24"/>
        </w:rPr>
        <w:t xml:space="preserve">          </w:t>
      </w:r>
      <w:r w:rsidRPr="00B92A6C">
        <w:rPr>
          <w:rFonts w:eastAsia="SimSun" w:cs="Times New Roman"/>
          <w:szCs w:val="24"/>
        </w:rPr>
        <w:t>Perceived Risk</w:t>
      </w:r>
    </w:p>
    <w:p w14:paraId="0EDD2B69" w14:textId="77777777" w:rsidR="00483FB6" w:rsidRDefault="00483FB6" w:rsidP="00483FB6">
      <w:pPr>
        <w:jc w:val="both"/>
        <w:rPr>
          <w:rFonts w:eastAsia="SimSun" w:cs="Times New Roman"/>
          <w:szCs w:val="24"/>
        </w:rPr>
      </w:pPr>
      <w:r>
        <w:rPr>
          <w:rFonts w:eastAsia="SimSun" w:cs="Times New Roman"/>
          <w:szCs w:val="24"/>
        </w:rPr>
        <w:t xml:space="preserve">When the value of </w:t>
      </w:r>
      <w:bookmarkStart w:id="251" w:name="_Hlk121933845"/>
      <w:r w:rsidRPr="00B92A6C">
        <w:rPr>
          <w:bCs/>
          <w:szCs w:val="24"/>
        </w:rPr>
        <w:t xml:space="preserve">Online Purchase Intention </w:t>
      </w:r>
      <w:bookmarkEnd w:id="251"/>
      <w:r>
        <w:rPr>
          <w:rFonts w:eastAsia="SimSun" w:cs="Times New Roman"/>
          <w:szCs w:val="24"/>
        </w:rPr>
        <w:t xml:space="preserve">is equal to the zero levels, the value of </w:t>
      </w:r>
      <w:r>
        <w:rPr>
          <w:rFonts w:cs="Times New Roman"/>
          <w:color w:val="000000" w:themeColor="text1"/>
          <w:szCs w:val="24"/>
        </w:rPr>
        <w:t xml:space="preserve">the </w:t>
      </w:r>
      <w:r w:rsidRPr="00B92A6C">
        <w:rPr>
          <w:bCs/>
          <w:szCs w:val="24"/>
        </w:rPr>
        <w:t xml:space="preserve">Online Purchase Intention </w:t>
      </w:r>
      <w:r>
        <w:rPr>
          <w:rFonts w:eastAsia="SimSun" w:cs="Times New Roman"/>
          <w:szCs w:val="24"/>
        </w:rPr>
        <w:t xml:space="preserve">will be equal to this constant value. According to the above model, </w:t>
      </w:r>
      <w:r>
        <w:rPr>
          <w:rFonts w:cs="Times New Roman"/>
          <w:color w:val="000000" w:themeColor="text1"/>
          <w:szCs w:val="24"/>
        </w:rPr>
        <w:t xml:space="preserve">the </w:t>
      </w:r>
      <w:r w:rsidRPr="00073D4C">
        <w:rPr>
          <w:bCs/>
          <w:szCs w:val="24"/>
        </w:rPr>
        <w:t xml:space="preserve">Online Purchase Intention </w:t>
      </w:r>
      <w:r>
        <w:rPr>
          <w:rFonts w:eastAsia="SimSun" w:cs="Times New Roman"/>
          <w:szCs w:val="24"/>
        </w:rPr>
        <w:t>will equal to 0.446 due to average change of the from one unit</w:t>
      </w:r>
      <w:bookmarkStart w:id="252" w:name="_Hlk115127978"/>
      <w:r>
        <w:rPr>
          <w:rFonts w:eastAsia="SimSun" w:cs="Times New Roman"/>
          <w:szCs w:val="24"/>
        </w:rPr>
        <w:t xml:space="preserve">. </w:t>
      </w:r>
      <w:bookmarkEnd w:id="252"/>
    </w:p>
    <w:p w14:paraId="55D71BCF" w14:textId="77777777" w:rsidR="00483FB6" w:rsidRDefault="00483FB6" w:rsidP="00483FB6">
      <w:pPr>
        <w:jc w:val="both"/>
        <w:rPr>
          <w:rFonts w:eastAsia="SimSun"/>
          <w:szCs w:val="24"/>
        </w:rPr>
      </w:pPr>
      <w:r>
        <w:rPr>
          <w:rFonts w:eastAsia="SimSun"/>
          <w:szCs w:val="24"/>
        </w:rPr>
        <w:t xml:space="preserve">By using Coefficient table, can be tested the significance value of each independent variable that the researcher was considering. P value was used to test it and if the P value less than or equal 0.05, the variables are significant. </w:t>
      </w:r>
    </w:p>
    <w:p w14:paraId="3852A4AC" w14:textId="6E7DF173" w:rsidR="00483FB6" w:rsidRDefault="00483FB6" w:rsidP="00483FB6">
      <w:pPr>
        <w:jc w:val="both"/>
        <w:rPr>
          <w:rFonts w:cs="Times New Roman"/>
          <w:szCs w:val="24"/>
        </w:rPr>
      </w:pPr>
    </w:p>
    <w:p w14:paraId="70A4C8FA" w14:textId="1F938A57" w:rsidR="005539CD" w:rsidRDefault="005539CD" w:rsidP="00483FB6">
      <w:pPr>
        <w:jc w:val="both"/>
        <w:rPr>
          <w:rFonts w:cs="Times New Roman"/>
          <w:szCs w:val="24"/>
        </w:rPr>
      </w:pPr>
    </w:p>
    <w:p w14:paraId="7A2EFA94" w14:textId="774FEAD6" w:rsidR="005539CD" w:rsidRDefault="005539CD" w:rsidP="00483FB6">
      <w:pPr>
        <w:jc w:val="both"/>
        <w:rPr>
          <w:rFonts w:cs="Times New Roman"/>
          <w:szCs w:val="24"/>
        </w:rPr>
      </w:pPr>
    </w:p>
    <w:p w14:paraId="4FF1034F" w14:textId="77777777" w:rsidR="005539CD" w:rsidRDefault="005539CD" w:rsidP="00483FB6">
      <w:pPr>
        <w:jc w:val="both"/>
        <w:rPr>
          <w:rFonts w:cs="Times New Roman"/>
          <w:szCs w:val="24"/>
        </w:rPr>
      </w:pPr>
    </w:p>
    <w:p w14:paraId="4D1A5494" w14:textId="4181A137" w:rsidR="00B07AAA" w:rsidRPr="002568F4" w:rsidRDefault="001268B0" w:rsidP="001268B0">
      <w:pPr>
        <w:pStyle w:val="Caption"/>
        <w:rPr>
          <w:rFonts w:eastAsia="SimSun" w:cs="Times New Roman"/>
          <w:szCs w:val="24"/>
        </w:rPr>
      </w:pPr>
      <w:bookmarkStart w:id="253" w:name="_Toc122020853"/>
      <w:bookmarkStart w:id="254" w:name="_Toc122020931"/>
      <w:r>
        <w:t xml:space="preserve">Table </w:t>
      </w:r>
      <w:r>
        <w:fldChar w:fldCharType="begin"/>
      </w:r>
      <w:r>
        <w:instrText xml:space="preserve"> SEQ Table \* ARABIC </w:instrText>
      </w:r>
      <w:r>
        <w:fldChar w:fldCharType="separate"/>
      </w:r>
      <w:r>
        <w:rPr>
          <w:noProof/>
        </w:rPr>
        <w:t>24</w:t>
      </w:r>
      <w:r>
        <w:fldChar w:fldCharType="end"/>
      </w:r>
      <w:r>
        <w:t xml:space="preserve">: </w:t>
      </w:r>
      <w:r w:rsidRPr="00D77F87">
        <w:t>Model Summary</w:t>
      </w:r>
      <w:bookmarkEnd w:id="253"/>
      <w:bookmarkEnd w:id="254"/>
    </w:p>
    <w:tbl>
      <w:tblPr>
        <w:tblW w:w="78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73"/>
        <w:gridCol w:w="1383"/>
        <w:gridCol w:w="1465"/>
        <w:gridCol w:w="1982"/>
        <w:gridCol w:w="1985"/>
      </w:tblGrid>
      <w:tr w:rsidR="002568F4" w:rsidRPr="002568F4" w14:paraId="4AC140E5" w14:textId="77777777" w:rsidTr="009606E0">
        <w:trPr>
          <w:cantSplit/>
          <w:trHeight w:val="445"/>
          <w:jc w:val="center"/>
        </w:trPr>
        <w:tc>
          <w:tcPr>
            <w:tcW w:w="788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F34E1A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b/>
                <w:bCs/>
                <w:szCs w:val="24"/>
                <w:lang w:val="en-US" w:bidi="ta-IN"/>
              </w:rPr>
              <w:t>Model Summary</w:t>
            </w:r>
          </w:p>
        </w:tc>
      </w:tr>
      <w:tr w:rsidR="002568F4" w:rsidRPr="002568F4" w14:paraId="785B9B3B" w14:textId="77777777" w:rsidTr="009606E0">
        <w:trPr>
          <w:cantSplit/>
          <w:trHeight w:val="722"/>
          <w:jc w:val="center"/>
        </w:trPr>
        <w:tc>
          <w:tcPr>
            <w:tcW w:w="1073" w:type="dxa"/>
            <w:tcBorders>
              <w:top w:val="single" w:sz="4" w:space="0" w:color="auto"/>
              <w:left w:val="single" w:sz="4" w:space="0" w:color="auto"/>
              <w:bottom w:val="single" w:sz="4" w:space="0" w:color="auto"/>
              <w:right w:val="single" w:sz="4" w:space="0" w:color="auto"/>
            </w:tcBorders>
            <w:shd w:val="clear" w:color="auto" w:fill="FFFFFF"/>
            <w:vAlign w:val="center"/>
          </w:tcPr>
          <w:p w14:paraId="72E375B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Model</w:t>
            </w:r>
          </w:p>
        </w:tc>
        <w:tc>
          <w:tcPr>
            <w:tcW w:w="1383" w:type="dxa"/>
            <w:tcBorders>
              <w:top w:val="single" w:sz="4" w:space="0" w:color="auto"/>
              <w:left w:val="single" w:sz="4" w:space="0" w:color="auto"/>
              <w:bottom w:val="single" w:sz="4" w:space="0" w:color="auto"/>
              <w:right w:val="single" w:sz="4" w:space="0" w:color="auto"/>
            </w:tcBorders>
            <w:shd w:val="clear" w:color="auto" w:fill="FFFFFF"/>
            <w:vAlign w:val="center"/>
          </w:tcPr>
          <w:p w14:paraId="1B28F11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R</w:t>
            </w:r>
          </w:p>
        </w:tc>
        <w:tc>
          <w:tcPr>
            <w:tcW w:w="1465" w:type="dxa"/>
            <w:tcBorders>
              <w:top w:val="single" w:sz="4" w:space="0" w:color="auto"/>
              <w:left w:val="single" w:sz="4" w:space="0" w:color="auto"/>
              <w:bottom w:val="single" w:sz="4" w:space="0" w:color="auto"/>
              <w:right w:val="single" w:sz="4" w:space="0" w:color="auto"/>
            </w:tcBorders>
            <w:shd w:val="clear" w:color="auto" w:fill="FFFFFF"/>
            <w:vAlign w:val="center"/>
          </w:tcPr>
          <w:p w14:paraId="0CB5A49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R Square</w:t>
            </w:r>
          </w:p>
        </w:tc>
        <w:tc>
          <w:tcPr>
            <w:tcW w:w="1982" w:type="dxa"/>
            <w:tcBorders>
              <w:top w:val="single" w:sz="4" w:space="0" w:color="auto"/>
              <w:left w:val="single" w:sz="4" w:space="0" w:color="auto"/>
              <w:bottom w:val="single" w:sz="4" w:space="0" w:color="auto"/>
              <w:right w:val="single" w:sz="4" w:space="0" w:color="auto"/>
            </w:tcBorders>
            <w:shd w:val="clear" w:color="auto" w:fill="FFFFFF"/>
            <w:vAlign w:val="center"/>
          </w:tcPr>
          <w:p w14:paraId="2F783FA0"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Adjusted R Square</w:t>
            </w:r>
          </w:p>
        </w:tc>
        <w:tc>
          <w:tcPr>
            <w:tcW w:w="1982" w:type="dxa"/>
            <w:tcBorders>
              <w:top w:val="single" w:sz="4" w:space="0" w:color="auto"/>
              <w:left w:val="single" w:sz="4" w:space="0" w:color="auto"/>
              <w:bottom w:val="single" w:sz="4" w:space="0" w:color="auto"/>
              <w:right w:val="single" w:sz="4" w:space="0" w:color="auto"/>
            </w:tcBorders>
            <w:shd w:val="clear" w:color="auto" w:fill="FFFFFF"/>
            <w:vAlign w:val="center"/>
          </w:tcPr>
          <w:p w14:paraId="332D9FE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Std. Error of the Estimate</w:t>
            </w:r>
          </w:p>
        </w:tc>
      </w:tr>
      <w:tr w:rsidR="002568F4" w:rsidRPr="002568F4" w14:paraId="5BFDEDD0" w14:textId="77777777" w:rsidTr="009606E0">
        <w:trPr>
          <w:cantSplit/>
          <w:trHeight w:val="445"/>
          <w:jc w:val="center"/>
        </w:trPr>
        <w:tc>
          <w:tcPr>
            <w:tcW w:w="1073" w:type="dxa"/>
            <w:tcBorders>
              <w:top w:val="single" w:sz="4" w:space="0" w:color="auto"/>
              <w:left w:val="single" w:sz="4" w:space="0" w:color="auto"/>
              <w:bottom w:val="single" w:sz="4" w:space="0" w:color="auto"/>
              <w:right w:val="single" w:sz="4" w:space="0" w:color="auto"/>
            </w:tcBorders>
            <w:shd w:val="clear" w:color="auto" w:fill="E0E0E0"/>
            <w:vAlign w:val="center"/>
          </w:tcPr>
          <w:p w14:paraId="6D5F297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383" w:type="dxa"/>
            <w:tcBorders>
              <w:top w:val="single" w:sz="4" w:space="0" w:color="auto"/>
              <w:left w:val="single" w:sz="4" w:space="0" w:color="auto"/>
              <w:bottom w:val="single" w:sz="4" w:space="0" w:color="auto"/>
              <w:right w:val="single" w:sz="4" w:space="0" w:color="auto"/>
            </w:tcBorders>
            <w:shd w:val="clear" w:color="auto" w:fill="FFFFFF"/>
            <w:vAlign w:val="center"/>
          </w:tcPr>
          <w:p w14:paraId="76C7480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.805</w:t>
            </w:r>
            <w:r w:rsidRPr="002568F4">
              <w:rPr>
                <w:rFonts w:eastAsia="Calibri" w:cs="Times New Roman"/>
                <w:szCs w:val="24"/>
                <w:vertAlign w:val="superscript"/>
                <w:lang w:val="en-US" w:bidi="ta-IN"/>
              </w:rPr>
              <w:t>a</w:t>
            </w:r>
          </w:p>
        </w:tc>
        <w:tc>
          <w:tcPr>
            <w:tcW w:w="1465" w:type="dxa"/>
            <w:tcBorders>
              <w:top w:val="single" w:sz="4" w:space="0" w:color="auto"/>
              <w:left w:val="single" w:sz="4" w:space="0" w:color="auto"/>
              <w:bottom w:val="single" w:sz="4" w:space="0" w:color="auto"/>
              <w:right w:val="single" w:sz="4" w:space="0" w:color="auto"/>
            </w:tcBorders>
            <w:shd w:val="clear" w:color="auto" w:fill="FFFFFF"/>
            <w:vAlign w:val="center"/>
          </w:tcPr>
          <w:p w14:paraId="5623D1A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.648</w:t>
            </w:r>
          </w:p>
        </w:tc>
        <w:tc>
          <w:tcPr>
            <w:tcW w:w="1982" w:type="dxa"/>
            <w:tcBorders>
              <w:top w:val="single" w:sz="4" w:space="0" w:color="auto"/>
              <w:left w:val="single" w:sz="4" w:space="0" w:color="auto"/>
              <w:bottom w:val="single" w:sz="4" w:space="0" w:color="auto"/>
              <w:right w:val="single" w:sz="4" w:space="0" w:color="auto"/>
            </w:tcBorders>
            <w:shd w:val="clear" w:color="auto" w:fill="FFFFFF"/>
            <w:vAlign w:val="center"/>
          </w:tcPr>
          <w:p w14:paraId="372E865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.643</w:t>
            </w:r>
          </w:p>
        </w:tc>
        <w:tc>
          <w:tcPr>
            <w:tcW w:w="1982" w:type="dxa"/>
            <w:tcBorders>
              <w:top w:val="single" w:sz="4" w:space="0" w:color="auto"/>
              <w:left w:val="single" w:sz="4" w:space="0" w:color="auto"/>
              <w:bottom w:val="single" w:sz="4" w:space="0" w:color="auto"/>
              <w:right w:val="single" w:sz="4" w:space="0" w:color="auto"/>
            </w:tcBorders>
            <w:shd w:val="clear" w:color="auto" w:fill="FFFFFF"/>
            <w:vAlign w:val="center"/>
          </w:tcPr>
          <w:p w14:paraId="0EE400C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.45324</w:t>
            </w:r>
          </w:p>
        </w:tc>
      </w:tr>
      <w:tr w:rsidR="002568F4" w:rsidRPr="002568F4" w14:paraId="0A9A2B4A" w14:textId="77777777" w:rsidTr="009606E0">
        <w:trPr>
          <w:cantSplit/>
          <w:trHeight w:val="429"/>
          <w:jc w:val="center"/>
        </w:trPr>
        <w:tc>
          <w:tcPr>
            <w:tcW w:w="788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37992E83"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a. Predictors: (Constant), PR, PC, PU</w:t>
            </w:r>
          </w:p>
        </w:tc>
      </w:tr>
    </w:tbl>
    <w:p w14:paraId="78B1FB61" w14:textId="78650586" w:rsidR="005539CD" w:rsidRDefault="005539CD" w:rsidP="005539CD">
      <w:pPr>
        <w:jc w:val="both"/>
        <w:rPr>
          <w:rFonts w:eastAsia="SimSun" w:cs="Times New Roman"/>
        </w:rPr>
      </w:pPr>
      <w:r>
        <w:rPr>
          <w:rFonts w:eastAsia="SimSun" w:cs="Times New Roman"/>
        </w:rPr>
        <w:t>Source: Data Survey 2022</w:t>
      </w:r>
    </w:p>
    <w:p w14:paraId="5691D76B" w14:textId="77777777" w:rsidR="005539CD" w:rsidRDefault="005539CD" w:rsidP="005539CD">
      <w:pPr>
        <w:jc w:val="both"/>
        <w:rPr>
          <w:rFonts w:eastAsia="SimSun" w:cs="Times New Roman"/>
        </w:rPr>
      </w:pPr>
    </w:p>
    <w:p w14:paraId="246ECEAB" w14:textId="16C4DB6E" w:rsidR="00B07AAA" w:rsidRPr="002568F4" w:rsidRDefault="001268B0" w:rsidP="001268B0">
      <w:pPr>
        <w:pStyle w:val="Caption"/>
        <w:rPr>
          <w:rFonts w:eastAsia="SimSun" w:cs="Times New Roman"/>
          <w:szCs w:val="24"/>
        </w:rPr>
      </w:pPr>
      <w:bookmarkStart w:id="255" w:name="_Toc122020854"/>
      <w:bookmarkStart w:id="256" w:name="_Toc122020932"/>
      <w:r>
        <w:t xml:space="preserve">Table </w:t>
      </w:r>
      <w:r>
        <w:fldChar w:fldCharType="begin"/>
      </w:r>
      <w:r>
        <w:instrText xml:space="preserve"> SEQ Table \* ARABIC </w:instrText>
      </w:r>
      <w:r>
        <w:fldChar w:fldCharType="separate"/>
      </w:r>
      <w:r>
        <w:rPr>
          <w:noProof/>
        </w:rPr>
        <w:t>25</w:t>
      </w:r>
      <w:r>
        <w:fldChar w:fldCharType="end"/>
      </w:r>
      <w:r>
        <w:t xml:space="preserve">: </w:t>
      </w:r>
      <w:r w:rsidRPr="0093383D">
        <w:t xml:space="preserve"> ANOVA</w:t>
      </w:r>
      <w:bookmarkEnd w:id="255"/>
      <w:bookmarkEnd w:id="256"/>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8"/>
        <w:gridCol w:w="1433"/>
        <w:gridCol w:w="1638"/>
        <w:gridCol w:w="1143"/>
        <w:gridCol w:w="1570"/>
        <w:gridCol w:w="1143"/>
        <w:gridCol w:w="1143"/>
      </w:tblGrid>
      <w:tr w:rsidR="002568F4" w:rsidRPr="002568F4" w14:paraId="46F3EA90" w14:textId="77777777" w:rsidTr="001800BF">
        <w:trPr>
          <w:cantSplit/>
        </w:trPr>
        <w:tc>
          <w:tcPr>
            <w:tcW w:w="8882" w:type="dxa"/>
            <w:gridSpan w:val="7"/>
            <w:shd w:val="clear" w:color="auto" w:fill="FFFFFF"/>
            <w:vAlign w:val="center"/>
          </w:tcPr>
          <w:p w14:paraId="12F11D0B"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b/>
                <w:bCs/>
                <w:szCs w:val="24"/>
                <w:lang w:val="en-US" w:bidi="ta-IN"/>
              </w:rPr>
              <w:t>ANOVA</w:t>
            </w:r>
            <w:r w:rsidRPr="002568F4">
              <w:rPr>
                <w:rFonts w:eastAsia="Calibri" w:cs="Times New Roman"/>
                <w:b/>
                <w:bCs/>
                <w:szCs w:val="24"/>
                <w:vertAlign w:val="superscript"/>
                <w:lang w:val="en-US" w:bidi="ta-IN"/>
              </w:rPr>
              <w:t>a</w:t>
            </w:r>
          </w:p>
        </w:tc>
      </w:tr>
      <w:tr w:rsidR="002568F4" w:rsidRPr="002568F4" w14:paraId="253875EB" w14:textId="77777777" w:rsidTr="001800BF">
        <w:trPr>
          <w:cantSplit/>
        </w:trPr>
        <w:tc>
          <w:tcPr>
            <w:tcW w:w="2250" w:type="dxa"/>
            <w:gridSpan w:val="2"/>
            <w:shd w:val="clear" w:color="auto" w:fill="FFFFFF"/>
            <w:vAlign w:val="center"/>
          </w:tcPr>
          <w:p w14:paraId="167A7FA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Model</w:t>
            </w:r>
          </w:p>
        </w:tc>
        <w:tc>
          <w:tcPr>
            <w:tcW w:w="1637" w:type="dxa"/>
            <w:shd w:val="clear" w:color="auto" w:fill="FFFFFF"/>
            <w:vAlign w:val="center"/>
          </w:tcPr>
          <w:p w14:paraId="74805F11"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Sum of Squares</w:t>
            </w:r>
          </w:p>
        </w:tc>
        <w:tc>
          <w:tcPr>
            <w:tcW w:w="1142" w:type="dxa"/>
            <w:shd w:val="clear" w:color="auto" w:fill="FFFFFF"/>
            <w:vAlign w:val="center"/>
          </w:tcPr>
          <w:p w14:paraId="7BCC05D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df</w:t>
            </w:r>
          </w:p>
        </w:tc>
        <w:tc>
          <w:tcPr>
            <w:tcW w:w="1569" w:type="dxa"/>
            <w:shd w:val="clear" w:color="auto" w:fill="FFFFFF"/>
            <w:vAlign w:val="center"/>
          </w:tcPr>
          <w:p w14:paraId="5D09BE5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Mean Square</w:t>
            </w:r>
          </w:p>
        </w:tc>
        <w:tc>
          <w:tcPr>
            <w:tcW w:w="1142" w:type="dxa"/>
            <w:shd w:val="clear" w:color="auto" w:fill="FFFFFF"/>
            <w:vAlign w:val="center"/>
          </w:tcPr>
          <w:p w14:paraId="59D7B4F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F</w:t>
            </w:r>
          </w:p>
        </w:tc>
        <w:tc>
          <w:tcPr>
            <w:tcW w:w="1142" w:type="dxa"/>
            <w:shd w:val="clear" w:color="auto" w:fill="FFFFFF"/>
            <w:vAlign w:val="center"/>
          </w:tcPr>
          <w:p w14:paraId="4347669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Sig.</w:t>
            </w:r>
          </w:p>
        </w:tc>
      </w:tr>
      <w:tr w:rsidR="002568F4" w:rsidRPr="002568F4" w14:paraId="733A9077" w14:textId="77777777" w:rsidTr="001800BF">
        <w:trPr>
          <w:cantSplit/>
        </w:trPr>
        <w:tc>
          <w:tcPr>
            <w:tcW w:w="818" w:type="dxa"/>
            <w:vMerge w:val="restart"/>
            <w:shd w:val="clear" w:color="auto" w:fill="E0E0E0"/>
            <w:vAlign w:val="center"/>
          </w:tcPr>
          <w:p w14:paraId="02108CE5"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w:t>
            </w:r>
          </w:p>
        </w:tc>
        <w:tc>
          <w:tcPr>
            <w:tcW w:w="1432" w:type="dxa"/>
            <w:shd w:val="clear" w:color="auto" w:fill="E0E0E0"/>
            <w:vAlign w:val="center"/>
          </w:tcPr>
          <w:p w14:paraId="4FF9DC7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Regression</w:t>
            </w:r>
          </w:p>
        </w:tc>
        <w:tc>
          <w:tcPr>
            <w:tcW w:w="1637" w:type="dxa"/>
            <w:shd w:val="clear" w:color="auto" w:fill="FFFFFF"/>
            <w:vAlign w:val="center"/>
          </w:tcPr>
          <w:p w14:paraId="3F8BD90A"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81.724</w:t>
            </w:r>
          </w:p>
        </w:tc>
        <w:tc>
          <w:tcPr>
            <w:tcW w:w="1142" w:type="dxa"/>
            <w:shd w:val="clear" w:color="auto" w:fill="FFFFFF"/>
            <w:vAlign w:val="center"/>
          </w:tcPr>
          <w:p w14:paraId="73121F4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3</w:t>
            </w:r>
          </w:p>
        </w:tc>
        <w:tc>
          <w:tcPr>
            <w:tcW w:w="1569" w:type="dxa"/>
            <w:shd w:val="clear" w:color="auto" w:fill="FFFFFF"/>
            <w:vAlign w:val="center"/>
          </w:tcPr>
          <w:p w14:paraId="194623E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27.241</w:t>
            </w:r>
          </w:p>
        </w:tc>
        <w:tc>
          <w:tcPr>
            <w:tcW w:w="1142" w:type="dxa"/>
            <w:shd w:val="clear" w:color="auto" w:fill="FFFFFF"/>
            <w:vAlign w:val="center"/>
          </w:tcPr>
          <w:p w14:paraId="32DB6726"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132.608</w:t>
            </w:r>
          </w:p>
        </w:tc>
        <w:tc>
          <w:tcPr>
            <w:tcW w:w="1142" w:type="dxa"/>
            <w:shd w:val="clear" w:color="auto" w:fill="FFFFFF"/>
            <w:vAlign w:val="center"/>
          </w:tcPr>
          <w:p w14:paraId="2610F2A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.000</w:t>
            </w:r>
            <w:r w:rsidRPr="002568F4">
              <w:rPr>
                <w:rFonts w:eastAsia="Calibri" w:cs="Times New Roman"/>
                <w:szCs w:val="24"/>
                <w:vertAlign w:val="superscript"/>
                <w:lang w:val="en-US" w:bidi="ta-IN"/>
              </w:rPr>
              <w:t>b</w:t>
            </w:r>
          </w:p>
        </w:tc>
      </w:tr>
      <w:tr w:rsidR="002568F4" w:rsidRPr="002568F4" w14:paraId="3C2E660C" w14:textId="77777777" w:rsidTr="001800BF">
        <w:trPr>
          <w:cantSplit/>
        </w:trPr>
        <w:tc>
          <w:tcPr>
            <w:tcW w:w="818" w:type="dxa"/>
            <w:vMerge/>
            <w:shd w:val="clear" w:color="auto" w:fill="E0E0E0"/>
            <w:vAlign w:val="center"/>
          </w:tcPr>
          <w:p w14:paraId="28C51939"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432" w:type="dxa"/>
            <w:shd w:val="clear" w:color="auto" w:fill="E0E0E0"/>
            <w:vAlign w:val="center"/>
          </w:tcPr>
          <w:p w14:paraId="2C655A14"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Residual</w:t>
            </w:r>
          </w:p>
        </w:tc>
        <w:tc>
          <w:tcPr>
            <w:tcW w:w="1637" w:type="dxa"/>
            <w:shd w:val="clear" w:color="auto" w:fill="FFFFFF"/>
            <w:vAlign w:val="center"/>
          </w:tcPr>
          <w:p w14:paraId="473D77D9"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44.372</w:t>
            </w:r>
          </w:p>
        </w:tc>
        <w:tc>
          <w:tcPr>
            <w:tcW w:w="1142" w:type="dxa"/>
            <w:shd w:val="clear" w:color="auto" w:fill="FFFFFF"/>
            <w:vAlign w:val="center"/>
          </w:tcPr>
          <w:p w14:paraId="1C2B9DB8"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216</w:t>
            </w:r>
          </w:p>
        </w:tc>
        <w:tc>
          <w:tcPr>
            <w:tcW w:w="1569" w:type="dxa"/>
            <w:shd w:val="clear" w:color="auto" w:fill="FFFFFF"/>
            <w:vAlign w:val="center"/>
          </w:tcPr>
          <w:p w14:paraId="504E662C"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.205</w:t>
            </w:r>
          </w:p>
        </w:tc>
        <w:tc>
          <w:tcPr>
            <w:tcW w:w="1142" w:type="dxa"/>
            <w:shd w:val="clear" w:color="auto" w:fill="FFFFFF"/>
            <w:vAlign w:val="center"/>
          </w:tcPr>
          <w:p w14:paraId="6AB28704"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2" w:type="dxa"/>
            <w:shd w:val="clear" w:color="auto" w:fill="FFFFFF"/>
            <w:vAlign w:val="center"/>
          </w:tcPr>
          <w:p w14:paraId="5DF286E8" w14:textId="77777777" w:rsidR="002568F4" w:rsidRPr="002568F4" w:rsidRDefault="002568F4" w:rsidP="002568F4">
            <w:pPr>
              <w:spacing w:before="0" w:after="160" w:line="259" w:lineRule="auto"/>
              <w:jc w:val="center"/>
              <w:rPr>
                <w:rFonts w:eastAsia="Calibri" w:cs="Times New Roman"/>
                <w:szCs w:val="24"/>
                <w:lang w:val="en-US" w:bidi="ta-IN"/>
              </w:rPr>
            </w:pPr>
          </w:p>
        </w:tc>
      </w:tr>
      <w:tr w:rsidR="002568F4" w:rsidRPr="002568F4" w14:paraId="7CB861F7" w14:textId="77777777" w:rsidTr="001800BF">
        <w:trPr>
          <w:cantSplit/>
        </w:trPr>
        <w:tc>
          <w:tcPr>
            <w:tcW w:w="818" w:type="dxa"/>
            <w:vMerge/>
            <w:shd w:val="clear" w:color="auto" w:fill="E0E0E0"/>
            <w:vAlign w:val="center"/>
          </w:tcPr>
          <w:p w14:paraId="5B0DA62F"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432" w:type="dxa"/>
            <w:shd w:val="clear" w:color="auto" w:fill="E0E0E0"/>
            <w:vAlign w:val="center"/>
          </w:tcPr>
          <w:p w14:paraId="35AD5262"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Total</w:t>
            </w:r>
          </w:p>
        </w:tc>
        <w:tc>
          <w:tcPr>
            <w:tcW w:w="1637" w:type="dxa"/>
            <w:shd w:val="clear" w:color="auto" w:fill="FFFFFF"/>
            <w:vAlign w:val="center"/>
          </w:tcPr>
          <w:p w14:paraId="553E565D"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126.097</w:t>
            </w:r>
          </w:p>
        </w:tc>
        <w:tc>
          <w:tcPr>
            <w:tcW w:w="1142" w:type="dxa"/>
            <w:shd w:val="clear" w:color="auto" w:fill="FFFFFF"/>
            <w:vAlign w:val="center"/>
          </w:tcPr>
          <w:p w14:paraId="538402AE" w14:textId="77777777" w:rsidR="002568F4" w:rsidRPr="002568F4" w:rsidRDefault="002568F4" w:rsidP="002568F4">
            <w:pPr>
              <w:spacing w:before="0" w:after="160" w:line="259" w:lineRule="auto"/>
              <w:jc w:val="center"/>
              <w:rPr>
                <w:rFonts w:eastAsia="Calibri" w:cs="Times New Roman"/>
                <w:szCs w:val="24"/>
                <w:lang w:val="en-US" w:bidi="ta-IN"/>
              </w:rPr>
            </w:pPr>
            <w:r w:rsidRPr="002568F4">
              <w:rPr>
                <w:rFonts w:eastAsia="Calibri" w:cs="Times New Roman"/>
                <w:szCs w:val="24"/>
                <w:lang w:val="en-US" w:bidi="ta-IN"/>
              </w:rPr>
              <w:t>219</w:t>
            </w:r>
          </w:p>
        </w:tc>
        <w:tc>
          <w:tcPr>
            <w:tcW w:w="1569" w:type="dxa"/>
            <w:shd w:val="clear" w:color="auto" w:fill="FFFFFF"/>
            <w:vAlign w:val="center"/>
          </w:tcPr>
          <w:p w14:paraId="0A679F56"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2" w:type="dxa"/>
            <w:shd w:val="clear" w:color="auto" w:fill="FFFFFF"/>
            <w:vAlign w:val="center"/>
          </w:tcPr>
          <w:p w14:paraId="44585CB7" w14:textId="77777777" w:rsidR="002568F4" w:rsidRPr="002568F4" w:rsidRDefault="002568F4" w:rsidP="002568F4">
            <w:pPr>
              <w:spacing w:before="0" w:after="160" w:line="259" w:lineRule="auto"/>
              <w:jc w:val="center"/>
              <w:rPr>
                <w:rFonts w:eastAsia="Calibri" w:cs="Times New Roman"/>
                <w:szCs w:val="24"/>
                <w:lang w:val="en-US" w:bidi="ta-IN"/>
              </w:rPr>
            </w:pPr>
          </w:p>
        </w:tc>
        <w:tc>
          <w:tcPr>
            <w:tcW w:w="1142" w:type="dxa"/>
            <w:shd w:val="clear" w:color="auto" w:fill="FFFFFF"/>
            <w:vAlign w:val="center"/>
          </w:tcPr>
          <w:p w14:paraId="0CE9B459" w14:textId="77777777" w:rsidR="002568F4" w:rsidRPr="002568F4" w:rsidRDefault="002568F4" w:rsidP="002568F4">
            <w:pPr>
              <w:spacing w:before="0" w:after="160" w:line="259" w:lineRule="auto"/>
              <w:jc w:val="center"/>
              <w:rPr>
                <w:rFonts w:eastAsia="Calibri" w:cs="Times New Roman"/>
                <w:szCs w:val="24"/>
                <w:lang w:val="en-US" w:bidi="ta-IN"/>
              </w:rPr>
            </w:pPr>
          </w:p>
        </w:tc>
      </w:tr>
      <w:tr w:rsidR="002568F4" w:rsidRPr="002568F4" w14:paraId="54B03CAD" w14:textId="77777777" w:rsidTr="001800BF">
        <w:trPr>
          <w:cantSplit/>
        </w:trPr>
        <w:tc>
          <w:tcPr>
            <w:tcW w:w="8882" w:type="dxa"/>
            <w:gridSpan w:val="7"/>
            <w:shd w:val="clear" w:color="auto" w:fill="FFFFFF"/>
            <w:vAlign w:val="center"/>
          </w:tcPr>
          <w:p w14:paraId="4893444E" w14:textId="77777777" w:rsidR="002568F4" w:rsidRPr="002568F4" w:rsidRDefault="002568F4" w:rsidP="002568F4">
            <w:pPr>
              <w:spacing w:before="0" w:after="160" w:line="259" w:lineRule="auto"/>
              <w:rPr>
                <w:rFonts w:eastAsia="Calibri" w:cs="Times New Roman"/>
                <w:szCs w:val="24"/>
                <w:lang w:val="en-US" w:bidi="ta-IN"/>
              </w:rPr>
            </w:pPr>
            <w:r w:rsidRPr="002568F4">
              <w:rPr>
                <w:rFonts w:eastAsia="Calibri" w:cs="Times New Roman"/>
                <w:szCs w:val="24"/>
                <w:lang w:val="en-US" w:bidi="ta-IN"/>
              </w:rPr>
              <w:t>a. Dependent Variable: OPI</w:t>
            </w:r>
          </w:p>
        </w:tc>
      </w:tr>
      <w:tr w:rsidR="002568F4" w:rsidRPr="002568F4" w14:paraId="192F5165" w14:textId="77777777" w:rsidTr="001800BF">
        <w:trPr>
          <w:cantSplit/>
        </w:trPr>
        <w:tc>
          <w:tcPr>
            <w:tcW w:w="8882" w:type="dxa"/>
            <w:gridSpan w:val="7"/>
            <w:shd w:val="clear" w:color="auto" w:fill="FFFFFF"/>
            <w:vAlign w:val="center"/>
          </w:tcPr>
          <w:p w14:paraId="0814989C" w14:textId="77777777" w:rsidR="002568F4" w:rsidRPr="002568F4" w:rsidRDefault="002568F4" w:rsidP="002568F4">
            <w:pPr>
              <w:spacing w:before="0" w:after="160" w:line="259" w:lineRule="auto"/>
              <w:rPr>
                <w:rFonts w:eastAsia="Calibri" w:cs="Times New Roman"/>
                <w:szCs w:val="24"/>
                <w:lang w:val="en-US" w:bidi="ta-IN"/>
              </w:rPr>
            </w:pPr>
            <w:r w:rsidRPr="002568F4">
              <w:rPr>
                <w:rFonts w:eastAsia="Calibri" w:cs="Times New Roman"/>
                <w:szCs w:val="24"/>
                <w:lang w:val="en-US" w:bidi="ta-IN"/>
              </w:rPr>
              <w:t>b. Predictors: (Constant), PR, PC, PU</w:t>
            </w:r>
          </w:p>
        </w:tc>
      </w:tr>
    </w:tbl>
    <w:p w14:paraId="06064BBB" w14:textId="0E480030" w:rsidR="00B64AE7" w:rsidRPr="002568F4" w:rsidRDefault="00B64AE7" w:rsidP="00B64AE7">
      <w:pPr>
        <w:jc w:val="both"/>
        <w:rPr>
          <w:rFonts w:eastAsia="SimSun" w:cs="Times New Roman"/>
          <w:szCs w:val="24"/>
        </w:rPr>
      </w:pPr>
      <w:r w:rsidRPr="002568F4">
        <w:rPr>
          <w:rFonts w:eastAsia="SimSun" w:cs="Times New Roman"/>
          <w:szCs w:val="24"/>
        </w:rPr>
        <w:t>Source: Data Survey 2022</w:t>
      </w:r>
    </w:p>
    <w:p w14:paraId="02090ADF" w14:textId="340219E2" w:rsidR="00B07AAA" w:rsidRDefault="00B07AAA" w:rsidP="00B07AAA">
      <w:pPr>
        <w:jc w:val="both"/>
        <w:rPr>
          <w:rFonts w:eastAsia="SimSun" w:cs="Times New Roman"/>
        </w:rPr>
      </w:pPr>
    </w:p>
    <w:p w14:paraId="4FA7D029" w14:textId="73E9A5A9" w:rsidR="005539CD" w:rsidRDefault="005539CD" w:rsidP="00B07AAA">
      <w:pPr>
        <w:jc w:val="both"/>
        <w:rPr>
          <w:rFonts w:eastAsia="SimSun" w:cs="Times New Roman"/>
        </w:rPr>
      </w:pPr>
    </w:p>
    <w:p w14:paraId="65852C65" w14:textId="440B7BF9" w:rsidR="005539CD" w:rsidRDefault="005539CD" w:rsidP="00B07AAA">
      <w:pPr>
        <w:jc w:val="both"/>
        <w:rPr>
          <w:rFonts w:eastAsia="SimSun" w:cs="Times New Roman"/>
        </w:rPr>
      </w:pPr>
    </w:p>
    <w:p w14:paraId="079FCAD7" w14:textId="77777777" w:rsidR="00EF5EF6" w:rsidRDefault="00EF5EF6" w:rsidP="00B07AAA">
      <w:pPr>
        <w:jc w:val="both"/>
        <w:rPr>
          <w:rFonts w:eastAsia="SimSun" w:cs="Times New Roman"/>
        </w:rPr>
      </w:pPr>
    </w:p>
    <w:p w14:paraId="776BC351" w14:textId="7C30E917" w:rsidR="005539CD" w:rsidRDefault="005539CD" w:rsidP="00B07AAA">
      <w:pPr>
        <w:jc w:val="both"/>
        <w:rPr>
          <w:rFonts w:eastAsia="SimSun" w:cs="Times New Roman"/>
        </w:rPr>
      </w:pPr>
    </w:p>
    <w:p w14:paraId="151E98DE" w14:textId="77777777" w:rsidR="005539CD" w:rsidRDefault="005539CD" w:rsidP="00B07AAA">
      <w:pPr>
        <w:jc w:val="both"/>
        <w:rPr>
          <w:rFonts w:eastAsia="SimSun" w:cs="Times New Roman"/>
        </w:rPr>
      </w:pPr>
    </w:p>
    <w:p w14:paraId="0EE64C0E" w14:textId="74D422DB" w:rsidR="00B07AAA" w:rsidRDefault="00B07AAA" w:rsidP="00B07AAA">
      <w:pPr>
        <w:jc w:val="both"/>
        <w:rPr>
          <w:rFonts w:eastAsia="SimSun" w:cs="Times New Roman"/>
          <w:szCs w:val="24"/>
        </w:rPr>
      </w:pPr>
      <w:r>
        <w:rPr>
          <w:rFonts w:eastAsia="SimSun" w:cs="Times New Roman"/>
          <w:szCs w:val="24"/>
        </w:rPr>
        <w:t xml:space="preserve">The regression coefficient, which may be represented by any value between 0 and 1, was replaced by R square. To determine how much each independent influences the dependent, this was done. The model summary of regression analysis is shown in Table </w:t>
      </w:r>
      <w:r w:rsidR="00EF5EF6">
        <w:rPr>
          <w:rFonts w:eastAsia="SimSun" w:cs="Times New Roman"/>
          <w:szCs w:val="24"/>
        </w:rPr>
        <w:t>24</w:t>
      </w:r>
      <w:r>
        <w:rPr>
          <w:rFonts w:eastAsia="SimSun" w:cs="Times New Roman"/>
          <w:szCs w:val="24"/>
        </w:rPr>
        <w:t xml:space="preserve">. The explanatory power (R2) value indicates how much the independent factors contribute to the variance of the dependent variable. As a result, the R2 value for this table is 0.648 (64.8%). Therefore, </w:t>
      </w:r>
      <w:r>
        <w:rPr>
          <w:rFonts w:cs="Times New Roman"/>
          <w:szCs w:val="24"/>
        </w:rPr>
        <w:t>Perceived Credibility, Perceived Usefulness, and Perceived Risk</w:t>
      </w:r>
      <w:r>
        <w:rPr>
          <w:rFonts w:eastAsia="SimSun" w:cs="Times New Roman"/>
          <w:szCs w:val="24"/>
        </w:rPr>
        <w:t xml:space="preserve"> all contributed to the 64.8% of </w:t>
      </w:r>
      <w:r w:rsidR="00754802">
        <w:rPr>
          <w:rFonts w:eastAsia="SimSun" w:cs="Times New Roman"/>
          <w:szCs w:val="24"/>
        </w:rPr>
        <w:t xml:space="preserve"> </w:t>
      </w:r>
      <w:r>
        <w:rPr>
          <w:rFonts w:eastAsia="SimSun" w:cs="Times New Roman"/>
          <w:szCs w:val="24"/>
        </w:rPr>
        <w:t xml:space="preserve">consumers who intended to continue online purchasing. </w:t>
      </w:r>
    </w:p>
    <w:p w14:paraId="34005E26" w14:textId="4E5EEEAE" w:rsidR="00B07AAA" w:rsidRDefault="00B07AAA" w:rsidP="00B07AAA">
      <w:pPr>
        <w:spacing w:before="120" w:after="120"/>
        <w:jc w:val="both"/>
        <w:rPr>
          <w:rFonts w:eastAsia="SimSun" w:cs="Times New Roman"/>
        </w:rPr>
      </w:pPr>
      <w:r>
        <w:rPr>
          <w:rFonts w:eastAsia="SimSun" w:cs="Times New Roman"/>
          <w:szCs w:val="24"/>
        </w:rPr>
        <w:t xml:space="preserve">The P values for </w:t>
      </w:r>
      <w:r>
        <w:rPr>
          <w:rFonts w:cs="Times New Roman"/>
          <w:szCs w:val="24"/>
        </w:rPr>
        <w:t>Perceived Credibility, Perceived Usefulness, and Perceived Risk</w:t>
      </w:r>
      <w:r>
        <w:rPr>
          <w:rFonts w:eastAsia="SimSun" w:cs="Times New Roman"/>
          <w:szCs w:val="24"/>
        </w:rPr>
        <w:t xml:space="preserve"> were all less than 0.05. Therefore, these elements play a key role in determining whether</w:t>
      </w:r>
      <w:r w:rsidR="00A81E83">
        <w:rPr>
          <w:rFonts w:eastAsia="SimSun" w:cs="Times New Roman"/>
          <w:szCs w:val="24"/>
        </w:rPr>
        <w:t xml:space="preserve"> </w:t>
      </w:r>
      <w:r>
        <w:rPr>
          <w:rFonts w:cs="Times New Roman"/>
        </w:rPr>
        <w:t>online purchase intention; with special reference to retail fashion industry, in Sri Lanka.</w:t>
      </w:r>
      <w:r>
        <w:rPr>
          <w:rFonts w:eastAsia="SimSun" w:cs="Times New Roman"/>
          <w:szCs w:val="24"/>
        </w:rPr>
        <w:t xml:space="preserve">. </w:t>
      </w:r>
      <w:r>
        <w:rPr>
          <w:rFonts w:cs="Times New Roman"/>
          <w:szCs w:val="24"/>
        </w:rPr>
        <w:t xml:space="preserve"> Perceived Risk</w:t>
      </w:r>
      <w:r>
        <w:rPr>
          <w:rFonts w:eastAsia="SimSun" w:cs="Times New Roman"/>
          <w:szCs w:val="24"/>
        </w:rPr>
        <w:t xml:space="preserve"> was the greatest beta value, respectively (beta =0.404). </w:t>
      </w:r>
      <w:r>
        <w:rPr>
          <w:rFonts w:cs="Times New Roman"/>
          <w:szCs w:val="24"/>
        </w:rPr>
        <w:t>Perceived Credibility</w:t>
      </w:r>
      <w:r>
        <w:rPr>
          <w:rFonts w:eastAsia="SimSun" w:cs="Times New Roman"/>
          <w:szCs w:val="24"/>
        </w:rPr>
        <w:t xml:space="preserve"> was the least beta value, respectively (beta =0.229). </w:t>
      </w:r>
    </w:p>
    <w:p w14:paraId="0D289FF7" w14:textId="77777777" w:rsidR="00B07AAA" w:rsidRDefault="00B07AAA" w:rsidP="00B07AAA">
      <w:pPr>
        <w:jc w:val="both"/>
        <w:rPr>
          <w:rFonts w:eastAsia="SimSun" w:cs="Times New Roman"/>
          <w:szCs w:val="24"/>
        </w:rPr>
      </w:pPr>
      <w:r>
        <w:rPr>
          <w:rFonts w:eastAsia="SimSun" w:cs="Times New Roman"/>
          <w:szCs w:val="24"/>
        </w:rPr>
        <w:t>Analysis of variance is presented in the following table and includes the sum of the square, degree of freedom, F value and P-value and is presented to ensure the overall significance of the model.</w:t>
      </w:r>
    </w:p>
    <w:p w14:paraId="6A8D7722" w14:textId="426F3555" w:rsidR="00B07AAA" w:rsidRDefault="00B07AAA" w:rsidP="00B07AAA">
      <w:pPr>
        <w:jc w:val="both"/>
        <w:rPr>
          <w:rFonts w:ascii="SimSun" w:eastAsia="SimSun" w:hAnsi="SimSun" w:cs="SimSun"/>
          <w:sz w:val="10"/>
          <w:szCs w:val="10"/>
        </w:rPr>
      </w:pPr>
      <w:r>
        <w:rPr>
          <w:rFonts w:eastAsia="SimSun" w:cs="Times New Roman"/>
          <w:szCs w:val="24"/>
        </w:rPr>
        <w:t xml:space="preserve">According to table </w:t>
      </w:r>
      <w:r w:rsidR="00EF5EF6">
        <w:rPr>
          <w:rFonts w:eastAsia="SimSun" w:cs="Times New Roman"/>
          <w:szCs w:val="24"/>
        </w:rPr>
        <w:t>25</w:t>
      </w:r>
      <w:r>
        <w:rPr>
          <w:rFonts w:eastAsia="SimSun" w:cs="Times New Roman"/>
          <w:szCs w:val="24"/>
        </w:rPr>
        <w:t xml:space="preserve">, the significance value of the </w:t>
      </w:r>
      <w:r>
        <w:rPr>
          <w:rFonts w:cs="Times New Roman"/>
          <w:szCs w:val="24"/>
        </w:rPr>
        <w:t xml:space="preserve">impact of </w:t>
      </w:r>
      <w:r>
        <w:rPr>
          <w:rFonts w:cs="Times New Roman"/>
        </w:rPr>
        <w:t>social media user generated content (UGC)</w:t>
      </w:r>
      <w:r>
        <w:rPr>
          <w:bCs/>
          <w:szCs w:val="24"/>
        </w:rPr>
        <w:t xml:space="preserve"> on </w:t>
      </w:r>
      <w:r>
        <w:rPr>
          <w:rFonts w:cs="Times New Roman"/>
        </w:rPr>
        <w:t>online purchase intention</w:t>
      </w:r>
      <w:r>
        <w:rPr>
          <w:bCs/>
          <w:szCs w:val="24"/>
        </w:rPr>
        <w:t xml:space="preserve"> </w:t>
      </w:r>
      <w:r>
        <w:rPr>
          <w:rFonts w:eastAsia="SimSun" w:cs="Times New Roman"/>
          <w:szCs w:val="24"/>
        </w:rPr>
        <w:t xml:space="preserve">is 0.000. Further F-value of the model is also a higher value. Therefore, the researcher concluded that there is an </w:t>
      </w:r>
      <w:r>
        <w:rPr>
          <w:rFonts w:cs="Times New Roman"/>
          <w:szCs w:val="24"/>
        </w:rPr>
        <w:t xml:space="preserve">impact of </w:t>
      </w:r>
      <w:r>
        <w:rPr>
          <w:rFonts w:cs="Times New Roman"/>
        </w:rPr>
        <w:t>social media user generated content (UGC) on online purchase intention</w:t>
      </w:r>
      <w:r>
        <w:rPr>
          <w:bCs/>
          <w:szCs w:val="24"/>
        </w:rPr>
        <w:t xml:space="preserve"> </w:t>
      </w:r>
      <w:r>
        <w:rPr>
          <w:rFonts w:eastAsia="SimSun" w:cs="Times New Roman"/>
          <w:szCs w:val="24"/>
        </w:rPr>
        <w:t xml:space="preserve">with a 95% level of confidence. The P-value (0.000) &lt; 0.05. </w:t>
      </w:r>
    </w:p>
    <w:p w14:paraId="50203A3A" w14:textId="77777777" w:rsidR="00B07AAA" w:rsidRDefault="00B07AAA" w:rsidP="00B07AAA">
      <w:pPr>
        <w:jc w:val="both"/>
        <w:rPr>
          <w:bCs/>
          <w:szCs w:val="24"/>
        </w:rPr>
      </w:pPr>
      <w:r>
        <w:rPr>
          <w:rFonts w:eastAsia="SimSun" w:cs="Times New Roman"/>
          <w:szCs w:val="24"/>
        </w:rPr>
        <w:t xml:space="preserve">In order to these results, the overall model can be used statistically and it shows that there is a positive </w:t>
      </w:r>
      <w:r>
        <w:rPr>
          <w:rFonts w:cs="Times New Roman"/>
          <w:szCs w:val="24"/>
        </w:rPr>
        <w:t xml:space="preserve">impact of </w:t>
      </w:r>
      <w:r>
        <w:rPr>
          <w:rFonts w:cs="Times New Roman"/>
        </w:rPr>
        <w:t>social media user generated content (UGC) on online purchase intention.</w:t>
      </w:r>
    </w:p>
    <w:p w14:paraId="7F66ABF7" w14:textId="7E5065D2" w:rsidR="00B07AAA" w:rsidRDefault="00B07AAA" w:rsidP="00B07AAA">
      <w:pPr>
        <w:jc w:val="both"/>
        <w:rPr>
          <w:bCs/>
          <w:szCs w:val="24"/>
        </w:rPr>
      </w:pPr>
    </w:p>
    <w:p w14:paraId="6D5F17CE" w14:textId="51DB3764" w:rsidR="00F675E7" w:rsidRDefault="00F675E7" w:rsidP="00B07AAA">
      <w:pPr>
        <w:jc w:val="both"/>
        <w:rPr>
          <w:bCs/>
          <w:szCs w:val="24"/>
        </w:rPr>
      </w:pPr>
    </w:p>
    <w:p w14:paraId="61E8E0C0" w14:textId="77777777" w:rsidR="005539CD" w:rsidRDefault="005539CD" w:rsidP="00B07AAA">
      <w:pPr>
        <w:jc w:val="both"/>
        <w:rPr>
          <w:bCs/>
          <w:szCs w:val="24"/>
        </w:rPr>
      </w:pPr>
    </w:p>
    <w:p w14:paraId="00C9A57A" w14:textId="77777777" w:rsidR="006705DB" w:rsidRDefault="006705DB" w:rsidP="00B07AAA">
      <w:pPr>
        <w:jc w:val="both"/>
        <w:rPr>
          <w:bCs/>
          <w:szCs w:val="24"/>
        </w:rPr>
      </w:pPr>
    </w:p>
    <w:p w14:paraId="535DE8EA" w14:textId="3085BB2D" w:rsidR="00B07AAA" w:rsidRPr="00F675E7" w:rsidRDefault="00B07AAA" w:rsidP="00F675E7">
      <w:pPr>
        <w:pStyle w:val="Heading2"/>
        <w:rPr>
          <w:rFonts w:cs="Times New Roman"/>
          <w:sz w:val="28"/>
          <w:szCs w:val="28"/>
        </w:rPr>
      </w:pPr>
      <w:r w:rsidRPr="00F675E7">
        <w:rPr>
          <w:rFonts w:cs="Times New Roman"/>
          <w:sz w:val="28"/>
          <w:szCs w:val="28"/>
        </w:rPr>
        <w:t xml:space="preserve"> </w:t>
      </w:r>
      <w:bookmarkStart w:id="257" w:name="_Toc122021258"/>
      <w:r w:rsidRPr="00F675E7">
        <w:rPr>
          <w:rFonts w:cs="Times New Roman"/>
          <w:sz w:val="28"/>
          <w:szCs w:val="28"/>
        </w:rPr>
        <w:t>Hypothesis Testing Result</w:t>
      </w:r>
      <w:bookmarkEnd w:id="257"/>
    </w:p>
    <w:p w14:paraId="5B4528B1" w14:textId="798D38A2" w:rsidR="00715E89" w:rsidRDefault="001268B0" w:rsidP="001268B0">
      <w:pPr>
        <w:pStyle w:val="Caption"/>
        <w:rPr>
          <w:rFonts w:cs="Times New Roman"/>
          <w:szCs w:val="24"/>
        </w:rPr>
      </w:pPr>
      <w:bookmarkStart w:id="258" w:name="_Toc122020855"/>
      <w:bookmarkStart w:id="259" w:name="_Toc122020933"/>
      <w:r>
        <w:t xml:space="preserve">Table </w:t>
      </w:r>
      <w:r>
        <w:fldChar w:fldCharType="begin"/>
      </w:r>
      <w:r>
        <w:instrText xml:space="preserve"> SEQ Table \* ARABIC </w:instrText>
      </w:r>
      <w:r>
        <w:fldChar w:fldCharType="separate"/>
      </w:r>
      <w:r>
        <w:rPr>
          <w:noProof/>
        </w:rPr>
        <w:t>26</w:t>
      </w:r>
      <w:r>
        <w:fldChar w:fldCharType="end"/>
      </w:r>
      <w:r>
        <w:t xml:space="preserve">: </w:t>
      </w:r>
      <w:r w:rsidRPr="00046898">
        <w:t>Result of Testing the Hypothesis</w:t>
      </w:r>
      <w:bookmarkEnd w:id="258"/>
      <w:bookmarkEnd w:id="259"/>
      <w:r w:rsidR="00B07AAA">
        <w:rPr>
          <w:rFonts w:cs="Times New Roman"/>
          <w:szCs w:val="24"/>
          <w:lang w:bidi="si-LK"/>
        </w:rPr>
        <w:tab/>
      </w:r>
      <w:r w:rsidR="00B07AAA">
        <w:rPr>
          <w:rFonts w:cs="Times New Roman"/>
          <w:szCs w:val="24"/>
        </w:rPr>
        <w:t xml:space="preserve"> </w:t>
      </w:r>
    </w:p>
    <w:tbl>
      <w:tblPr>
        <w:tblStyle w:val="TableGrid"/>
        <w:tblW w:w="0" w:type="auto"/>
        <w:tblLook w:val="04A0" w:firstRow="1" w:lastRow="0" w:firstColumn="1" w:lastColumn="0" w:noHBand="0" w:noVBand="1"/>
      </w:tblPr>
      <w:tblGrid>
        <w:gridCol w:w="1550"/>
        <w:gridCol w:w="2377"/>
        <w:gridCol w:w="1536"/>
        <w:gridCol w:w="819"/>
        <w:gridCol w:w="1945"/>
        <w:gridCol w:w="1123"/>
      </w:tblGrid>
      <w:tr w:rsidR="00715E89" w14:paraId="6DC4A29D" w14:textId="6839EA33" w:rsidTr="00F675E7">
        <w:trPr>
          <w:trHeight w:val="1070"/>
        </w:trPr>
        <w:tc>
          <w:tcPr>
            <w:tcW w:w="1574" w:type="dxa"/>
          </w:tcPr>
          <w:p w14:paraId="0736FA0D" w14:textId="77777777" w:rsidR="00715E89" w:rsidRPr="00AF7F8D" w:rsidRDefault="00715E89" w:rsidP="00F675E7">
            <w:pPr>
              <w:spacing w:before="0" w:after="120"/>
              <w:jc w:val="both"/>
              <w:rPr>
                <w:rFonts w:cs="Times New Roman"/>
                <w:b/>
                <w:bCs/>
                <w:color w:val="000000" w:themeColor="text1"/>
              </w:rPr>
            </w:pPr>
          </w:p>
          <w:p w14:paraId="63237FD7" w14:textId="77777777" w:rsidR="00715E89" w:rsidRPr="00AF7F8D" w:rsidRDefault="00715E89" w:rsidP="00F675E7">
            <w:pPr>
              <w:spacing w:before="0" w:after="120"/>
              <w:jc w:val="both"/>
              <w:rPr>
                <w:rFonts w:cs="Times New Roman"/>
                <w:b/>
                <w:bCs/>
                <w:color w:val="000000" w:themeColor="text1"/>
              </w:rPr>
            </w:pPr>
            <w:r w:rsidRPr="00AF7F8D">
              <w:rPr>
                <w:rFonts w:cs="Times New Roman"/>
                <w:b/>
                <w:bCs/>
                <w:color w:val="000000" w:themeColor="text1"/>
              </w:rPr>
              <w:t>Path</w:t>
            </w:r>
          </w:p>
        </w:tc>
        <w:tc>
          <w:tcPr>
            <w:tcW w:w="2456" w:type="dxa"/>
          </w:tcPr>
          <w:p w14:paraId="63EC4102" w14:textId="77777777" w:rsidR="00715E89" w:rsidRPr="00AF7F8D" w:rsidRDefault="00715E89" w:rsidP="00F675E7">
            <w:pPr>
              <w:spacing w:before="0" w:after="120"/>
              <w:jc w:val="both"/>
              <w:rPr>
                <w:rFonts w:cs="Times New Roman"/>
                <w:b/>
                <w:bCs/>
                <w:color w:val="000000" w:themeColor="text1"/>
              </w:rPr>
            </w:pPr>
          </w:p>
          <w:p w14:paraId="7986C4C3" w14:textId="77777777" w:rsidR="00715E89" w:rsidRPr="00AF7F8D" w:rsidRDefault="00715E89" w:rsidP="00F675E7">
            <w:pPr>
              <w:spacing w:before="0" w:after="120"/>
              <w:jc w:val="both"/>
              <w:rPr>
                <w:rFonts w:cs="Times New Roman"/>
                <w:b/>
                <w:bCs/>
                <w:color w:val="000000" w:themeColor="text1"/>
              </w:rPr>
            </w:pPr>
            <w:r w:rsidRPr="00AF7F8D">
              <w:rPr>
                <w:rFonts w:cs="Times New Roman"/>
                <w:b/>
                <w:bCs/>
                <w:color w:val="000000" w:themeColor="text1"/>
              </w:rPr>
              <w:t xml:space="preserve">Hypotheses </w:t>
            </w:r>
          </w:p>
        </w:tc>
        <w:tc>
          <w:tcPr>
            <w:tcW w:w="1536" w:type="dxa"/>
          </w:tcPr>
          <w:p w14:paraId="73EC28B2" w14:textId="77777777" w:rsidR="00F675E7" w:rsidRDefault="00F675E7" w:rsidP="00337AAD">
            <w:pPr>
              <w:spacing w:before="0" w:after="120"/>
              <w:rPr>
                <w:rFonts w:cs="Times New Roman"/>
                <w:b/>
                <w:bCs/>
                <w:color w:val="000000" w:themeColor="text1"/>
              </w:rPr>
            </w:pPr>
          </w:p>
          <w:p w14:paraId="2C1D8D23" w14:textId="038A83BA" w:rsidR="00715E89" w:rsidRPr="00715E89" w:rsidRDefault="00715E89" w:rsidP="00337AAD">
            <w:pPr>
              <w:spacing w:before="0" w:after="120"/>
              <w:rPr>
                <w:rFonts w:cs="Times New Roman"/>
                <w:b/>
                <w:bCs/>
                <w:color w:val="000000" w:themeColor="text1"/>
              </w:rPr>
            </w:pPr>
            <w:r w:rsidRPr="00715E89">
              <w:rPr>
                <w:rFonts w:cs="Times New Roman"/>
                <w:b/>
                <w:bCs/>
                <w:color w:val="000000" w:themeColor="text1"/>
              </w:rPr>
              <w:t>P Value</w:t>
            </w:r>
          </w:p>
          <w:p w14:paraId="619BC51F" w14:textId="20732E03" w:rsidR="00715E89" w:rsidRPr="00AF7F8D" w:rsidRDefault="00715E89" w:rsidP="00337AAD">
            <w:pPr>
              <w:spacing w:before="0" w:after="120"/>
              <w:rPr>
                <w:rFonts w:cs="Times New Roman"/>
                <w:b/>
                <w:bCs/>
                <w:color w:val="000000" w:themeColor="text1"/>
              </w:rPr>
            </w:pPr>
            <w:r w:rsidRPr="00715E89">
              <w:rPr>
                <w:rFonts w:cs="Times New Roman"/>
                <w:b/>
                <w:bCs/>
                <w:color w:val="000000" w:themeColor="text1"/>
              </w:rPr>
              <w:t>(</w:t>
            </w:r>
            <w:r w:rsidRPr="00715E89">
              <w:rPr>
                <w:rFonts w:cs="Times New Roman"/>
                <w:b/>
                <w:bCs/>
                <w:szCs w:val="24"/>
              </w:rPr>
              <w:t>Significance Level )</w:t>
            </w:r>
          </w:p>
        </w:tc>
        <w:tc>
          <w:tcPr>
            <w:tcW w:w="819" w:type="dxa"/>
          </w:tcPr>
          <w:p w14:paraId="1176543E" w14:textId="77777777" w:rsidR="00F675E7" w:rsidRDefault="00F675E7" w:rsidP="00337AAD">
            <w:pPr>
              <w:spacing w:before="0" w:after="120"/>
              <w:rPr>
                <w:rFonts w:cs="Times New Roman"/>
                <w:b/>
                <w:bCs/>
                <w:color w:val="000000" w:themeColor="text1"/>
              </w:rPr>
            </w:pPr>
          </w:p>
          <w:p w14:paraId="2FE6186B" w14:textId="28E26CD8" w:rsidR="00715E89" w:rsidRPr="00AF7F8D" w:rsidRDefault="00715E89" w:rsidP="00337AAD">
            <w:pPr>
              <w:spacing w:before="0" w:after="120"/>
              <w:rPr>
                <w:rFonts w:cs="Times New Roman"/>
                <w:b/>
                <w:bCs/>
                <w:color w:val="000000" w:themeColor="text1"/>
              </w:rPr>
            </w:pPr>
            <w:r w:rsidRPr="00AF7F8D">
              <w:rPr>
                <w:rFonts w:cs="Times New Roman"/>
                <w:b/>
                <w:bCs/>
                <w:color w:val="000000" w:themeColor="text1"/>
              </w:rPr>
              <w:t>Beta Value</w:t>
            </w:r>
          </w:p>
        </w:tc>
        <w:tc>
          <w:tcPr>
            <w:tcW w:w="1980" w:type="dxa"/>
          </w:tcPr>
          <w:p w14:paraId="294398C4" w14:textId="77777777" w:rsidR="00715E89" w:rsidRPr="00AF7F8D" w:rsidRDefault="00715E89" w:rsidP="00337AAD">
            <w:pPr>
              <w:spacing w:before="0" w:after="120"/>
              <w:rPr>
                <w:rFonts w:cs="Times New Roman"/>
                <w:b/>
                <w:bCs/>
                <w:color w:val="000000" w:themeColor="text1"/>
              </w:rPr>
            </w:pPr>
          </w:p>
          <w:p w14:paraId="21484D27" w14:textId="6559728B" w:rsidR="00715E89" w:rsidRPr="00AF7F8D" w:rsidRDefault="00715E89" w:rsidP="00337AAD">
            <w:pPr>
              <w:spacing w:before="0" w:after="120"/>
              <w:rPr>
                <w:rFonts w:cs="Times New Roman"/>
                <w:b/>
                <w:bCs/>
                <w:color w:val="000000" w:themeColor="text1"/>
              </w:rPr>
            </w:pPr>
            <w:r>
              <w:rPr>
                <w:rFonts w:cs="Times New Roman"/>
                <w:b/>
                <w:bCs/>
                <w:color w:val="000000" w:themeColor="text1"/>
              </w:rPr>
              <w:t xml:space="preserve">Relationship </w:t>
            </w:r>
          </w:p>
        </w:tc>
        <w:tc>
          <w:tcPr>
            <w:tcW w:w="903" w:type="dxa"/>
          </w:tcPr>
          <w:p w14:paraId="52EB532B" w14:textId="77777777" w:rsidR="00F675E7" w:rsidRDefault="00F675E7" w:rsidP="00337AAD">
            <w:pPr>
              <w:spacing w:before="0" w:after="120"/>
              <w:rPr>
                <w:rFonts w:cs="Times New Roman"/>
                <w:b/>
                <w:bCs/>
                <w:color w:val="000000" w:themeColor="text1"/>
              </w:rPr>
            </w:pPr>
          </w:p>
          <w:p w14:paraId="10DA97E6" w14:textId="110DA122" w:rsidR="00715E89" w:rsidRPr="00AF7F8D" w:rsidRDefault="00715E89" w:rsidP="00337AAD">
            <w:pPr>
              <w:spacing w:before="0" w:after="120"/>
              <w:rPr>
                <w:rFonts w:cs="Times New Roman"/>
                <w:b/>
                <w:bCs/>
                <w:color w:val="000000" w:themeColor="text1"/>
              </w:rPr>
            </w:pPr>
            <w:r w:rsidRPr="00AF7F8D">
              <w:rPr>
                <w:rFonts w:cs="Times New Roman"/>
                <w:b/>
                <w:bCs/>
                <w:color w:val="000000" w:themeColor="text1"/>
              </w:rPr>
              <w:t>Decision</w:t>
            </w:r>
          </w:p>
        </w:tc>
      </w:tr>
      <w:tr w:rsidR="00715E89" w14:paraId="5330F8E1" w14:textId="2D01FF37" w:rsidTr="00F675E7">
        <w:tc>
          <w:tcPr>
            <w:tcW w:w="1574" w:type="dxa"/>
          </w:tcPr>
          <w:p w14:paraId="2B9F4BE2" w14:textId="3239FD2B" w:rsidR="00715E89" w:rsidRDefault="00715E89" w:rsidP="00F675E7">
            <w:pPr>
              <w:spacing w:before="0" w:after="120"/>
              <w:jc w:val="both"/>
              <w:rPr>
                <w:rFonts w:cs="Times New Roman"/>
                <w:color w:val="000000" w:themeColor="text1"/>
              </w:rPr>
            </w:pPr>
            <w:r>
              <w:rPr>
                <w:rFonts w:cs="Times New Roman"/>
                <w:color w:val="000000" w:themeColor="text1"/>
              </w:rPr>
              <w:t>Perceived Credibility and Online purchase intention</w:t>
            </w:r>
          </w:p>
        </w:tc>
        <w:tc>
          <w:tcPr>
            <w:tcW w:w="2456" w:type="dxa"/>
          </w:tcPr>
          <w:p w14:paraId="192EF7D8" w14:textId="0518C056" w:rsidR="00715E89" w:rsidRDefault="00715E89" w:rsidP="00F675E7">
            <w:pPr>
              <w:spacing w:before="0" w:after="120"/>
              <w:jc w:val="both"/>
              <w:rPr>
                <w:rFonts w:cs="Times New Roman"/>
                <w:color w:val="000000" w:themeColor="text1"/>
              </w:rPr>
            </w:pPr>
            <w:r>
              <w:rPr>
                <w:rFonts w:cs="Times New Roman"/>
                <w:color w:val="000000" w:themeColor="text1"/>
              </w:rPr>
              <w:t>H1: Perceived Credibility has a positive significant impact on online purchase intention.</w:t>
            </w:r>
          </w:p>
        </w:tc>
        <w:tc>
          <w:tcPr>
            <w:tcW w:w="1536" w:type="dxa"/>
          </w:tcPr>
          <w:p w14:paraId="39E6CBAC" w14:textId="77777777" w:rsidR="00715E89" w:rsidRDefault="00715E89" w:rsidP="00337AAD">
            <w:pPr>
              <w:spacing w:before="0" w:after="120"/>
              <w:rPr>
                <w:rFonts w:cs="Times New Roman"/>
                <w:color w:val="000000" w:themeColor="text1"/>
              </w:rPr>
            </w:pPr>
            <w:r>
              <w:rPr>
                <w:rFonts w:cs="Times New Roman"/>
                <w:color w:val="000000" w:themeColor="text1"/>
              </w:rPr>
              <w:t>0.000</w:t>
            </w:r>
          </w:p>
        </w:tc>
        <w:tc>
          <w:tcPr>
            <w:tcW w:w="819" w:type="dxa"/>
          </w:tcPr>
          <w:p w14:paraId="662053C8" w14:textId="7E1F63D8" w:rsidR="00715E89" w:rsidRDefault="00715E89" w:rsidP="00337AAD">
            <w:pPr>
              <w:spacing w:before="0" w:after="120"/>
              <w:rPr>
                <w:rFonts w:cs="Times New Roman"/>
                <w:color w:val="000000" w:themeColor="text1"/>
              </w:rPr>
            </w:pPr>
            <w:r>
              <w:rPr>
                <w:rFonts w:cs="Times New Roman"/>
                <w:szCs w:val="24"/>
              </w:rPr>
              <w:t xml:space="preserve">0.229                            </w:t>
            </w:r>
          </w:p>
        </w:tc>
        <w:tc>
          <w:tcPr>
            <w:tcW w:w="1980" w:type="dxa"/>
          </w:tcPr>
          <w:p w14:paraId="013B18BF" w14:textId="1E6025D2" w:rsidR="00715E89" w:rsidRDefault="00F675E7" w:rsidP="00337AAD">
            <w:pPr>
              <w:spacing w:before="0" w:after="120"/>
              <w:rPr>
                <w:rFonts w:cs="Times New Roman"/>
                <w:color w:val="000000" w:themeColor="text1"/>
              </w:rPr>
            </w:pPr>
            <w:r>
              <w:rPr>
                <w:rFonts w:cs="Times New Roman"/>
                <w:szCs w:val="24"/>
              </w:rPr>
              <w:t>Positive significant impact</w:t>
            </w:r>
          </w:p>
        </w:tc>
        <w:tc>
          <w:tcPr>
            <w:tcW w:w="903" w:type="dxa"/>
          </w:tcPr>
          <w:p w14:paraId="40A89E59" w14:textId="24AF27D4" w:rsidR="00715E89" w:rsidRDefault="00715E89" w:rsidP="00337AAD">
            <w:pPr>
              <w:spacing w:before="0" w:after="120"/>
              <w:rPr>
                <w:rFonts w:cs="Times New Roman"/>
                <w:color w:val="000000" w:themeColor="text1"/>
              </w:rPr>
            </w:pPr>
            <w:r>
              <w:rPr>
                <w:rFonts w:cs="Times New Roman"/>
                <w:color w:val="000000" w:themeColor="text1"/>
              </w:rPr>
              <w:t>Accepted</w:t>
            </w:r>
          </w:p>
        </w:tc>
      </w:tr>
      <w:tr w:rsidR="00715E89" w14:paraId="77EE45D3" w14:textId="1FCF8D1B" w:rsidTr="00F675E7">
        <w:tc>
          <w:tcPr>
            <w:tcW w:w="1574" w:type="dxa"/>
          </w:tcPr>
          <w:p w14:paraId="18C8B100" w14:textId="77777777" w:rsidR="00715E89" w:rsidRDefault="00715E89" w:rsidP="00F675E7">
            <w:pPr>
              <w:spacing w:before="0" w:after="120"/>
              <w:jc w:val="both"/>
              <w:rPr>
                <w:rFonts w:cs="Times New Roman"/>
                <w:color w:val="000000" w:themeColor="text1"/>
              </w:rPr>
            </w:pPr>
            <w:r>
              <w:rPr>
                <w:rFonts w:cs="Times New Roman"/>
                <w:color w:val="000000" w:themeColor="text1"/>
              </w:rPr>
              <w:t>Perceived usefulness and Online purchase intention</w:t>
            </w:r>
          </w:p>
        </w:tc>
        <w:tc>
          <w:tcPr>
            <w:tcW w:w="2456" w:type="dxa"/>
          </w:tcPr>
          <w:p w14:paraId="663B0319" w14:textId="13977003" w:rsidR="00715E89" w:rsidRDefault="00715E89" w:rsidP="00F675E7">
            <w:pPr>
              <w:spacing w:before="0" w:after="120"/>
              <w:jc w:val="both"/>
              <w:rPr>
                <w:rFonts w:cs="Times New Roman"/>
                <w:color w:val="000000" w:themeColor="text1"/>
              </w:rPr>
            </w:pPr>
            <w:r>
              <w:rPr>
                <w:rFonts w:cs="Times New Roman"/>
                <w:color w:val="000000" w:themeColor="text1"/>
              </w:rPr>
              <w:t>H2: Perceived usefulness has a positive significant impact on online purchase intention.</w:t>
            </w:r>
          </w:p>
        </w:tc>
        <w:tc>
          <w:tcPr>
            <w:tcW w:w="1536" w:type="dxa"/>
          </w:tcPr>
          <w:p w14:paraId="00F2B578" w14:textId="1B07DEC6" w:rsidR="00715E89" w:rsidRDefault="00715E89" w:rsidP="00337AAD">
            <w:pPr>
              <w:spacing w:before="0" w:after="120"/>
              <w:rPr>
                <w:rFonts w:cs="Times New Roman"/>
                <w:color w:val="000000" w:themeColor="text1"/>
              </w:rPr>
            </w:pPr>
            <w:r>
              <w:rPr>
                <w:rFonts w:cs="Times New Roman"/>
                <w:color w:val="000000" w:themeColor="text1"/>
              </w:rPr>
              <w:t>0.000</w:t>
            </w:r>
          </w:p>
        </w:tc>
        <w:tc>
          <w:tcPr>
            <w:tcW w:w="819" w:type="dxa"/>
          </w:tcPr>
          <w:p w14:paraId="7A2878D5" w14:textId="2B4588C0" w:rsidR="00715E89" w:rsidRDefault="00715E89" w:rsidP="00337AAD">
            <w:pPr>
              <w:spacing w:before="0" w:after="120"/>
              <w:rPr>
                <w:rFonts w:cs="Times New Roman"/>
                <w:color w:val="000000" w:themeColor="text1"/>
              </w:rPr>
            </w:pPr>
            <w:r>
              <w:rPr>
                <w:rFonts w:cs="Times New Roman"/>
                <w:color w:val="000000" w:themeColor="text1"/>
              </w:rPr>
              <w:t>0.</w:t>
            </w:r>
            <w:r w:rsidR="00F675E7">
              <w:rPr>
                <w:rFonts w:cs="Times New Roman"/>
                <w:color w:val="000000" w:themeColor="text1"/>
              </w:rPr>
              <w:t>281</w:t>
            </w:r>
          </w:p>
        </w:tc>
        <w:tc>
          <w:tcPr>
            <w:tcW w:w="1980" w:type="dxa"/>
          </w:tcPr>
          <w:p w14:paraId="7DB08514" w14:textId="69979F4F" w:rsidR="00715E89" w:rsidRDefault="00F675E7" w:rsidP="00337AAD">
            <w:pPr>
              <w:spacing w:before="0" w:after="120"/>
              <w:rPr>
                <w:rFonts w:cs="Times New Roman"/>
                <w:color w:val="000000" w:themeColor="text1"/>
              </w:rPr>
            </w:pPr>
            <w:r>
              <w:rPr>
                <w:rFonts w:cs="Times New Roman"/>
                <w:szCs w:val="24"/>
              </w:rPr>
              <w:t>Positive significant impact</w:t>
            </w:r>
          </w:p>
        </w:tc>
        <w:tc>
          <w:tcPr>
            <w:tcW w:w="903" w:type="dxa"/>
          </w:tcPr>
          <w:p w14:paraId="7865174D" w14:textId="6E97A463" w:rsidR="00715E89" w:rsidRDefault="00715E89" w:rsidP="00337AAD">
            <w:pPr>
              <w:spacing w:before="0" w:after="120"/>
              <w:rPr>
                <w:rFonts w:cs="Times New Roman"/>
                <w:color w:val="000000" w:themeColor="text1"/>
              </w:rPr>
            </w:pPr>
            <w:r>
              <w:rPr>
                <w:rFonts w:cs="Times New Roman"/>
                <w:color w:val="000000" w:themeColor="text1"/>
              </w:rPr>
              <w:t>Accepted</w:t>
            </w:r>
          </w:p>
        </w:tc>
      </w:tr>
      <w:tr w:rsidR="00715E89" w14:paraId="68612754" w14:textId="77B3D0F8" w:rsidTr="00F675E7">
        <w:trPr>
          <w:trHeight w:val="2213"/>
        </w:trPr>
        <w:tc>
          <w:tcPr>
            <w:tcW w:w="1574" w:type="dxa"/>
          </w:tcPr>
          <w:p w14:paraId="33D90D1B" w14:textId="77777777" w:rsidR="00715E89" w:rsidRDefault="00715E89" w:rsidP="00F675E7">
            <w:pPr>
              <w:spacing w:before="0" w:after="120"/>
              <w:jc w:val="both"/>
              <w:rPr>
                <w:rFonts w:cs="Times New Roman"/>
                <w:color w:val="000000" w:themeColor="text1"/>
              </w:rPr>
            </w:pPr>
            <w:r>
              <w:rPr>
                <w:rFonts w:cs="Times New Roman"/>
                <w:color w:val="000000" w:themeColor="text1"/>
              </w:rPr>
              <w:t>Perceived risk and Online purchase intention</w:t>
            </w:r>
          </w:p>
        </w:tc>
        <w:tc>
          <w:tcPr>
            <w:tcW w:w="2456" w:type="dxa"/>
          </w:tcPr>
          <w:p w14:paraId="28D88A92" w14:textId="7C54038F" w:rsidR="00715E89" w:rsidRDefault="00715E89" w:rsidP="00F675E7">
            <w:pPr>
              <w:spacing w:before="0" w:after="120"/>
              <w:jc w:val="both"/>
              <w:rPr>
                <w:rFonts w:cs="Times New Roman"/>
                <w:color w:val="000000" w:themeColor="text1"/>
              </w:rPr>
            </w:pPr>
            <w:r>
              <w:rPr>
                <w:rFonts w:cs="Times New Roman"/>
                <w:color w:val="000000" w:themeColor="text1"/>
              </w:rPr>
              <w:t>H3: Perceived risk has a positive significant impact on online purchase intention.</w:t>
            </w:r>
          </w:p>
        </w:tc>
        <w:tc>
          <w:tcPr>
            <w:tcW w:w="1536" w:type="dxa"/>
          </w:tcPr>
          <w:p w14:paraId="1648BAA4" w14:textId="77777777" w:rsidR="00715E89" w:rsidRDefault="00715E89" w:rsidP="00715E89">
            <w:pPr>
              <w:spacing w:before="0" w:after="120"/>
              <w:rPr>
                <w:rFonts w:cs="Times New Roman"/>
                <w:color w:val="000000" w:themeColor="text1"/>
              </w:rPr>
            </w:pPr>
            <w:r>
              <w:rPr>
                <w:rFonts w:cs="Times New Roman"/>
                <w:color w:val="000000" w:themeColor="text1"/>
              </w:rPr>
              <w:t>0.000</w:t>
            </w:r>
          </w:p>
        </w:tc>
        <w:tc>
          <w:tcPr>
            <w:tcW w:w="819" w:type="dxa"/>
          </w:tcPr>
          <w:p w14:paraId="7F2CD082" w14:textId="7CF9FDC0" w:rsidR="00715E89" w:rsidRDefault="00715E89" w:rsidP="00715E89">
            <w:pPr>
              <w:spacing w:before="0" w:after="120"/>
              <w:rPr>
                <w:rFonts w:cs="Times New Roman"/>
                <w:color w:val="000000" w:themeColor="text1"/>
              </w:rPr>
            </w:pPr>
            <w:r>
              <w:rPr>
                <w:rFonts w:cs="Times New Roman"/>
                <w:color w:val="000000" w:themeColor="text1"/>
              </w:rPr>
              <w:t>0.</w:t>
            </w:r>
            <w:r w:rsidR="00F675E7">
              <w:rPr>
                <w:rFonts w:cs="Times New Roman"/>
                <w:color w:val="000000" w:themeColor="text1"/>
              </w:rPr>
              <w:t>404</w:t>
            </w:r>
          </w:p>
        </w:tc>
        <w:tc>
          <w:tcPr>
            <w:tcW w:w="1980" w:type="dxa"/>
          </w:tcPr>
          <w:p w14:paraId="75480E7F" w14:textId="2E4B1266" w:rsidR="00715E89" w:rsidRDefault="00F675E7" w:rsidP="00715E89">
            <w:pPr>
              <w:spacing w:before="0" w:after="120"/>
              <w:rPr>
                <w:rFonts w:cs="Times New Roman"/>
                <w:color w:val="000000" w:themeColor="text1"/>
              </w:rPr>
            </w:pPr>
            <w:r>
              <w:rPr>
                <w:rFonts w:cs="Times New Roman"/>
                <w:szCs w:val="24"/>
              </w:rPr>
              <w:t>Positive significant impact</w:t>
            </w:r>
          </w:p>
        </w:tc>
        <w:tc>
          <w:tcPr>
            <w:tcW w:w="903" w:type="dxa"/>
          </w:tcPr>
          <w:p w14:paraId="4864AC0F" w14:textId="6DAA8D73" w:rsidR="00715E89" w:rsidRDefault="00715E89" w:rsidP="00715E89">
            <w:pPr>
              <w:spacing w:before="0" w:after="120"/>
              <w:rPr>
                <w:rFonts w:cs="Times New Roman"/>
                <w:color w:val="000000" w:themeColor="text1"/>
              </w:rPr>
            </w:pPr>
            <w:r>
              <w:rPr>
                <w:rFonts w:cs="Times New Roman"/>
                <w:color w:val="000000" w:themeColor="text1"/>
              </w:rPr>
              <w:t>Accepted</w:t>
            </w:r>
          </w:p>
        </w:tc>
      </w:tr>
    </w:tbl>
    <w:p w14:paraId="54BD2CC7" w14:textId="127CFF93" w:rsidR="00B07AAA" w:rsidRDefault="00F675E7" w:rsidP="00F675E7">
      <w:pPr>
        <w:rPr>
          <w:rFonts w:cs="Times New Roman"/>
          <w:szCs w:val="24"/>
        </w:rPr>
      </w:pPr>
      <w:r>
        <w:rPr>
          <w:rFonts w:cs="Times New Roman"/>
        </w:rPr>
        <w:t xml:space="preserve">Source: Author </w:t>
      </w:r>
      <w:r w:rsidR="009E6A78">
        <w:rPr>
          <w:rFonts w:cs="Times New Roman"/>
        </w:rPr>
        <w:t xml:space="preserve">Developed </w:t>
      </w:r>
    </w:p>
    <w:p w14:paraId="7C159DDA" w14:textId="77777777" w:rsidR="00F675E7" w:rsidRDefault="00F675E7" w:rsidP="00B07AAA">
      <w:pPr>
        <w:jc w:val="both"/>
        <w:rPr>
          <w:rFonts w:cs="Times New Roman"/>
          <w:szCs w:val="24"/>
        </w:rPr>
      </w:pPr>
    </w:p>
    <w:p w14:paraId="48BCAA5E" w14:textId="77777777" w:rsidR="00F675E7" w:rsidRDefault="00F675E7" w:rsidP="00B07AAA">
      <w:pPr>
        <w:jc w:val="both"/>
        <w:rPr>
          <w:rFonts w:cs="Times New Roman"/>
          <w:szCs w:val="24"/>
        </w:rPr>
      </w:pPr>
    </w:p>
    <w:p w14:paraId="303B5B85" w14:textId="77777777" w:rsidR="00F675E7" w:rsidRDefault="00F675E7" w:rsidP="00B07AAA">
      <w:pPr>
        <w:jc w:val="both"/>
        <w:rPr>
          <w:rFonts w:cs="Times New Roman"/>
          <w:szCs w:val="24"/>
        </w:rPr>
      </w:pPr>
    </w:p>
    <w:p w14:paraId="1DB37950" w14:textId="6A410205" w:rsidR="00B07AAA" w:rsidRDefault="00B07AAA" w:rsidP="00B07AAA">
      <w:pPr>
        <w:jc w:val="both"/>
        <w:rPr>
          <w:rFonts w:cs="Times New Roman"/>
          <w:szCs w:val="24"/>
        </w:rPr>
      </w:pPr>
      <w:r>
        <w:rPr>
          <w:rFonts w:cs="Times New Roman"/>
          <w:szCs w:val="24"/>
        </w:rPr>
        <w:t>In detail explanation result of each alternative hypothesis testing as follows</w:t>
      </w:r>
      <w:r w:rsidR="00F675E7">
        <w:rPr>
          <w:rFonts w:cs="Times New Roman"/>
          <w:szCs w:val="24"/>
        </w:rPr>
        <w:t>,</w:t>
      </w:r>
    </w:p>
    <w:p w14:paraId="0941A22C" w14:textId="23281F0A" w:rsidR="00B07AAA" w:rsidRDefault="00B07AAA" w:rsidP="00B07AAA">
      <w:pPr>
        <w:jc w:val="both"/>
        <w:rPr>
          <w:b/>
          <w:bCs/>
          <w:szCs w:val="24"/>
        </w:rPr>
      </w:pPr>
      <w:r>
        <w:rPr>
          <w:rFonts w:cs="Times New Roman"/>
          <w:b/>
          <w:bCs/>
          <w:szCs w:val="24"/>
        </w:rPr>
        <w:t xml:space="preserve">H1: </w:t>
      </w:r>
      <w:r>
        <w:rPr>
          <w:b/>
          <w:bCs/>
          <w:szCs w:val="24"/>
        </w:rPr>
        <w:t>Perceived credibility has a significant</w:t>
      </w:r>
      <w:r w:rsidR="006C0023">
        <w:rPr>
          <w:b/>
          <w:bCs/>
          <w:szCs w:val="24"/>
        </w:rPr>
        <w:t xml:space="preserve"> positive</w:t>
      </w:r>
      <w:r>
        <w:rPr>
          <w:b/>
          <w:bCs/>
          <w:szCs w:val="24"/>
        </w:rPr>
        <w:t xml:space="preserve"> impact on online purchase intention</w:t>
      </w:r>
    </w:p>
    <w:p w14:paraId="632BCB25" w14:textId="239CC737" w:rsidR="00B07AAA" w:rsidRDefault="00B07AAA" w:rsidP="00B07AAA">
      <w:pPr>
        <w:jc w:val="both"/>
        <w:rPr>
          <w:rFonts w:cs="Times New Roman"/>
          <w:szCs w:val="24"/>
        </w:rPr>
      </w:pPr>
      <w:r>
        <w:rPr>
          <w:rFonts w:cs="Times New Roman"/>
          <w:szCs w:val="24"/>
        </w:rPr>
        <w:t>The alternative hypothesis can therefore be accepted, while the null hypothesis can be rejected. Because, o</w:t>
      </w:r>
      <w:r>
        <w:rPr>
          <w:rFonts w:cs="Times New Roman"/>
        </w:rPr>
        <w:t>nline purchase intention</w:t>
      </w:r>
      <w:r>
        <w:rPr>
          <w:rFonts w:cs="Times New Roman"/>
          <w:szCs w:val="24"/>
        </w:rPr>
        <w:t xml:space="preserve"> is changed by 22.9% when the independent variable varies, indicating that Perceived Credibility have a positive and statistically significant effect on o</w:t>
      </w:r>
      <w:r>
        <w:rPr>
          <w:rFonts w:cs="Times New Roman"/>
        </w:rPr>
        <w:t>nline purchase intention</w:t>
      </w:r>
      <w:r>
        <w:rPr>
          <w:rFonts w:cs="Times New Roman"/>
          <w:szCs w:val="24"/>
        </w:rPr>
        <w:t>.</w:t>
      </w:r>
    </w:p>
    <w:p w14:paraId="221D2E2C" w14:textId="2E6F6B39" w:rsidR="00B07AAA" w:rsidRDefault="00B07AAA" w:rsidP="00B07AAA">
      <w:pPr>
        <w:jc w:val="both"/>
        <w:rPr>
          <w:b/>
          <w:bCs/>
          <w:szCs w:val="24"/>
        </w:rPr>
      </w:pPr>
      <w:r>
        <w:rPr>
          <w:rFonts w:cs="Times New Roman"/>
          <w:b/>
          <w:bCs/>
          <w:szCs w:val="24"/>
        </w:rPr>
        <w:t xml:space="preserve">H2: </w:t>
      </w:r>
      <w:r>
        <w:rPr>
          <w:b/>
          <w:bCs/>
          <w:szCs w:val="24"/>
        </w:rPr>
        <w:t>Perceived usefulness has a significant</w:t>
      </w:r>
      <w:r w:rsidR="006C0023">
        <w:rPr>
          <w:b/>
          <w:bCs/>
          <w:szCs w:val="24"/>
        </w:rPr>
        <w:t xml:space="preserve"> positive</w:t>
      </w:r>
      <w:r>
        <w:rPr>
          <w:b/>
          <w:bCs/>
          <w:szCs w:val="24"/>
        </w:rPr>
        <w:t xml:space="preserve"> impact on online purchase intention </w:t>
      </w:r>
    </w:p>
    <w:p w14:paraId="54811EC2" w14:textId="77777777" w:rsidR="00B07AAA" w:rsidRDefault="00B07AAA" w:rsidP="00B07AAA">
      <w:pPr>
        <w:jc w:val="both"/>
        <w:rPr>
          <w:rFonts w:cs="Times New Roman"/>
          <w:szCs w:val="24"/>
        </w:rPr>
      </w:pPr>
      <w:r>
        <w:rPr>
          <w:rFonts w:cs="Times New Roman"/>
          <w:szCs w:val="24"/>
        </w:rPr>
        <w:t>The alternative hypothesis can therefore be accepted, while the null hypothesis can be rejected. Because, o</w:t>
      </w:r>
      <w:r>
        <w:rPr>
          <w:rFonts w:cs="Times New Roman"/>
        </w:rPr>
        <w:t>nline purchase intention</w:t>
      </w:r>
      <w:r>
        <w:rPr>
          <w:rFonts w:cs="Times New Roman"/>
          <w:szCs w:val="24"/>
        </w:rPr>
        <w:t xml:space="preserve"> is changed by 28.1% when the independent variable varies, indicating that Perceived Usefulness have a positive and statistically significant effect on o</w:t>
      </w:r>
      <w:r>
        <w:rPr>
          <w:rFonts w:cs="Times New Roman"/>
        </w:rPr>
        <w:t>nline purchase intention</w:t>
      </w:r>
      <w:r>
        <w:rPr>
          <w:rFonts w:cs="Times New Roman"/>
          <w:szCs w:val="24"/>
        </w:rPr>
        <w:t>.</w:t>
      </w:r>
    </w:p>
    <w:p w14:paraId="7885CAF8" w14:textId="33F33AFC" w:rsidR="00B07AAA" w:rsidRDefault="00B07AAA" w:rsidP="00B07AAA">
      <w:pPr>
        <w:jc w:val="both"/>
        <w:rPr>
          <w:b/>
          <w:bCs/>
          <w:szCs w:val="24"/>
        </w:rPr>
      </w:pPr>
      <w:r>
        <w:rPr>
          <w:rFonts w:cs="Times New Roman"/>
          <w:b/>
          <w:bCs/>
          <w:szCs w:val="24"/>
        </w:rPr>
        <w:t xml:space="preserve">H3: </w:t>
      </w:r>
      <w:r>
        <w:rPr>
          <w:b/>
          <w:bCs/>
          <w:szCs w:val="24"/>
        </w:rPr>
        <w:t xml:space="preserve"> Perceived risk has a significant </w:t>
      </w:r>
      <w:r w:rsidR="006C0023">
        <w:rPr>
          <w:b/>
          <w:bCs/>
          <w:szCs w:val="24"/>
        </w:rPr>
        <w:t xml:space="preserve">positive </w:t>
      </w:r>
      <w:r>
        <w:rPr>
          <w:b/>
          <w:bCs/>
          <w:szCs w:val="24"/>
        </w:rPr>
        <w:t xml:space="preserve">impact on online purchase intention </w:t>
      </w:r>
    </w:p>
    <w:p w14:paraId="3FC88BC6" w14:textId="3E031565" w:rsidR="00B07AAA" w:rsidRDefault="00B07AAA" w:rsidP="00B07AAA">
      <w:pPr>
        <w:jc w:val="both"/>
        <w:rPr>
          <w:bCs/>
          <w:szCs w:val="24"/>
        </w:rPr>
      </w:pPr>
      <w:r>
        <w:rPr>
          <w:rFonts w:cs="Times New Roman"/>
          <w:szCs w:val="24"/>
        </w:rPr>
        <w:t xml:space="preserve">The alternative hypothesis can therefore be accepted, while the null hypothesis can be rejected. Because, </w:t>
      </w:r>
      <w:r w:rsidR="006705DB">
        <w:rPr>
          <w:bCs/>
          <w:szCs w:val="24"/>
        </w:rPr>
        <w:t xml:space="preserve">online purchase intention </w:t>
      </w:r>
      <w:r>
        <w:rPr>
          <w:rFonts w:cs="Times New Roman"/>
          <w:szCs w:val="24"/>
        </w:rPr>
        <w:t xml:space="preserve">is changed by 40.4% when the independent variable varies, indicating that Perceived Risk have a positive and statistically significant effect on </w:t>
      </w:r>
      <w:r w:rsidR="006705DB">
        <w:rPr>
          <w:bCs/>
          <w:szCs w:val="24"/>
        </w:rPr>
        <w:t>online purchase intention.</w:t>
      </w:r>
    </w:p>
    <w:p w14:paraId="17588FE5" w14:textId="3B95139E" w:rsidR="005539CD" w:rsidRDefault="005539CD" w:rsidP="00B07AAA">
      <w:pPr>
        <w:jc w:val="both"/>
        <w:rPr>
          <w:bCs/>
          <w:szCs w:val="24"/>
        </w:rPr>
      </w:pPr>
    </w:p>
    <w:p w14:paraId="611E5C8D" w14:textId="2FD21AF1" w:rsidR="005539CD" w:rsidRDefault="005539CD" w:rsidP="00B07AAA">
      <w:pPr>
        <w:jc w:val="both"/>
        <w:rPr>
          <w:bCs/>
          <w:szCs w:val="24"/>
        </w:rPr>
      </w:pPr>
    </w:p>
    <w:p w14:paraId="2A604E6B" w14:textId="6680A18E" w:rsidR="005539CD" w:rsidRDefault="005539CD" w:rsidP="00B07AAA">
      <w:pPr>
        <w:jc w:val="both"/>
        <w:rPr>
          <w:bCs/>
          <w:szCs w:val="24"/>
        </w:rPr>
      </w:pPr>
    </w:p>
    <w:p w14:paraId="6FC2B87F" w14:textId="3C594209" w:rsidR="005539CD" w:rsidRDefault="005539CD" w:rsidP="00B07AAA">
      <w:pPr>
        <w:jc w:val="both"/>
        <w:rPr>
          <w:bCs/>
          <w:szCs w:val="24"/>
        </w:rPr>
      </w:pPr>
    </w:p>
    <w:p w14:paraId="474718E1" w14:textId="417BAFAC" w:rsidR="005539CD" w:rsidRDefault="005539CD" w:rsidP="00B07AAA">
      <w:pPr>
        <w:jc w:val="both"/>
        <w:rPr>
          <w:bCs/>
          <w:szCs w:val="24"/>
        </w:rPr>
      </w:pPr>
    </w:p>
    <w:p w14:paraId="486EAEB9" w14:textId="77777777" w:rsidR="005539CD" w:rsidRDefault="005539CD" w:rsidP="00B07AAA">
      <w:pPr>
        <w:jc w:val="both"/>
        <w:rPr>
          <w:bCs/>
          <w:szCs w:val="24"/>
        </w:rPr>
      </w:pPr>
    </w:p>
    <w:p w14:paraId="58528916" w14:textId="77777777" w:rsidR="00754802" w:rsidRDefault="00754802" w:rsidP="00754802">
      <w:pPr>
        <w:pStyle w:val="Heading2"/>
      </w:pPr>
      <w:bookmarkStart w:id="260" w:name="_Toc93615255"/>
      <w:bookmarkStart w:id="261" w:name="_Toc122021259"/>
      <w:r>
        <w:t>Chapter Summery</w:t>
      </w:r>
      <w:bookmarkEnd w:id="260"/>
      <w:bookmarkEnd w:id="261"/>
    </w:p>
    <w:p w14:paraId="1F0077A5" w14:textId="4DAA153C" w:rsidR="00F675E7" w:rsidRDefault="00754802" w:rsidP="00754802">
      <w:pPr>
        <w:spacing w:before="120" w:after="120"/>
        <w:jc w:val="both"/>
      </w:pPr>
      <w:r w:rsidRPr="00AF7F8D">
        <w:t>SPSS 2</w:t>
      </w:r>
      <w:r>
        <w:t>6</w:t>
      </w:r>
      <w:r w:rsidRPr="00AF7F8D">
        <w:t xml:space="preserve"> Version was used to analyze the collected data in this chapter. Gender, age, monthly income, employment, education, geographic information, and responses to social media, content, and online purchasing were all described first. It next tests the data's reliability, validity, as well as </w:t>
      </w:r>
      <w:r>
        <w:t>three hypothesis</w:t>
      </w:r>
      <w:r w:rsidRPr="00AF7F8D">
        <w:t>. Hypotheses were tested using multiple regression to show a relationship between independent variables (perceived usefulness, perceived credibility, and perceived risk) and the dependent variable of Online purchase intention. As a result of the findings, the following hypothesis are accepted</w:t>
      </w:r>
      <w:r>
        <w:t xml:space="preserve"> and identified all independent variables having a positive significant impact on online purchase intention.</w:t>
      </w:r>
      <w:bookmarkStart w:id="262" w:name="_Toc93615257"/>
    </w:p>
    <w:p w14:paraId="10FD6E26" w14:textId="030AAC13" w:rsidR="00754802" w:rsidRDefault="00754802" w:rsidP="00754802">
      <w:pPr>
        <w:spacing w:before="120" w:after="120"/>
        <w:jc w:val="both"/>
      </w:pPr>
    </w:p>
    <w:p w14:paraId="4B78024F" w14:textId="55FD6D63" w:rsidR="005539CD" w:rsidRDefault="005539CD" w:rsidP="00754802">
      <w:pPr>
        <w:spacing w:before="120" w:after="120"/>
        <w:jc w:val="both"/>
      </w:pPr>
    </w:p>
    <w:p w14:paraId="765A53E4" w14:textId="0251455F" w:rsidR="005539CD" w:rsidRDefault="005539CD" w:rsidP="00754802">
      <w:pPr>
        <w:spacing w:before="120" w:after="120"/>
        <w:jc w:val="both"/>
      </w:pPr>
    </w:p>
    <w:p w14:paraId="02DF0497" w14:textId="40BFB561" w:rsidR="005539CD" w:rsidRDefault="005539CD" w:rsidP="00754802">
      <w:pPr>
        <w:spacing w:before="120" w:after="120"/>
        <w:jc w:val="both"/>
      </w:pPr>
    </w:p>
    <w:p w14:paraId="159E0E45" w14:textId="6B963C90" w:rsidR="005539CD" w:rsidRDefault="005539CD" w:rsidP="00754802">
      <w:pPr>
        <w:spacing w:before="120" w:after="120"/>
        <w:jc w:val="both"/>
      </w:pPr>
    </w:p>
    <w:p w14:paraId="7D9E55CC" w14:textId="3E4E6C1E" w:rsidR="005539CD" w:rsidRDefault="005539CD" w:rsidP="00754802">
      <w:pPr>
        <w:spacing w:before="120" w:after="120"/>
        <w:jc w:val="both"/>
      </w:pPr>
    </w:p>
    <w:p w14:paraId="6196A239" w14:textId="6ADA510D" w:rsidR="005539CD" w:rsidRDefault="005539CD" w:rsidP="00754802">
      <w:pPr>
        <w:spacing w:before="120" w:after="120"/>
        <w:jc w:val="both"/>
      </w:pPr>
    </w:p>
    <w:p w14:paraId="54645296" w14:textId="27C12FDE" w:rsidR="005539CD" w:rsidRDefault="005539CD" w:rsidP="00754802">
      <w:pPr>
        <w:spacing w:before="120" w:after="120"/>
        <w:jc w:val="both"/>
      </w:pPr>
    </w:p>
    <w:p w14:paraId="3956164A" w14:textId="36A1E907" w:rsidR="005539CD" w:rsidRDefault="005539CD" w:rsidP="00754802">
      <w:pPr>
        <w:spacing w:before="120" w:after="120"/>
        <w:jc w:val="both"/>
      </w:pPr>
    </w:p>
    <w:p w14:paraId="7C758AB4" w14:textId="44572170" w:rsidR="005539CD" w:rsidRDefault="005539CD" w:rsidP="00754802">
      <w:pPr>
        <w:spacing w:before="120" w:after="120"/>
        <w:jc w:val="both"/>
      </w:pPr>
    </w:p>
    <w:p w14:paraId="5DAA9DE0" w14:textId="7577928F" w:rsidR="005539CD" w:rsidRDefault="005539CD" w:rsidP="00754802">
      <w:pPr>
        <w:spacing w:before="120" w:after="120"/>
        <w:jc w:val="both"/>
      </w:pPr>
    </w:p>
    <w:p w14:paraId="073E5F47" w14:textId="7ED9ECD9" w:rsidR="005539CD" w:rsidRDefault="005539CD" w:rsidP="00754802">
      <w:pPr>
        <w:spacing w:before="120" w:after="120"/>
        <w:jc w:val="both"/>
      </w:pPr>
    </w:p>
    <w:p w14:paraId="09603AAB" w14:textId="4BB77315" w:rsidR="005539CD" w:rsidRDefault="005539CD" w:rsidP="00754802">
      <w:pPr>
        <w:spacing w:before="120" w:after="120"/>
        <w:jc w:val="both"/>
      </w:pPr>
    </w:p>
    <w:p w14:paraId="57C6D8F9" w14:textId="027EBB54" w:rsidR="005539CD" w:rsidRDefault="005539CD" w:rsidP="00754802">
      <w:pPr>
        <w:spacing w:before="120" w:after="120"/>
        <w:jc w:val="both"/>
      </w:pPr>
    </w:p>
    <w:p w14:paraId="52E52416" w14:textId="3BA63E08" w:rsidR="005539CD" w:rsidRDefault="005539CD" w:rsidP="00754802">
      <w:pPr>
        <w:spacing w:before="120" w:after="120"/>
        <w:jc w:val="both"/>
      </w:pPr>
    </w:p>
    <w:p w14:paraId="73C8BDC5" w14:textId="77777777" w:rsidR="005539CD" w:rsidRPr="00754802" w:rsidRDefault="005539CD" w:rsidP="00754802">
      <w:pPr>
        <w:spacing w:before="120" w:after="120"/>
        <w:jc w:val="both"/>
      </w:pPr>
    </w:p>
    <w:p w14:paraId="14868934" w14:textId="1DA35343" w:rsidR="00B07AAA" w:rsidRDefault="00B07AAA" w:rsidP="00F675E7">
      <w:pPr>
        <w:spacing w:after="395" w:line="259" w:lineRule="auto"/>
        <w:ind w:right="727"/>
        <w:jc w:val="center"/>
      </w:pPr>
      <w:r>
        <w:rPr>
          <w:b/>
          <w:sz w:val="32"/>
        </w:rPr>
        <w:t>CHAPTER 05</w:t>
      </w:r>
    </w:p>
    <w:p w14:paraId="084A40F9" w14:textId="77777777" w:rsidR="00B07AAA" w:rsidRDefault="00B07AAA" w:rsidP="00B07AAA">
      <w:pPr>
        <w:pStyle w:val="Heading1"/>
        <w:ind w:left="10" w:right="729"/>
      </w:pPr>
      <w:bookmarkStart w:id="263" w:name="_Toc122021260"/>
      <w:bookmarkStart w:id="264" w:name="_Toc107226"/>
      <w:r>
        <w:t>CONCLUSION AND RECOMMENDATIONS</w:t>
      </w:r>
      <w:bookmarkEnd w:id="263"/>
      <w:r>
        <w:t xml:space="preserve"> </w:t>
      </w:r>
      <w:bookmarkEnd w:id="264"/>
    </w:p>
    <w:p w14:paraId="23AB42F6" w14:textId="77777777" w:rsidR="00B07AAA" w:rsidRPr="005539CD" w:rsidRDefault="00B07AAA" w:rsidP="00B07AAA">
      <w:pPr>
        <w:pStyle w:val="Heading2"/>
        <w:rPr>
          <w:sz w:val="28"/>
          <w:szCs w:val="28"/>
        </w:rPr>
      </w:pPr>
      <w:bookmarkStart w:id="265" w:name="_Toc122021261"/>
      <w:r w:rsidRPr="005539CD">
        <w:rPr>
          <w:sz w:val="28"/>
          <w:szCs w:val="28"/>
        </w:rPr>
        <w:t>Introduction</w:t>
      </w:r>
      <w:bookmarkEnd w:id="262"/>
      <w:bookmarkEnd w:id="265"/>
    </w:p>
    <w:p w14:paraId="7C349B2D" w14:textId="0E0D78F1" w:rsidR="00B07AAA" w:rsidRDefault="00B07AAA" w:rsidP="00B07AAA">
      <w:pPr>
        <w:spacing w:before="0" w:after="120"/>
        <w:jc w:val="both"/>
      </w:pPr>
      <w:r w:rsidRPr="001A3E7E">
        <w:t>The main purpose of this research was to investigate into the impact of</w:t>
      </w:r>
      <w:r>
        <w:t xml:space="preserve"> social media</w:t>
      </w:r>
      <w:r w:rsidRPr="001A3E7E">
        <w:t xml:space="preserve"> user-generated content on online purchase intent</w:t>
      </w:r>
      <w:r>
        <w:t>ion</w:t>
      </w:r>
      <w:r w:rsidRPr="001A3E7E">
        <w:t xml:space="preserve"> in the Sri Lankan retail fashion industry. </w:t>
      </w:r>
      <w:r>
        <w:t xml:space="preserve">In this chapter the whole study has concluded by stating the most significant insights and findings based on statistical data driven suggestions for digital marketers and for the businessman. </w:t>
      </w:r>
      <w:r w:rsidRPr="001A3E7E">
        <w:t>The study was focused on the perceived credibility</w:t>
      </w:r>
      <w:r>
        <w:t xml:space="preserve">, </w:t>
      </w:r>
      <w:r w:rsidRPr="001A3E7E">
        <w:t>perceived usefulness</w:t>
      </w:r>
      <w:r>
        <w:t xml:space="preserve"> </w:t>
      </w:r>
      <w:r w:rsidRPr="001A3E7E">
        <w:t>and perceived risk variables of</w:t>
      </w:r>
      <w:r>
        <w:t xml:space="preserve"> social media</w:t>
      </w:r>
      <w:r w:rsidRPr="001A3E7E">
        <w:t xml:space="preserve"> user </w:t>
      </w:r>
      <w:r>
        <w:t>generated</w:t>
      </w:r>
      <w:r w:rsidRPr="001A3E7E">
        <w:t xml:space="preserve"> content and online purchase intention. This chapter summarizes the research findings, disclosures, and findings related to the research investigation. The outcomes of the research are discussed in the body of this chapter, and some recommendations for practitioners are made. This chapter also allows for the discussion of the research's contribution to theory and practice. Finally, the chapter makes recommendations for future research.</w:t>
      </w:r>
    </w:p>
    <w:p w14:paraId="35E56BF3" w14:textId="77777777" w:rsidR="00965D28" w:rsidRDefault="00965D28" w:rsidP="00B07AAA">
      <w:pPr>
        <w:spacing w:before="0" w:after="120"/>
        <w:jc w:val="both"/>
      </w:pPr>
    </w:p>
    <w:p w14:paraId="0931F5F4" w14:textId="77777777" w:rsidR="00B07AAA" w:rsidRPr="005539CD" w:rsidRDefault="00B07AAA" w:rsidP="00B07AAA">
      <w:pPr>
        <w:pStyle w:val="Heading2"/>
        <w:rPr>
          <w:sz w:val="28"/>
          <w:szCs w:val="28"/>
        </w:rPr>
      </w:pPr>
      <w:bookmarkStart w:id="266" w:name="_Toc93615258"/>
      <w:bookmarkStart w:id="267" w:name="_Toc122021262"/>
      <w:r w:rsidRPr="005539CD">
        <w:rPr>
          <w:sz w:val="28"/>
          <w:szCs w:val="28"/>
        </w:rPr>
        <w:t>Summary of Research Study</w:t>
      </w:r>
      <w:bookmarkEnd w:id="266"/>
      <w:bookmarkEnd w:id="267"/>
    </w:p>
    <w:p w14:paraId="5CB534A1" w14:textId="3D6B1E2C" w:rsidR="00B07AAA" w:rsidRDefault="00B07AAA" w:rsidP="00B07AAA">
      <w:pPr>
        <w:spacing w:before="120" w:after="120"/>
        <w:jc w:val="both"/>
      </w:pPr>
      <w:r w:rsidRPr="00B8402D">
        <w:t>The impact of</w:t>
      </w:r>
      <w:r>
        <w:t xml:space="preserve"> social media</w:t>
      </w:r>
      <w:r w:rsidRPr="00B8402D">
        <w:t xml:space="preserve"> user-generated content on retail fashion customers' online purchase intent</w:t>
      </w:r>
      <w:r>
        <w:t>ion</w:t>
      </w:r>
      <w:r w:rsidRPr="00B8402D">
        <w:t xml:space="preserve"> was the focus of this research. To collect data through an online questionnaire, 2</w:t>
      </w:r>
      <w:r>
        <w:t xml:space="preserve">20 </w:t>
      </w:r>
      <w:r w:rsidRPr="00B8402D">
        <w:t xml:space="preserve">people from Western Province were chosen as </w:t>
      </w:r>
      <w:r>
        <w:t>the</w:t>
      </w:r>
      <w:r w:rsidRPr="00B8402D">
        <w:t xml:space="preserve"> sample</w:t>
      </w:r>
      <w:r>
        <w:t xml:space="preserve"> for the final analysis</w:t>
      </w:r>
      <w:r w:rsidRPr="00B8402D">
        <w:t>. To evaluate research objectives,</w:t>
      </w:r>
      <w:r w:rsidR="00337AAD">
        <w:rPr>
          <w:rFonts w:cs="Times New Roman"/>
          <w:szCs w:val="24"/>
        </w:rPr>
        <w:t xml:space="preserve"> SPSS 26 data analysis</w:t>
      </w:r>
      <w:r w:rsidR="00337AAD">
        <w:rPr>
          <w:rFonts w:cs="Times New Roman"/>
          <w:spacing w:val="-1"/>
          <w:szCs w:val="24"/>
        </w:rPr>
        <w:t xml:space="preserve"> </w:t>
      </w:r>
      <w:r w:rsidR="00337AAD">
        <w:rPr>
          <w:rFonts w:cs="Times New Roman"/>
          <w:szCs w:val="24"/>
        </w:rPr>
        <w:t>software</w:t>
      </w:r>
      <w:r w:rsidRPr="00B8402D">
        <w:t xml:space="preserve"> was used to do demographic analysis, descriptive analysis, correlation, and regression analysis.</w:t>
      </w:r>
    </w:p>
    <w:p w14:paraId="5171501B" w14:textId="6D3585D6" w:rsidR="00965D28" w:rsidRDefault="00965D28" w:rsidP="00B07AAA">
      <w:pPr>
        <w:spacing w:before="120" w:after="120"/>
        <w:jc w:val="both"/>
      </w:pPr>
    </w:p>
    <w:p w14:paraId="395C56F5" w14:textId="665283C6" w:rsidR="00965D28" w:rsidRDefault="00965D28" w:rsidP="00B07AAA">
      <w:pPr>
        <w:spacing w:before="120" w:after="120"/>
        <w:jc w:val="both"/>
      </w:pPr>
    </w:p>
    <w:p w14:paraId="0696296F" w14:textId="5D55A5B7" w:rsidR="00965D28" w:rsidRDefault="00965D28" w:rsidP="00B07AAA">
      <w:pPr>
        <w:spacing w:before="120" w:after="120"/>
        <w:jc w:val="both"/>
      </w:pPr>
    </w:p>
    <w:p w14:paraId="39C33BF7" w14:textId="3746CCC6" w:rsidR="00965D28" w:rsidRDefault="00965D28" w:rsidP="00B07AAA">
      <w:pPr>
        <w:spacing w:before="120" w:after="120"/>
        <w:jc w:val="both"/>
      </w:pPr>
    </w:p>
    <w:p w14:paraId="668C7BE3" w14:textId="77777777" w:rsidR="00965D28" w:rsidRDefault="00965D28" w:rsidP="00B07AAA">
      <w:pPr>
        <w:spacing w:before="120" w:after="120"/>
        <w:jc w:val="both"/>
        <w:rPr>
          <w:rFonts w:cs="Times New Roman"/>
          <w:color w:val="000000" w:themeColor="text1"/>
        </w:rPr>
      </w:pPr>
    </w:p>
    <w:p w14:paraId="2EB0FE06" w14:textId="77777777" w:rsidR="00B07AAA" w:rsidRPr="005539CD" w:rsidRDefault="00B07AAA" w:rsidP="00B07AAA">
      <w:pPr>
        <w:pStyle w:val="Heading2"/>
        <w:rPr>
          <w:sz w:val="28"/>
          <w:szCs w:val="28"/>
        </w:rPr>
      </w:pPr>
      <w:bookmarkStart w:id="268" w:name="_Toc93615259"/>
      <w:bookmarkStart w:id="269" w:name="_Toc122021263"/>
      <w:r w:rsidRPr="005539CD">
        <w:rPr>
          <w:sz w:val="28"/>
          <w:szCs w:val="28"/>
        </w:rPr>
        <w:t>Research Problem Statement Achievement</w:t>
      </w:r>
      <w:bookmarkEnd w:id="268"/>
      <w:bookmarkEnd w:id="269"/>
    </w:p>
    <w:p w14:paraId="570DF77B" w14:textId="3F2899AA" w:rsidR="00B07AAA" w:rsidRDefault="00B07AAA" w:rsidP="00B07AAA">
      <w:pPr>
        <w:spacing w:before="120" w:after="120"/>
        <w:jc w:val="both"/>
      </w:pPr>
      <w:r>
        <w:t xml:space="preserve">The main research problem of this study is “How does social media user generated content influence on online purchases intention; with special reference to retail fashion customers”. It was tested with hypotheses which show </w:t>
      </w:r>
      <w:r w:rsidRPr="001A3E7E">
        <w:t xml:space="preserve">the </w:t>
      </w:r>
      <w:r>
        <w:t>P</w:t>
      </w:r>
      <w:r w:rsidRPr="001A3E7E">
        <w:t>erceived credibility,</w:t>
      </w:r>
      <w:r>
        <w:t xml:space="preserve"> Perceived usefulness</w:t>
      </w:r>
      <w:r w:rsidRPr="001A3E7E">
        <w:t xml:space="preserve"> and </w:t>
      </w:r>
      <w:r>
        <w:t>P</w:t>
      </w:r>
      <w:r w:rsidRPr="001A3E7E">
        <w:t>erceived risk</w:t>
      </w:r>
      <w:r>
        <w:t xml:space="preserve"> </w:t>
      </w:r>
      <w:r w:rsidR="00754802">
        <w:t xml:space="preserve">all </w:t>
      </w:r>
      <w:r>
        <w:t xml:space="preserve">were having positive and significant impact on online purchase intention </w:t>
      </w:r>
      <w:r w:rsidRPr="00337AAD">
        <w:t>with significant level of 0.000</w:t>
      </w:r>
      <w:r w:rsidRPr="00754802">
        <w:t>.</w:t>
      </w:r>
      <w:r>
        <w:t xml:space="preserve"> </w:t>
      </w:r>
      <w:r w:rsidR="00754802">
        <w:t xml:space="preserve">It means P value is 0.000 for all 3. In overall, </w:t>
      </w:r>
      <w:r>
        <w:t>It indicates that Social Media User generated content has a s</w:t>
      </w:r>
      <w:r w:rsidR="00754802">
        <w:t>ignificant</w:t>
      </w:r>
      <w:r>
        <w:t xml:space="preserve"> impact on online purchase intention.</w:t>
      </w:r>
    </w:p>
    <w:p w14:paraId="139BE634" w14:textId="77777777" w:rsidR="00965D28" w:rsidRDefault="00965D28" w:rsidP="00B07AAA">
      <w:pPr>
        <w:spacing w:before="120" w:after="120"/>
        <w:jc w:val="both"/>
      </w:pPr>
    </w:p>
    <w:p w14:paraId="4DDC1894" w14:textId="77777777" w:rsidR="00B07AAA" w:rsidRPr="005539CD" w:rsidRDefault="00B07AAA" w:rsidP="00B07AAA">
      <w:pPr>
        <w:pStyle w:val="Heading2"/>
        <w:rPr>
          <w:sz w:val="28"/>
          <w:szCs w:val="28"/>
        </w:rPr>
      </w:pPr>
      <w:bookmarkStart w:id="270" w:name="_Toc93615260"/>
      <w:bookmarkStart w:id="271" w:name="_Toc122021264"/>
      <w:r w:rsidRPr="005539CD">
        <w:rPr>
          <w:sz w:val="28"/>
          <w:szCs w:val="28"/>
        </w:rPr>
        <w:t>Discussion</w:t>
      </w:r>
      <w:bookmarkEnd w:id="270"/>
      <w:r w:rsidRPr="005539CD">
        <w:rPr>
          <w:sz w:val="28"/>
          <w:szCs w:val="28"/>
        </w:rPr>
        <w:t>s and Findings</w:t>
      </w:r>
      <w:bookmarkEnd w:id="271"/>
      <w:r w:rsidRPr="005539CD">
        <w:rPr>
          <w:sz w:val="28"/>
          <w:szCs w:val="28"/>
        </w:rPr>
        <w:t xml:space="preserve"> </w:t>
      </w:r>
    </w:p>
    <w:p w14:paraId="0FA7B904" w14:textId="336254DF" w:rsidR="00B07AAA" w:rsidRDefault="00B07AAA" w:rsidP="00B07AAA">
      <w:pPr>
        <w:ind w:left="-5"/>
        <w:jc w:val="both"/>
        <w:rPr>
          <w:rFonts w:cs="Times New Roman"/>
          <w:color w:val="000000" w:themeColor="text1"/>
        </w:rPr>
      </w:pPr>
      <w:r>
        <w:t xml:space="preserve">Mainly this research study intended to investigate the impact of social media user generated contents on online purchase intention. The relationship between these variables are solely related to the retail fashion industry in Sri Lanka which is one of the most engaging and rising industry in Sri Lankan context. When it comes to this retail fashion industry in Sri Lanka, which has a massive completion and major players strive to keep their customers while attracting new customers to increase their market share in the particular industry. Therefore, social media user generated contents plays a major role </w:t>
      </w:r>
      <w:sdt>
        <w:sdtPr>
          <w:id w:val="481045784"/>
          <w:citation/>
        </w:sdtPr>
        <w:sdtEndPr/>
        <w:sdtContent>
          <w:r w:rsidRPr="005A2CF4">
            <w:rPr>
              <w:rFonts w:cs="Times New Roman"/>
              <w:color w:val="000000" w:themeColor="text1"/>
            </w:rPr>
            <w:fldChar w:fldCharType="begin"/>
          </w:r>
          <w:r>
            <w:rPr>
              <w:rFonts w:cs="Times New Roman"/>
              <w:color w:val="000000" w:themeColor="text1"/>
              <w:lang w:val="en-US"/>
            </w:rPr>
            <w:instrText xml:space="preserve">CITATION Ran141 \l 1033 </w:instrText>
          </w:r>
          <w:r w:rsidRPr="005A2CF4">
            <w:rPr>
              <w:rFonts w:cs="Times New Roman"/>
              <w:color w:val="000000" w:themeColor="text1"/>
            </w:rPr>
            <w:fldChar w:fldCharType="separate"/>
          </w:r>
          <w:r w:rsidR="002E284A" w:rsidRPr="002E284A">
            <w:rPr>
              <w:rFonts w:cs="Times New Roman"/>
              <w:noProof/>
              <w:color w:val="000000" w:themeColor="text1"/>
              <w:lang w:val="en-US"/>
            </w:rPr>
            <w:t>(Ranaweera &amp; Halwatura, Analysis of Tourism and Fashion Retailing; A Sri Lankan Perspective, 2014)</w:t>
          </w:r>
          <w:r w:rsidRPr="005A2CF4">
            <w:rPr>
              <w:rFonts w:cs="Times New Roman"/>
              <w:color w:val="000000" w:themeColor="text1"/>
            </w:rPr>
            <w:fldChar w:fldCharType="end"/>
          </w:r>
        </w:sdtContent>
      </w:sdt>
      <w:r w:rsidRPr="005A2CF4">
        <w:rPr>
          <w:rFonts w:cs="Times New Roman"/>
          <w:color w:val="000000" w:themeColor="text1"/>
        </w:rPr>
        <w:t xml:space="preserve">. </w:t>
      </w:r>
    </w:p>
    <w:p w14:paraId="30717A5D" w14:textId="50F9FB40" w:rsidR="00B07AAA" w:rsidRDefault="00B07AAA" w:rsidP="00B07AAA">
      <w:pPr>
        <w:ind w:left="-5"/>
        <w:jc w:val="both"/>
      </w:pPr>
      <w:r>
        <w:t xml:space="preserve">Moreover, the results of the previous section have been demonstrated that social media user generated content is directly influenced on online purchase intention of the retail fashion industry in Sri Lanka. Further, it influence for customers when it comes to the decision making process of the fashion retailors regarding the purchase intention of their customers and consumer behaviour. The impact of social media activities, content creations in raising customers purchase intensions </w:t>
      </w:r>
      <w:sdt>
        <w:sdtPr>
          <w:rPr>
            <w:rFonts w:cs="Times New Roman"/>
          </w:rPr>
          <w:id w:val="1179395744"/>
          <w:citation/>
        </w:sdtPr>
        <w:sdtEndPr/>
        <w:sdtContent>
          <w:r>
            <w:rPr>
              <w:rFonts w:cs="Times New Roman"/>
            </w:rPr>
            <w:fldChar w:fldCharType="begin"/>
          </w:r>
          <w:r>
            <w:rPr>
              <w:rFonts w:cs="Times New Roman"/>
              <w:lang w:val="en-US"/>
            </w:rPr>
            <w:instrText xml:space="preserve">CITATION Placeholder5 \l 1033 </w:instrText>
          </w:r>
          <w:r>
            <w:rPr>
              <w:rFonts w:cs="Times New Roman"/>
            </w:rPr>
            <w:fldChar w:fldCharType="separate"/>
          </w:r>
          <w:r w:rsidR="002E284A" w:rsidRPr="002E284A">
            <w:rPr>
              <w:rFonts w:cs="Times New Roman"/>
              <w:noProof/>
              <w:lang w:val="en-US"/>
            </w:rPr>
            <w:t>( Resnik &amp; Koklič, 2018)</w:t>
          </w:r>
          <w:r>
            <w:rPr>
              <w:rFonts w:cs="Times New Roman"/>
            </w:rPr>
            <w:fldChar w:fldCharType="end"/>
          </w:r>
        </w:sdtContent>
      </w:sdt>
      <w:r>
        <w:rPr>
          <w:rFonts w:cs="Times New Roman"/>
        </w:rPr>
        <w:t xml:space="preserve">. </w:t>
      </w:r>
      <w:r>
        <w:t>Based on the previous studies and existing frameworks/models which is introduced by various authors, the researcher has developed a model with the reference to social media user generated contents on online purchase intention. Mainly investigating the social media user generated contents on online purchase intention with the relevant measurements, the researcher has indicated three independent variables ( Perceived credibility, perceived usefulness, perceived risk ) has the relationship between online purchase intention and that variables. Conceptual framework was developed by doing a technical contribution while social media ser generated contents has taken as the independent variable and online purchase intention has selected as the dependent variable for the study. A sample of 220 respondents were taken after running a filtering process. The sample size for this study was decided by the sample calculator. The required data to analyze was gathered via a structured questionnaire which was created via Google forms. Thus, the gathered data was analyzed by using SPSS 2</w:t>
      </w:r>
      <w:r w:rsidR="00754802">
        <w:t>6</w:t>
      </w:r>
      <w:r>
        <w:t xml:space="preserve"> software.</w:t>
      </w:r>
    </w:p>
    <w:p w14:paraId="0C700633" w14:textId="7F1EEEF6" w:rsidR="00B07AAA" w:rsidRDefault="00B07AAA" w:rsidP="00B07AAA">
      <w:pPr>
        <w:spacing w:after="1"/>
        <w:ind w:left="-5"/>
        <w:jc w:val="both"/>
      </w:pPr>
      <w:r>
        <w:t xml:space="preserve">Further, This study was subjected to the Western province because the most of the retail fashion brands are in to western province. It means, </w:t>
      </w:r>
      <w:r w:rsidRPr="005A2CF4">
        <w:rPr>
          <w:rFonts w:cs="Times New Roman"/>
          <w:color w:val="000000" w:themeColor="text1"/>
        </w:rPr>
        <w:t xml:space="preserve">Western Province has a big number of retail fashion locations with varied retail fashion brands. Furthermore, the bulk of stores in Western Province are expanding their distribution activities with fashion brands </w:t>
      </w:r>
      <w:sdt>
        <w:sdtPr>
          <w:rPr>
            <w:rFonts w:cs="Times New Roman"/>
            <w:color w:val="000000" w:themeColor="text1"/>
          </w:rPr>
          <w:id w:val="1346895014"/>
          <w:citation/>
        </w:sdtPr>
        <w:sdtEndPr/>
        <w:sdtContent>
          <w:r w:rsidR="00B816FF">
            <w:rPr>
              <w:rFonts w:cs="Times New Roman"/>
              <w:color w:val="000000" w:themeColor="text1"/>
            </w:rPr>
            <w:fldChar w:fldCharType="begin"/>
          </w:r>
          <w:r w:rsidR="00B816FF">
            <w:rPr>
              <w:rFonts w:cs="Times New Roman"/>
              <w:color w:val="000000" w:themeColor="text1"/>
              <w:lang w:val="en-US"/>
            </w:rPr>
            <w:instrText xml:space="preserve">CITATION Ran14 \t  \l 1033 </w:instrText>
          </w:r>
          <w:r w:rsidR="00B816FF">
            <w:rPr>
              <w:rFonts w:cs="Times New Roman"/>
              <w:color w:val="000000" w:themeColor="text1"/>
            </w:rPr>
            <w:fldChar w:fldCharType="separate"/>
          </w:r>
          <w:r w:rsidR="002E284A" w:rsidRPr="002E284A">
            <w:rPr>
              <w:rFonts w:cs="Times New Roman"/>
              <w:noProof/>
              <w:color w:val="000000" w:themeColor="text1"/>
              <w:lang w:val="en-US"/>
            </w:rPr>
            <w:t>(Ranaweera &amp; Halwatura, 2014)</w:t>
          </w:r>
          <w:r w:rsidR="00B816FF">
            <w:rPr>
              <w:rFonts w:cs="Times New Roman"/>
              <w:color w:val="000000" w:themeColor="text1"/>
            </w:rPr>
            <w:fldChar w:fldCharType="end"/>
          </w:r>
        </w:sdtContent>
      </w:sdt>
      <w:r w:rsidR="00B816FF">
        <w:rPr>
          <w:rFonts w:cs="Times New Roman"/>
          <w:color w:val="000000" w:themeColor="text1"/>
        </w:rPr>
        <w:t xml:space="preserve">. </w:t>
      </w:r>
      <w:r>
        <w:rPr>
          <w:rFonts w:cs="Times New Roman"/>
          <w:color w:val="000000" w:themeColor="text1"/>
        </w:rPr>
        <w:t>A</w:t>
      </w:r>
      <w:r w:rsidRPr="005A2CF4">
        <w:rPr>
          <w:rFonts w:cs="Times New Roman"/>
          <w:color w:val="000000" w:themeColor="text1"/>
        </w:rPr>
        <w:t xml:space="preserve">nd the majority </w:t>
      </w:r>
      <w:r>
        <w:rPr>
          <w:rFonts w:cs="Times New Roman"/>
          <w:color w:val="000000" w:themeColor="text1"/>
        </w:rPr>
        <w:t xml:space="preserve">of </w:t>
      </w:r>
      <w:r>
        <w:t>Facebook &amp; Instagram like social media users</w:t>
      </w:r>
      <w:r w:rsidRPr="005A2CF4">
        <w:rPr>
          <w:rFonts w:cs="Times New Roman"/>
          <w:color w:val="000000" w:themeColor="text1"/>
        </w:rPr>
        <w:t xml:space="preserve"> belongs to the western province of Sri Lanka </w:t>
      </w:r>
      <w:sdt>
        <w:sdtPr>
          <w:id w:val="368884837"/>
          <w:citation/>
        </w:sdtPr>
        <w:sdtEndPr/>
        <w:sdtContent>
          <w:r w:rsidRPr="005A2CF4">
            <w:rPr>
              <w:rFonts w:cs="Times New Roman"/>
              <w:color w:val="000000" w:themeColor="text1"/>
            </w:rPr>
            <w:fldChar w:fldCharType="begin"/>
          </w:r>
          <w:r w:rsidRPr="005A2CF4">
            <w:rPr>
              <w:rFonts w:cs="Times New Roman"/>
              <w:color w:val="000000" w:themeColor="text1"/>
              <w:lang w:val="en-US"/>
            </w:rPr>
            <w:instrText xml:space="preserve"> CITATION soc22 \l 1033 </w:instrText>
          </w:r>
          <w:r w:rsidRPr="005A2CF4">
            <w:rPr>
              <w:rFonts w:cs="Times New Roman"/>
              <w:color w:val="000000" w:themeColor="text1"/>
            </w:rPr>
            <w:fldChar w:fldCharType="separate"/>
          </w:r>
          <w:r w:rsidR="002E284A" w:rsidRPr="002E284A">
            <w:rPr>
              <w:rFonts w:cs="Times New Roman"/>
              <w:noProof/>
              <w:color w:val="000000" w:themeColor="text1"/>
              <w:lang w:val="en-US"/>
            </w:rPr>
            <w:t>(social-media-stats all sri-lanka, 2022)</w:t>
          </w:r>
          <w:r w:rsidRPr="005A2CF4">
            <w:rPr>
              <w:rFonts w:cs="Times New Roman"/>
              <w:color w:val="000000" w:themeColor="text1"/>
            </w:rPr>
            <w:fldChar w:fldCharType="end"/>
          </w:r>
        </w:sdtContent>
      </w:sdt>
      <w:r>
        <w:t xml:space="preserve">. According to the collected data, out of 220 respondents </w:t>
      </w:r>
      <w:r w:rsidRPr="00FA68E5">
        <w:t>49.5% of people were from Colombo district and 42.7% people were male while females were 57.3% from the respondents</w:t>
      </w:r>
      <w:r>
        <w:t xml:space="preserve">. When it comes to mostly preferred retail fashion brand in order to purchase fashion products online in Sri Lanka Thilakawardhana accounts to 33.2% while Chenara Dodge (20.9%) has taken place at the second place in the list based on the analysis. It have been explained in chapter 04. It is an overall indicator of the market share of retail fashion industry in Sri Lanka.    </w:t>
      </w:r>
    </w:p>
    <w:p w14:paraId="40AA7FC9" w14:textId="77777777" w:rsidR="00B07AAA" w:rsidRDefault="00B07AAA" w:rsidP="00B07AAA">
      <w:pPr>
        <w:spacing w:after="1"/>
        <w:ind w:left="-5"/>
        <w:jc w:val="both"/>
      </w:pPr>
      <w:r>
        <w:t xml:space="preserve">Further, sample is fairly qualifying. According to the collected data, in age distribution 18-28 people have responded as the majority which is 66.8%. When it deeply analysed, Considerable amount of 18-28 respondents are undergraduates. When it comes to the highest educational level of the proceeded sample, 45% of people were undergraduates while 23.2% of people were graduates and 21.4% of people are Diploma/ Professional qualification people. Moreover, it is shown that selected sample is knowledgeable and literate enough.. when it Considering the income distribution of the sample 35.9% were hold that25000 LKR - 50,000 LKR range of an income. Therefore, it is in a considerable level of disposable income. Thus, 30.5% of respondents have less than 25000 LKR of an income. According to the study 41.8% of people are being purchased their retail fashion products online more than three years. Hence majority of people from the sample have purchased online their retail fashion products at least more than 3 years. Further, 19.5% of people have been purchased their retail fashion products online in the range 6-12 months of a time period. When it deeply analysed, Considerable amount of Chenara Dodge fashion retail products purchasing respondents are in this 6-12 months category. </w:t>
      </w:r>
    </w:p>
    <w:p w14:paraId="67F510C4" w14:textId="6550F0C9" w:rsidR="00B07AAA" w:rsidRPr="005539CD" w:rsidRDefault="00B07AAA" w:rsidP="00B07AAA">
      <w:pPr>
        <w:spacing w:before="120" w:after="120"/>
        <w:jc w:val="both"/>
      </w:pPr>
      <w:r>
        <w:t xml:space="preserve">According to the conducted comprehensive data analysis, following results can be conducted through the research study. Data set ensured </w:t>
      </w:r>
      <w:r w:rsidRPr="005539CD">
        <w:t>reliability by satisfying above 0.</w:t>
      </w:r>
      <w:r w:rsidR="00113EDB" w:rsidRPr="005539CD">
        <w:t>924</w:t>
      </w:r>
      <w:r w:rsidRPr="005539CD">
        <w:t xml:space="preserve"> Cronbach alpha value and validity was proven through above 0.5 value of Kaiser-Meyer Olkin Measure of sampling adequacy in KMO and Bartlett’s test. Data set satisfied normality distribution by achieving Skewness value between +3 to -3 and Kurtosis value </w:t>
      </w:r>
      <w:r w:rsidR="00113EDB" w:rsidRPr="005539CD">
        <w:t xml:space="preserve">is </w:t>
      </w:r>
      <w:r w:rsidRPr="005539CD">
        <w:t>between +10 to -10. According</w:t>
      </w:r>
      <w:r>
        <w:t xml:space="preserve"> to multiple regression analysis, Social media User generated content has positive and significant influence on online purchase intention of retail fashion industry in Sri Lanka. It can be derived as the all dimensions of brand experience which have taken in to this study named perceived</w:t>
      </w:r>
      <w:r w:rsidRPr="001A3E7E">
        <w:t xml:space="preserve"> credibility,</w:t>
      </w:r>
      <w:r>
        <w:t xml:space="preserve"> Perceived usefulness</w:t>
      </w:r>
      <w:r w:rsidRPr="001A3E7E">
        <w:t xml:space="preserve"> and </w:t>
      </w:r>
      <w:r>
        <w:t>P</w:t>
      </w:r>
      <w:r w:rsidRPr="001A3E7E">
        <w:t>erceived risk</w:t>
      </w:r>
      <w:r>
        <w:t xml:space="preserve"> have a positive and significant impact on online purchase intention. Accordingly</w:t>
      </w:r>
      <w:r w:rsidRPr="005539CD">
        <w:t xml:space="preserve">, the results of Sig. explicate significant relations and standardized coefficient beta illustrate positive relations between each element of social media user generated content and online purchase intention. In specific, Perceived </w:t>
      </w:r>
      <w:r w:rsidR="00113EDB" w:rsidRPr="005539CD">
        <w:t xml:space="preserve">risk </w:t>
      </w:r>
      <w:r w:rsidRPr="005539CD">
        <w:t xml:space="preserve"> has more positive impact (beta = 0.</w:t>
      </w:r>
      <w:r w:rsidR="00113EDB" w:rsidRPr="005539CD">
        <w:t>404</w:t>
      </w:r>
      <w:r w:rsidRPr="005539CD">
        <w:t>) towards online purchase intention by supporting H</w:t>
      </w:r>
      <w:r w:rsidR="00113EDB" w:rsidRPr="005539CD">
        <w:t>3</w:t>
      </w:r>
      <w:r w:rsidRPr="005539CD">
        <w:t xml:space="preserve"> hypotheses, Perceived </w:t>
      </w:r>
      <w:r w:rsidR="00113EDB" w:rsidRPr="005539CD">
        <w:t xml:space="preserve">credibility </w:t>
      </w:r>
      <w:r w:rsidRPr="005539CD">
        <w:t>demonstrate</w:t>
      </w:r>
      <w:r w:rsidR="00113EDB" w:rsidRPr="005539CD">
        <w:t xml:space="preserve"> least beta value</w:t>
      </w:r>
      <w:r w:rsidRPr="005539CD">
        <w:t xml:space="preserve"> to online purchase intention (beta = 0.</w:t>
      </w:r>
      <w:r w:rsidR="00113EDB" w:rsidRPr="005539CD">
        <w:t>229</w:t>
      </w:r>
      <w:r w:rsidRPr="005539CD">
        <w:t>) through accepting H</w:t>
      </w:r>
      <w:r w:rsidR="00113EDB" w:rsidRPr="005539CD">
        <w:t>1</w:t>
      </w:r>
      <w:r w:rsidRPr="005539CD">
        <w:t xml:space="preserve"> hypotheses. Perceived usefulness</w:t>
      </w:r>
      <w:r w:rsidR="00393C47" w:rsidRPr="005539CD">
        <w:t xml:space="preserve"> (H2)</w:t>
      </w:r>
      <w:r w:rsidRPr="005539CD">
        <w:t xml:space="preserve"> can be recognized as </w:t>
      </w:r>
      <w:r w:rsidR="00113EDB" w:rsidRPr="005539CD">
        <w:t xml:space="preserve">second </w:t>
      </w:r>
      <w:r w:rsidR="00393C47" w:rsidRPr="005539CD">
        <w:t xml:space="preserve">positive </w:t>
      </w:r>
      <w:r w:rsidRPr="005539CD">
        <w:t xml:space="preserve">impact on online purchase intention of retail fashion customers (beta = </w:t>
      </w:r>
      <w:r w:rsidR="00393C47" w:rsidRPr="005539CD">
        <w:t>281</w:t>
      </w:r>
      <w:r w:rsidRPr="005539CD">
        <w:t>) Consequently, all hypotheses were supported when assessing retail fashion industry in Sri Lanka.</w:t>
      </w:r>
    </w:p>
    <w:p w14:paraId="3F912BBC" w14:textId="77777777" w:rsidR="00B07AAA" w:rsidRPr="005539CD" w:rsidRDefault="00B07AAA" w:rsidP="00B07AAA">
      <w:pPr>
        <w:pStyle w:val="Heading3"/>
      </w:pPr>
      <w:bookmarkStart w:id="272" w:name="_Toc93615263"/>
      <w:bookmarkStart w:id="273" w:name="_Toc122021265"/>
      <w:bookmarkStart w:id="274" w:name="_Toc93615261"/>
      <w:r w:rsidRPr="005539CD">
        <w:t>Findings of Perceived Credibility</w:t>
      </w:r>
      <w:bookmarkEnd w:id="272"/>
      <w:bookmarkEnd w:id="273"/>
    </w:p>
    <w:p w14:paraId="39F048E3" w14:textId="6E785D46" w:rsidR="00B07AAA" w:rsidRDefault="00B07AAA" w:rsidP="00AA7CD1">
      <w:pPr>
        <w:spacing w:before="120" w:after="120"/>
        <w:jc w:val="both"/>
      </w:pPr>
      <w:r w:rsidRPr="005539CD">
        <w:t>In here, perceived credibility strongly influences on online purchase intention, perceived credibility enables to prove H1 hypotheses by representing of standardize coefficient beta value of 0.</w:t>
      </w:r>
      <w:r w:rsidR="00393C47" w:rsidRPr="005539CD">
        <w:t>229</w:t>
      </w:r>
      <w:r w:rsidRPr="005539CD">
        <w:t xml:space="preserve"> in the significance level of 0.000. </w:t>
      </w:r>
      <w:r w:rsidRPr="005539CD">
        <w:rPr>
          <w:rFonts w:cs="Times New Roman"/>
          <w:color w:val="000000" w:themeColor="text1"/>
        </w:rPr>
        <w:t xml:space="preserve">Mir and Zaheer </w:t>
      </w:r>
      <w:sdt>
        <w:sdtPr>
          <w:rPr>
            <w:rFonts w:cs="Times New Roman"/>
            <w:color w:val="000000" w:themeColor="text1"/>
          </w:rPr>
          <w:id w:val="283770296"/>
          <w:citation/>
        </w:sdtPr>
        <w:sdtEndPr/>
        <w:sdtContent>
          <w:r w:rsidR="00B816FF" w:rsidRPr="005539CD">
            <w:rPr>
              <w:rFonts w:cs="Times New Roman"/>
              <w:color w:val="000000" w:themeColor="text1"/>
            </w:rPr>
            <w:fldChar w:fldCharType="begin"/>
          </w:r>
          <w:r w:rsidR="00B816FF" w:rsidRPr="005539CD">
            <w:rPr>
              <w:rFonts w:cs="Times New Roman"/>
              <w:color w:val="000000" w:themeColor="text1"/>
              <w:lang w:val="en-US"/>
            </w:rPr>
            <w:instrText xml:space="preserve">CITATION Mir12 \n  \t  \l 1033 </w:instrText>
          </w:r>
          <w:r w:rsidR="00B816FF" w:rsidRPr="005539CD">
            <w:rPr>
              <w:rFonts w:cs="Times New Roman"/>
              <w:color w:val="000000" w:themeColor="text1"/>
            </w:rPr>
            <w:fldChar w:fldCharType="separate"/>
          </w:r>
          <w:r w:rsidR="002E284A" w:rsidRPr="002E284A">
            <w:rPr>
              <w:rFonts w:cs="Times New Roman"/>
              <w:noProof/>
              <w:color w:val="000000" w:themeColor="text1"/>
              <w:lang w:val="en-US"/>
            </w:rPr>
            <w:t>(2012)</w:t>
          </w:r>
          <w:r w:rsidR="00B816FF" w:rsidRPr="005539CD">
            <w:rPr>
              <w:rFonts w:cs="Times New Roman"/>
              <w:color w:val="000000" w:themeColor="text1"/>
            </w:rPr>
            <w:fldChar w:fldCharType="end"/>
          </w:r>
        </w:sdtContent>
      </w:sdt>
      <w:r w:rsidR="00B816FF" w:rsidRPr="005539CD">
        <w:rPr>
          <w:rFonts w:cs="Times New Roman"/>
          <w:color w:val="000000" w:themeColor="text1"/>
        </w:rPr>
        <w:t xml:space="preserve">, </w:t>
      </w:r>
      <w:r w:rsidRPr="005539CD">
        <w:rPr>
          <w:rFonts w:cs="Times New Roman"/>
          <w:color w:val="000000" w:themeColor="text1"/>
        </w:rPr>
        <w:t>showed perceived credibility</w:t>
      </w:r>
      <w:r w:rsidRPr="005539CD">
        <w:t xml:space="preserve"> significantly influence to purchase product online. This significant impact</w:t>
      </w:r>
      <w:r>
        <w:t xml:space="preserve"> demonstrates consistency, dependability, honest, reliability and accuracy of the social media user generated content, it creates strong credibility to generate online purchase intention in consumer mind.  Consumers consider as information of social media user generated content is a credible source to get decisions regarding online purchasing of retail fashion products.</w:t>
      </w:r>
    </w:p>
    <w:p w14:paraId="52290EB2" w14:textId="77777777" w:rsidR="00B07AAA" w:rsidRDefault="00B07AAA" w:rsidP="00B07AAA">
      <w:pPr>
        <w:pStyle w:val="Heading3"/>
      </w:pPr>
      <w:bookmarkStart w:id="275" w:name="_Toc122021266"/>
      <w:r>
        <w:t>Findings of Perceived usefulness</w:t>
      </w:r>
      <w:bookmarkEnd w:id="274"/>
      <w:bookmarkEnd w:id="275"/>
    </w:p>
    <w:p w14:paraId="1AB269DF" w14:textId="70AD319E" w:rsidR="00B07AAA" w:rsidRDefault="00B07AAA" w:rsidP="00AA7CD1">
      <w:pPr>
        <w:spacing w:before="120" w:after="120"/>
        <w:jc w:val="both"/>
      </w:pPr>
      <w:r>
        <w:t xml:space="preserve">In here, perceived usefulness strongly influences on </w:t>
      </w:r>
      <w:r w:rsidRPr="006D1F4F">
        <w:t>online purchase intention, perceived usefulness enables to prove H2 hypotheses by representing of standardize coefficient beta value of 0.</w:t>
      </w:r>
      <w:r w:rsidR="00393C47" w:rsidRPr="006D1F4F">
        <w:t>281</w:t>
      </w:r>
      <w:r w:rsidRPr="006D1F4F">
        <w:t xml:space="preserve"> in the significance level of 0.000.  In relation to previous literatures, they have concluded that perceived usefulness has a significant impact towards online purchasing</w:t>
      </w:r>
      <w:r>
        <w:t xml:space="preserve"> decisions. The study of examining user generated content on online purchase intention of retail fashion industry in Sri Lanka have pointed out a significant impact of perceived usefulness for purchase retail fashion products. Furthermore, when examining international context related to this concept, it has revealed. </w:t>
      </w:r>
      <w:r w:rsidRPr="009557ED">
        <w:rPr>
          <w:rFonts w:cs="Times New Roman"/>
          <w:color w:val="000000" w:themeColor="text1"/>
        </w:rPr>
        <w:t>perceived usefulness ha</w:t>
      </w:r>
      <w:r>
        <w:rPr>
          <w:rFonts w:cs="Times New Roman"/>
          <w:color w:val="000000" w:themeColor="text1"/>
        </w:rPr>
        <w:t xml:space="preserve">s a </w:t>
      </w:r>
      <w:r w:rsidRPr="009557ED">
        <w:rPr>
          <w:rFonts w:cs="Times New Roman"/>
          <w:color w:val="000000" w:themeColor="text1"/>
        </w:rPr>
        <w:t>significant effect on internet purchasing behaviour</w:t>
      </w:r>
      <w:r>
        <w:t xml:space="preserve">. Accordingly, the consumers’ significant impact of perceived usefulness of user generated content </w:t>
      </w:r>
      <w:r w:rsidRPr="00B816FF">
        <w:t>to online purchasing identification of content type showed useful content regarding fashion products</w:t>
      </w:r>
      <w:r w:rsidR="00393C47" w:rsidRPr="00B816FF">
        <w:t xml:space="preserve"> </w:t>
      </w:r>
      <w:sdt>
        <w:sdtPr>
          <w:id w:val="-1203865489"/>
          <w:citation/>
        </w:sdtPr>
        <w:sdtEndPr/>
        <w:sdtContent>
          <w:r w:rsidR="00B816FF" w:rsidRPr="00B816FF">
            <w:fldChar w:fldCharType="begin"/>
          </w:r>
          <w:r w:rsidR="00B816FF" w:rsidRPr="00B816FF">
            <w:rPr>
              <w:lang w:val="en-US"/>
            </w:rPr>
            <w:instrText xml:space="preserve"> CITATION Her11 \l 1033 </w:instrText>
          </w:r>
          <w:r w:rsidR="00B816FF" w:rsidRPr="00B816FF">
            <w:fldChar w:fldCharType="separate"/>
          </w:r>
          <w:r w:rsidR="002E284A" w:rsidRPr="002E284A">
            <w:rPr>
              <w:noProof/>
              <w:lang w:val="en-US"/>
            </w:rPr>
            <w:t>( Hernandez, Jimenez, &amp; Martin, 2021)</w:t>
          </w:r>
          <w:r w:rsidR="00B816FF" w:rsidRPr="00B816FF">
            <w:fldChar w:fldCharType="end"/>
          </w:r>
        </w:sdtContent>
      </w:sdt>
    </w:p>
    <w:p w14:paraId="499461D5" w14:textId="77777777" w:rsidR="00B07AAA" w:rsidRDefault="00B07AAA" w:rsidP="00B07AAA">
      <w:pPr>
        <w:pStyle w:val="Heading3"/>
      </w:pPr>
      <w:bookmarkStart w:id="276" w:name="_Toc93615264"/>
      <w:bookmarkStart w:id="277" w:name="_Toc122021267"/>
      <w:r>
        <w:t>Findings of Perceived Risk</w:t>
      </w:r>
      <w:bookmarkEnd w:id="276"/>
      <w:bookmarkEnd w:id="277"/>
      <w:r>
        <w:t xml:space="preserve"> </w:t>
      </w:r>
    </w:p>
    <w:p w14:paraId="51B958BC" w14:textId="26695979" w:rsidR="00B07AAA" w:rsidRDefault="00B07AAA" w:rsidP="00393C47">
      <w:pPr>
        <w:spacing w:before="120" w:after="120"/>
        <w:jc w:val="both"/>
      </w:pPr>
      <w:r>
        <w:t xml:space="preserve">When it comes to, examining results of this study Perceived risk has </w:t>
      </w:r>
      <w:r w:rsidRPr="00393C47">
        <w:t>the highest</w:t>
      </w:r>
      <w:r>
        <w:t xml:space="preserve"> </w:t>
      </w:r>
      <w:r w:rsidR="00393C47">
        <w:t>positive</w:t>
      </w:r>
      <w:r>
        <w:t xml:space="preserve"> impact towards online purchase intention with regard to fashion products by representing standardized beta value of 0.</w:t>
      </w:r>
      <w:r w:rsidR="00393C47">
        <w:t>404</w:t>
      </w:r>
      <w:r>
        <w:t xml:space="preserve"> in the significance level of 0.000.</w:t>
      </w:r>
      <w:r w:rsidR="0097359F" w:rsidRPr="0097359F">
        <w:rPr>
          <w:rFonts w:cs="Times New Roman"/>
          <w:noProof/>
          <w:color w:val="000000" w:themeColor="text1"/>
          <w:lang w:val="en-US"/>
        </w:rPr>
        <w:t xml:space="preserve"> </w:t>
      </w:r>
      <w:r>
        <w:t>Then it enables to prove H3 hypotheses.</w:t>
      </w:r>
      <w:r w:rsidR="00393C47" w:rsidRPr="00393C47">
        <w:t xml:space="preserve"> </w:t>
      </w:r>
      <w:r w:rsidR="00393C47">
        <w:t xml:space="preserve">. according to this study, reduce consumer’s </w:t>
      </w:r>
      <w:r w:rsidR="00393C47" w:rsidRPr="00B85079">
        <w:t>uncertainty about</w:t>
      </w:r>
      <w:r w:rsidR="00393C47">
        <w:t xml:space="preserve"> fashion products on</w:t>
      </w:r>
      <w:r w:rsidR="00393C47" w:rsidRPr="00B85079">
        <w:t xml:space="preserve"> online purchasing</w:t>
      </w:r>
      <w:r w:rsidR="00393C47">
        <w:t>, and increasing their confidence of online purchasing perceived risk and less bad experiences with fashion brands purchasing experiences positively impact on online purchasing of fashion products then it enables to prove H3 hypotheses.</w:t>
      </w:r>
    </w:p>
    <w:p w14:paraId="329A38D2" w14:textId="6B0FEEB2" w:rsidR="00517184" w:rsidRDefault="00517184" w:rsidP="00393C47">
      <w:pPr>
        <w:spacing w:before="120" w:after="120"/>
        <w:jc w:val="both"/>
      </w:pPr>
    </w:p>
    <w:p w14:paraId="5D45232A" w14:textId="4C3604A3" w:rsidR="00517184" w:rsidRDefault="00517184" w:rsidP="00393C47">
      <w:pPr>
        <w:spacing w:before="120" w:after="120"/>
        <w:jc w:val="both"/>
      </w:pPr>
    </w:p>
    <w:p w14:paraId="4F5CC59E" w14:textId="7AB1FF76" w:rsidR="00517184" w:rsidRDefault="00517184" w:rsidP="00393C47">
      <w:pPr>
        <w:spacing w:before="120" w:after="120"/>
        <w:jc w:val="both"/>
      </w:pPr>
    </w:p>
    <w:p w14:paraId="19A24629" w14:textId="16E715B7" w:rsidR="00517184" w:rsidRDefault="00517184" w:rsidP="00393C47">
      <w:pPr>
        <w:spacing w:before="120" w:after="120"/>
        <w:jc w:val="both"/>
      </w:pPr>
    </w:p>
    <w:p w14:paraId="3A38D530" w14:textId="5073FF22" w:rsidR="00517184" w:rsidRDefault="00517184" w:rsidP="00393C47">
      <w:pPr>
        <w:spacing w:before="120" w:after="120"/>
        <w:jc w:val="both"/>
      </w:pPr>
    </w:p>
    <w:p w14:paraId="3A2EC69A" w14:textId="77777777" w:rsidR="00517184" w:rsidRDefault="00517184" w:rsidP="00393C47">
      <w:pPr>
        <w:spacing w:before="120" w:after="120"/>
        <w:jc w:val="both"/>
      </w:pPr>
    </w:p>
    <w:p w14:paraId="4E8E1729" w14:textId="77777777" w:rsidR="00B07AAA" w:rsidRPr="006D1F4F" w:rsidRDefault="00B07AAA" w:rsidP="00B07AAA">
      <w:pPr>
        <w:pStyle w:val="Heading2"/>
        <w:rPr>
          <w:sz w:val="28"/>
          <w:szCs w:val="28"/>
        </w:rPr>
      </w:pPr>
      <w:bookmarkStart w:id="278" w:name="_Toc93615265"/>
      <w:bookmarkStart w:id="279" w:name="_Toc122021268"/>
      <w:r w:rsidRPr="006D1F4F">
        <w:rPr>
          <w:sz w:val="28"/>
          <w:szCs w:val="28"/>
        </w:rPr>
        <w:t>Conclusion</w:t>
      </w:r>
      <w:bookmarkEnd w:id="278"/>
      <w:bookmarkEnd w:id="279"/>
    </w:p>
    <w:p w14:paraId="3C1B6B31" w14:textId="77777777" w:rsidR="00B07AAA" w:rsidRDefault="00B07AAA" w:rsidP="00B07AAA">
      <w:pPr>
        <w:spacing w:before="120" w:after="120"/>
        <w:jc w:val="both"/>
      </w:pPr>
      <w:r>
        <w:t xml:space="preserve">The main objective of the study was to investigate the impact of social media user generated content on online purchase intention of retail fashion industry in Sri Lanka. There are three main dimensions as </w:t>
      </w:r>
      <w:r w:rsidRPr="00AF7F8D">
        <w:t>perceived usefulness, perceived credibility, and perceived risk</w:t>
      </w:r>
      <w:r>
        <w:t xml:space="preserve"> have taken to this study. Perceived credibility assessed consistency, dependable, honest, reliable, and accurate by using five main scale items.</w:t>
      </w:r>
      <w:r w:rsidRPr="00AF7F8D">
        <w:t xml:space="preserve"> perceived usefulness</w:t>
      </w:r>
      <w:r>
        <w:t xml:space="preserve"> was measured with three main items to examine usefulness through</w:t>
      </w:r>
      <w:r>
        <w:rPr>
          <w:rFonts w:cs="Times New Roman"/>
          <w:color w:val="000000" w:themeColor="text1"/>
        </w:rPr>
        <w:t xml:space="preserve"> useful, easy, sufficient</w:t>
      </w:r>
      <w:r>
        <w:t xml:space="preserve">. Perceived risk enables to </w:t>
      </w:r>
      <w:r w:rsidRPr="00D76D2E">
        <w:rPr>
          <w:rFonts w:cs="Times New Roman"/>
          <w:color w:val="000000" w:themeColor="text1"/>
          <w:spacing w:val="3"/>
          <w:szCs w:val="24"/>
          <w:shd w:val="clear" w:color="auto" w:fill="F8F9FA"/>
        </w:rPr>
        <w:t>uncertainty, unpleasant experience,</w:t>
      </w:r>
      <w:r>
        <w:t xml:space="preserve"> and confidence by examining three scale items. Perceived Risk assessed uncertainty reduction, unpleasant experience reduction and confidence by using three main scale items. Dependent variable of online purchase intention was measured through four main scale items to </w:t>
      </w:r>
      <w:r w:rsidRPr="00D76D2E">
        <w:rPr>
          <w:rFonts w:cs="Times New Roman"/>
          <w:color w:val="000000" w:themeColor="text1"/>
          <w:spacing w:val="3"/>
          <w:szCs w:val="24"/>
          <w:shd w:val="clear" w:color="auto" w:fill="F8F9FA"/>
        </w:rPr>
        <w:t>will purchase online frequently in future</w:t>
      </w:r>
      <w:r w:rsidRPr="00D76D2E">
        <w:rPr>
          <w:rFonts w:cs="Times New Roman"/>
          <w:color w:val="000000" w:themeColor="text1"/>
          <w:szCs w:val="24"/>
        </w:rPr>
        <w:t xml:space="preserve">, </w:t>
      </w:r>
      <w:r w:rsidRPr="00D76D2E">
        <w:rPr>
          <w:rFonts w:cs="Times New Roman"/>
          <w:color w:val="000000" w:themeColor="text1"/>
          <w:spacing w:val="3"/>
          <w:szCs w:val="24"/>
          <w:shd w:val="clear" w:color="auto" w:fill="F8F9FA"/>
        </w:rPr>
        <w:t>Buy the recommended product</w:t>
      </w:r>
      <w:r>
        <w:rPr>
          <w:rFonts w:cs="Times New Roman"/>
          <w:color w:val="000000" w:themeColor="text1"/>
          <w:spacing w:val="3"/>
          <w:szCs w:val="24"/>
          <w:shd w:val="clear" w:color="auto" w:fill="F8F9FA"/>
        </w:rPr>
        <w:t xml:space="preserve"> online</w:t>
      </w:r>
      <w:r w:rsidRPr="00D76D2E">
        <w:rPr>
          <w:rFonts w:cs="Times New Roman"/>
          <w:color w:val="000000" w:themeColor="text1"/>
          <w:spacing w:val="3"/>
          <w:szCs w:val="24"/>
          <w:shd w:val="clear" w:color="auto" w:fill="F8F9FA"/>
        </w:rPr>
        <w:t xml:space="preserve"> in the near future, definitely purchase the recommended product</w:t>
      </w:r>
      <w:r>
        <w:rPr>
          <w:rFonts w:cs="Times New Roman"/>
          <w:color w:val="000000" w:themeColor="text1"/>
          <w:spacing w:val="3"/>
          <w:szCs w:val="24"/>
          <w:shd w:val="clear" w:color="auto" w:fill="F8F9FA"/>
        </w:rPr>
        <w:t xml:space="preserve"> online</w:t>
      </w:r>
      <w:r w:rsidRPr="00D76D2E">
        <w:rPr>
          <w:rFonts w:cs="Times New Roman"/>
          <w:color w:val="000000" w:themeColor="text1"/>
          <w:spacing w:val="3"/>
          <w:szCs w:val="24"/>
          <w:shd w:val="clear" w:color="auto" w:fill="F8F9FA"/>
        </w:rPr>
        <w:t>, and higher purchase intention after watching UGC.</w:t>
      </w:r>
      <w:r>
        <w:t xml:space="preserve"> </w:t>
      </w:r>
    </w:p>
    <w:p w14:paraId="02EC14D7" w14:textId="67988CFA" w:rsidR="00B07AAA" w:rsidRDefault="00B07AAA" w:rsidP="00B07AAA">
      <w:pPr>
        <w:spacing w:before="120" w:after="120"/>
        <w:jc w:val="both"/>
      </w:pPr>
      <w:r>
        <w:t>A</w:t>
      </w:r>
      <w:r w:rsidRPr="002828A7">
        <w:t>ccording to multiple regression analysis</w:t>
      </w:r>
      <w:r>
        <w:t>,</w:t>
      </w:r>
      <w:r w:rsidRPr="00624104">
        <w:rPr>
          <w:b/>
          <w:bCs/>
        </w:rPr>
        <w:t xml:space="preserve"> All</w:t>
      </w:r>
      <w:r w:rsidR="00517184">
        <w:rPr>
          <w:b/>
          <w:bCs/>
        </w:rPr>
        <w:t xml:space="preserve">  the</w:t>
      </w:r>
      <w:r w:rsidRPr="00624104">
        <w:rPr>
          <w:b/>
          <w:bCs/>
        </w:rPr>
        <w:t xml:space="preserve"> variables </w:t>
      </w:r>
      <w:r w:rsidR="00517184">
        <w:rPr>
          <w:b/>
          <w:bCs/>
        </w:rPr>
        <w:t xml:space="preserve">which </w:t>
      </w:r>
      <w:r w:rsidRPr="00624104">
        <w:rPr>
          <w:b/>
          <w:bCs/>
        </w:rPr>
        <w:t>are perceived credibility, perceived usefulness and perceived risk were accepted in the study</w:t>
      </w:r>
      <w:r>
        <w:rPr>
          <w:b/>
          <w:bCs/>
        </w:rPr>
        <w:t xml:space="preserve">. </w:t>
      </w:r>
      <w:r w:rsidRPr="002828A7">
        <w:t xml:space="preserve"> According to empirical research</w:t>
      </w:r>
      <w:r>
        <w:t>,</w:t>
      </w:r>
      <w:r w:rsidRPr="002828A7">
        <w:t xml:space="preserve"> consumers rely significantly on </w:t>
      </w:r>
      <w:r>
        <w:t xml:space="preserve">social media </w:t>
      </w:r>
      <w:r w:rsidRPr="002828A7">
        <w:t>user-generated content (UGC) to make purchasing decisions</w:t>
      </w:r>
      <w:r>
        <w:t xml:space="preserve">. </w:t>
      </w:r>
      <w:r w:rsidRPr="002828A7">
        <w:t xml:space="preserve">As a result, it is clear how these </w:t>
      </w:r>
      <w:r>
        <w:t>three</w:t>
      </w:r>
      <w:r w:rsidRPr="002828A7">
        <w:t xml:space="preserve"> dimensions functioned in the setting of the study, which focused on Sri Lanka's retail fashion industry. In this regard, the primary objective of this study was to measure the impact of </w:t>
      </w:r>
      <w:r>
        <w:t xml:space="preserve"> social media </w:t>
      </w:r>
      <w:r w:rsidRPr="002828A7">
        <w:t>user-generated content on online purchase intent in the retail fashion industry</w:t>
      </w:r>
      <w:r>
        <w:t>. In conclusion, it was evident that</w:t>
      </w:r>
      <w:r w:rsidR="00393C47">
        <w:t xml:space="preserve"> selected all independent variables</w:t>
      </w:r>
      <w:r>
        <w:t xml:space="preserve"> </w:t>
      </w:r>
      <w:r w:rsidRPr="006D1F4F">
        <w:t xml:space="preserve">have </w:t>
      </w:r>
      <w:r w:rsidR="00393C47" w:rsidRPr="006D1F4F">
        <w:t xml:space="preserve">a </w:t>
      </w:r>
      <w:r w:rsidRPr="006D1F4F">
        <w:t>positive significant impact on consumer online purchase intention</w:t>
      </w:r>
      <w:r w:rsidR="00BA672C" w:rsidRPr="006D1F4F">
        <w:t xml:space="preserve">. Beta values and P values are in accepted levels. </w:t>
      </w:r>
      <w:r w:rsidRPr="006D1F4F">
        <w:t>Accordingly, the developed</w:t>
      </w:r>
      <w:r>
        <w:t xml:space="preserve"> three sub objectives were also achieved based on the analysis.</w:t>
      </w:r>
    </w:p>
    <w:p w14:paraId="1854C46A" w14:textId="6B75C0F3" w:rsidR="00BA1902" w:rsidRDefault="00BA1902" w:rsidP="00B07AAA">
      <w:pPr>
        <w:spacing w:before="120" w:after="120"/>
        <w:jc w:val="both"/>
      </w:pPr>
      <w:r>
        <w:t>The main reason to implement this research was to investigate the sales increasing percentage’s reduction over few years in Sri Lankan fashion retail industry</w:t>
      </w:r>
      <w:r w:rsidR="00082E8C">
        <w:rPr>
          <w:rFonts w:cs="Times New Roman"/>
        </w:rPr>
        <w:t xml:space="preserve"> </w:t>
      </w:r>
      <w:sdt>
        <w:sdtPr>
          <w:rPr>
            <w:rFonts w:eastAsia="Calibri"/>
            <w:i/>
            <w:iCs/>
            <w:color w:val="000000" w:themeColor="text1"/>
            <w:kern w:val="24"/>
            <w:szCs w:val="24"/>
          </w:rPr>
          <w:id w:val="-1325662733"/>
          <w:citation/>
        </w:sdtPr>
        <w:sdtEndPr/>
        <w:sdtContent>
          <w:r w:rsidR="00082E8C">
            <w:rPr>
              <w:rFonts w:eastAsia="Calibri"/>
              <w:i/>
              <w:iCs/>
              <w:color w:val="000000" w:themeColor="text1"/>
              <w:kern w:val="24"/>
              <w:szCs w:val="24"/>
            </w:rPr>
            <w:fldChar w:fldCharType="begin"/>
          </w:r>
          <w:r w:rsidR="00082E8C">
            <w:rPr>
              <w:rFonts w:eastAsia="Calibri"/>
              <w:i/>
              <w:iCs/>
              <w:color w:val="000000" w:themeColor="text1"/>
              <w:kern w:val="24"/>
              <w:szCs w:val="24"/>
              <w:lang w:val="en-US"/>
            </w:rPr>
            <w:instrText xml:space="preserve"> CITATION Sta22 \l 1033 </w:instrText>
          </w:r>
          <w:r w:rsidR="00082E8C">
            <w:rPr>
              <w:rFonts w:eastAsia="Calibri"/>
              <w:i/>
              <w:iCs/>
              <w:color w:val="000000" w:themeColor="text1"/>
              <w:kern w:val="24"/>
              <w:szCs w:val="24"/>
            </w:rPr>
            <w:fldChar w:fldCharType="separate"/>
          </w:r>
          <w:r w:rsidR="002E284A" w:rsidRPr="002E284A">
            <w:rPr>
              <w:rFonts w:eastAsia="Calibri"/>
              <w:noProof/>
              <w:color w:val="000000" w:themeColor="text1"/>
              <w:kern w:val="24"/>
              <w:szCs w:val="24"/>
              <w:lang w:val="en-US"/>
            </w:rPr>
            <w:t>(Statista, 2022)</w:t>
          </w:r>
          <w:r w:rsidR="00082E8C">
            <w:rPr>
              <w:rFonts w:eastAsia="Calibri"/>
              <w:i/>
              <w:iCs/>
              <w:color w:val="000000" w:themeColor="text1"/>
              <w:kern w:val="24"/>
              <w:szCs w:val="24"/>
            </w:rPr>
            <w:fldChar w:fldCharType="end"/>
          </w:r>
        </w:sdtContent>
      </w:sdt>
      <w:r w:rsidR="00082E8C">
        <w:rPr>
          <w:rFonts w:eastAsia="Calibri"/>
          <w:i/>
          <w:iCs/>
          <w:color w:val="000000" w:themeColor="text1"/>
          <w:kern w:val="24"/>
          <w:szCs w:val="24"/>
        </w:rPr>
        <w:t xml:space="preserve">. </w:t>
      </w:r>
      <w:r>
        <w:t xml:space="preserve"> Meanwhile, it was identified the content (UGC) creations in Facebook and Instagram has been increased in SL</w:t>
      </w:r>
      <w:r w:rsidR="00082E8C">
        <w:t xml:space="preserve"> </w:t>
      </w:r>
      <w:sdt>
        <w:sdtPr>
          <w:id w:val="2065674558"/>
          <w:citation/>
        </w:sdtPr>
        <w:sdtEndPr/>
        <w:sdtContent>
          <w:r w:rsidR="00082E8C" w:rsidRPr="0017321F">
            <w:fldChar w:fldCharType="begin"/>
          </w:r>
          <w:r w:rsidR="00082E8C" w:rsidRPr="0017321F">
            <w:rPr>
              <w:lang w:val="en-IN"/>
            </w:rPr>
            <w:instrText xml:space="preserve">CITATION Kem22 \l 16393 </w:instrText>
          </w:r>
          <w:r w:rsidR="00082E8C" w:rsidRPr="0017321F">
            <w:fldChar w:fldCharType="separate"/>
          </w:r>
          <w:r w:rsidR="002E284A">
            <w:rPr>
              <w:noProof/>
              <w:lang w:val="en-IN"/>
            </w:rPr>
            <w:t>(Kemp, Digital-2022; Sri Lanka, 2022)</w:t>
          </w:r>
          <w:r w:rsidR="00082E8C" w:rsidRPr="0017321F">
            <w:fldChar w:fldCharType="end"/>
          </w:r>
        </w:sdtContent>
      </w:sdt>
      <w:r>
        <w:t xml:space="preserve">. </w:t>
      </w:r>
      <w:r w:rsidR="00C20228">
        <w:t xml:space="preserve">Based on limited literature to understand the impact of Social media user generated contents on online purchase intention this research study have conducted. With the findings, it is well exhibits there is a positive significant impact between social media user generated contents and online purchase intention in </w:t>
      </w:r>
      <w:r w:rsidR="00227305">
        <w:t>S</w:t>
      </w:r>
      <w:r w:rsidR="00C20228">
        <w:t xml:space="preserve">ri </w:t>
      </w:r>
      <w:r w:rsidR="00227305">
        <w:t>L</w:t>
      </w:r>
      <w:r w:rsidR="00C20228">
        <w:t xml:space="preserve">ankan retail fashion industry. Based on the perceived credibility of the use generated contents, perceived usefulness of the user generated contents, people decide whether they purchase or not. It is well proven with the indicators of the study. Based on those findings, definitely there was a impact of social media user generated contents in order to reduce the online purchase intention over few years in Sri Lanka. Based on social media user generated contents, they have decided the purchasing of </w:t>
      </w:r>
      <w:r w:rsidR="00227305">
        <w:t xml:space="preserve"> retail </w:t>
      </w:r>
      <w:r w:rsidR="00C20228">
        <w:t xml:space="preserve">fashion items. </w:t>
      </w:r>
      <w:r w:rsidR="00227305">
        <w:t xml:space="preserve">That was the reason to reduce the sales increasing percentage due to online purchase intention reduction which is in customers perspective. </w:t>
      </w:r>
    </w:p>
    <w:p w14:paraId="6445DDD1" w14:textId="77777777" w:rsidR="00517184" w:rsidRPr="00082E8C" w:rsidRDefault="00517184" w:rsidP="00B07AAA">
      <w:pPr>
        <w:spacing w:before="120" w:after="120"/>
        <w:jc w:val="both"/>
        <w:rPr>
          <w:rFonts w:eastAsia="Calibri"/>
          <w:i/>
          <w:iCs/>
          <w:color w:val="000000" w:themeColor="text1"/>
          <w:kern w:val="24"/>
          <w:szCs w:val="24"/>
        </w:rPr>
      </w:pPr>
    </w:p>
    <w:p w14:paraId="35E82E02" w14:textId="77777777" w:rsidR="00B07AAA" w:rsidRPr="006D1F4F" w:rsidRDefault="00B07AAA" w:rsidP="00B07AAA">
      <w:pPr>
        <w:pStyle w:val="Heading2"/>
        <w:rPr>
          <w:sz w:val="28"/>
          <w:szCs w:val="28"/>
        </w:rPr>
      </w:pPr>
      <w:bookmarkStart w:id="280" w:name="_Toc122021269"/>
      <w:bookmarkStart w:id="281" w:name="_Toc107230"/>
      <w:r w:rsidRPr="006D1F4F">
        <w:rPr>
          <w:sz w:val="28"/>
          <w:szCs w:val="28"/>
        </w:rPr>
        <w:t>Contribution of the Study</w:t>
      </w:r>
      <w:bookmarkEnd w:id="280"/>
      <w:r w:rsidRPr="006D1F4F">
        <w:rPr>
          <w:sz w:val="28"/>
          <w:szCs w:val="28"/>
        </w:rPr>
        <w:t xml:space="preserve"> </w:t>
      </w:r>
      <w:bookmarkEnd w:id="281"/>
    </w:p>
    <w:p w14:paraId="2739DB85" w14:textId="53C56FD2" w:rsidR="00B07AAA" w:rsidRPr="00D8185B" w:rsidRDefault="00B07AAA" w:rsidP="00B07AAA">
      <w:pPr>
        <w:jc w:val="both"/>
        <w:rPr>
          <w:rFonts w:eastAsia="Calibri"/>
          <w:color w:val="000000" w:themeColor="text1"/>
          <w:kern w:val="24"/>
          <w:szCs w:val="24"/>
        </w:rPr>
      </w:pPr>
      <w:r>
        <w:t xml:space="preserve">Mainly, The Sri Lankan fashion retail industry has developed rapidly over the previous years before 2020. </w:t>
      </w:r>
      <w:r w:rsidRPr="002E6EE3">
        <w:t xml:space="preserve">Local </w:t>
      </w:r>
      <w:r>
        <w:t xml:space="preserve">Sri Lankan </w:t>
      </w:r>
      <w:r w:rsidRPr="002E6EE3">
        <w:t>retailers are earning over 10 million us dollars annually</w:t>
      </w:r>
      <w:r>
        <w:t xml:space="preserve"> which is considerable </w:t>
      </w:r>
      <w:sdt>
        <w:sdtPr>
          <w:id w:val="-433675657"/>
          <w:citation/>
        </w:sdtPr>
        <w:sdtEndPr/>
        <w:sdtContent>
          <w:r>
            <w:fldChar w:fldCharType="begin"/>
          </w:r>
          <w:r>
            <w:rPr>
              <w:lang w:val="en-US"/>
            </w:rPr>
            <w:instrText xml:space="preserve">CITATION Placeholder2 \l 1033 </w:instrText>
          </w:r>
          <w:r>
            <w:fldChar w:fldCharType="separate"/>
          </w:r>
          <w:r w:rsidR="002E284A" w:rsidRPr="002E284A">
            <w:rPr>
              <w:noProof/>
              <w:lang w:val="en-US"/>
            </w:rPr>
            <w:t>(Dias, S, 2011)</w:t>
          </w:r>
          <w:r>
            <w:fldChar w:fldCharType="end"/>
          </w:r>
        </w:sdtContent>
      </w:sdt>
      <w:r w:rsidRPr="002E6EE3">
        <w:t xml:space="preserve">. As well as, they have </w:t>
      </w:r>
      <w:r>
        <w:t xml:space="preserve">a good </w:t>
      </w:r>
      <w:r w:rsidRPr="002E6EE3">
        <w:t>potential to reach up to US$500 million in the next few years</w:t>
      </w:r>
      <w:r>
        <w:t>’ time</w:t>
      </w:r>
      <w:r w:rsidRPr="002E6EE3">
        <w:t>.</w:t>
      </w:r>
      <w:r>
        <w:t xml:space="preserve"> There was a good development in this fashion retail. 50% improvement could see about fashion sold like sections </w:t>
      </w:r>
      <w:sdt>
        <w:sdtPr>
          <w:id w:val="578017108"/>
          <w:citation/>
        </w:sdtPr>
        <w:sdtEndPr/>
        <w:sdtContent>
          <w:r>
            <w:fldChar w:fldCharType="begin"/>
          </w:r>
          <w:r w:rsidR="00DE63AF">
            <w:rPr>
              <w:lang w:val="en-US"/>
            </w:rPr>
            <w:instrText xml:space="preserve">CITATION Placeholder6 \m San19 \l 1033 </w:instrText>
          </w:r>
          <w:r>
            <w:fldChar w:fldCharType="separate"/>
          </w:r>
          <w:r w:rsidR="002E284A" w:rsidRPr="002E284A">
            <w:rPr>
              <w:noProof/>
              <w:lang w:val="en-US"/>
            </w:rPr>
            <w:t>(Ranaweera &amp; Halwatura, 2014; Sandunima, Kodagoda, Bandara, Viduranga, &amp; Jayasuriya, 2019)</w:t>
          </w:r>
          <w:r>
            <w:fldChar w:fldCharType="end"/>
          </w:r>
        </w:sdtContent>
      </w:sdt>
      <w:r>
        <w:t xml:space="preserve">. According to the previous researches which done before 2020 and that mentioned it was a growth, when it comes to after 2020, there is a reduction of sales increasing percentages in sri lankan online fashion retail sales. </w:t>
      </w:r>
      <w:r>
        <w:rPr>
          <w:szCs w:val="24"/>
        </w:rPr>
        <w:t xml:space="preserve">Although it has an increasing sale in fashion retail industry, sales revenue increasing percentage is getting low over few years in Sri Lanka and reporters have forecasted this sales revenue increasing percentage reduction will happen in 2022 as well. If it is elaborate more, </w:t>
      </w:r>
      <w:r>
        <w:rPr>
          <w:rFonts w:cs="Times New Roman"/>
        </w:rPr>
        <w:t xml:space="preserve">although that there was a revenue increase than previous years when it compare two years, the percentage of the increased revenue in this context is reducing. When it study more, there was increases in fashion retail online sales in Sri Lanka from 2020-2021 and 2021-2022 also. But, its percentage of increased amount is reducing. In the end of 2020, there was a 47.6% increase than 2019 year in the online fashion retail sales in SL. After that, in the end of 2021, there was a 25.1% increase than 2020 year. </w:t>
      </w:r>
      <w:r>
        <w:rPr>
          <w:szCs w:val="24"/>
        </w:rPr>
        <w:t xml:space="preserve"> It is a huge issue if it is going to happen the same for next years as well</w:t>
      </w:r>
      <w:sdt>
        <w:sdtPr>
          <w:rPr>
            <w:szCs w:val="24"/>
          </w:rPr>
          <w:id w:val="741524318"/>
          <w:citation/>
        </w:sdtPr>
        <w:sdtEndPr/>
        <w:sdtContent>
          <w:r>
            <w:rPr>
              <w:szCs w:val="24"/>
            </w:rPr>
            <w:fldChar w:fldCharType="begin"/>
          </w:r>
          <w:r>
            <w:rPr>
              <w:szCs w:val="24"/>
              <w:lang w:val="en-US"/>
            </w:rPr>
            <w:instrText xml:space="preserve"> CITATION Sta22 \l 1033 </w:instrText>
          </w:r>
          <w:r>
            <w:rPr>
              <w:szCs w:val="24"/>
            </w:rPr>
            <w:fldChar w:fldCharType="separate"/>
          </w:r>
          <w:r w:rsidR="002E284A">
            <w:rPr>
              <w:noProof/>
              <w:szCs w:val="24"/>
              <w:lang w:val="en-US"/>
            </w:rPr>
            <w:t xml:space="preserve"> </w:t>
          </w:r>
          <w:r w:rsidR="002E284A" w:rsidRPr="002E284A">
            <w:rPr>
              <w:noProof/>
              <w:szCs w:val="24"/>
              <w:lang w:val="en-US"/>
            </w:rPr>
            <w:t>(Statista, 2022)</w:t>
          </w:r>
          <w:r>
            <w:rPr>
              <w:szCs w:val="24"/>
            </w:rPr>
            <w:fldChar w:fldCharType="end"/>
          </w:r>
        </w:sdtContent>
      </w:sdt>
      <w:r>
        <w:rPr>
          <w:rFonts w:eastAsia="Calibri"/>
          <w:i/>
          <w:iCs/>
          <w:color w:val="000000" w:themeColor="text1"/>
          <w:kern w:val="24"/>
          <w:szCs w:val="24"/>
        </w:rPr>
        <w:t>.</w:t>
      </w:r>
    </w:p>
    <w:p w14:paraId="71A75129" w14:textId="3C23B80D" w:rsidR="00B07AAA" w:rsidRDefault="00B07AAA" w:rsidP="00B07AAA">
      <w:pPr>
        <w:ind w:left="-5"/>
        <w:jc w:val="both"/>
      </w:pPr>
      <w:r>
        <w:t xml:space="preserve">When it comes to the Facebook and/or Instagram usage and content (UGC) creations, there were three major measurements to evaluate the social media user generated contents such as perceived credibility, perceived usefulness and perceived risk </w:t>
      </w:r>
      <w:sdt>
        <w:sdtPr>
          <w:rPr>
            <w:b/>
            <w:bCs/>
            <w:noProof/>
            <w:lang w:val="en-US"/>
          </w:rPr>
          <w:id w:val="1423602626"/>
          <w:citation/>
        </w:sdtPr>
        <w:sdtEndPr/>
        <w:sdtContent>
          <w:r>
            <w:rPr>
              <w:b/>
              <w:bCs/>
              <w:noProof/>
              <w:lang w:val="en-US"/>
            </w:rPr>
            <w:fldChar w:fldCharType="begin"/>
          </w:r>
          <w:r>
            <w:rPr>
              <w:b/>
              <w:bCs/>
              <w:noProof/>
              <w:lang w:val="en-US"/>
            </w:rPr>
            <w:instrText xml:space="preserve">CITATION Placeholder7 \l 1033 </w:instrText>
          </w:r>
          <w:r>
            <w:rPr>
              <w:b/>
              <w:bCs/>
              <w:noProof/>
              <w:lang w:val="en-US"/>
            </w:rPr>
            <w:fldChar w:fldCharType="separate"/>
          </w:r>
          <w:r w:rsidR="002E284A" w:rsidRPr="002E284A">
            <w:rPr>
              <w:noProof/>
              <w:lang w:val="en-US"/>
            </w:rPr>
            <w:t>( Bahtar &amp; Muda, The Impact of User – Generated Content (UGC) on Product Reviews towards Online Purchasing – A Conceptual Framework, 2016)</w:t>
          </w:r>
          <w:r>
            <w:rPr>
              <w:b/>
              <w:bCs/>
              <w:noProof/>
              <w:lang w:val="en-US"/>
            </w:rPr>
            <w:fldChar w:fldCharType="end"/>
          </w:r>
        </w:sdtContent>
      </w:sdt>
      <w:r>
        <w:t xml:space="preserve">. With the measurements respondents have marked their retail fashion brands which they used to purchase online, that characteristics as per the experience that they have gained via Facebook/ Instagram user generated contents. Hence, customers have closely looked into the credibility that they have referred via the social media user generated contents and they concern the honest, Reliable consistent like contents to get their purchasing decisions. </w:t>
      </w:r>
    </w:p>
    <w:p w14:paraId="76676C2D" w14:textId="5DF10511" w:rsidR="00B07AAA" w:rsidRDefault="00B07AAA" w:rsidP="00AA7CD1">
      <w:pPr>
        <w:ind w:left="-5"/>
        <w:jc w:val="both"/>
      </w:pPr>
      <w:r>
        <w:t>Further, As a result, in the following sections of this chapter, the researcher continues to develop constructive recommendations and suggestions for social media user generated contents and social media marketing strategists that will help to increase the fashion retail sales increasing percentages which are now reducing.</w:t>
      </w:r>
    </w:p>
    <w:p w14:paraId="025C3E49" w14:textId="77777777" w:rsidR="00517184" w:rsidRPr="00624104" w:rsidRDefault="00517184" w:rsidP="00AA7CD1">
      <w:pPr>
        <w:ind w:left="-5"/>
        <w:jc w:val="both"/>
      </w:pPr>
    </w:p>
    <w:p w14:paraId="78ADDEE6" w14:textId="77777777" w:rsidR="00B07AAA" w:rsidRPr="006D1F4F" w:rsidRDefault="00B07AAA" w:rsidP="00B07AAA">
      <w:pPr>
        <w:pStyle w:val="Heading2"/>
        <w:rPr>
          <w:sz w:val="28"/>
          <w:szCs w:val="28"/>
        </w:rPr>
      </w:pPr>
      <w:bookmarkStart w:id="282" w:name="_Toc93615266"/>
      <w:bookmarkStart w:id="283" w:name="_Toc122021270"/>
      <w:r w:rsidRPr="006D1F4F">
        <w:rPr>
          <w:sz w:val="28"/>
          <w:szCs w:val="28"/>
        </w:rPr>
        <w:t>Recommendations</w:t>
      </w:r>
      <w:bookmarkEnd w:id="282"/>
      <w:bookmarkEnd w:id="283"/>
    </w:p>
    <w:p w14:paraId="414D14C4" w14:textId="77777777" w:rsidR="00B07AAA" w:rsidRDefault="00B07AAA" w:rsidP="00B07AAA">
      <w:pPr>
        <w:pStyle w:val="Heading3"/>
      </w:pPr>
      <w:bookmarkStart w:id="284" w:name="_Toc93615267"/>
      <w:bookmarkStart w:id="285" w:name="_Toc122021271"/>
      <w:r>
        <w:t>Theoretical Implications</w:t>
      </w:r>
      <w:bookmarkEnd w:id="284"/>
      <w:bookmarkEnd w:id="285"/>
      <w:r>
        <w:t xml:space="preserve"> </w:t>
      </w:r>
    </w:p>
    <w:p w14:paraId="45227CBE" w14:textId="36907ABA" w:rsidR="00B07AAA" w:rsidRDefault="00B07AAA" w:rsidP="00B07AAA">
      <w:pPr>
        <w:jc w:val="both"/>
      </w:pPr>
      <w:r>
        <w:t>According to theoretical point of view, this research study makes essential contribution to the past studies of retail fashion industry. This research study differs from past studies. (Sandunima et al., 2019) have examined impact social media user generated and firm generated content customer purchase intention among the fashion-wear customers in Sri Lanka. But they did not considered impact towards online purchase intention from user generated content as separately. As well as, they do not have investigated impact of dimension of social media user generated content towards purchase intention.</w:t>
      </w:r>
      <w:r w:rsidRPr="00942D10">
        <w:t xml:space="preserve"> </w:t>
      </w:r>
      <w:r>
        <w:t xml:space="preserve">Not only that, </w:t>
      </w:r>
      <w:r>
        <w:rPr>
          <w:rFonts w:eastAsia="Calibri"/>
          <w:color w:val="000000" w:themeColor="text1"/>
          <w:kern w:val="24"/>
          <w:szCs w:val="24"/>
        </w:rPr>
        <w:t xml:space="preserve">there was a research regarding </w:t>
      </w:r>
      <w:r>
        <w:t xml:space="preserve">online shopping market study to find </w:t>
      </w:r>
      <w:r>
        <w:rPr>
          <w:rFonts w:cs="Times New Roman"/>
        </w:rPr>
        <w:t>social media</w:t>
      </w:r>
      <w:r>
        <w:t xml:space="preserve"> UGC, price and business's reputation main three key factors impacts for online shopping decision-making. But, in that study, researchers did not considered </w:t>
      </w:r>
      <w:r>
        <w:rPr>
          <w:rFonts w:cs="Times New Roman"/>
        </w:rPr>
        <w:t>social media</w:t>
      </w:r>
      <w:r>
        <w:t xml:space="preserve"> </w:t>
      </w:r>
      <w:r w:rsidRPr="00784027">
        <w:t xml:space="preserve">UGC </w:t>
      </w:r>
      <w:r>
        <w:t>as a separate</w:t>
      </w:r>
      <w:r w:rsidRPr="00784027">
        <w:t xml:space="preserve"> factor</w:t>
      </w:r>
      <w:r>
        <w:t xml:space="preserve">. And they highlighted, this </w:t>
      </w:r>
      <w:r>
        <w:rPr>
          <w:rFonts w:cs="Times New Roman"/>
        </w:rPr>
        <w:t xml:space="preserve">social media </w:t>
      </w:r>
      <w:r>
        <w:t xml:space="preserve">UGC should take separately by considering the independent variable in order to study more about its impact on online purchase intention as a future study </w:t>
      </w:r>
      <w:sdt>
        <w:sdtPr>
          <w:id w:val="671066784"/>
          <w:citation/>
        </w:sdtPr>
        <w:sdtEndPr/>
        <w:sdtContent>
          <w:r>
            <w:fldChar w:fldCharType="begin"/>
          </w:r>
          <w:r>
            <w:rPr>
              <w:lang w:val="en-US"/>
            </w:rPr>
            <w:instrText xml:space="preserve">CITATION ECc15 \m Placeholder8 \l 1033 </w:instrText>
          </w:r>
          <w:r>
            <w:fldChar w:fldCharType="separate"/>
          </w:r>
          <w:r w:rsidR="002E284A" w:rsidRPr="002E284A">
            <w:rPr>
              <w:noProof/>
              <w:lang w:val="en-US"/>
            </w:rPr>
            <w:t>(CNNIC, 2018; Zhu , Li , Wang , He, &amp; Tian , How online reviews affect purchase intention: a new model based on the stimulus-organism-response (S-O-R) framework, 2020)</w:t>
          </w:r>
          <w:r>
            <w:fldChar w:fldCharType="end"/>
          </w:r>
        </w:sdtContent>
      </w:sdt>
      <w:r>
        <w:t>. This study is focused to fulfil that gap.</w:t>
      </w:r>
    </w:p>
    <w:p w14:paraId="5718612F" w14:textId="77777777" w:rsidR="00B07AAA" w:rsidRDefault="00B07AAA" w:rsidP="00B07AAA">
      <w:pPr>
        <w:spacing w:before="120" w:after="120"/>
        <w:jc w:val="both"/>
      </w:pPr>
      <w:r w:rsidRPr="00942D10">
        <w:t xml:space="preserve">Dimas (2017) investigated at user-generated content on </w:t>
      </w:r>
      <w:r>
        <w:t xml:space="preserve">social media </w:t>
      </w:r>
      <w:r w:rsidRPr="00942D10">
        <w:t xml:space="preserve">and see if it can impact purchase intent, although they only investigated into motorcycle brands. In this regard, the current study investigated the impact of </w:t>
      </w:r>
      <w:r>
        <w:t xml:space="preserve">social media </w:t>
      </w:r>
      <w:r w:rsidRPr="00942D10">
        <w:t xml:space="preserve">user-generated content aspects (such as </w:t>
      </w:r>
      <w:r>
        <w:t xml:space="preserve">perceived credibility, </w:t>
      </w:r>
      <w:r w:rsidRPr="00942D10">
        <w:t>perceived usefulness and perceived risk) on online purchase intent in the Sri Lankan retail fashion business. The regression model c</w:t>
      </w:r>
      <w:r>
        <w:t>ould be</w:t>
      </w:r>
      <w:r w:rsidRPr="00942D10">
        <w:t xml:space="preserve"> used to investigate the impact of each dimension of </w:t>
      </w:r>
      <w:r>
        <w:t xml:space="preserve"> social media </w:t>
      </w:r>
      <w:r w:rsidRPr="00942D10">
        <w:t xml:space="preserve">user </w:t>
      </w:r>
      <w:r>
        <w:t xml:space="preserve">generated </w:t>
      </w:r>
      <w:r w:rsidRPr="00942D10">
        <w:t xml:space="preserve">content on online purchase intention, according to </w:t>
      </w:r>
      <w:r>
        <w:t xml:space="preserve">the </w:t>
      </w:r>
      <w:r w:rsidRPr="00942D10">
        <w:t>research findings. The proposed model identifies the most important variables that influence online purchase intention and may also be used as a forecasting model to predict the impact on online purchase intention for future research.</w:t>
      </w:r>
    </w:p>
    <w:p w14:paraId="5D5531F2" w14:textId="3203DAD3" w:rsidR="00B07AAA" w:rsidRDefault="00B07AAA" w:rsidP="00B07AAA">
      <w:pPr>
        <w:jc w:val="both"/>
      </w:pPr>
      <w:r>
        <w:t>Social media user generated contents reduce the gap between the retail fashion brands and customer because customer can easily reach out the social media user generated contents such as images, customer reviews, comments  about customers’ real experiences regarding those products. According to the findings, Social media user generated contents directly impact with sales.</w:t>
      </w:r>
      <w:r>
        <w:rPr>
          <w:sz w:val="22"/>
        </w:rPr>
        <w:t xml:space="preserve"> </w:t>
      </w:r>
      <w:r>
        <w:t xml:space="preserve">Since almost everyone has a Facebook and/or Instagram account these days, it is extremely simple for retail fashion businesses to generate more purchase intentions regarding their products due to positive user generated contents and trying to have a less negative social media user generated contents. Previous writers also shown that social media user generated contents has the capacity to enhance people's buying intentions  </w:t>
      </w:r>
      <w:sdt>
        <w:sdtPr>
          <w:id w:val="-521868438"/>
          <w:citation/>
        </w:sdtPr>
        <w:sdtEndPr/>
        <w:sdtContent>
          <w:r>
            <w:fldChar w:fldCharType="begin"/>
          </w:r>
          <w:r w:rsidR="00DE63AF">
            <w:rPr>
              <w:lang w:val="en-US"/>
            </w:rPr>
            <w:instrText xml:space="preserve">CITATION San19 \l 1033 </w:instrText>
          </w:r>
          <w:r>
            <w:fldChar w:fldCharType="separate"/>
          </w:r>
          <w:r w:rsidR="002E284A" w:rsidRPr="002E284A">
            <w:rPr>
              <w:noProof/>
              <w:lang w:val="en-US"/>
            </w:rPr>
            <w:t>(Sandunima, Kodagoda, Bandara, Viduranga, &amp; Jayasuriya, 2019)</w:t>
          </w:r>
          <w:r>
            <w:fldChar w:fldCharType="end"/>
          </w:r>
        </w:sdtContent>
      </w:sdt>
      <w:r>
        <w:t>. Marketers must analyze how consumers share their experiences regarding their fashion retail brands which would be negative or positive as well. The user generated content uploaded on Facebook and/or Instagram must be credible to trust and based on real honest experiences regarding consumer experiences. That will generate more online purchase intentions.</w:t>
      </w:r>
    </w:p>
    <w:p w14:paraId="286A0401" w14:textId="77777777" w:rsidR="00B07AAA" w:rsidRDefault="00B07AAA" w:rsidP="00B07AAA">
      <w:pPr>
        <w:pStyle w:val="Heading3"/>
      </w:pPr>
      <w:bookmarkStart w:id="286" w:name="_Toc93615268"/>
      <w:bookmarkStart w:id="287" w:name="_Toc122021272"/>
      <w:r>
        <w:t>Managerial Implications</w:t>
      </w:r>
      <w:bookmarkEnd w:id="286"/>
      <w:bookmarkEnd w:id="287"/>
    </w:p>
    <w:p w14:paraId="06287435" w14:textId="352BE95A" w:rsidR="00B07AAA" w:rsidRDefault="00B07AAA" w:rsidP="00B07AAA">
      <w:pPr>
        <w:spacing w:before="120" w:after="120"/>
        <w:jc w:val="both"/>
      </w:pPr>
      <w:r>
        <w:t xml:space="preserve">The research study aims to examine impact of social media user generated content on consumer online purchasing decisions. This study has implications for practitioners to refer social media user generated content of retail fashion products in Facebook and Instagram to create consumer online purchase intention. According to the research findings it can be identified that the </w:t>
      </w:r>
      <w:r w:rsidRPr="00942D10">
        <w:t xml:space="preserve">perceived </w:t>
      </w:r>
      <w:r>
        <w:t>credibilit</w:t>
      </w:r>
      <w:r w:rsidRPr="00942D10">
        <w:t>y,</w:t>
      </w:r>
      <w:r>
        <w:t xml:space="preserve"> </w:t>
      </w:r>
      <w:r w:rsidRPr="00942D10">
        <w:t>perceived usefulness, and perceived risk</w:t>
      </w:r>
      <w:r>
        <w:t xml:space="preserve"> on consumer online purchase intention. In terms of that, those are mainly contributed to increase the consumer online purchase intention, according to the findings. The marketers and decision makers should be focused those variables when making decisions related to their retail fashion products. Therefore, marketers and decision makers should highly consider about all the perceived credibility, perceived usefulness and </w:t>
      </w:r>
      <w:r w:rsidRPr="00942D10">
        <w:t>perceived risk</w:t>
      </w:r>
      <w:r>
        <w:t xml:space="preserve"> has a considerable impact on consumer online purchase intention. Therefore, the fashion retailers should be highly focused to the actions related </w:t>
      </w:r>
      <w:r w:rsidRPr="00942D10">
        <w:t xml:space="preserve">perceived </w:t>
      </w:r>
      <w:r>
        <w:t>credibilit</w:t>
      </w:r>
      <w:r w:rsidRPr="00942D10">
        <w:t xml:space="preserve">y, </w:t>
      </w:r>
      <w:r>
        <w:t xml:space="preserve">perceived usefulness </w:t>
      </w:r>
      <w:r w:rsidRPr="00942D10">
        <w:t>and perceived risk</w:t>
      </w:r>
      <w:r>
        <w:t xml:space="preserve"> to refer social media UGC towards the online purchasing decisions. According to that developing social media user generated content, marketers can create attraction. Moreover, these findings also suggest that advertiser on social media such as Facebook and Instagram should embed their ad messages in UGC to get positive impact toward fashion product online sales increasement.</w:t>
      </w:r>
    </w:p>
    <w:p w14:paraId="70A3E80D" w14:textId="77777777" w:rsidR="00517184" w:rsidRDefault="00517184" w:rsidP="00B07AAA">
      <w:pPr>
        <w:spacing w:before="120" w:after="120"/>
        <w:jc w:val="both"/>
      </w:pPr>
    </w:p>
    <w:p w14:paraId="58FEC090" w14:textId="77777777" w:rsidR="00B07AAA" w:rsidRPr="006D1F4F" w:rsidRDefault="00B07AAA" w:rsidP="00B07AAA">
      <w:pPr>
        <w:pStyle w:val="Heading2"/>
        <w:jc w:val="both"/>
        <w:rPr>
          <w:sz w:val="28"/>
          <w:szCs w:val="28"/>
        </w:rPr>
      </w:pPr>
      <w:bookmarkStart w:id="288" w:name="_Toc93615269"/>
      <w:bookmarkStart w:id="289" w:name="_Toc122021273"/>
      <w:r w:rsidRPr="006D1F4F">
        <w:rPr>
          <w:sz w:val="28"/>
          <w:szCs w:val="28"/>
        </w:rPr>
        <w:t>Suggestions for further research</w:t>
      </w:r>
      <w:bookmarkEnd w:id="288"/>
      <w:bookmarkEnd w:id="289"/>
    </w:p>
    <w:p w14:paraId="402E2DB4" w14:textId="77777777" w:rsidR="00B07AAA" w:rsidRDefault="00B07AAA" w:rsidP="00B07AAA">
      <w:pPr>
        <w:spacing w:before="120" w:after="120"/>
        <w:jc w:val="both"/>
      </w:pPr>
      <w:r>
        <w:t>This study was examined social media user generated content on online purchase intention on retail fashion industry in Sri Lanka. Then, future research can be conducted to evaluate social media user generated content towards online purchase intention related with other industry or products such as Electronic items, Food and Beverage and some less targeting industries such as handicrafts, Handloom or Bathik products. Further, in future research can be analysed social media user generated content adding more dimensions. This research has done under three dimensions only. Based on literature, future researches can be done by using more important dimensions such as information quality. This research study has done based on quantitative approach. A qualitative approach to the research as well as a combination of qualitative and quantitative methods can be recommended for future researches. This study aims only social media which are Facebook and Instagram. Researcher suggests for the future research to investigate social media user generated content on online purchase intention on websites and other social media platform such as You Tube and Tik Tok. Because Tik ok is now mostly engaging platform regarding more industries including retail fashion industry. Also, it can be suggested another different industry to further experiments related to this concept for future researches.</w:t>
      </w:r>
    </w:p>
    <w:p w14:paraId="5B0B5B27" w14:textId="77777777" w:rsidR="004760E7" w:rsidRDefault="004760E7"/>
    <w:bookmarkStart w:id="290" w:name="_Toc122021274" w:displacedByCustomXml="next"/>
    <w:sdt>
      <w:sdtPr>
        <w:rPr>
          <w:rFonts w:eastAsiaTheme="minorHAnsi" w:cstheme="minorBidi"/>
          <w:b w:val="0"/>
          <w:color w:val="auto"/>
          <w:sz w:val="24"/>
          <w:szCs w:val="22"/>
        </w:rPr>
        <w:id w:val="1304048087"/>
        <w:docPartObj>
          <w:docPartGallery w:val="Bibliographies"/>
          <w:docPartUnique/>
        </w:docPartObj>
      </w:sdtPr>
      <w:sdtEndPr/>
      <w:sdtContent>
        <w:p w14:paraId="2C7F9D5F" w14:textId="1232078A" w:rsidR="00D71745" w:rsidRPr="004F6F32" w:rsidRDefault="002F4058">
          <w:pPr>
            <w:pStyle w:val="Heading1"/>
            <w:rPr>
              <w:sz w:val="32"/>
              <w:szCs w:val="36"/>
            </w:rPr>
          </w:pPr>
          <w:r w:rsidRPr="004F6F32">
            <w:rPr>
              <w:sz w:val="32"/>
              <w:szCs w:val="36"/>
            </w:rPr>
            <w:t>REFERENCES</w:t>
          </w:r>
          <w:bookmarkEnd w:id="290"/>
        </w:p>
        <w:sdt>
          <w:sdtPr>
            <w:id w:val="-573587230"/>
            <w:bibliography/>
          </w:sdtPr>
          <w:sdtEndPr/>
          <w:sdtContent>
            <w:p w14:paraId="73088D29" w14:textId="438115C6" w:rsidR="002E284A" w:rsidRDefault="00D71745" w:rsidP="008B05A3">
              <w:pPr>
                <w:pStyle w:val="Bibliography"/>
                <w:ind w:left="720" w:hanging="720"/>
                <w:rPr>
                  <w:noProof/>
                </w:rPr>
              </w:pPr>
              <w:r>
                <w:fldChar w:fldCharType="begin"/>
              </w:r>
              <w:r>
                <w:instrText xml:space="preserve"> BIBLIOGRAPHY </w:instrText>
              </w:r>
              <w:r>
                <w:fldChar w:fldCharType="separate"/>
              </w:r>
            </w:p>
            <w:p w14:paraId="2A1C6358" w14:textId="35BCBFF6" w:rsidR="002E284A" w:rsidRDefault="002E284A" w:rsidP="002E284A">
              <w:pPr>
                <w:pStyle w:val="Bibliography"/>
                <w:ind w:left="720" w:hanging="720"/>
                <w:rPr>
                  <w:noProof/>
                </w:rPr>
              </w:pPr>
              <w:r>
                <w:rPr>
                  <w:noProof/>
                </w:rPr>
                <w:t xml:space="preserve">Aaron, M. (2008). </w:t>
              </w:r>
              <w:r>
                <w:rPr>
                  <w:i/>
                  <w:iCs/>
                  <w:noProof/>
                </w:rPr>
                <w:t>User Generated Content, Social Media, and Advertising — An Overview</w:t>
              </w:r>
              <w:r>
                <w:rPr>
                  <w:noProof/>
                </w:rPr>
                <w:t>. Retrieved 10 24, 2022, from International Adertsing Bureau: https://www.iab.com/news/user-generated-content-social-media-advertising-overview-released-iab/</w:t>
              </w:r>
            </w:p>
            <w:p w14:paraId="251CFE1C" w14:textId="036D247E" w:rsidR="002E284A" w:rsidRPr="002E284A" w:rsidRDefault="002E284A" w:rsidP="002E284A">
              <w:pPr>
                <w:pStyle w:val="Bibliography"/>
                <w:ind w:left="720" w:hanging="720"/>
                <w:rPr>
                  <w:noProof/>
                  <w:szCs w:val="24"/>
                </w:rPr>
              </w:pPr>
              <w:r>
                <w:rPr>
                  <w:noProof/>
                </w:rPr>
                <w:t xml:space="preserve">Akhlaq , A., &amp; Ahmed , E. (2015). Digital commerce in emerging economies: Factors associated with online shopping intentions in Pakistan. </w:t>
              </w:r>
              <w:r>
                <w:rPr>
                  <w:i/>
                  <w:iCs/>
                  <w:noProof/>
                </w:rPr>
                <w:t>International Journal of Emerging Markets, 10</w:t>
              </w:r>
              <w:r>
                <w:rPr>
                  <w:noProof/>
                </w:rPr>
                <w:t>, 634-647. doi:https://doi.org/10.1108/IJoEM-01-2014-0051</w:t>
              </w:r>
            </w:p>
            <w:p w14:paraId="1E1BEDC7" w14:textId="77777777" w:rsidR="002E284A" w:rsidRDefault="002E284A" w:rsidP="002E284A">
              <w:pPr>
                <w:pStyle w:val="Bibliography"/>
                <w:ind w:left="720" w:hanging="720"/>
                <w:rPr>
                  <w:noProof/>
                </w:rPr>
              </w:pPr>
              <w:r>
                <w:rPr>
                  <w:noProof/>
                </w:rPr>
                <w:t>America Morning News. (2019, 01 31). Retrieved 11 8, 2022, from News.am: https://news.am/eng/news/493684.html</w:t>
              </w:r>
            </w:p>
            <w:p w14:paraId="307DB7B9" w14:textId="77777777" w:rsidR="002E284A" w:rsidRDefault="002E284A" w:rsidP="002E284A">
              <w:pPr>
                <w:pStyle w:val="Bibliography"/>
                <w:ind w:left="720" w:hanging="720"/>
                <w:rPr>
                  <w:noProof/>
                </w:rPr>
              </w:pPr>
              <w:r>
                <w:rPr>
                  <w:noProof/>
                </w:rPr>
                <w:t xml:space="preserve">Andrew Lipsman, G. M. (2012). </w:t>
              </w:r>
              <w:r>
                <w:rPr>
                  <w:i/>
                  <w:iCs/>
                  <w:noProof/>
                </w:rPr>
                <w:t>The Power of “Like.</w:t>
              </w:r>
              <w:r>
                <w:rPr>
                  <w:noProof/>
                </w:rPr>
                <w:t xml:space="preserve"> doi:DOI: 10.2501/JAR-52-1-040-052</w:t>
              </w:r>
            </w:p>
            <w:p w14:paraId="61FDF22C" w14:textId="77777777" w:rsidR="002E284A" w:rsidRDefault="002E284A" w:rsidP="002E284A">
              <w:pPr>
                <w:pStyle w:val="Bibliography"/>
                <w:ind w:left="720" w:hanging="720"/>
                <w:rPr>
                  <w:noProof/>
                </w:rPr>
              </w:pPr>
              <w:r>
                <w:rPr>
                  <w:noProof/>
                </w:rPr>
                <w:t xml:space="preserve">Aronald, A. (2018, july 29). </w:t>
              </w:r>
              <w:r>
                <w:rPr>
                  <w:i/>
                  <w:iCs/>
                  <w:noProof/>
                </w:rPr>
                <w:t>Consumer trust in social media is declining . here's how brand should change their strategies.</w:t>
              </w:r>
              <w:r>
                <w:rPr>
                  <w:noProof/>
                </w:rPr>
                <w:t xml:space="preserve"> Retrieved from forbes: https://www.forbes.com/sites/andrewarnold/2018/07/29/consumer-trust-in-social-media-is-declining-heres-how-brands-should-change-their-strategies/</w:t>
              </w:r>
            </w:p>
            <w:p w14:paraId="66406423" w14:textId="77777777" w:rsidR="002E284A" w:rsidRDefault="002E284A" w:rsidP="002E284A">
              <w:pPr>
                <w:pStyle w:val="Bibliography"/>
                <w:ind w:left="720" w:hanging="720"/>
                <w:rPr>
                  <w:noProof/>
                </w:rPr>
              </w:pPr>
              <w:r>
                <w:rPr>
                  <w:noProof/>
                </w:rPr>
                <w:t xml:space="preserve">Ash. (2021). </w:t>
              </w:r>
              <w:r>
                <w:rPr>
                  <w:i/>
                  <w:iCs/>
                  <w:noProof/>
                </w:rPr>
                <w:t>Facebook Marketing</w:t>
              </w:r>
              <w:r>
                <w:rPr>
                  <w:noProof/>
                </w:rPr>
                <w:t>. Retrieved 11 8, 2022, from buffer.com: https://buffer.com/library/best-time-to-post-on-facebook/</w:t>
              </w:r>
            </w:p>
            <w:p w14:paraId="4F4E90F8" w14:textId="77777777" w:rsidR="002E284A" w:rsidRDefault="002E284A" w:rsidP="002E284A">
              <w:pPr>
                <w:pStyle w:val="Bibliography"/>
                <w:ind w:left="720" w:hanging="720"/>
                <w:rPr>
                  <w:noProof/>
                </w:rPr>
              </w:pPr>
              <w:r>
                <w:rPr>
                  <w:noProof/>
                </w:rPr>
                <w:t xml:space="preserve">Ashley, C., &amp; Tuten., T. (2015). Creative strategies in social media marketing: An exploratory study of branded social content and consumer engagement. </w:t>
              </w:r>
              <w:r>
                <w:rPr>
                  <w:i/>
                  <w:iCs/>
                  <w:noProof/>
                </w:rPr>
                <w:t>Psychology &amp; Marketing 32,</w:t>
              </w:r>
              <w:r>
                <w:rPr>
                  <w:noProof/>
                </w:rPr>
                <w:t>, 15-27. doi:https://doi.org/10.1002/mar.20761</w:t>
              </w:r>
            </w:p>
            <w:p w14:paraId="141C5669" w14:textId="77777777" w:rsidR="002E284A" w:rsidRDefault="002E284A" w:rsidP="002E284A">
              <w:pPr>
                <w:pStyle w:val="Bibliography"/>
                <w:ind w:left="720" w:hanging="720"/>
                <w:rPr>
                  <w:noProof/>
                </w:rPr>
              </w:pPr>
              <w:r>
                <w:rPr>
                  <w:noProof/>
                </w:rPr>
                <w:t>Azi, L. (2015). practice, Uses and gratifications of members of communities of practice. 163-178. doi:http://dx.doi.org/10.1108/OIR-07-2014-0170</w:t>
              </w:r>
            </w:p>
            <w:p w14:paraId="1E2BA53B" w14:textId="22F4F226" w:rsidR="002E284A" w:rsidRDefault="002E284A" w:rsidP="002E284A">
              <w:pPr>
                <w:pStyle w:val="Bibliography"/>
                <w:ind w:left="720" w:hanging="720"/>
                <w:rPr>
                  <w:noProof/>
                </w:rPr>
              </w:pPr>
              <w:r>
                <w:rPr>
                  <w:noProof/>
                </w:rPr>
                <w:t xml:space="preserve">Bala, P. K., &amp; Ray, A. (2021). User generated content for exploring factors affecting intention to use travel and food delivery services. </w:t>
              </w:r>
              <w:r>
                <w:rPr>
                  <w:i/>
                  <w:iCs/>
                  <w:noProof/>
                </w:rPr>
                <w:t>international journal of hospitality managemnt</w:t>
              </w:r>
              <w:r>
                <w:rPr>
                  <w:noProof/>
                </w:rPr>
                <w:t>. doi:http://dx.doi.org/10.1016/j.ijhm.2020.102730</w:t>
              </w:r>
            </w:p>
            <w:p w14:paraId="29FA622A" w14:textId="33ED30DA" w:rsidR="002E284A" w:rsidRPr="002E284A" w:rsidRDefault="002E284A" w:rsidP="002E284A">
              <w:pPr>
                <w:pStyle w:val="Bibliography"/>
                <w:ind w:left="720" w:hanging="720"/>
                <w:rPr>
                  <w:noProof/>
                </w:rPr>
              </w:pPr>
              <w:r>
                <w:rPr>
                  <w:noProof/>
                </w:rPr>
                <w:t xml:space="preserve">Barrot, C., Becker, J. U., &amp; Meacker, O. (2018). the effect of social media interactions on customer relationship management. </w:t>
              </w:r>
              <w:r>
                <w:rPr>
                  <w:i/>
                  <w:iCs/>
                  <w:noProof/>
                </w:rPr>
                <w:t>German Academic Association for Business Research</w:t>
              </w:r>
              <w:r>
                <w:rPr>
                  <w:noProof/>
                </w:rPr>
                <w:t>, 133-155. doi:DOI: 10.1007/s40685-016-0027-6</w:t>
              </w:r>
            </w:p>
            <w:p w14:paraId="0B6E8CEC" w14:textId="77777777" w:rsidR="002E284A" w:rsidRDefault="002E284A" w:rsidP="002E284A">
              <w:pPr>
                <w:pStyle w:val="Bibliography"/>
                <w:ind w:left="720" w:hanging="720"/>
                <w:rPr>
                  <w:noProof/>
                </w:rPr>
              </w:pPr>
              <w:r>
                <w:rPr>
                  <w:noProof/>
                </w:rPr>
                <w:t xml:space="preserve">Barsh, J., Crawford, B., &amp; Grosso, C. (2020). How e-tailing can rise from the ashes. </w:t>
              </w:r>
              <w:r>
                <w:rPr>
                  <w:i/>
                  <w:iCs/>
                  <w:noProof/>
                </w:rPr>
                <w:t>Mckinsey quarterly, New York</w:t>
              </w:r>
              <w:r>
                <w:rPr>
                  <w:noProof/>
                </w:rPr>
                <w:t>, 98-109.</w:t>
              </w:r>
            </w:p>
            <w:p w14:paraId="2B20EDF6" w14:textId="46268B98" w:rsidR="002E284A" w:rsidRDefault="002E284A" w:rsidP="002E284A">
              <w:pPr>
                <w:pStyle w:val="Bibliography"/>
                <w:ind w:left="720" w:hanging="720"/>
                <w:rPr>
                  <w:noProof/>
                </w:rPr>
              </w:pPr>
              <w:r>
                <w:rPr>
                  <w:noProof/>
                </w:rPr>
                <w:t xml:space="preserve">Bhatnaga, A., Misra, S., &amp; Rao, R. (2020). </w:t>
              </w:r>
              <w:r>
                <w:rPr>
                  <w:i/>
                  <w:iCs/>
                  <w:noProof/>
                </w:rPr>
                <w:t>On risk, convenience, and Internet shopping behavior.</w:t>
              </w:r>
              <w:r>
                <w:rPr>
                  <w:noProof/>
                </w:rPr>
                <w:t xml:space="preserve"> ACM. doi:http://dx.doi.org/10.1145/353360.353371</w:t>
              </w:r>
            </w:p>
            <w:p w14:paraId="4FC62228" w14:textId="03F36098" w:rsidR="002E284A" w:rsidRPr="002E284A" w:rsidRDefault="002E284A" w:rsidP="002E284A">
              <w:pPr>
                <w:pStyle w:val="Bibliography"/>
                <w:ind w:left="720" w:hanging="720"/>
                <w:rPr>
                  <w:noProof/>
                </w:rPr>
              </w:pPr>
              <w:r>
                <w:rPr>
                  <w:noProof/>
                </w:rPr>
                <w:t xml:space="preserve">Bahtar, A. Z., &amp; Muda, M. (2016). The Impact of User – Generated Content (UGC) on Product Reviews towards Online Purchasing – A Conceptual Framework. </w:t>
              </w:r>
              <w:r>
                <w:rPr>
                  <w:i/>
                  <w:iCs/>
                  <w:noProof/>
                </w:rPr>
                <w:t>Procedia Economics and Finance</w:t>
              </w:r>
              <w:r>
                <w:rPr>
                  <w:noProof/>
                </w:rPr>
                <w:t>, 337 – 342. doi:https://doi.org/10.1016/S2212-5671(16)30134-4</w:t>
              </w:r>
            </w:p>
            <w:p w14:paraId="2955C0FF" w14:textId="6EE90177" w:rsidR="002E284A" w:rsidRDefault="002E284A" w:rsidP="002E284A">
              <w:pPr>
                <w:pStyle w:val="Bibliography"/>
                <w:ind w:left="720" w:hanging="720"/>
                <w:rPr>
                  <w:noProof/>
                </w:rPr>
              </w:pPr>
              <w:r>
                <w:rPr>
                  <w:noProof/>
                </w:rPr>
                <w:t>Bhattacherjee, A., &amp; Sanford., C. (2006). “Influence Processes for Information Technology Acceptance: An Elaboration Likelihood Model. 805–825. Retrieved 12 1, 2022</w:t>
              </w:r>
            </w:p>
            <w:p w14:paraId="7BEA1715" w14:textId="1963DEC1" w:rsidR="002E284A" w:rsidRPr="002E284A" w:rsidRDefault="002E284A" w:rsidP="002E284A">
              <w:pPr>
                <w:pStyle w:val="Bibliography"/>
                <w:ind w:left="720" w:hanging="720"/>
                <w:rPr>
                  <w:noProof/>
                </w:rPr>
              </w:pPr>
              <w:r>
                <w:rPr>
                  <w:noProof/>
                </w:rPr>
                <w:t xml:space="preserve">Bilal, G., Ahmed , M. A., &amp; Naveed , M. (2020). Role of Social Media and Social Networks in Consumer Decision Making: A Case of the Garment Sector. </w:t>
              </w:r>
              <w:r>
                <w:rPr>
                  <w:i/>
                  <w:iCs/>
                  <w:noProof/>
                </w:rPr>
                <w:t>NTERNATIONAL JOURNAL OF MULTIDISCIPLINARY SCIENCES AND ENGINEERING, 3</w:t>
              </w:r>
              <w:r>
                <w:rPr>
                  <w:noProof/>
                </w:rPr>
                <w:t>. Retrieved 12 9, 2022, from https://www.semanticscholar.org/paper/Role-of-Social-Media-and-Social-Networks-in-Making-Bilal-Ahmed/d6be5577edae9fa84e4fe7baf5c1279fe358f5b8</w:t>
              </w:r>
            </w:p>
            <w:p w14:paraId="59D9CD2D" w14:textId="6437118D" w:rsidR="002E284A" w:rsidRDefault="002E284A" w:rsidP="002E284A">
              <w:pPr>
                <w:pStyle w:val="Bibliography"/>
                <w:ind w:left="720" w:hanging="720"/>
                <w:rPr>
                  <w:noProof/>
                </w:rPr>
              </w:pPr>
              <w:r>
                <w:rPr>
                  <w:noProof/>
                </w:rPr>
                <w:t xml:space="preserve">Bo Dai, S. F.-S. (2014). </w:t>
              </w:r>
              <w:r>
                <w:rPr>
                  <w:i/>
                  <w:iCs/>
                  <w:noProof/>
                </w:rPr>
                <w:t>The Impact of Online Shopping Experience on Risk Perceptions and Online Purchase Intentions: Does Product Category Matter.</w:t>
              </w:r>
              <w:r>
                <w:rPr>
                  <w:noProof/>
                </w:rPr>
                <w:t xml:space="preserve"> </w:t>
              </w:r>
            </w:p>
            <w:p w14:paraId="2FA9407D" w14:textId="45D3A9CB" w:rsidR="002E284A" w:rsidRPr="002E284A" w:rsidRDefault="002E284A" w:rsidP="002E284A">
              <w:pPr>
                <w:pStyle w:val="Bibliography"/>
                <w:ind w:left="720" w:hanging="720"/>
                <w:rPr>
                  <w:noProof/>
                </w:rPr>
              </w:pPr>
              <w:r>
                <w:rPr>
                  <w:noProof/>
                </w:rPr>
                <w:t xml:space="preserve">Bukhari, F. A., Rizwan, M., Liaquat, K., Ashraf, R., Ali, S. m., Azeem, S., . . . Ali, M. (2013). An Investigation of Customers to Explain the Purchase Intentions for Expensive Mobile Phone. </w:t>
              </w:r>
              <w:r>
                <w:rPr>
                  <w:i/>
                  <w:iCs/>
                  <w:noProof/>
                </w:rPr>
                <w:t>journal of basic</w:t>
              </w:r>
              <w:r>
                <w:rPr>
                  <w:noProof/>
                </w:rPr>
                <w:t>. doi:http://dx.doi.org/10.1108/10610420810875106</w:t>
              </w:r>
            </w:p>
            <w:p w14:paraId="5F68C3DB" w14:textId="30B9D542" w:rsidR="002E284A" w:rsidRPr="002E284A" w:rsidRDefault="002E284A" w:rsidP="002E284A">
              <w:pPr>
                <w:pStyle w:val="Bibliography"/>
                <w:ind w:left="720" w:hanging="720"/>
                <w:rPr>
                  <w:noProof/>
                </w:rPr>
              </w:pPr>
              <w:r>
                <w:rPr>
                  <w:noProof/>
                </w:rPr>
                <w:t xml:space="preserve">Burmann, C. (2010). </w:t>
              </w:r>
              <w:r>
                <w:rPr>
                  <w:i/>
                  <w:iCs/>
                  <w:noProof/>
                </w:rPr>
                <w:t>A call for User-Generated Branding.</w:t>
              </w:r>
              <w:r>
                <w:rPr>
                  <w:noProof/>
                </w:rPr>
                <w:t xml:space="preserve"> Journal of Brand Management. doi:http://dx.doi.org/10.1057/bm.2010.30</w:t>
              </w:r>
            </w:p>
            <w:p w14:paraId="29AF1B7A" w14:textId="77777777" w:rsidR="002E284A" w:rsidRDefault="002E284A" w:rsidP="002E284A">
              <w:pPr>
                <w:pStyle w:val="Bibliography"/>
                <w:ind w:left="720" w:hanging="720"/>
                <w:rPr>
                  <w:noProof/>
                </w:rPr>
              </w:pPr>
              <w:r>
                <w:rPr>
                  <w:noProof/>
                </w:rPr>
                <w:t>Carah, N., &amp; Shaul., M. (2016). Brands and Instagram: Point, tap, swipe, glance. Mobile Media &amp; Communication. 69-84. doi:http://dx.doi.org/10.1177/2050157915598180</w:t>
              </w:r>
            </w:p>
            <w:p w14:paraId="3DBDD510" w14:textId="77777777" w:rsidR="002E284A" w:rsidRDefault="002E284A" w:rsidP="002E284A">
              <w:pPr>
                <w:pStyle w:val="Bibliography"/>
                <w:ind w:left="720" w:hanging="720"/>
                <w:rPr>
                  <w:noProof/>
                </w:rPr>
              </w:pPr>
              <w:r>
                <w:rPr>
                  <w:noProof/>
                </w:rPr>
                <w:t xml:space="preserve">Carmen Cox, S. B. (2009). </w:t>
              </w:r>
              <w:r>
                <w:rPr>
                  <w:i/>
                  <w:iCs/>
                  <w:noProof/>
                </w:rPr>
                <w:t>The Role of User-Generated Content in Tourists' Travel Planning Behavior.</w:t>
              </w:r>
              <w:r>
                <w:rPr>
                  <w:noProof/>
                </w:rPr>
                <w:t xml:space="preserve"> </w:t>
              </w:r>
            </w:p>
            <w:p w14:paraId="36A39411" w14:textId="5BACDB17" w:rsidR="002E284A" w:rsidRDefault="002E284A" w:rsidP="002E284A">
              <w:pPr>
                <w:pStyle w:val="Bibliography"/>
                <w:ind w:left="720" w:hanging="720"/>
                <w:rPr>
                  <w:noProof/>
                </w:rPr>
              </w:pPr>
              <w:r>
                <w:rPr>
                  <w:noProof/>
                </w:rPr>
                <w:t xml:space="preserve">Chafkin, L., &amp; Christine. (2011). </w:t>
              </w:r>
              <w:r>
                <w:rPr>
                  <w:i/>
                  <w:iCs/>
                  <w:noProof/>
                </w:rPr>
                <w:t>Kevin Systrom and Mike Krieger, Founders of Instagram</w:t>
              </w:r>
              <w:r>
                <w:rPr>
                  <w:noProof/>
                </w:rPr>
                <w:t>. Retrieved 11 8, 2022, from inc.com: https://www.inc.com/30under30/2011/profile-kevin-systrom-mike-krieger-founders-instagram.html</w:t>
              </w:r>
            </w:p>
            <w:p w14:paraId="5CD66EFC" w14:textId="77777777" w:rsidR="002E284A" w:rsidRDefault="002E284A" w:rsidP="002E284A">
              <w:pPr>
                <w:pStyle w:val="Bibliography"/>
                <w:ind w:left="720" w:hanging="720"/>
                <w:rPr>
                  <w:noProof/>
                </w:rPr>
              </w:pPr>
              <w:r>
                <w:rPr>
                  <w:noProof/>
                </w:rPr>
                <w:t xml:space="preserve">Chan, K. W., &amp; Li, S. Y. (2010). Understanding consumer-to-consumer interactions in virtual communities: The salience of reciprocity. </w:t>
              </w:r>
              <w:r>
                <w:rPr>
                  <w:i/>
                  <w:iCs/>
                  <w:noProof/>
                </w:rPr>
                <w:t>journal of business research</w:t>
              </w:r>
              <w:r>
                <w:rPr>
                  <w:noProof/>
                </w:rPr>
                <w:t>, 1033-1040. doi:https://doi.org/10.1016/j.jbusres.2008.08.009</w:t>
              </w:r>
            </w:p>
            <w:p w14:paraId="115DF6EC" w14:textId="46C37E9A" w:rsidR="002E284A" w:rsidRPr="002E284A" w:rsidRDefault="002E284A" w:rsidP="002E284A">
              <w:pPr>
                <w:pStyle w:val="Bibliography"/>
                <w:ind w:left="720" w:hanging="720"/>
                <w:rPr>
                  <w:noProof/>
                </w:rPr>
              </w:pPr>
              <w:r>
                <w:rPr>
                  <w:noProof/>
                </w:rPr>
                <w:t>Chau, P. K., &amp; Shiau, W. K. (2016). Understanding behavioral intention to use a cloud computing classroom: a multiple model comparison approach. 355-365. doi:https://doi.org/10.1016/j.im.2015.10.004</w:t>
              </w:r>
            </w:p>
            <w:p w14:paraId="3C740E11" w14:textId="77777777" w:rsidR="002E284A" w:rsidRDefault="002E284A" w:rsidP="002E284A">
              <w:pPr>
                <w:pStyle w:val="Bibliography"/>
                <w:ind w:left="720" w:hanging="720"/>
                <w:rPr>
                  <w:noProof/>
                </w:rPr>
              </w:pPr>
              <w:r>
                <w:rPr>
                  <w:noProof/>
                </w:rPr>
                <w:t>Chen, C. D., &amp; Ku, C. S. (2012). Building Member’s Relationship Quality Toward Online Community from the Elaboration Likelihood Model Perspective.” Proceedings of the Pacific Asia Conference on Information Systems. Retrieved 12 1, 2022</w:t>
              </w:r>
            </w:p>
            <w:p w14:paraId="4B4C7D5D" w14:textId="77777777" w:rsidR="002E284A" w:rsidRDefault="002E284A" w:rsidP="002E284A">
              <w:pPr>
                <w:pStyle w:val="Bibliography"/>
                <w:ind w:left="720" w:hanging="720"/>
                <w:rPr>
                  <w:noProof/>
                </w:rPr>
              </w:pPr>
              <w:r>
                <w:rPr>
                  <w:noProof/>
                </w:rPr>
                <w:t xml:space="preserve">Chen, Y. (2005). </w:t>
              </w:r>
              <w:r>
                <w:rPr>
                  <w:i/>
                  <w:iCs/>
                  <w:noProof/>
                </w:rPr>
                <w:t>Third Party Product Review and Firm Marketing Strategy.</w:t>
              </w:r>
              <w:r>
                <w:rPr>
                  <w:noProof/>
                </w:rPr>
                <w:t xml:space="preserve"> doi:DOI: 10.1287/mksc.1040.0089</w:t>
              </w:r>
            </w:p>
            <w:p w14:paraId="507234CC" w14:textId="77777777" w:rsidR="002E284A" w:rsidRDefault="002E284A" w:rsidP="002E284A">
              <w:pPr>
                <w:pStyle w:val="Bibliography"/>
                <w:ind w:left="720" w:hanging="720"/>
                <w:rPr>
                  <w:noProof/>
                </w:rPr>
              </w:pPr>
              <w:r>
                <w:rPr>
                  <w:noProof/>
                </w:rPr>
                <w:t xml:space="preserve">Cheng, B. L., &amp; Yee, S. W. (2014). Factors influencing consumers’ online purchase intention: A Study among University students in Malaysia. </w:t>
              </w:r>
              <w:r>
                <w:rPr>
                  <w:i/>
                  <w:iCs/>
                  <w:noProof/>
                </w:rPr>
                <w:t>International Journal of Liberal Arts and Social Science</w:t>
              </w:r>
              <w:r>
                <w:rPr>
                  <w:noProof/>
                </w:rPr>
                <w:t>, 121-133. doi:http://dx.doi.org/10.6007/IJARBSS/v8-i7/4413</w:t>
              </w:r>
            </w:p>
            <w:p w14:paraId="4860520C" w14:textId="77777777" w:rsidR="002E284A" w:rsidRDefault="002E284A" w:rsidP="002E284A">
              <w:pPr>
                <w:pStyle w:val="Bibliography"/>
                <w:ind w:left="720" w:hanging="720"/>
                <w:rPr>
                  <w:noProof/>
                </w:rPr>
              </w:pPr>
              <w:r>
                <w:rPr>
                  <w:noProof/>
                </w:rPr>
                <w:t xml:space="preserve">Cheong, H. J., &amp; Morrison, M. A. (2008). Consumers’ Reliance on Product Information and Recommendations Found in UGC. </w:t>
              </w:r>
              <w:r>
                <w:rPr>
                  <w:i/>
                  <w:iCs/>
                  <w:noProof/>
                </w:rPr>
                <w:t>Journal of Interactive Advertising</w:t>
              </w:r>
              <w:r>
                <w:rPr>
                  <w:noProof/>
                </w:rPr>
                <w:t>, 38-49. doi:https://doi.org/10.1080/15252019.2008.10722141</w:t>
              </w:r>
            </w:p>
            <w:p w14:paraId="32386B54" w14:textId="77777777" w:rsidR="002E284A" w:rsidRDefault="002E284A" w:rsidP="002E284A">
              <w:pPr>
                <w:pStyle w:val="Bibliography"/>
                <w:ind w:left="720" w:hanging="720"/>
                <w:rPr>
                  <w:noProof/>
                </w:rPr>
              </w:pPr>
              <w:r>
                <w:rPr>
                  <w:noProof/>
                </w:rPr>
                <w:t xml:space="preserve">Cheung, C. K., Lee, M. O., &amp; Rabjohn, N. (2008). “The Impact of Electronic Word-of-Mouth: The Adoption of Online Opinions in Online Customer Communities.”. </w:t>
              </w:r>
              <w:r>
                <w:rPr>
                  <w:i/>
                  <w:iCs/>
                  <w:noProof/>
                </w:rPr>
                <w:t>Internet Research</w:t>
              </w:r>
              <w:r>
                <w:rPr>
                  <w:noProof/>
                </w:rPr>
                <w:t>, 229–247. doi:http://dx.doi.org/10.1108/10662240810883290</w:t>
              </w:r>
            </w:p>
            <w:p w14:paraId="397A4E9B" w14:textId="77777777" w:rsidR="002E284A" w:rsidRDefault="002E284A" w:rsidP="002E284A">
              <w:pPr>
                <w:pStyle w:val="Bibliography"/>
                <w:ind w:left="720" w:hanging="720"/>
                <w:rPr>
                  <w:noProof/>
                </w:rPr>
              </w:pPr>
              <w:r>
                <w:rPr>
                  <w:noProof/>
                </w:rPr>
                <w:t xml:space="preserve">Cheung, C. M., Chiu, P. Y., &amp; Lee, M. K. (2011). Online social networks: why do students use facebook? </w:t>
              </w:r>
              <w:r>
                <w:rPr>
                  <w:i/>
                  <w:iCs/>
                  <w:noProof/>
                </w:rPr>
                <w:t>Comput. Hum. Behav.</w:t>
              </w:r>
              <w:r>
                <w:rPr>
                  <w:noProof/>
                </w:rPr>
                <w:t>, Comput. Hum. Behav. doi: doi: 10.1016/j.chb.2010.07.028</w:t>
              </w:r>
            </w:p>
            <w:p w14:paraId="24266907" w14:textId="77777777" w:rsidR="002E284A" w:rsidRDefault="002E284A" w:rsidP="002E284A">
              <w:pPr>
                <w:pStyle w:val="Bibliography"/>
                <w:ind w:left="720" w:hanging="720"/>
                <w:rPr>
                  <w:noProof/>
                </w:rPr>
              </w:pPr>
              <w:r>
                <w:rPr>
                  <w:noProof/>
                </w:rPr>
                <w:t xml:space="preserve">Chevalier, J. A. (2006). </w:t>
              </w:r>
              <w:r>
                <w:rPr>
                  <w:i/>
                  <w:iCs/>
                  <w:noProof/>
                </w:rPr>
                <w:t>the effect of word of mouth on sales : online Book reviews.</w:t>
              </w:r>
              <w:r>
                <w:rPr>
                  <w:noProof/>
                </w:rPr>
                <w:t xml:space="preserve"> journal of marketing research. doi:http://dx.doi.org/10.1509/jmkr.43.3.345</w:t>
              </w:r>
            </w:p>
            <w:p w14:paraId="7097E76A" w14:textId="77777777" w:rsidR="002E284A" w:rsidRDefault="002E284A" w:rsidP="002E284A">
              <w:pPr>
                <w:pStyle w:val="Bibliography"/>
                <w:ind w:left="720" w:hanging="720"/>
                <w:rPr>
                  <w:noProof/>
                </w:rPr>
              </w:pPr>
              <w:r>
                <w:rPr>
                  <w:noProof/>
                </w:rPr>
                <w:t xml:space="preserve">chiang, &amp; kevin. (2019). Bricks or Clicks? Consumer Attitudes toward Traditional Stores and Online Stores. </w:t>
              </w:r>
              <w:r>
                <w:rPr>
                  <w:i/>
                  <w:iCs/>
                  <w:noProof/>
                </w:rPr>
                <w:t>global economics and managemnet review</w:t>
              </w:r>
              <w:r>
                <w:rPr>
                  <w:noProof/>
                </w:rPr>
                <w:t>.</w:t>
              </w:r>
            </w:p>
            <w:p w14:paraId="0E95BE5A" w14:textId="1D46D1F7" w:rsidR="002E284A" w:rsidRDefault="002E284A" w:rsidP="002E284A">
              <w:pPr>
                <w:pStyle w:val="Bibliography"/>
                <w:ind w:left="720" w:hanging="720"/>
                <w:rPr>
                  <w:noProof/>
                </w:rPr>
              </w:pPr>
              <w:r>
                <w:rPr>
                  <w:noProof/>
                </w:rPr>
                <w:t xml:space="preserve">Choi, J., &amp; Lee, K. H. (2013). Risk perception and e‐shopping: a cross‐cultural study. </w:t>
              </w:r>
              <w:r>
                <w:rPr>
                  <w:i/>
                  <w:iCs/>
                  <w:noProof/>
                </w:rPr>
                <w:t>Journal of Fashion Marketing and Management,</w:t>
              </w:r>
              <w:r>
                <w:rPr>
                  <w:noProof/>
                </w:rPr>
                <w:t>, 49-64. doi:https://doi.org/10.1108/13612020310464368</w:t>
              </w:r>
            </w:p>
            <w:p w14:paraId="40F1A255" w14:textId="0174443A" w:rsidR="005156AE" w:rsidRPr="005156AE" w:rsidRDefault="005156AE" w:rsidP="005156AE">
              <w:pPr>
                <w:pStyle w:val="Bibliography"/>
                <w:ind w:left="720" w:hanging="720"/>
                <w:rPr>
                  <w:noProof/>
                </w:rPr>
              </w:pPr>
              <w:r>
                <w:rPr>
                  <w:noProof/>
                </w:rPr>
                <w:t>Christian, S. (n.d.). Retrieved 7 24, 2022, from datafeedwatch: https://www.datafeedwatch.com/blog/fashion-industry-analysis</w:t>
              </w:r>
            </w:p>
            <w:p w14:paraId="21B44B74" w14:textId="77777777" w:rsidR="002E284A" w:rsidRDefault="002E284A" w:rsidP="002E284A">
              <w:pPr>
                <w:pStyle w:val="Bibliography"/>
                <w:ind w:left="720" w:hanging="720"/>
                <w:rPr>
                  <w:noProof/>
                </w:rPr>
              </w:pPr>
              <w:r>
                <w:rPr>
                  <w:noProof/>
                </w:rPr>
                <w:t xml:space="preserve">CNNIC. (2018). </w:t>
              </w:r>
              <w:r>
                <w:rPr>
                  <w:i/>
                  <w:iCs/>
                  <w:noProof/>
                </w:rPr>
                <w:t>China research report on online shopping market in 2015</w:t>
              </w:r>
              <w:r>
                <w:rPr>
                  <w:noProof/>
                </w:rPr>
                <w:t>. Retrieved 7 12, 2022, from Ec.com: http://www.ec.com.cn/article/dsyj/dsbg/201606/10111_1.html</w:t>
              </w:r>
            </w:p>
            <w:p w14:paraId="1CBF62EE" w14:textId="77777777" w:rsidR="002E284A" w:rsidRDefault="002E284A" w:rsidP="002E284A">
              <w:pPr>
                <w:pStyle w:val="Bibliography"/>
                <w:ind w:left="720" w:hanging="720"/>
                <w:rPr>
                  <w:noProof/>
                </w:rPr>
              </w:pPr>
              <w:r>
                <w:rPr>
                  <w:noProof/>
                </w:rPr>
                <w:t>Dailynews. (2017, 7 27). Retrieved from dailynews: http://www.dailynews.lk/2017/07/27/business/123337:</w:t>
              </w:r>
            </w:p>
            <w:p w14:paraId="75430A5E" w14:textId="77777777" w:rsidR="002E284A" w:rsidRDefault="002E284A" w:rsidP="002E284A">
              <w:pPr>
                <w:pStyle w:val="Bibliography"/>
                <w:ind w:left="720" w:hanging="720"/>
                <w:rPr>
                  <w:noProof/>
                </w:rPr>
              </w:pPr>
              <w:r>
                <w:rPr>
                  <w:noProof/>
                </w:rPr>
                <w:t xml:space="preserve">DeFranzo, S. E. (2011). </w:t>
              </w:r>
              <w:r>
                <w:rPr>
                  <w:i/>
                  <w:iCs/>
                  <w:noProof/>
                </w:rPr>
                <w:t>What’s the difference between qualitative andquantitative research?</w:t>
              </w:r>
              <w:r>
                <w:rPr>
                  <w:noProof/>
                </w:rPr>
                <w:t xml:space="preserve"> coursehero. Retrieved 8 20, 2022, from https://www.gcu.edu/blog/doctoral-journey/what-qualitative-vs-quantitative-study#:~:text=As%20qualitative%20and%20quantitative%20studies%20collect%20different%20data%2C,detail%20how%20people%20think%20or%20respond%20within%20society.</w:t>
              </w:r>
            </w:p>
            <w:p w14:paraId="27F1A40C" w14:textId="77777777" w:rsidR="002E284A" w:rsidRDefault="002E284A" w:rsidP="002E284A">
              <w:pPr>
                <w:pStyle w:val="Bibliography"/>
                <w:ind w:left="720" w:hanging="720"/>
                <w:rPr>
                  <w:noProof/>
                </w:rPr>
              </w:pPr>
              <w:r>
                <w:rPr>
                  <w:i/>
                  <w:iCs/>
                  <w:noProof/>
                </w:rPr>
                <w:t>Deiworldwide</w:t>
              </w:r>
              <w:r>
                <w:rPr>
                  <w:noProof/>
                </w:rPr>
                <w:t>. (2008, 12 05). Retrieved 02 04, 2022, from issuu.com: https://issuu.com/deiworldwide/docs/dei_study_-_engaging_consumers_online_-_summary/3</w:t>
              </w:r>
            </w:p>
            <w:p w14:paraId="7C2F2969" w14:textId="77777777" w:rsidR="002E284A" w:rsidRDefault="002E284A" w:rsidP="002E284A">
              <w:pPr>
                <w:pStyle w:val="Bibliography"/>
                <w:ind w:left="720" w:hanging="720"/>
                <w:rPr>
                  <w:noProof/>
                </w:rPr>
              </w:pPr>
              <w:r>
                <w:rPr>
                  <w:noProof/>
                </w:rPr>
                <w:t>Dennhardt, S. (2018). User-generated content and its impact on branding: How users and communities create and manage brands in social media. doi:Doi.org/10.1007/978-3-658-02350-8</w:t>
              </w:r>
            </w:p>
            <w:p w14:paraId="3854A52B" w14:textId="77777777" w:rsidR="002E284A" w:rsidRDefault="002E284A" w:rsidP="002E284A">
              <w:pPr>
                <w:pStyle w:val="Bibliography"/>
                <w:ind w:left="720" w:hanging="720"/>
                <w:rPr>
                  <w:noProof/>
                </w:rPr>
              </w:pPr>
              <w:r>
                <w:rPr>
                  <w:noProof/>
                </w:rPr>
                <w:t>Dias, S. (2011). Sri Lankan designers eye US$500 mln fashion busines. Retrieved 02 04, 2022, from https://www.sundaytimes.lk/111218/BusinessTimes/bt11.html</w:t>
              </w:r>
            </w:p>
            <w:p w14:paraId="22513E8F" w14:textId="77777777" w:rsidR="002E284A" w:rsidRDefault="002E284A" w:rsidP="002E284A">
              <w:pPr>
                <w:pStyle w:val="Bibliography"/>
                <w:ind w:left="720" w:hanging="720"/>
                <w:rPr>
                  <w:noProof/>
                </w:rPr>
              </w:pPr>
              <w:r>
                <w:rPr>
                  <w:noProof/>
                </w:rPr>
                <w:t xml:space="preserve">Dias, S. (2011, 12 18). </w:t>
              </w:r>
              <w:r>
                <w:rPr>
                  <w:i/>
                  <w:iCs/>
                  <w:noProof/>
                </w:rPr>
                <w:t>Sri Lankan designers eye US$500 mln fashion business[online] Available from</w:t>
              </w:r>
              <w:r>
                <w:rPr>
                  <w:noProof/>
                </w:rPr>
                <w:t>. Retrieved 02 04, 2022, from Sundaytimes: https://www.sundaytimes.lk/111218/BusinessTimes/bt11.html</w:t>
              </w:r>
            </w:p>
            <w:p w14:paraId="21D9C8EC" w14:textId="77777777" w:rsidR="002E284A" w:rsidRDefault="002E284A" w:rsidP="002E284A">
              <w:pPr>
                <w:pStyle w:val="Bibliography"/>
                <w:ind w:left="720" w:hanging="720"/>
                <w:rPr>
                  <w:noProof/>
                </w:rPr>
              </w:pPr>
              <w:r>
                <w:rPr>
                  <w:noProof/>
                </w:rPr>
                <w:t xml:space="preserve">Doherty, N., &amp; Ellis, F. C. (2018). Internet retailing: the past, the present and the future. </w:t>
              </w:r>
              <w:r>
                <w:rPr>
                  <w:i/>
                  <w:iCs/>
                  <w:noProof/>
                </w:rPr>
                <w:t>International Journal of Retail &amp; Distribution Managemen</w:t>
              </w:r>
              <w:r>
                <w:rPr>
                  <w:noProof/>
                </w:rPr>
                <w:t>, 943-965. doi:http://dx.doi.org/10.1108/09590551011086000</w:t>
              </w:r>
            </w:p>
            <w:p w14:paraId="3AFDB876" w14:textId="77777777" w:rsidR="002E284A" w:rsidRDefault="002E284A" w:rsidP="002E284A">
              <w:pPr>
                <w:pStyle w:val="Bibliography"/>
                <w:ind w:left="720" w:hanging="720"/>
                <w:rPr>
                  <w:noProof/>
                </w:rPr>
              </w:pPr>
              <w:r>
                <w:rPr>
                  <w:noProof/>
                </w:rPr>
                <w:t xml:space="preserve">Dudovskiy, j. (2018). </w:t>
              </w:r>
              <w:r>
                <w:rPr>
                  <w:i/>
                  <w:iCs/>
                  <w:noProof/>
                </w:rPr>
                <w:t>The Ultimate Guide to Writing a Dissertation in Business Studies: A Step-by-Step Assistance.</w:t>
              </w:r>
              <w:r>
                <w:rPr>
                  <w:noProof/>
                </w:rPr>
                <w:t xml:space="preserve"> Goodreads. Retrieved 10 24, 2022, from http://research-methodology.net/about-us/ebook/</w:t>
              </w:r>
            </w:p>
            <w:p w14:paraId="329A5F95" w14:textId="77777777" w:rsidR="002E284A" w:rsidRDefault="002E284A" w:rsidP="002E284A">
              <w:pPr>
                <w:pStyle w:val="Bibliography"/>
                <w:ind w:left="720" w:hanging="720"/>
                <w:rPr>
                  <w:noProof/>
                </w:rPr>
              </w:pPr>
              <w:r>
                <w:rPr>
                  <w:noProof/>
                </w:rPr>
                <w:t xml:space="preserve">E. Bell, A. B. (2007). The Ethics of Management Research: An Exploratory Content Analysis. </w:t>
              </w:r>
              <w:r>
                <w:rPr>
                  <w:i/>
                  <w:iCs/>
                  <w:noProof/>
                </w:rPr>
                <w:t>Wiley-Blackwell: British Journal of Management</w:t>
              </w:r>
              <w:r>
                <w:rPr>
                  <w:noProof/>
                </w:rPr>
                <w:t>.</w:t>
              </w:r>
            </w:p>
            <w:p w14:paraId="6751B35D" w14:textId="77777777" w:rsidR="002E284A" w:rsidRDefault="002E284A" w:rsidP="002E284A">
              <w:pPr>
                <w:pStyle w:val="Bibliography"/>
                <w:ind w:left="720" w:hanging="720"/>
                <w:rPr>
                  <w:noProof/>
                </w:rPr>
              </w:pPr>
              <w:r>
                <w:rPr>
                  <w:noProof/>
                </w:rPr>
                <w:t xml:space="preserve">Ekaputri, A. D., Resosudarmo, I. A., Atmadja, S., intarini, D. Y., &amp; Indrimoko, y. (2014). Does Tenure Security Lead to REDD+ Project Effectiveness? Reflections from Five Emerging Sites in Indonesia. </w:t>
              </w:r>
              <w:r>
                <w:rPr>
                  <w:i/>
                  <w:iCs/>
                  <w:noProof/>
                </w:rPr>
                <w:t>World developement</w:t>
              </w:r>
              <w:r>
                <w:rPr>
                  <w:noProof/>
                </w:rPr>
                <w:t>, 68-83. doi:https://doi.org/10.1016/j.worlddev.2013.01.015</w:t>
              </w:r>
            </w:p>
            <w:p w14:paraId="445AE7A1" w14:textId="77777777" w:rsidR="002E284A" w:rsidRDefault="002E284A" w:rsidP="002E284A">
              <w:pPr>
                <w:pStyle w:val="Bibliography"/>
                <w:ind w:left="720" w:hanging="720"/>
                <w:rPr>
                  <w:noProof/>
                </w:rPr>
              </w:pPr>
              <w:r>
                <w:rPr>
                  <w:noProof/>
                </w:rPr>
                <w:t>Ewing, M. (2019, 6 28). Retrieved 7 24, 2022, from Hubspot: https://blog.hubspot.com/blog/tabid/6307/bid/30239/71-More-Likely-to-Purchase-Based-on-Social-Media-Referrals-Infographic.aspx?__hstc=60045554.7f1a1f454d589ae3295046c156fcf6b1.1557252871235.1557252871235.1557252871235.1&amp;__hssc=60045554.1.1557252871238&amp;__h</w:t>
              </w:r>
            </w:p>
            <w:p w14:paraId="6E74D417" w14:textId="77777777" w:rsidR="002E284A" w:rsidRDefault="002E284A" w:rsidP="002E284A">
              <w:pPr>
                <w:pStyle w:val="Bibliography"/>
                <w:ind w:left="720" w:hanging="720"/>
                <w:rPr>
                  <w:noProof/>
                </w:rPr>
              </w:pPr>
              <w:r>
                <w:rPr>
                  <w:noProof/>
                </w:rPr>
                <w:t xml:space="preserve">Fashion United Group. (2017). </w:t>
              </w:r>
              <w:r>
                <w:rPr>
                  <w:i/>
                  <w:iCs/>
                  <w:noProof/>
                </w:rPr>
                <w:t>global-fashion-industry-statistics</w:t>
              </w:r>
              <w:r>
                <w:rPr>
                  <w:noProof/>
                </w:rPr>
                <w:t>. Retrieved 7 24, 2022, from Fashion United Group: https://fashionunited.com/global-fashion-industry-statistics</w:t>
              </w:r>
            </w:p>
            <w:p w14:paraId="12F976EF" w14:textId="77777777" w:rsidR="002E284A" w:rsidRDefault="002E284A" w:rsidP="002E284A">
              <w:pPr>
                <w:pStyle w:val="Bibliography"/>
                <w:ind w:left="720" w:hanging="720"/>
                <w:rPr>
                  <w:noProof/>
                </w:rPr>
              </w:pPr>
              <w:r>
                <w:rPr>
                  <w:i/>
                  <w:iCs/>
                  <w:noProof/>
                </w:rPr>
                <w:t>fashionhistory timeline</w:t>
              </w:r>
              <w:r>
                <w:rPr>
                  <w:noProof/>
                </w:rPr>
                <w:t>. (n.d.). Retrieved 02 06, 2022, from fashionhistory.ffitnyc.edu: https://fashionhistory.fitnyc.edu/</w:t>
              </w:r>
            </w:p>
            <w:p w14:paraId="07547CFA" w14:textId="77777777" w:rsidR="002E284A" w:rsidRDefault="002E284A" w:rsidP="002E284A">
              <w:pPr>
                <w:pStyle w:val="Bibliography"/>
                <w:ind w:left="720" w:hanging="720"/>
                <w:rPr>
                  <w:noProof/>
                </w:rPr>
              </w:pPr>
              <w:r>
                <w:rPr>
                  <w:noProof/>
                </w:rPr>
                <w:t xml:space="preserve">Filho, L. M., Mills, A. M., Tan , F. B., &amp; Milne, S. (2018). Empowering the traveler: an examination of the impact of user-generated content on travel planning. </w:t>
              </w:r>
              <w:r>
                <w:rPr>
                  <w:i/>
                  <w:iCs/>
                  <w:noProof/>
                </w:rPr>
                <w:t>Journal of Travel &amp; Tourism Marketing</w:t>
              </w:r>
              <w:r>
                <w:rPr>
                  <w:noProof/>
                </w:rPr>
                <w:t>, 425-436.</w:t>
              </w:r>
            </w:p>
            <w:p w14:paraId="4F4B479B" w14:textId="77777777" w:rsidR="002E284A" w:rsidRDefault="002E284A" w:rsidP="002E284A">
              <w:pPr>
                <w:pStyle w:val="Bibliography"/>
                <w:ind w:left="720" w:hanging="720"/>
                <w:rPr>
                  <w:noProof/>
                </w:rPr>
              </w:pPr>
              <w:r>
                <w:rPr>
                  <w:noProof/>
                </w:rPr>
                <w:t>Fleetwood, J. (2020). Social Justice, Food Loss, and the Sustainable Development Goals in the Era of COVID-19. doi:http://dx.doi.org/10.3390/su12125027</w:t>
              </w:r>
            </w:p>
            <w:p w14:paraId="1606D569" w14:textId="77777777" w:rsidR="002E284A" w:rsidRDefault="002E284A" w:rsidP="002E284A">
              <w:pPr>
                <w:pStyle w:val="Bibliography"/>
                <w:ind w:left="720" w:hanging="720"/>
                <w:rPr>
                  <w:noProof/>
                </w:rPr>
              </w:pPr>
              <w:r>
                <w:rPr>
                  <w:noProof/>
                </w:rPr>
                <w:t xml:space="preserve">Flodén, J. (2010). </w:t>
              </w:r>
              <w:r>
                <w:rPr>
                  <w:i/>
                  <w:iCs/>
                  <w:noProof/>
                </w:rPr>
                <w:t>FACTORS INFLUENCING TRANSPORT BUYER ’ S CHOISE OF TRANSPORT SERVICE – A EUROPEAN.</w:t>
              </w:r>
              <w:r>
                <w:rPr>
                  <w:noProof/>
                </w:rPr>
                <w:t xml:space="preserve"> </w:t>
              </w:r>
            </w:p>
            <w:p w14:paraId="1F35D74B" w14:textId="77777777" w:rsidR="002E284A" w:rsidRDefault="002E284A" w:rsidP="002E284A">
              <w:pPr>
                <w:pStyle w:val="Bibliography"/>
                <w:ind w:left="720" w:hanging="720"/>
                <w:rPr>
                  <w:noProof/>
                </w:rPr>
              </w:pPr>
              <w:r>
                <w:rPr>
                  <w:noProof/>
                </w:rPr>
                <w:t>Garvin, R. (2019, May 11). Retrieved 7 24, 2022, from Awario: https://awario.com/blog/how-social-networks-influence-74-of-shoppers-for-their-purchasing-decisions-today/</w:t>
              </w:r>
            </w:p>
            <w:p w14:paraId="6F9109EC" w14:textId="77777777" w:rsidR="002E284A" w:rsidRDefault="002E284A" w:rsidP="002E284A">
              <w:pPr>
                <w:pStyle w:val="Bibliography"/>
                <w:ind w:left="720" w:hanging="720"/>
                <w:rPr>
                  <w:noProof/>
                </w:rPr>
              </w:pPr>
              <w:r>
                <w:rPr>
                  <w:noProof/>
                </w:rPr>
                <w:t xml:space="preserve">Gayathri , S., &amp; Saranya, A. S. (2020). USER GENERATED CONTENT AND YOU TUBE. </w:t>
              </w:r>
              <w:r>
                <w:rPr>
                  <w:i/>
                  <w:iCs/>
                  <w:noProof/>
                </w:rPr>
                <w:t>BONFRING PUBLISHERSIS</w:t>
              </w:r>
              <w:r>
                <w:rPr>
                  <w:noProof/>
                </w:rPr>
                <w:t>.</w:t>
              </w:r>
            </w:p>
            <w:p w14:paraId="2A368CFC" w14:textId="77777777" w:rsidR="002E284A" w:rsidRDefault="002E284A" w:rsidP="002E284A">
              <w:pPr>
                <w:pStyle w:val="Bibliography"/>
                <w:ind w:left="720" w:hanging="720"/>
                <w:rPr>
                  <w:noProof/>
                </w:rPr>
              </w:pPr>
              <w:r>
                <w:rPr>
                  <w:noProof/>
                </w:rPr>
                <w:t xml:space="preserve">Gefen, D. (2004). </w:t>
              </w:r>
              <w:r>
                <w:rPr>
                  <w:i/>
                  <w:iCs/>
                  <w:noProof/>
                </w:rPr>
                <w:t>The Moderating Role of Conflict on Feedback Mechanisms , Trust , and Risk in Electronic Marketplaces 1.</w:t>
              </w:r>
              <w:r>
                <w:rPr>
                  <w:noProof/>
                </w:rPr>
                <w:t xml:space="preserve"> </w:t>
              </w:r>
            </w:p>
            <w:p w14:paraId="09CB68E8" w14:textId="77777777" w:rsidR="002E284A" w:rsidRDefault="002E284A" w:rsidP="002E284A">
              <w:pPr>
                <w:pStyle w:val="Bibliography"/>
                <w:ind w:left="720" w:hanging="720"/>
                <w:rPr>
                  <w:noProof/>
                </w:rPr>
              </w:pPr>
              <w:r>
                <w:rPr>
                  <w:noProof/>
                </w:rPr>
                <w:t xml:space="preserve">Geng, R., &amp; Chen, J. (2021). The influencing mechanism of interaction quality of UGC on consumer's purchase intension. doi:doi: 10.3389/fpsyg.2021.697382. </w:t>
              </w:r>
            </w:p>
            <w:p w14:paraId="5B843916" w14:textId="77777777" w:rsidR="002E284A" w:rsidRDefault="002E284A" w:rsidP="002E284A">
              <w:pPr>
                <w:pStyle w:val="Bibliography"/>
                <w:ind w:left="720" w:hanging="720"/>
                <w:rPr>
                  <w:noProof/>
                </w:rPr>
              </w:pPr>
              <w:r>
                <w:rPr>
                  <w:noProof/>
                </w:rPr>
                <w:t xml:space="preserve">George, D., &amp; Mallery, M. (2018). SPSS for Windows Step by Step: A Simple Guide and Reference. </w:t>
              </w:r>
              <w:r>
                <w:rPr>
                  <w:i/>
                  <w:iCs/>
                  <w:noProof/>
                </w:rPr>
                <w:t xml:space="preserve">Open Journal of Medical Psychology, </w:t>
              </w:r>
              <w:r>
                <w:rPr>
                  <w:noProof/>
                </w:rPr>
                <w:t>. doi:https://doi.org/10.4236/ojpc.2020.102006</w:t>
              </w:r>
            </w:p>
            <w:p w14:paraId="7A8EF2A8" w14:textId="5217A8BE" w:rsidR="002E284A" w:rsidRDefault="002E284A" w:rsidP="002E284A">
              <w:pPr>
                <w:pStyle w:val="Bibliography"/>
                <w:ind w:left="720" w:hanging="720"/>
                <w:rPr>
                  <w:noProof/>
                </w:rPr>
              </w:pPr>
              <w:r>
                <w:rPr>
                  <w:noProof/>
                </w:rPr>
                <w:t xml:space="preserve">Giri, c., Thomassey, S., &amp; Zeng, x. (2018). </w:t>
              </w:r>
              <w:r>
                <w:rPr>
                  <w:i/>
                  <w:iCs/>
                  <w:noProof/>
                </w:rPr>
                <w:t>customer analytics in fasion retail industry.</w:t>
              </w:r>
              <w:r>
                <w:rPr>
                  <w:noProof/>
                </w:rPr>
                <w:t xml:space="preserve"> doi:http://dx.doi.org/10.1007/978-981-13-7721-1_27</w:t>
              </w:r>
            </w:p>
            <w:p w14:paraId="70B168DF" w14:textId="6A7C6705" w:rsidR="005156AE" w:rsidRPr="005156AE" w:rsidRDefault="005156AE" w:rsidP="005156AE">
              <w:pPr>
                <w:pStyle w:val="Bibliography"/>
                <w:ind w:left="720" w:hanging="720"/>
                <w:rPr>
                  <w:noProof/>
                </w:rPr>
              </w:pPr>
              <w:r>
                <w:rPr>
                  <w:noProof/>
                </w:rPr>
                <w:t xml:space="preserve">Gopura, S., &amp; Indumini, N. (2021). Fashion Industry in Sri Lanka: The Factors Affecting the Growth. </w:t>
              </w:r>
              <w:r>
                <w:rPr>
                  <w:i/>
                  <w:iCs/>
                  <w:noProof/>
                </w:rPr>
                <w:t>Research Conference on Humanities &amp; Social Sciences (IRCHSS) 2021</w:t>
              </w:r>
              <w:r>
                <w:rPr>
                  <w:noProof/>
                </w:rPr>
                <w:t>. Retrieved from https://ssrn/abstract=3809085</w:t>
              </w:r>
            </w:p>
            <w:p w14:paraId="590005ED" w14:textId="77777777" w:rsidR="002E284A" w:rsidRDefault="002E284A" w:rsidP="002E284A">
              <w:pPr>
                <w:pStyle w:val="Bibliography"/>
                <w:ind w:left="720" w:hanging="720"/>
                <w:rPr>
                  <w:noProof/>
                </w:rPr>
              </w:pPr>
              <w:r>
                <w:rPr>
                  <w:noProof/>
                </w:rPr>
                <w:t xml:space="preserve">Goldsmit R.E &amp; Flynn, L. (2005). Bricks, Clicks And Pix: The Apparel Buyers’ Use of Stores, Internet, and Catalogues Compared. </w:t>
              </w:r>
              <w:r>
                <w:rPr>
                  <w:i/>
                  <w:iCs/>
                  <w:noProof/>
                </w:rPr>
                <w:t>International Journal of Retail Distribution Management</w:t>
              </w:r>
              <w:r>
                <w:rPr>
                  <w:noProof/>
                </w:rPr>
                <w:t>, 271-283. doi:http://dx.doi.org/10.1108/09590550510593202</w:t>
              </w:r>
            </w:p>
            <w:p w14:paraId="70F02857" w14:textId="77777777" w:rsidR="002E284A" w:rsidRDefault="002E284A" w:rsidP="002E284A">
              <w:pPr>
                <w:pStyle w:val="Bibliography"/>
                <w:ind w:left="720" w:hanging="720"/>
                <w:rPr>
                  <w:noProof/>
                </w:rPr>
              </w:pPr>
              <w:r>
                <w:rPr>
                  <w:noProof/>
                </w:rPr>
                <w:t xml:space="preserve">Gongola , J., Scurich , N., &amp; Lyon , T. D. (2019). Effects of the putative confession instruction on perceptions of children's true and false statements. </w:t>
              </w:r>
              <w:r>
                <w:rPr>
                  <w:i/>
                  <w:iCs/>
                  <w:noProof/>
                </w:rPr>
                <w:t>Appl Cognit Psychol</w:t>
              </w:r>
              <w:r>
                <w:rPr>
                  <w:noProof/>
                </w:rPr>
                <w:t>, 655–661. doi:https://doi.org/10.1002/acp.3483</w:t>
              </w:r>
            </w:p>
            <w:p w14:paraId="48488A3D" w14:textId="77777777" w:rsidR="002E284A" w:rsidRDefault="002E284A" w:rsidP="002E284A">
              <w:pPr>
                <w:pStyle w:val="Bibliography"/>
                <w:ind w:left="720" w:hanging="720"/>
                <w:rPr>
                  <w:noProof/>
                </w:rPr>
              </w:pPr>
              <w:r>
                <w:rPr>
                  <w:noProof/>
                </w:rPr>
                <w:t xml:space="preserve">Gutelling , J. M., Horst, M., &amp; Kuttschreuter , M. (2017). Perceived Usefulness, Personal Experiences, Risk Perception and Trust as Determinants of Adoption of E-Government Services in The Netherlands. </w:t>
              </w:r>
              <w:r>
                <w:rPr>
                  <w:i/>
                  <w:iCs/>
                  <w:noProof/>
                </w:rPr>
                <w:t>Computers in Human Behavior</w:t>
              </w:r>
              <w:r>
                <w:rPr>
                  <w:noProof/>
                </w:rPr>
                <w:t>, 1838-1852. doi:https://doi.org/10.1016/j.chb.2005.11.003</w:t>
              </w:r>
            </w:p>
            <w:p w14:paraId="1304FDC4" w14:textId="128C7F1A" w:rsidR="005156AE" w:rsidRPr="005156AE" w:rsidRDefault="002E284A" w:rsidP="005156AE">
              <w:pPr>
                <w:pStyle w:val="Bibliography"/>
                <w:ind w:left="720" w:hanging="720"/>
                <w:rPr>
                  <w:noProof/>
                </w:rPr>
              </w:pPr>
              <w:r>
                <w:rPr>
                  <w:noProof/>
                </w:rPr>
                <w:t xml:space="preserve">Haenlein and Kaplan. (2010). Users of the world, unite! the challenges and opportunities of Social Media. </w:t>
              </w:r>
              <w:r>
                <w:rPr>
                  <w:i/>
                  <w:iCs/>
                  <w:noProof/>
                </w:rPr>
                <w:t>Business horizons, 53</w:t>
              </w:r>
              <w:r>
                <w:rPr>
                  <w:noProof/>
                </w:rPr>
                <w:t>, 59-68. doi:http://dx.doi.org/10.1016/j.bushor.2009.09.003</w:t>
              </w:r>
            </w:p>
            <w:p w14:paraId="43E06810" w14:textId="17B8406E" w:rsidR="005156AE" w:rsidRPr="005156AE" w:rsidRDefault="005156AE" w:rsidP="005156AE">
              <w:pPr>
                <w:pStyle w:val="Bibliography"/>
                <w:ind w:left="720" w:hanging="720"/>
                <w:rPr>
                  <w:noProof/>
                </w:rPr>
              </w:pPr>
              <w:r>
                <w:rPr>
                  <w:noProof/>
                </w:rPr>
                <w:t xml:space="preserve">Hakim, N., Suwandari, L., &amp; Nawarini, A. T. (2020). The Influence of Quality Perception, Price Fairness, Brand Experience, and Accessibility to Repurchase Interest (Study on Consumer Chatime in Purwokerto). </w:t>
              </w:r>
              <w:r>
                <w:rPr>
                  <w:i/>
                  <w:iCs/>
                  <w:noProof/>
                </w:rPr>
                <w:t>Jurnal Akuntansi, Manajemen dan Ekonomi, 22</w:t>
              </w:r>
              <w:r>
                <w:rPr>
                  <w:noProof/>
                </w:rPr>
                <w:t>, 28-38. doi:https://doi.org/10.32424/1.jame.2020.22.1.2818.</w:t>
              </w:r>
            </w:p>
            <w:p w14:paraId="7D23D42F" w14:textId="77777777" w:rsidR="002E284A" w:rsidRDefault="002E284A" w:rsidP="002E284A">
              <w:pPr>
                <w:pStyle w:val="Bibliography"/>
                <w:ind w:left="720" w:hanging="720"/>
                <w:rPr>
                  <w:noProof/>
                </w:rPr>
              </w:pPr>
              <w:r>
                <w:rPr>
                  <w:noProof/>
                </w:rPr>
                <w:t xml:space="preserve">Halliday, S. V. (2018). User-generated content about brands: Understanding its creators and consumers. </w:t>
              </w:r>
              <w:r>
                <w:rPr>
                  <w:i/>
                  <w:iCs/>
                  <w:noProof/>
                </w:rPr>
                <w:t>journal of business research</w:t>
              </w:r>
              <w:r>
                <w:rPr>
                  <w:noProof/>
                </w:rPr>
                <w:t>, 134-146. doi:https://doi.org/10.1016/j.jbusres.2015.07.027</w:t>
              </w:r>
            </w:p>
            <w:p w14:paraId="628FFBF1" w14:textId="706A2EF5" w:rsidR="002E284A" w:rsidRDefault="002E284A" w:rsidP="002E284A">
              <w:pPr>
                <w:pStyle w:val="Bibliography"/>
                <w:ind w:left="720" w:hanging="720"/>
                <w:rPr>
                  <w:noProof/>
                </w:rPr>
              </w:pPr>
              <w:r>
                <w:rPr>
                  <w:noProof/>
                </w:rPr>
                <w:t xml:space="preserve">Hazari, S., Bergiel, B., &amp; Sethna, N. B. (2016). Hedonic and utilitarian use of user-generated content on online shopping websites. </w:t>
              </w:r>
              <w:r>
                <w:rPr>
                  <w:i/>
                  <w:iCs/>
                  <w:noProof/>
                </w:rPr>
                <w:t>Journal of Marketing Communications</w:t>
              </w:r>
              <w:r>
                <w:rPr>
                  <w:noProof/>
                </w:rPr>
                <w:t>, 22. doi:http://dx.doi.org/10.1080/13527266.2016.1143383</w:t>
              </w:r>
            </w:p>
            <w:p w14:paraId="3498632B" w14:textId="74D4DF02" w:rsidR="005156AE" w:rsidRPr="005156AE" w:rsidRDefault="005156AE" w:rsidP="005156AE">
              <w:pPr>
                <w:pStyle w:val="Bibliography"/>
                <w:ind w:left="720" w:hanging="720"/>
                <w:rPr>
                  <w:noProof/>
                </w:rPr>
              </w:pPr>
              <w:r>
                <w:rPr>
                  <w:noProof/>
                </w:rPr>
                <w:t xml:space="preserve">Hernandez, B., Jimenez, J., &amp; Martin, M. J. (2021). The impact of self-efficacy, ease of use and usefulness on e-purchasing: an analysis of experienced e-shoppers. </w:t>
              </w:r>
              <w:r>
                <w:rPr>
                  <w:i/>
                  <w:iCs/>
                  <w:noProof/>
                </w:rPr>
                <w:t>Interacting with Computers</w:t>
              </w:r>
              <w:r>
                <w:rPr>
                  <w:noProof/>
                </w:rPr>
                <w:t>, 146-156. doi:https://doi.org/10.1016/j.intcom.2008.11.001</w:t>
              </w:r>
            </w:p>
            <w:p w14:paraId="48C149E8" w14:textId="77777777" w:rsidR="002E284A" w:rsidRDefault="002E284A" w:rsidP="002E284A">
              <w:pPr>
                <w:pStyle w:val="Bibliography"/>
                <w:ind w:left="720" w:hanging="720"/>
                <w:rPr>
                  <w:noProof/>
                </w:rPr>
              </w:pPr>
              <w:r>
                <w:rPr>
                  <w:noProof/>
                </w:rPr>
                <w:t>Hess, T., Rohrmeier, P., &amp; Stoeckl, R. (2007). Motivations To Produce User Generated Content. Retrieved 10 24, 2022, from https://www.researchgate.net/publication/253799275_Motivations_to_produce_User_Generated_Content_differences_between_webloggers_and_videobloggers</w:t>
              </w:r>
            </w:p>
            <w:p w14:paraId="3A3D1EB3" w14:textId="77777777" w:rsidR="002E284A" w:rsidRDefault="002E284A" w:rsidP="002E284A">
              <w:pPr>
                <w:pStyle w:val="Bibliography"/>
                <w:ind w:left="720" w:hanging="720"/>
                <w:rPr>
                  <w:noProof/>
                </w:rPr>
              </w:pPr>
              <w:r>
                <w:rPr>
                  <w:noProof/>
                </w:rPr>
                <w:t>Hilverda, F., Kuttschreuter, M., &amp; Giebels, E. (2018). The effect of online social proof regarding organic food: comments and likes on facebook. 3-30. doi: doi: 10.3389/fcomm.2018.00030</w:t>
              </w:r>
            </w:p>
            <w:p w14:paraId="55CF9590" w14:textId="77777777" w:rsidR="002E284A" w:rsidRDefault="002E284A" w:rsidP="002E284A">
              <w:pPr>
                <w:pStyle w:val="Bibliography"/>
                <w:ind w:left="720" w:hanging="720"/>
                <w:rPr>
                  <w:noProof/>
                </w:rPr>
              </w:pPr>
              <w:r>
                <w:rPr>
                  <w:noProof/>
                </w:rPr>
                <w:t xml:space="preserve">Hoffman, D. L., &amp; Fodor, M. (2010). Can you measure the ROI of your social media marketing? </w:t>
              </w:r>
              <w:r>
                <w:rPr>
                  <w:i/>
                  <w:iCs/>
                  <w:noProof/>
                </w:rPr>
                <w:t>MIT Sloan Management Review 52</w:t>
              </w:r>
              <w:r>
                <w:rPr>
                  <w:noProof/>
                </w:rPr>
                <w:t>. Retrieved 12 1, 2022</w:t>
              </w:r>
            </w:p>
            <w:p w14:paraId="17A99BAB" w14:textId="77777777" w:rsidR="002E284A" w:rsidRDefault="002E284A" w:rsidP="002E284A">
              <w:pPr>
                <w:pStyle w:val="Bibliography"/>
                <w:ind w:left="720" w:hanging="720"/>
                <w:rPr>
                  <w:noProof/>
                </w:rPr>
              </w:pPr>
              <w:r>
                <w:rPr>
                  <w:noProof/>
                </w:rPr>
                <w:t xml:space="preserve">Holliman, G., &amp; Rowley, J. (2018). </w:t>
              </w:r>
              <w:r>
                <w:rPr>
                  <w:i/>
                  <w:iCs/>
                  <w:noProof/>
                </w:rPr>
                <w:t>Business to business digital content marketing: Marketers’ perceptions of best practice.</w:t>
              </w:r>
              <w:r>
                <w:rPr>
                  <w:noProof/>
                </w:rPr>
                <w:t xml:space="preserve"> journal of Research in Interactive Marketing. doi:http://dx.doi.org/10.1108/JRIM-02-2014-0013</w:t>
              </w:r>
            </w:p>
            <w:p w14:paraId="60C5A73E" w14:textId="28F15ECD" w:rsidR="002E284A" w:rsidRDefault="002E284A" w:rsidP="002E284A">
              <w:pPr>
                <w:pStyle w:val="Bibliography"/>
                <w:ind w:left="720" w:hanging="720"/>
                <w:rPr>
                  <w:noProof/>
                </w:rPr>
              </w:pPr>
              <w:r>
                <w:rPr>
                  <w:noProof/>
                </w:rPr>
                <w:t xml:space="preserve">Hsieh, J. Y., &amp; Liao, P. W. (2011). ANTECEDENTS AND MODERATORS OF ONLINE SHOPPING BEHAVIOR IN UNDERGRADUATE STUDENTS. </w:t>
              </w:r>
              <w:r>
                <w:rPr>
                  <w:i/>
                  <w:iCs/>
                  <w:noProof/>
                </w:rPr>
                <w:t>SOCIAL BEHAVIOR AND PERSONALITY</w:t>
              </w:r>
              <w:r>
                <w:rPr>
                  <w:noProof/>
                </w:rPr>
                <w:t>, 1271-1280. doi:http://dx.doi.org/10.2224/sbp.2011.39.9.1271</w:t>
              </w:r>
            </w:p>
            <w:p w14:paraId="4ECEACD9" w14:textId="7FD10A69" w:rsidR="005156AE" w:rsidRPr="005156AE" w:rsidRDefault="005156AE" w:rsidP="005156AE">
              <w:pPr>
                <w:pStyle w:val="Bibliography"/>
                <w:ind w:left="720" w:hanging="720"/>
                <w:rPr>
                  <w:noProof/>
                </w:rPr>
              </w:pPr>
              <w:r>
                <w:rPr>
                  <w:noProof/>
                </w:rPr>
                <w:t xml:space="preserve">Hsu , C. L., Lin , J. C., &amp; Chiang , H. S. (2018). The effects of blogger recommendations on customers’ online shopping intentions. </w:t>
              </w:r>
              <w:r>
                <w:rPr>
                  <w:i/>
                  <w:iCs/>
                  <w:noProof/>
                </w:rPr>
                <w:t>internet research</w:t>
              </w:r>
              <w:r>
                <w:rPr>
                  <w:noProof/>
                </w:rPr>
                <w:t>, 69-88. doi:Doi.org/10.1108/10662241311295782</w:t>
              </w:r>
            </w:p>
            <w:p w14:paraId="19ADD13D" w14:textId="77777777" w:rsidR="002E284A" w:rsidRDefault="002E284A" w:rsidP="002E284A">
              <w:pPr>
                <w:pStyle w:val="Bibliography"/>
                <w:ind w:left="720" w:hanging="720"/>
                <w:rPr>
                  <w:noProof/>
                </w:rPr>
              </w:pPr>
              <w:r>
                <w:rPr>
                  <w:noProof/>
                </w:rPr>
                <w:t xml:space="preserve">Hu, Y., Manikonda, L., &amp; Kambhampati, S. (2014). What we Instagram: A first analysis of Instagram photo content and user types. In Association for the Advancement of Artificial Intelligence. </w:t>
              </w:r>
              <w:r>
                <w:rPr>
                  <w:i/>
                  <w:iCs/>
                  <w:noProof/>
                </w:rPr>
                <w:t>Eighth International AAAI Conference on Weblogs and Social Media</w:t>
              </w:r>
              <w:r>
                <w:rPr>
                  <w:noProof/>
                </w:rPr>
                <w:t>, 595–598. doi:http://dx.doi.org/10.1609/icwsm.v8i1.14578</w:t>
              </w:r>
            </w:p>
            <w:p w14:paraId="3C40D139" w14:textId="77777777" w:rsidR="002E284A" w:rsidRDefault="002E284A" w:rsidP="002E284A">
              <w:pPr>
                <w:pStyle w:val="Bibliography"/>
                <w:ind w:left="720" w:hanging="720"/>
                <w:rPr>
                  <w:noProof/>
                </w:rPr>
              </w:pPr>
              <w:r>
                <w:rPr>
                  <w:noProof/>
                </w:rPr>
                <w:t xml:space="preserve">Hung, S. W., &amp; Cheng, M. J. (2013). “Are You Ready for Knowledge Sharing? An Empirical Study of Virtual Communities. </w:t>
              </w:r>
              <w:r>
                <w:rPr>
                  <w:i/>
                  <w:iCs/>
                  <w:noProof/>
                </w:rPr>
                <w:t>Computers &amp; Education</w:t>
              </w:r>
              <w:r>
                <w:rPr>
                  <w:noProof/>
                </w:rPr>
                <w:t>, 8-17. doi:https://doi.org/10.1016/j.compedu.2012.09.017</w:t>
              </w:r>
            </w:p>
            <w:p w14:paraId="247E8EE9" w14:textId="286911AA" w:rsidR="005156AE" w:rsidRDefault="002E284A" w:rsidP="005156AE">
              <w:pPr>
                <w:pStyle w:val="Bibliography"/>
                <w:ind w:left="720" w:hanging="720"/>
                <w:rPr>
                  <w:noProof/>
                </w:rPr>
              </w:pPr>
              <w:r>
                <w:rPr>
                  <w:noProof/>
                </w:rPr>
                <w:t xml:space="preserve">Hussain, S., Ahmed, W., &amp; Jafar, R. S. (2017). eWOM source credibility, perceived risk and food product customer’s information adoption. </w:t>
              </w:r>
              <w:r>
                <w:rPr>
                  <w:i/>
                  <w:iCs/>
                  <w:noProof/>
                </w:rPr>
                <w:t>Comput. Hum. Behav.</w:t>
              </w:r>
              <w:r>
                <w:rPr>
                  <w:noProof/>
                </w:rPr>
                <w:t xml:space="preserve"> doi:doi: 10.1016/j.chb.2016.09.034</w:t>
              </w:r>
            </w:p>
            <w:p w14:paraId="2300F67F" w14:textId="47ACACFC" w:rsidR="005156AE" w:rsidRDefault="005156AE" w:rsidP="005156AE">
              <w:pPr>
                <w:pStyle w:val="Bibliography"/>
                <w:ind w:left="720" w:hanging="720"/>
                <w:rPr>
                  <w:noProof/>
                </w:rPr>
              </w:pPr>
              <w:r>
                <w:rPr>
                  <w:noProof/>
                </w:rPr>
                <w:t xml:space="preserve">Hyun, K. S. (2010). Effects of Perceived Attributes on the Purchase Intention of Smart-Phone. </w:t>
              </w:r>
              <w:r>
                <w:rPr>
                  <w:i/>
                  <w:iCs/>
                  <w:noProof/>
                </w:rPr>
                <w:t>The Journal of the Korea Contents Association</w:t>
              </w:r>
              <w:r>
                <w:rPr>
                  <w:noProof/>
                </w:rPr>
                <w:t>. doi:http://dx.doi.org/10.5392/JKCA.2010.10.9.318</w:t>
              </w:r>
            </w:p>
            <w:p w14:paraId="0BF3CFBD" w14:textId="6362C248" w:rsidR="005156AE" w:rsidRDefault="005156AE" w:rsidP="005156AE">
              <w:pPr>
                <w:pStyle w:val="Bibliography"/>
                <w:ind w:left="720" w:hanging="720"/>
                <w:rPr>
                  <w:noProof/>
                </w:rPr>
              </w:pPr>
              <w:r>
                <w:rPr>
                  <w:noProof/>
                </w:rPr>
                <w:t xml:space="preserve">Ilic, A., Juric, B., Brodie, &amp; Hollebeek, L. (2013). Consumer engagement in a virtual brand community: An exploratory analysis. </w:t>
              </w:r>
              <w:r>
                <w:rPr>
                  <w:i/>
                  <w:iCs/>
                  <w:noProof/>
                </w:rPr>
                <w:t>Journal of Business Research</w:t>
              </w:r>
              <w:r>
                <w:rPr>
                  <w:noProof/>
                </w:rPr>
                <w:t>, 105-114. doi:https://doi.org/10.1016/j.jbusres.2011.07.029</w:t>
              </w:r>
            </w:p>
            <w:p w14:paraId="661342BA" w14:textId="5EC42DBB" w:rsidR="005156AE" w:rsidRPr="005156AE" w:rsidRDefault="005156AE" w:rsidP="005156AE">
              <w:pPr>
                <w:pStyle w:val="Bibliography"/>
                <w:ind w:left="720" w:hanging="720"/>
                <w:rPr>
                  <w:noProof/>
                </w:rPr>
              </w:pPr>
              <w:r>
                <w:rPr>
                  <w:noProof/>
                </w:rPr>
                <w:t xml:space="preserve">Isyanto, P., Sapitri, R. G., &amp; Sinaga, O. (2020). Micro influeners marketing and brand image to purchase intesion of cosmetic products focallure. </w:t>
              </w:r>
              <w:r>
                <w:rPr>
                  <w:i/>
                  <w:iCs/>
                  <w:noProof/>
                </w:rPr>
                <w:t>systemetic reviews in pharmacy</w:t>
              </w:r>
              <w:r>
                <w:rPr>
                  <w:noProof/>
                </w:rPr>
                <w:t>, 601-605. doi:http://dx.doi.org/10.5530/srp.2019.2.04</w:t>
              </w:r>
            </w:p>
            <w:p w14:paraId="38ADC57D" w14:textId="77777777" w:rsidR="002E284A" w:rsidRDefault="002E284A" w:rsidP="002E284A">
              <w:pPr>
                <w:pStyle w:val="Bibliography"/>
                <w:ind w:left="720" w:hanging="720"/>
                <w:rPr>
                  <w:noProof/>
                </w:rPr>
              </w:pPr>
              <w:r>
                <w:rPr>
                  <w:noProof/>
                </w:rPr>
                <w:t xml:space="preserve">Jonas, J. R. (2010). </w:t>
              </w:r>
              <w:r>
                <w:rPr>
                  <w:i/>
                  <w:iCs/>
                  <w:noProof/>
                </w:rPr>
                <w:t>SOURCE CREDIBILITY OF COMPANY-PRODUCED AND USER-GENERATED CONTENT ON THE INTERNET: AN EXPLORATORY STUDY ON THE FILIPINO YOUTH.</w:t>
              </w:r>
              <w:r>
                <w:rPr>
                  <w:noProof/>
                </w:rPr>
                <w:t xml:space="preserve"> Philippine Management Review.</w:t>
              </w:r>
            </w:p>
            <w:p w14:paraId="7D7E0CD8" w14:textId="77777777" w:rsidR="002E284A" w:rsidRDefault="002E284A" w:rsidP="002E284A">
              <w:pPr>
                <w:pStyle w:val="Bibliography"/>
                <w:ind w:left="720" w:hanging="720"/>
                <w:rPr>
                  <w:noProof/>
                </w:rPr>
              </w:pPr>
              <w:r>
                <w:rPr>
                  <w:noProof/>
                </w:rPr>
                <w:t xml:space="preserve">Kamburugamuwa, A. (2015). </w:t>
              </w:r>
              <w:r>
                <w:rPr>
                  <w:i/>
                  <w:iCs/>
                  <w:noProof/>
                </w:rPr>
                <w:t>Shopping Fashion Online</w:t>
              </w:r>
              <w:r>
                <w:rPr>
                  <w:noProof/>
                </w:rPr>
                <w:t>. Retrieved from lankabusinessonline: https://www.lankabusinessonline.com/shopping-fashion-online-an-enormous-opportunity-for-entrepreneurs-but-are-we-ready-yet/</w:t>
              </w:r>
            </w:p>
            <w:p w14:paraId="05D9C696" w14:textId="4B8C4B57" w:rsidR="005156AE" w:rsidRDefault="002E284A" w:rsidP="005156AE">
              <w:pPr>
                <w:pStyle w:val="Bibliography"/>
                <w:ind w:left="720" w:hanging="720"/>
                <w:rPr>
                  <w:noProof/>
                </w:rPr>
              </w:pPr>
              <w:r>
                <w:rPr>
                  <w:noProof/>
                </w:rPr>
                <w:t xml:space="preserve">Kaplan, A., &amp; Haenlein, M. (2010). </w:t>
              </w:r>
              <w:r>
                <w:rPr>
                  <w:i/>
                  <w:iCs/>
                  <w:noProof/>
                </w:rPr>
                <w:t>Users of the World Unite! The Challenges and Opportunities of Social Media.</w:t>
              </w:r>
              <w:r>
                <w:rPr>
                  <w:noProof/>
                </w:rPr>
                <w:t xml:space="preserve"> Business Horizon. doi:http://dx.doi.org/10.1016/j.bushor.2009.09.003</w:t>
              </w:r>
            </w:p>
            <w:p w14:paraId="0EA42E2E" w14:textId="77777777" w:rsidR="005156AE" w:rsidRDefault="005156AE" w:rsidP="005156AE">
              <w:pPr>
                <w:pStyle w:val="Bibliography"/>
                <w:ind w:left="720" w:hanging="720"/>
                <w:rPr>
                  <w:noProof/>
                </w:rPr>
              </w:pPr>
              <w:r>
                <w:rPr>
                  <w:noProof/>
                </w:rPr>
                <w:t xml:space="preserve">Karunanayake, T., &amp; Madubashini, C. (2019). The Influence of User Generated Content on Purchase Intention of Automobiles in Sri Lanka. </w:t>
              </w:r>
              <w:r>
                <w:rPr>
                  <w:i/>
                  <w:iCs/>
                  <w:noProof/>
                </w:rPr>
                <w:t>Canadian Center of Science and Education, 15</w:t>
              </w:r>
              <w:r>
                <w:rPr>
                  <w:noProof/>
                </w:rPr>
                <w:t>, 44-58. doi:https://doi.org/10.5539/ass.v15n6p44</w:t>
              </w:r>
            </w:p>
            <w:p w14:paraId="429F9C44" w14:textId="7DD3105E" w:rsidR="002E284A" w:rsidRDefault="002E284A" w:rsidP="002E284A">
              <w:pPr>
                <w:pStyle w:val="Bibliography"/>
                <w:ind w:left="720" w:hanging="720"/>
                <w:rPr>
                  <w:noProof/>
                </w:rPr>
              </w:pPr>
              <w:r>
                <w:rPr>
                  <w:noProof/>
                </w:rPr>
                <w:t xml:space="preserve">Kearney, A. (2013). </w:t>
              </w:r>
              <w:r>
                <w:rPr>
                  <w:i/>
                  <w:iCs/>
                  <w:noProof/>
                </w:rPr>
                <w:t xml:space="preserve">Global retailors </w:t>
              </w:r>
              <w:r>
                <w:rPr>
                  <w:noProof/>
                </w:rPr>
                <w:t>. Retrieved 7 12, 2022, from thefreelibrary: https://www.thefreelibrary.com/Global+retailers%3a+cautiously+aggressive+or+aggressively+cautious%3f-a0341128992</w:t>
              </w:r>
            </w:p>
            <w:p w14:paraId="003AA5FD" w14:textId="77777777" w:rsidR="002E284A" w:rsidRDefault="002E284A" w:rsidP="002E284A">
              <w:pPr>
                <w:pStyle w:val="Bibliography"/>
                <w:ind w:left="720" w:hanging="720"/>
                <w:rPr>
                  <w:noProof/>
                </w:rPr>
              </w:pPr>
              <w:r>
                <w:rPr>
                  <w:noProof/>
                </w:rPr>
                <w:t xml:space="preserve">Kemp, S. (2021, 04 12). </w:t>
              </w:r>
              <w:r>
                <w:rPr>
                  <w:i/>
                  <w:iCs/>
                  <w:noProof/>
                </w:rPr>
                <w:t>Digital 2021: Sri Lanka.</w:t>
              </w:r>
              <w:r>
                <w:rPr>
                  <w:noProof/>
                </w:rPr>
                <w:t xml:space="preserve"> datareportal.com. Retrieved 7 12, 2022, from https://datareportal.com/reports/digital-2021-sri-lanka</w:t>
              </w:r>
            </w:p>
            <w:p w14:paraId="7599C63B" w14:textId="763F9F41" w:rsidR="005156AE" w:rsidRDefault="002E284A" w:rsidP="005156AE">
              <w:pPr>
                <w:pStyle w:val="Bibliography"/>
                <w:ind w:left="720" w:hanging="720"/>
                <w:rPr>
                  <w:noProof/>
                </w:rPr>
              </w:pPr>
              <w:r>
                <w:rPr>
                  <w:noProof/>
                </w:rPr>
                <w:t xml:space="preserve">Kemp, S. (2022). </w:t>
              </w:r>
              <w:r>
                <w:rPr>
                  <w:i/>
                  <w:iCs/>
                  <w:noProof/>
                </w:rPr>
                <w:t>Digital-2022; Sri Lanka.</w:t>
              </w:r>
              <w:r>
                <w:rPr>
                  <w:noProof/>
                </w:rPr>
                <w:t xml:space="preserve"> datareportal.com. Retrieved 12 7, 2022, from https://datareportal.com/reports/digital-2022-sri-lanka</w:t>
              </w:r>
            </w:p>
            <w:p w14:paraId="2BC31217" w14:textId="4778897F" w:rsidR="005156AE" w:rsidRPr="005156AE" w:rsidRDefault="005156AE" w:rsidP="005156AE">
              <w:pPr>
                <w:pStyle w:val="Bibliography"/>
                <w:ind w:left="720" w:hanging="720"/>
                <w:rPr>
                  <w:noProof/>
                </w:rPr>
              </w:pPr>
              <w:r>
                <w:rPr>
                  <w:noProof/>
                </w:rPr>
                <w:t xml:space="preserve">Kim, A. J., &amp; Johnson, K. K. (2016). </w:t>
              </w:r>
              <w:r>
                <w:rPr>
                  <w:i/>
                  <w:iCs/>
                  <w:noProof/>
                </w:rPr>
                <w:t>Power of consumers using social media: Examining the influences of brand-related user-generated content onFacebook.</w:t>
              </w:r>
              <w:r>
                <w:rPr>
                  <w:noProof/>
                </w:rPr>
                <w:t xml:space="preserve"> doi:https://doi.org/10.1016/j.chb.2015.12.047</w:t>
              </w:r>
            </w:p>
            <w:p w14:paraId="129E152E" w14:textId="77777777" w:rsidR="002E284A" w:rsidRDefault="002E284A" w:rsidP="002E284A">
              <w:pPr>
                <w:pStyle w:val="Bibliography"/>
                <w:ind w:left="720" w:hanging="720"/>
                <w:rPr>
                  <w:noProof/>
                </w:rPr>
              </w:pPr>
              <w:r>
                <w:rPr>
                  <w:noProof/>
                </w:rPr>
                <w:t xml:space="preserve">Kim , H., &amp; Song, J. (2010). The quality of word‐of‐mouth in the online shopping mall. </w:t>
              </w:r>
              <w:r>
                <w:rPr>
                  <w:i/>
                  <w:iCs/>
                  <w:noProof/>
                </w:rPr>
                <w:t>Journal of Research in Interactive Marketing, 4</w:t>
              </w:r>
              <w:r>
                <w:rPr>
                  <w:noProof/>
                </w:rPr>
                <w:t>, 376-390. doi:http://dx.doi.org/10.1108/17505931011092844</w:t>
              </w:r>
            </w:p>
            <w:p w14:paraId="559F35E4" w14:textId="77777777" w:rsidR="002E284A" w:rsidRDefault="002E284A" w:rsidP="002E284A">
              <w:pPr>
                <w:pStyle w:val="Bibliography"/>
                <w:ind w:left="720" w:hanging="720"/>
                <w:rPr>
                  <w:noProof/>
                </w:rPr>
              </w:pPr>
              <w:r>
                <w:rPr>
                  <w:noProof/>
                </w:rPr>
                <w:t xml:space="preserve">Kim , J., &amp; Lennon , S. J. (2013). Effects of reputation and website quality on online consumers' emotion, perceived risk and purchase intention: Based on the stimulus‐organism‐response mode. </w:t>
              </w:r>
              <w:r>
                <w:rPr>
                  <w:i/>
                  <w:iCs/>
                  <w:noProof/>
                </w:rPr>
                <w:t>Journal of Research in Interactive Marketing</w:t>
              </w:r>
              <w:r>
                <w:rPr>
                  <w:noProof/>
                </w:rPr>
                <w:t>, 33-56. doi:https://doi.org/10.1108/17505931311316734</w:t>
              </w:r>
            </w:p>
            <w:p w14:paraId="57E33DCC" w14:textId="77777777" w:rsidR="002E284A" w:rsidRDefault="002E284A" w:rsidP="002E284A">
              <w:pPr>
                <w:pStyle w:val="Bibliography"/>
                <w:ind w:left="720" w:hanging="720"/>
                <w:rPr>
                  <w:noProof/>
                </w:rPr>
              </w:pPr>
              <w:r>
                <w:rPr>
                  <w:noProof/>
                </w:rPr>
                <w:t xml:space="preserve">Kim, C., Mirusmonov, M., &amp; Lee, I. (2010). An empirical examination of factors influencing the intention to use mobile payment. </w:t>
              </w:r>
              <w:r>
                <w:rPr>
                  <w:i/>
                  <w:iCs/>
                  <w:noProof/>
                </w:rPr>
                <w:t>Computers in Human Behavior</w:t>
              </w:r>
              <w:r>
                <w:rPr>
                  <w:noProof/>
                </w:rPr>
                <w:t>, 310-322. doi:https://doi.org/10.1016/j.chb.2009.10.013</w:t>
              </w:r>
            </w:p>
            <w:p w14:paraId="43C6B05F" w14:textId="77777777" w:rsidR="002E284A" w:rsidRDefault="002E284A" w:rsidP="002E284A">
              <w:pPr>
                <w:pStyle w:val="Bibliography"/>
                <w:ind w:left="720" w:hanging="720"/>
                <w:rPr>
                  <w:noProof/>
                </w:rPr>
              </w:pPr>
              <w:r>
                <w:rPr>
                  <w:noProof/>
                </w:rPr>
                <w:t xml:space="preserve">Kim, D. J., &amp; Rao, H. R. (2008). A trust-based consumer decision-making model in electronic commerce: The role of trust, persived risk, and their antecedents. </w:t>
              </w:r>
              <w:r>
                <w:rPr>
                  <w:i/>
                  <w:iCs/>
                  <w:noProof/>
                </w:rPr>
                <w:t>Decision Support Systems</w:t>
              </w:r>
              <w:r>
                <w:rPr>
                  <w:noProof/>
                </w:rPr>
                <w:t>, 554-594. doi:https://doi.org/10.1016/j.dss.2007.07.001</w:t>
              </w:r>
            </w:p>
            <w:p w14:paraId="3869109E" w14:textId="77777777" w:rsidR="002E284A" w:rsidRDefault="002E284A" w:rsidP="002E284A">
              <w:pPr>
                <w:pStyle w:val="Bibliography"/>
                <w:ind w:left="720" w:hanging="720"/>
                <w:rPr>
                  <w:noProof/>
                </w:rPr>
              </w:pPr>
              <w:r>
                <w:rPr>
                  <w:noProof/>
                </w:rPr>
                <w:t xml:space="preserve">Kim, H. W., Zheng, , J. R., &amp; Gupta. , S. (2011). Examining Knowledge Contribution from the Perspective of an Online Identity in Blogging Communities. </w:t>
              </w:r>
              <w:r>
                <w:rPr>
                  <w:i/>
                  <w:iCs/>
                  <w:noProof/>
                </w:rPr>
                <w:t>Computers in Human Behavior</w:t>
              </w:r>
              <w:r>
                <w:rPr>
                  <w:noProof/>
                </w:rPr>
                <w:t>, 760–1770. doi:https://doi.org/10.1016/j.chb.2011.03.003</w:t>
              </w:r>
            </w:p>
            <w:p w14:paraId="31AF4AA7" w14:textId="77777777" w:rsidR="002E284A" w:rsidRDefault="002E284A" w:rsidP="002E284A">
              <w:pPr>
                <w:pStyle w:val="Bibliography"/>
                <w:ind w:left="720" w:hanging="720"/>
                <w:rPr>
                  <w:noProof/>
                </w:rPr>
              </w:pPr>
              <w:r>
                <w:rPr>
                  <w:noProof/>
                </w:rPr>
                <w:t xml:space="preserve">Kim, J. (2013). The institutionalization of YouTube: From user-generated content to professionally generated content. Media. </w:t>
              </w:r>
              <w:r>
                <w:rPr>
                  <w:i/>
                  <w:iCs/>
                  <w:noProof/>
                </w:rPr>
                <w:t>Culture &amp; Society</w:t>
              </w:r>
              <w:r>
                <w:rPr>
                  <w:noProof/>
                </w:rPr>
                <w:t>, 53-67. doi:http://dx.doi.org/10.1177/0163443711427199</w:t>
              </w:r>
            </w:p>
            <w:p w14:paraId="2CCFA68F" w14:textId="77777777" w:rsidR="002E284A" w:rsidRDefault="002E284A" w:rsidP="002E284A">
              <w:pPr>
                <w:pStyle w:val="Bibliography"/>
                <w:ind w:left="720" w:hanging="720"/>
                <w:rPr>
                  <w:noProof/>
                </w:rPr>
              </w:pPr>
              <w:r>
                <w:rPr>
                  <w:noProof/>
                </w:rPr>
                <w:t xml:space="preserve">Kim, M., &amp; Song, D. (2017). When brand-related UGC induces effectiveness on social media: The role of content sponsorship and content type. </w:t>
              </w:r>
              <w:r>
                <w:rPr>
                  <w:i/>
                  <w:iCs/>
                  <w:noProof/>
                </w:rPr>
                <w:t>International Journal of Advertising</w:t>
              </w:r>
              <w:r>
                <w:rPr>
                  <w:noProof/>
                </w:rPr>
                <w:t>, 105-124. doi:http://dx.doi.org/10.1080/02650487.2017.1349031</w:t>
              </w:r>
            </w:p>
            <w:p w14:paraId="35359723" w14:textId="77777777" w:rsidR="002E284A" w:rsidRDefault="002E284A" w:rsidP="002E284A">
              <w:pPr>
                <w:pStyle w:val="Bibliography"/>
                <w:ind w:left="720" w:hanging="720"/>
                <w:rPr>
                  <w:noProof/>
                </w:rPr>
              </w:pPr>
              <w:r>
                <w:rPr>
                  <w:noProof/>
                </w:rPr>
                <w:t xml:space="preserve">Kim, y. G., &amp; Park, C. H. (2017). Identifying key factors affecting consumer purchase behavior in an online shopping context. </w:t>
              </w:r>
              <w:r>
                <w:rPr>
                  <w:i/>
                  <w:iCs/>
                  <w:noProof/>
                </w:rPr>
                <w:t>International Journal of Retail &amp; Distribution Management</w:t>
              </w:r>
              <w:r>
                <w:rPr>
                  <w:noProof/>
                </w:rPr>
                <w:t>, 16-29. doi:http://dx.doi.org/10.1108/09590550310457818</w:t>
              </w:r>
            </w:p>
            <w:p w14:paraId="63F3F5BA" w14:textId="77777777" w:rsidR="002E284A" w:rsidRDefault="002E284A" w:rsidP="002E284A">
              <w:pPr>
                <w:pStyle w:val="Bibliography"/>
                <w:ind w:left="720" w:hanging="720"/>
                <w:rPr>
                  <w:noProof/>
                </w:rPr>
              </w:pPr>
              <w:r>
                <w:rPr>
                  <w:noProof/>
                </w:rPr>
                <w:t xml:space="preserve">Kinney , M. K., &amp; Close, A. G. (2010). The determinants of consumers’ online shopping cart abandonment. </w:t>
              </w:r>
              <w:r>
                <w:rPr>
                  <w:i/>
                  <w:iCs/>
                  <w:noProof/>
                </w:rPr>
                <w:t>Journal of the Academy of Marketing Science</w:t>
              </w:r>
              <w:r>
                <w:rPr>
                  <w:noProof/>
                </w:rPr>
                <w:t>, 240–250. doi:http://dx.doi.org/10.1007/s11747-009-0141-5</w:t>
              </w:r>
            </w:p>
            <w:p w14:paraId="2126BC82" w14:textId="77777777" w:rsidR="002E284A" w:rsidRDefault="002E284A" w:rsidP="002E284A">
              <w:pPr>
                <w:pStyle w:val="Bibliography"/>
                <w:ind w:left="720" w:hanging="720"/>
                <w:rPr>
                  <w:noProof/>
                </w:rPr>
              </w:pPr>
              <w:r>
                <w:rPr>
                  <w:noProof/>
                </w:rPr>
                <w:t xml:space="preserve">Ko, H., Jung, J., Kim , J., &amp; Shim , S. W. (2014). Cross-Cultural Differences in Perceived Risk of Online Shopping. </w:t>
              </w:r>
              <w:r>
                <w:rPr>
                  <w:i/>
                  <w:iCs/>
                  <w:noProof/>
                </w:rPr>
                <w:t>Journal of Interactive Advertising</w:t>
              </w:r>
              <w:r>
                <w:rPr>
                  <w:noProof/>
                </w:rPr>
                <w:t>, 20-29. doi:http://dx.doi.org/10.1080/15252019.2004.10722084</w:t>
              </w:r>
            </w:p>
            <w:p w14:paraId="661A9C31" w14:textId="274FFA8E" w:rsidR="002E284A" w:rsidRDefault="002E284A" w:rsidP="002E284A">
              <w:pPr>
                <w:pStyle w:val="Bibliography"/>
                <w:ind w:left="720" w:hanging="720"/>
                <w:rPr>
                  <w:noProof/>
                </w:rPr>
              </w:pPr>
              <w:r>
                <w:rPr>
                  <w:noProof/>
                </w:rPr>
                <w:t xml:space="preserve">Konstantina, T. (2018). User-generated-content versus marketing-generated-content: personality and content influence on traveler’s behavior. </w:t>
              </w:r>
              <w:r>
                <w:rPr>
                  <w:i/>
                  <w:iCs/>
                  <w:noProof/>
                </w:rPr>
                <w:t>Journal of Hospitality Marketing &amp; Management</w:t>
              </w:r>
              <w:r>
                <w:rPr>
                  <w:noProof/>
                </w:rPr>
                <w:t>, 946-972. doi:http://dx.doi.org/10.1080/19368623.2018.1477643</w:t>
              </w:r>
            </w:p>
            <w:p w14:paraId="424BE424" w14:textId="5564C4C2" w:rsidR="005156AE" w:rsidRPr="005156AE" w:rsidRDefault="005156AE" w:rsidP="005156AE">
              <w:pPr>
                <w:pStyle w:val="Bibliography"/>
                <w:ind w:left="720" w:hanging="720"/>
                <w:rPr>
                  <w:noProof/>
                </w:rPr>
              </w:pPr>
              <w:r>
                <w:rPr>
                  <w:noProof/>
                </w:rPr>
                <w:t xml:space="preserve">Krejcie, R. V., &amp; Morgan, D. W. (1970). </w:t>
              </w:r>
              <w:r>
                <w:rPr>
                  <w:i/>
                  <w:iCs/>
                  <w:noProof/>
                </w:rPr>
                <w:t>Determining Sample Size for Research Activities.</w:t>
              </w:r>
              <w:r>
                <w:rPr>
                  <w:noProof/>
                </w:rPr>
                <w:t xml:space="preserve"> </w:t>
              </w:r>
            </w:p>
            <w:p w14:paraId="25E70341" w14:textId="633E2648" w:rsidR="002E284A" w:rsidRDefault="002E284A" w:rsidP="002E284A">
              <w:pPr>
                <w:pStyle w:val="Bibliography"/>
                <w:ind w:left="720" w:hanging="720"/>
                <w:rPr>
                  <w:noProof/>
                </w:rPr>
              </w:pPr>
              <w:r>
                <w:rPr>
                  <w:noProof/>
                </w:rPr>
                <w:t xml:space="preserve">Kwon, O., &amp; Wen, Y. (2010). An Empirical Study of the Factors Affecting Social Network Service Use. </w:t>
              </w:r>
              <w:r>
                <w:rPr>
                  <w:i/>
                  <w:iCs/>
                  <w:noProof/>
                </w:rPr>
                <w:t>Computers in Human Behavior</w:t>
              </w:r>
              <w:r>
                <w:rPr>
                  <w:noProof/>
                </w:rPr>
                <w:t>, 254–263. doi:https://doi.org/10.1016/j.chb.2009.04.011</w:t>
              </w:r>
            </w:p>
            <w:p w14:paraId="624F75E4" w14:textId="1BECD368" w:rsidR="005156AE" w:rsidRPr="005156AE" w:rsidRDefault="005156AE" w:rsidP="005156AE">
              <w:pPr>
                <w:pStyle w:val="Bibliography"/>
                <w:ind w:left="720" w:hanging="720"/>
                <w:rPr>
                  <w:noProof/>
                </w:rPr>
              </w:pPr>
              <w:r>
                <w:rPr>
                  <w:noProof/>
                </w:rPr>
                <w:t xml:space="preserve">Lancaster, G., Helal, G., &amp; Ozuem, W. (2018). Social media brand percepetions of millennials. </w:t>
              </w:r>
              <w:r>
                <w:rPr>
                  <w:i/>
                  <w:iCs/>
                  <w:noProof/>
                </w:rPr>
                <w:t>international journal of retail and distribution management</w:t>
              </w:r>
              <w:r>
                <w:rPr>
                  <w:noProof/>
                </w:rPr>
                <w:t>. doi:http://dx.doi.org/10.1108/IJRDM-03-2018-0066</w:t>
              </w:r>
            </w:p>
            <w:p w14:paraId="2A74AD54" w14:textId="77777777" w:rsidR="002E284A" w:rsidRDefault="002E284A" w:rsidP="002E284A">
              <w:pPr>
                <w:pStyle w:val="Bibliography"/>
                <w:ind w:left="720" w:hanging="720"/>
                <w:rPr>
                  <w:noProof/>
                </w:rPr>
              </w:pPr>
              <w:r>
                <w:rPr>
                  <w:noProof/>
                </w:rPr>
                <w:t xml:space="preserve">Li, C. Y. (2013). Persuasive Messages on Information System Acceptance: A Theoretical Extension of Elaboration Likelihood Model and Social Influence Theory. </w:t>
              </w:r>
              <w:r>
                <w:rPr>
                  <w:i/>
                  <w:iCs/>
                  <w:noProof/>
                </w:rPr>
                <w:t>Computers in Human Behavior 29</w:t>
              </w:r>
              <w:r>
                <w:rPr>
                  <w:noProof/>
                </w:rPr>
                <w:t>, 264–275. Retrieved 12 1, 2022</w:t>
              </w:r>
            </w:p>
            <w:p w14:paraId="592A4BC0" w14:textId="77777777" w:rsidR="002E284A" w:rsidRDefault="002E284A" w:rsidP="002E284A">
              <w:pPr>
                <w:pStyle w:val="Bibliography"/>
                <w:ind w:left="720" w:hanging="720"/>
                <w:rPr>
                  <w:noProof/>
                </w:rPr>
              </w:pPr>
              <w:r>
                <w:rPr>
                  <w:noProof/>
                </w:rPr>
                <w:t xml:space="preserve">Lim, W. M. (2020). . An equity theory perspective of online group buying. </w:t>
              </w:r>
              <w:r>
                <w:rPr>
                  <w:i/>
                  <w:iCs/>
                  <w:noProof/>
                </w:rPr>
                <w:t>J. Retail consum. Serv.</w:t>
              </w:r>
              <w:r>
                <w:rPr>
                  <w:noProof/>
                </w:rPr>
                <w:t xml:space="preserve"> doi:doi: 10.1016/jjretconser.2018.12.013</w:t>
              </w:r>
            </w:p>
            <w:p w14:paraId="46A8F598" w14:textId="77777777" w:rsidR="002E284A" w:rsidRDefault="002E284A" w:rsidP="002E284A">
              <w:pPr>
                <w:pStyle w:val="Bibliography"/>
                <w:ind w:left="720" w:hanging="720"/>
                <w:rPr>
                  <w:noProof/>
                </w:rPr>
              </w:pPr>
              <w:r>
                <w:rPr>
                  <w:noProof/>
                </w:rPr>
                <w:t xml:space="preserve">Liu, X., &amp; Wei, K. K. (2013). An empirical study of product differences in consumers’ E-commerce adoption behavior. </w:t>
              </w:r>
              <w:r>
                <w:rPr>
                  <w:i/>
                  <w:iCs/>
                  <w:noProof/>
                </w:rPr>
                <w:t>Electronic Commerce Research and Applications</w:t>
              </w:r>
              <w:r>
                <w:rPr>
                  <w:noProof/>
                </w:rPr>
                <w:t>, 229-239. doi:https://doi.org/10.1016/S1567-4223(03)00027-9</w:t>
              </w:r>
            </w:p>
            <w:p w14:paraId="5AE290D3" w14:textId="77777777" w:rsidR="002E284A" w:rsidRDefault="002E284A" w:rsidP="002E284A">
              <w:pPr>
                <w:pStyle w:val="Bibliography"/>
                <w:ind w:left="720" w:hanging="720"/>
                <w:rPr>
                  <w:noProof/>
                </w:rPr>
              </w:pPr>
              <w:r>
                <w:rPr>
                  <w:noProof/>
                </w:rPr>
                <w:t>Lobstein, T., Landon, J., Thornton, N., &amp; Jerni, D. (2016). The commercial use of digital media to market alcohol products: A narrative review. 21-7. doi:http://dx.doi.org/10.1111/add.13493</w:t>
              </w:r>
            </w:p>
            <w:p w14:paraId="40DAC8DE" w14:textId="77777777" w:rsidR="002E284A" w:rsidRDefault="002E284A" w:rsidP="002E284A">
              <w:pPr>
                <w:pStyle w:val="Bibliography"/>
                <w:ind w:left="720" w:hanging="720"/>
                <w:rPr>
                  <w:noProof/>
                </w:rPr>
              </w:pPr>
              <w:r>
                <w:rPr>
                  <w:noProof/>
                </w:rPr>
                <w:t xml:space="preserve">M. Featherman, P. P. (2002). </w:t>
              </w:r>
              <w:r>
                <w:rPr>
                  <w:i/>
                  <w:iCs/>
                  <w:noProof/>
                </w:rPr>
                <w:t>Predicting E-Services Adoption: A Perceived Risk Facets Perspective.</w:t>
              </w:r>
              <w:r>
                <w:rPr>
                  <w:noProof/>
                </w:rPr>
                <w:t xml:space="preserve"> doi:https://doi.org/10.1016/S1071-5819(03)00111-3</w:t>
              </w:r>
            </w:p>
            <w:p w14:paraId="2458BACD" w14:textId="77777777" w:rsidR="002E284A" w:rsidRDefault="002E284A" w:rsidP="002E284A">
              <w:pPr>
                <w:pStyle w:val="Bibliography"/>
                <w:ind w:left="720" w:hanging="720"/>
                <w:rPr>
                  <w:noProof/>
                </w:rPr>
              </w:pPr>
              <w:r>
                <w:rPr>
                  <w:noProof/>
                </w:rPr>
                <w:t xml:space="preserve">Maecker, O., Barrot, C., &amp; Becker, J. U. (2016). The effect of social media interactions on customer relationship management. </w:t>
              </w:r>
              <w:r>
                <w:rPr>
                  <w:i/>
                  <w:iCs/>
                  <w:noProof/>
                </w:rPr>
                <w:t>BUINESS RESEARCH</w:t>
              </w:r>
              <w:r>
                <w:rPr>
                  <w:noProof/>
                </w:rPr>
                <w:t>, 133–155. doi:DOI: 10.1007/s40685-016-0027-6</w:t>
              </w:r>
            </w:p>
            <w:p w14:paraId="7B030F41" w14:textId="5A19B811" w:rsidR="002E284A" w:rsidRDefault="002E284A" w:rsidP="002E284A">
              <w:pPr>
                <w:pStyle w:val="Bibliography"/>
                <w:ind w:left="720" w:hanging="720"/>
                <w:rPr>
                  <w:noProof/>
                </w:rPr>
              </w:pPr>
              <w:r>
                <w:rPr>
                  <w:noProof/>
                </w:rPr>
                <w:t xml:space="preserve">Manap, K. A. (2013). </w:t>
              </w:r>
              <w:r>
                <w:rPr>
                  <w:i/>
                  <w:iCs/>
                  <w:noProof/>
                </w:rPr>
                <w:t>The Role of User Generated Content ( UGC ) in Social Media for Tourism Sector.</w:t>
              </w:r>
              <w:r>
                <w:rPr>
                  <w:noProof/>
                </w:rPr>
                <w:t xml:space="preserve"> doi:https://doi.org/10.1080/19368620903235753</w:t>
              </w:r>
            </w:p>
            <w:p w14:paraId="27B75937" w14:textId="04515854" w:rsidR="005156AE" w:rsidRPr="005156AE" w:rsidRDefault="005156AE" w:rsidP="005156AE">
              <w:pPr>
                <w:pStyle w:val="Bibliography"/>
                <w:ind w:left="720" w:hanging="720"/>
                <w:rPr>
                  <w:noProof/>
                </w:rPr>
              </w:pPr>
              <w:r>
                <w:rPr>
                  <w:noProof/>
                </w:rPr>
                <w:t xml:space="preserve">Mangold, W. G., &amp; Faulds, D. J. (2009). </w:t>
              </w:r>
              <w:r>
                <w:rPr>
                  <w:i/>
                  <w:iCs/>
                  <w:noProof/>
                </w:rPr>
                <w:t>Social media: The new hybired element of the promotiomn mix.</w:t>
              </w:r>
              <w:r>
                <w:rPr>
                  <w:noProof/>
                </w:rPr>
                <w:t xml:space="preserve"> Business Horizon. doi:https://doi.org/10.1016/j.bushor.2009.03.002</w:t>
              </w:r>
            </w:p>
            <w:p w14:paraId="3F6D2713" w14:textId="77777777" w:rsidR="002E284A" w:rsidRDefault="002E284A" w:rsidP="002E284A">
              <w:pPr>
                <w:pStyle w:val="Bibliography"/>
                <w:ind w:left="720" w:hanging="720"/>
                <w:rPr>
                  <w:noProof/>
                </w:rPr>
              </w:pPr>
              <w:r>
                <w:rPr>
                  <w:noProof/>
                </w:rPr>
                <w:t xml:space="preserve">Mannan, M., &amp; Rahman, M. S. (2018). Consumer online purchase behavior of local fashion clothing brands: Information adoption, e-WOM, online brand familiarity and online brand experience. </w:t>
              </w:r>
              <w:r>
                <w:rPr>
                  <w:i/>
                  <w:iCs/>
                  <w:noProof/>
                </w:rPr>
                <w:t>Journal of Fashion Marketing and Management</w:t>
              </w:r>
              <w:r>
                <w:rPr>
                  <w:noProof/>
                </w:rPr>
                <w:t>, 1361-2026. doi:http://dx.doi.org/10.1108/JFMM-11-2017-0118</w:t>
              </w:r>
            </w:p>
            <w:p w14:paraId="5980E47C" w14:textId="77777777" w:rsidR="002E284A" w:rsidRDefault="002E284A" w:rsidP="002E284A">
              <w:pPr>
                <w:pStyle w:val="Bibliography"/>
                <w:ind w:left="720" w:hanging="720"/>
                <w:rPr>
                  <w:noProof/>
                </w:rPr>
              </w:pPr>
              <w:r>
                <w:rPr>
                  <w:noProof/>
                </w:rPr>
                <w:t xml:space="preserve">Mark Brown, N. K. (2013). Buying or browsing? An exploration of shopping orientations and online purchase intention. </w:t>
              </w:r>
              <w:r>
                <w:rPr>
                  <w:i/>
                  <w:iCs/>
                  <w:noProof/>
                </w:rPr>
                <w:t>European Journal of Marketing</w:t>
              </w:r>
              <w:r>
                <w:rPr>
                  <w:noProof/>
                </w:rPr>
                <w:t>. doi:http://dx.doi.org/10.1108/03090560310495401</w:t>
              </w:r>
            </w:p>
            <w:p w14:paraId="40CA480E" w14:textId="77777777" w:rsidR="002E284A" w:rsidRDefault="002E284A" w:rsidP="002E284A">
              <w:pPr>
                <w:pStyle w:val="Bibliography"/>
                <w:ind w:left="720" w:hanging="720"/>
                <w:rPr>
                  <w:noProof/>
                </w:rPr>
              </w:pPr>
              <w:r>
                <w:rPr>
                  <w:noProof/>
                </w:rPr>
                <w:t xml:space="preserve">Mark Brown, N. K. (2020). </w:t>
              </w:r>
              <w:r>
                <w:rPr>
                  <w:i/>
                  <w:iCs/>
                  <w:noProof/>
                </w:rPr>
                <w:t>Buying or browsing? An exploration of shopping orientations and online purchase intention.</w:t>
              </w:r>
              <w:r>
                <w:rPr>
                  <w:noProof/>
                </w:rPr>
                <w:t xml:space="preserve"> European Journal of Marketing. doi:http://dx.doi.org/10.1108/03090560310495401</w:t>
              </w:r>
            </w:p>
            <w:p w14:paraId="2B3B2737" w14:textId="77777777" w:rsidR="002E284A" w:rsidRDefault="002E284A" w:rsidP="002E284A">
              <w:pPr>
                <w:pStyle w:val="Bibliography"/>
                <w:ind w:left="720" w:hanging="720"/>
                <w:rPr>
                  <w:noProof/>
                </w:rPr>
              </w:pPr>
              <w:r>
                <w:rPr>
                  <w:noProof/>
                </w:rPr>
                <w:t xml:space="preserve">Menlo Park. (2018, 10 30). </w:t>
              </w:r>
              <w:r>
                <w:rPr>
                  <w:i/>
                  <w:iCs/>
                  <w:noProof/>
                </w:rPr>
                <w:t>ress-release-details 2018 Facebook-Reports-Third-Quarter</w:t>
              </w:r>
              <w:r>
                <w:rPr>
                  <w:noProof/>
                </w:rPr>
                <w:t>. Retrieved 11 8, 2022, from investor.fb: https://investor.fb.com/investor-news/press-release-details/2018/Facebook-Reports-Third-Quarter-2018-Results/default.aspx</w:t>
              </w:r>
            </w:p>
            <w:p w14:paraId="175C3290" w14:textId="4F72EEE9" w:rsidR="002E284A" w:rsidRDefault="002E284A" w:rsidP="002E284A">
              <w:pPr>
                <w:pStyle w:val="Bibliography"/>
                <w:ind w:left="720" w:hanging="720"/>
                <w:rPr>
                  <w:noProof/>
                </w:rPr>
              </w:pPr>
              <w:r>
                <w:rPr>
                  <w:noProof/>
                </w:rPr>
                <w:t xml:space="preserve">Merckel, H. (2017). </w:t>
              </w:r>
              <w:r>
                <w:rPr>
                  <w:i/>
                  <w:iCs/>
                  <w:noProof/>
                </w:rPr>
                <w:t>3 tips for creating a social strategy fueled by user-generated content.</w:t>
              </w:r>
              <w:r>
                <w:rPr>
                  <w:noProof/>
                </w:rPr>
                <w:t xml:space="preserve"> Retrieved from Adweek: http://www.adweek.com/digital/harald-merckel-guest-post-user-generated-content/</w:t>
              </w:r>
            </w:p>
            <w:p w14:paraId="07442DC0" w14:textId="4940ED34" w:rsidR="005156AE" w:rsidRDefault="005156AE" w:rsidP="005156AE">
              <w:pPr>
                <w:pStyle w:val="Bibliography"/>
                <w:ind w:left="720" w:hanging="720"/>
                <w:rPr>
                  <w:noProof/>
                </w:rPr>
              </w:pPr>
              <w:r>
                <w:rPr>
                  <w:noProof/>
                </w:rPr>
                <w:t xml:space="preserve">Meskaran, F., Ismail, Z., &amp; Shanmugam, B. (2013). Online Purchase Intention: Effects of Trust and Security Perception. </w:t>
              </w:r>
              <w:r>
                <w:rPr>
                  <w:i/>
                  <w:iCs/>
                  <w:noProof/>
                </w:rPr>
                <w:t>Australian Journal of Basic and Applied Sciences</w:t>
              </w:r>
              <w:r>
                <w:rPr>
                  <w:noProof/>
                </w:rPr>
                <w:t>, 307-315. Retrieved 10 26, 2022</w:t>
              </w:r>
            </w:p>
            <w:p w14:paraId="5AD8BBB5" w14:textId="422C68A6" w:rsidR="005156AE" w:rsidRPr="005156AE" w:rsidRDefault="005156AE" w:rsidP="005156AE">
              <w:pPr>
                <w:pStyle w:val="Bibliography"/>
                <w:ind w:left="720" w:hanging="720"/>
                <w:rPr>
                  <w:noProof/>
                </w:rPr>
              </w:pPr>
              <w:r>
                <w:rPr>
                  <w:noProof/>
                </w:rPr>
                <w:t xml:space="preserve">Mills, A. J., &amp; Plangger, K. (2020). Social media strategy for online service brands. </w:t>
              </w:r>
              <w:r>
                <w:rPr>
                  <w:i/>
                  <w:iCs/>
                  <w:noProof/>
                </w:rPr>
                <w:t>Service industries Journal</w:t>
              </w:r>
              <w:r>
                <w:rPr>
                  <w:noProof/>
                </w:rPr>
                <w:t>, 1-16. doi:https://doi.org/10.1080/02642069.2015.1043277</w:t>
              </w:r>
            </w:p>
            <w:p w14:paraId="470C8006" w14:textId="77777777" w:rsidR="002E284A" w:rsidRDefault="002E284A" w:rsidP="002E284A">
              <w:pPr>
                <w:pStyle w:val="Bibliography"/>
                <w:ind w:left="720" w:hanging="720"/>
                <w:rPr>
                  <w:noProof/>
                </w:rPr>
              </w:pPr>
              <w:r>
                <w:rPr>
                  <w:noProof/>
                </w:rPr>
                <w:t xml:space="preserve">Mintel. (n.d.). </w:t>
              </w:r>
              <w:r>
                <w:rPr>
                  <w:i/>
                  <w:iCs/>
                  <w:noProof/>
                </w:rPr>
                <w:t>Mintel</w:t>
              </w:r>
              <w:r>
                <w:rPr>
                  <w:noProof/>
                </w:rPr>
                <w:t>. Retrieved 02 04, 2022, from mintel.com: https://www.mintel.com/press-centre/fashion/uk-online-sales-of-clothing-fashion-accessories-and-footwear-grow-by-17-in-2017</w:t>
              </w:r>
            </w:p>
            <w:p w14:paraId="45984B7C" w14:textId="77777777" w:rsidR="002E284A" w:rsidRDefault="002E284A" w:rsidP="002E284A">
              <w:pPr>
                <w:pStyle w:val="Bibliography"/>
                <w:ind w:left="720" w:hanging="720"/>
                <w:rPr>
                  <w:noProof/>
                </w:rPr>
              </w:pPr>
              <w:r>
                <w:rPr>
                  <w:noProof/>
                </w:rPr>
                <w:t xml:space="preserve">Mir, I. A., &amp; Rehman , K. U. (2018). Factors Affecting Consumer Attitudes and Intentions toward User - Generated Product Content on YouTube. </w:t>
              </w:r>
              <w:r>
                <w:rPr>
                  <w:i/>
                  <w:iCs/>
                  <w:noProof/>
                </w:rPr>
                <w:t>Management &amp; Marketing Challenges for the Knowledge Society</w:t>
              </w:r>
              <w:r>
                <w:rPr>
                  <w:noProof/>
                </w:rPr>
                <w:t>, 637-654. Retrieved 7 14, 2022</w:t>
              </w:r>
            </w:p>
            <w:p w14:paraId="7E949DB3" w14:textId="77777777" w:rsidR="002E284A" w:rsidRDefault="002E284A" w:rsidP="002E284A">
              <w:pPr>
                <w:pStyle w:val="Bibliography"/>
                <w:ind w:left="720" w:hanging="720"/>
                <w:rPr>
                  <w:noProof/>
                </w:rPr>
              </w:pPr>
              <w:r>
                <w:rPr>
                  <w:noProof/>
                </w:rPr>
                <w:t xml:space="preserve">Mir, I., &amp; Zhaheer, A. (2012). Verification of social impact theory claims in social media context. </w:t>
              </w:r>
              <w:r>
                <w:rPr>
                  <w:i/>
                  <w:iCs/>
                  <w:noProof/>
                </w:rPr>
                <w:t>Journal of Internet Banking and Commerce</w:t>
              </w:r>
              <w:r>
                <w:rPr>
                  <w:noProof/>
                </w:rPr>
                <w:t>. Retrieved 12 12, 2022, from http://www.arraydev.com/commerce/jibc/</w:t>
              </w:r>
            </w:p>
            <w:p w14:paraId="2672CB13" w14:textId="77777777" w:rsidR="002E284A" w:rsidRDefault="002E284A" w:rsidP="002E284A">
              <w:pPr>
                <w:pStyle w:val="Bibliography"/>
                <w:ind w:left="720" w:hanging="720"/>
                <w:rPr>
                  <w:noProof/>
                </w:rPr>
              </w:pPr>
              <w:r>
                <w:rPr>
                  <w:noProof/>
                </w:rPr>
                <w:t xml:space="preserve">Mirabi, V., Akbariyeh, H., &amp; Tahmasebifard, H. (2015). A Study of Factors Affecting on Customers Purchase Intention. </w:t>
              </w:r>
              <w:r>
                <w:rPr>
                  <w:i/>
                  <w:iCs/>
                  <w:noProof/>
                </w:rPr>
                <w:t>Journal of Multidisciplinary Engineering Science and Technolog</w:t>
              </w:r>
              <w:r>
                <w:rPr>
                  <w:noProof/>
                </w:rPr>
                <w:t>. doi:http://dx.doi.org/10.51594/ijmer.v3i7.247</w:t>
              </w:r>
            </w:p>
            <w:p w14:paraId="1CE552E0" w14:textId="77777777" w:rsidR="002E284A" w:rsidRDefault="002E284A" w:rsidP="002E284A">
              <w:pPr>
                <w:pStyle w:val="Bibliography"/>
                <w:ind w:left="720" w:hanging="720"/>
                <w:rPr>
                  <w:noProof/>
                </w:rPr>
              </w:pPr>
              <w:r>
                <w:rPr>
                  <w:noProof/>
                </w:rPr>
                <w:t xml:space="preserve">Morrison, J. H. (2008). </w:t>
              </w:r>
              <w:r>
                <w:rPr>
                  <w:i/>
                  <w:iCs/>
                  <w:noProof/>
                </w:rPr>
                <w:t>Consumers' Reliance on Product Information and Recommendations Found in UGC.</w:t>
              </w:r>
              <w:r>
                <w:rPr>
                  <w:noProof/>
                </w:rPr>
                <w:t xml:space="preserve"> Journal of Interactive Advertising. doi:https://doi.org/10.1080/15252019.2008.10722141</w:t>
              </w:r>
            </w:p>
            <w:p w14:paraId="24A90CFB" w14:textId="77777777" w:rsidR="002E284A" w:rsidRDefault="002E284A" w:rsidP="002E284A">
              <w:pPr>
                <w:pStyle w:val="Bibliography"/>
                <w:ind w:left="720" w:hanging="720"/>
                <w:rPr>
                  <w:noProof/>
                </w:rPr>
              </w:pPr>
              <w:r>
                <w:rPr>
                  <w:noProof/>
                </w:rPr>
                <w:t xml:space="preserve">Mortazavi , M., Esfidani , M. R., &amp; Barzoki, A. S. (2014). Influencing VSN users’ purchase intentions: The roles of flow, trust and eWOM. </w:t>
              </w:r>
              <w:r>
                <w:rPr>
                  <w:i/>
                  <w:iCs/>
                  <w:noProof/>
                </w:rPr>
                <w:t>Journal of Research in Interactive Marketing</w:t>
              </w:r>
              <w:r>
                <w:rPr>
                  <w:noProof/>
                </w:rPr>
                <w:t>, 102-123. doi:https://doi.org/10.1108/JRIM-08-2013-0057</w:t>
              </w:r>
            </w:p>
            <w:p w14:paraId="79AC623A" w14:textId="5AF3AB6B" w:rsidR="005156AE" w:rsidRDefault="002E284A" w:rsidP="005156AE">
              <w:pPr>
                <w:pStyle w:val="Bibliography"/>
                <w:ind w:left="720" w:hanging="720"/>
                <w:rPr>
                  <w:noProof/>
                </w:rPr>
              </w:pPr>
              <w:r>
                <w:rPr>
                  <w:noProof/>
                </w:rPr>
                <w:t xml:space="preserve">Muntinga, D., Moorman, M., &amp; Smith, E. G. (2011). Introducing COBRAs: Exploring motivations for brand-related social media use. </w:t>
              </w:r>
              <w:r>
                <w:rPr>
                  <w:i/>
                  <w:iCs/>
                  <w:noProof/>
                </w:rPr>
                <w:t>International Journal of Advertising 30</w:t>
              </w:r>
              <w:r>
                <w:rPr>
                  <w:noProof/>
                </w:rPr>
                <w:t>, 13-46. doi:http://dx.doi.org/10.2501/IJA-30-1-013-046</w:t>
              </w:r>
            </w:p>
            <w:p w14:paraId="5073E02F" w14:textId="3ADA3E62" w:rsidR="005156AE" w:rsidRDefault="005156AE" w:rsidP="005156AE">
              <w:pPr>
                <w:pStyle w:val="Bibliography"/>
                <w:ind w:left="720" w:hanging="720"/>
                <w:rPr>
                  <w:noProof/>
                </w:rPr>
              </w:pPr>
              <w:r>
                <w:rPr>
                  <w:noProof/>
                </w:rPr>
                <w:t xml:space="preserve">Naeem, M., &amp; Ozuem, W. (2020). Developing UGC social brand engagement model: Insights from diverse consumers. </w:t>
              </w:r>
              <w:r>
                <w:rPr>
                  <w:i/>
                  <w:iCs/>
                  <w:noProof/>
                </w:rPr>
                <w:t>An International Journal</w:t>
              </w:r>
              <w:r>
                <w:rPr>
                  <w:noProof/>
                </w:rPr>
                <w:t>, 181-204. doi:http://dx.doi.org/10.1002/cb.1873</w:t>
              </w:r>
            </w:p>
            <w:p w14:paraId="669A81D6" w14:textId="3CA2566C" w:rsidR="005156AE" w:rsidRPr="005156AE" w:rsidRDefault="005156AE" w:rsidP="005156AE">
              <w:pPr>
                <w:pStyle w:val="Bibliography"/>
                <w:ind w:left="720" w:hanging="720"/>
                <w:rPr>
                  <w:noProof/>
                </w:rPr>
              </w:pPr>
              <w:r>
                <w:rPr>
                  <w:noProof/>
                </w:rPr>
                <w:t>Neal, D., &amp; Rose, M. (2018). Mobile Framing: Vertical Videos from User-Generated Content to Corporate Marketing. 151-160. Retrieved 12 9, 2022, from http://dx.doi.org/10.1007/978-3-319-76795-6_15</w:t>
              </w:r>
            </w:p>
            <w:p w14:paraId="004DD0C7" w14:textId="77777777" w:rsidR="002E284A" w:rsidRDefault="002E284A" w:rsidP="002E284A">
              <w:pPr>
                <w:pStyle w:val="Bibliography"/>
                <w:ind w:left="720" w:hanging="720"/>
                <w:rPr>
                  <w:noProof/>
                </w:rPr>
              </w:pPr>
              <w:r>
                <w:rPr>
                  <w:noProof/>
                </w:rPr>
                <w:t xml:space="preserve">Olenski, S. (2017). </w:t>
              </w:r>
              <w:r>
                <w:rPr>
                  <w:i/>
                  <w:iCs/>
                  <w:noProof/>
                </w:rPr>
                <w:t>4 ways brands should use native advertising in 2017.</w:t>
              </w:r>
              <w:r>
                <w:rPr>
                  <w:noProof/>
                </w:rPr>
                <w:t xml:space="preserve"> Retrieved 11 30, 2022, from Forbes: https://www.forbes.com/sites/steveolenski/2017/02/16/4-ways-brands-should-use-native-advertising-in-2017/?sh=498f59a81c4c</w:t>
              </w:r>
            </w:p>
            <w:p w14:paraId="444F00CA" w14:textId="77777777" w:rsidR="002E284A" w:rsidRDefault="002E284A" w:rsidP="002E284A">
              <w:pPr>
                <w:pStyle w:val="Bibliography"/>
                <w:ind w:left="720" w:hanging="720"/>
                <w:rPr>
                  <w:noProof/>
                </w:rPr>
              </w:pPr>
              <w:r>
                <w:rPr>
                  <w:noProof/>
                </w:rPr>
                <w:t xml:space="preserve">Orendrff, A. (2021, 03 29). </w:t>
              </w:r>
              <w:r>
                <w:rPr>
                  <w:i/>
                  <w:iCs/>
                  <w:noProof/>
                </w:rPr>
                <w:t>shopif</w:t>
              </w:r>
              <w:r>
                <w:rPr>
                  <w:noProof/>
                </w:rPr>
                <w:t>. Retrieved from shopify.com: https://www.shopify.com/enterprise/authors/aaron-orendorff</w:t>
              </w:r>
            </w:p>
            <w:p w14:paraId="25DE1C74" w14:textId="77777777" w:rsidR="002E284A" w:rsidRDefault="002E284A" w:rsidP="002E284A">
              <w:pPr>
                <w:pStyle w:val="Bibliography"/>
                <w:ind w:left="720" w:hanging="720"/>
                <w:rPr>
                  <w:noProof/>
                </w:rPr>
              </w:pPr>
              <w:r>
                <w:rPr>
                  <w:noProof/>
                </w:rPr>
                <w:t xml:space="preserve">oxford business group. (n.d.). </w:t>
              </w:r>
              <w:r>
                <w:rPr>
                  <w:i/>
                  <w:iCs/>
                  <w:noProof/>
                </w:rPr>
                <w:t>retail-becomes-one-of-sri-lankas-fastest-growing-sectors</w:t>
              </w:r>
              <w:r>
                <w:rPr>
                  <w:noProof/>
                </w:rPr>
                <w:t>. Retrieved 7 24, 2022, from oxford business group: https://new.oxfordbusinessgroup.com/article/retail-becomes-one-of-sri-lankas-fastest-growing-sectors/</w:t>
              </w:r>
            </w:p>
            <w:p w14:paraId="54F6528D" w14:textId="77777777" w:rsidR="002E284A" w:rsidRDefault="002E284A" w:rsidP="002E284A">
              <w:pPr>
                <w:pStyle w:val="Bibliography"/>
                <w:ind w:left="720" w:hanging="720"/>
                <w:rPr>
                  <w:noProof/>
                </w:rPr>
              </w:pPr>
              <w:r>
                <w:rPr>
                  <w:noProof/>
                </w:rPr>
                <w:t xml:space="preserve">Poch, R., &amp; Martin, B. (2015). Effects on instrinsic and extrinsic motivation on user generated content. </w:t>
              </w:r>
              <w:r>
                <w:rPr>
                  <w:i/>
                  <w:iCs/>
                  <w:noProof/>
                </w:rPr>
                <w:t>Joirnl of strategic Marketing</w:t>
              </w:r>
              <w:r>
                <w:rPr>
                  <w:noProof/>
                </w:rPr>
                <w:t>, 305-317. doi:http://dx.doi.org/10.1080/0965254X.2014.926966</w:t>
              </w:r>
            </w:p>
            <w:p w14:paraId="08C9BED9" w14:textId="1FF4667A" w:rsidR="002E284A" w:rsidRDefault="002E284A" w:rsidP="002E284A">
              <w:pPr>
                <w:pStyle w:val="Bibliography"/>
                <w:ind w:left="720" w:hanging="720"/>
                <w:rPr>
                  <w:noProof/>
                </w:rPr>
              </w:pPr>
              <w:r>
                <w:rPr>
                  <w:noProof/>
                </w:rPr>
                <w:t xml:space="preserve">Prathik, V. K., &amp; Pathak, A. (2017). Understanding Perceived Risk: A Case Study of Green Electronic Consumer Products. </w:t>
              </w:r>
              <w:r>
                <w:rPr>
                  <w:i/>
                  <w:iCs/>
                  <w:noProof/>
                </w:rPr>
                <w:t xml:space="preserve">Management Insight - The Journal of Incisive Analysers </w:t>
              </w:r>
              <w:r>
                <w:rPr>
                  <w:noProof/>
                </w:rPr>
                <w:t>. doi:http://dx.doi.org/10.21844/mijia.v13i01.8367</w:t>
              </w:r>
            </w:p>
            <w:p w14:paraId="7E0C1F72" w14:textId="79356485" w:rsidR="005156AE" w:rsidRPr="005156AE" w:rsidRDefault="005156AE" w:rsidP="005156AE">
              <w:pPr>
                <w:pStyle w:val="Bibliography"/>
                <w:ind w:left="720" w:hanging="720"/>
                <w:rPr>
                  <w:noProof/>
                </w:rPr>
              </w:pPr>
              <w:r>
                <w:rPr>
                  <w:noProof/>
                </w:rPr>
                <w:t xml:space="preserve">Quach and Thaichon. (2017). “From connoisseur luxury to mass luxury: value co-creation and co-destruction in the online environment”,. </w:t>
              </w:r>
              <w:r>
                <w:rPr>
                  <w:i/>
                  <w:iCs/>
                  <w:noProof/>
                </w:rPr>
                <w:t>journal of business reaseach</w:t>
              </w:r>
              <w:r>
                <w:rPr>
                  <w:noProof/>
                </w:rPr>
                <w:t>, 163-172. doi:https://doi.org/10.1016/j.jbusres.2017.06.015</w:t>
              </w:r>
            </w:p>
            <w:p w14:paraId="6792456A" w14:textId="77777777" w:rsidR="008B05A3" w:rsidRDefault="002E284A" w:rsidP="002E284A">
              <w:pPr>
                <w:pStyle w:val="Bibliography"/>
                <w:ind w:left="720" w:hanging="720"/>
                <w:rPr>
                  <w:i/>
                  <w:iCs/>
                  <w:noProof/>
                </w:rPr>
              </w:pPr>
              <w:r>
                <w:rPr>
                  <w:noProof/>
                </w:rPr>
                <w:t xml:space="preserve">R.U, R. H. (2014). </w:t>
              </w:r>
              <w:r>
                <w:rPr>
                  <w:i/>
                  <w:iCs/>
                  <w:noProof/>
                </w:rPr>
                <w:t>Analysis of Tourism and Fashion Retailing; A Sri Lankan Perspective.</w:t>
              </w:r>
            </w:p>
            <w:p w14:paraId="3EAB3338" w14:textId="0349E051" w:rsidR="002E284A" w:rsidRDefault="008B05A3" w:rsidP="008B05A3">
              <w:pPr>
                <w:pStyle w:val="Bibliography"/>
                <w:ind w:left="720" w:hanging="720"/>
                <w:rPr>
                  <w:noProof/>
                </w:rPr>
              </w:pPr>
              <w:r>
                <w:rPr>
                  <w:noProof/>
                </w:rPr>
                <w:t xml:space="preserve">Ramirez, E., Gau, R., Hadjimarcou , J., &amp; Zhenning, X. (2018). USER-GENERATED CONTENT AS WORD-OF-MOUTH. </w:t>
              </w:r>
              <w:r>
                <w:rPr>
                  <w:i/>
                  <w:iCs/>
                  <w:noProof/>
                </w:rPr>
                <w:t>Journal of Marketing Theory and Practice</w:t>
              </w:r>
              <w:r>
                <w:rPr>
                  <w:noProof/>
                </w:rPr>
                <w:t>, 90-98. doi:http://dx.doi.org/10.1080/10696679.2017.1389239</w:t>
              </w:r>
              <w:r w:rsidR="002E284A">
                <w:rPr>
                  <w:noProof/>
                </w:rPr>
                <w:t xml:space="preserve"> </w:t>
              </w:r>
            </w:p>
            <w:p w14:paraId="48D8C183" w14:textId="77777777" w:rsidR="002E284A" w:rsidRDefault="002E284A" w:rsidP="002E284A">
              <w:pPr>
                <w:pStyle w:val="Bibliography"/>
                <w:ind w:left="720" w:hanging="720"/>
                <w:rPr>
                  <w:noProof/>
                </w:rPr>
              </w:pPr>
              <w:r>
                <w:rPr>
                  <w:noProof/>
                </w:rPr>
                <w:t xml:space="preserve">Ranaweera, A., &amp; Halwatura, R. N. (2014). Analysis of Tourism and Fashion Retailing; A Sri Lankan Perspective. </w:t>
              </w:r>
              <w:r>
                <w:rPr>
                  <w:i/>
                  <w:iCs/>
                  <w:noProof/>
                </w:rPr>
                <w:t>2nd international conference on marketing</w:t>
              </w:r>
              <w:r>
                <w:rPr>
                  <w:noProof/>
                </w:rPr>
                <w:t>. Retrieved 10 25, 2022</w:t>
              </w:r>
            </w:p>
            <w:p w14:paraId="3E849415" w14:textId="77777777" w:rsidR="002E284A" w:rsidRDefault="002E284A" w:rsidP="002E284A">
              <w:pPr>
                <w:pStyle w:val="Bibliography"/>
                <w:ind w:left="720" w:hanging="720"/>
                <w:rPr>
                  <w:noProof/>
                </w:rPr>
              </w:pPr>
              <w:r>
                <w:rPr>
                  <w:noProof/>
                </w:rPr>
                <w:t xml:space="preserve">Ranaweera, A., &amp; Halwatura, R. U. (2014). </w:t>
              </w:r>
              <w:r>
                <w:rPr>
                  <w:i/>
                  <w:iCs/>
                  <w:noProof/>
                </w:rPr>
                <w:t>Analysis of Tourism and Fashion Retailing; A Sri Lankan Perspective.</w:t>
              </w:r>
              <w:r>
                <w:rPr>
                  <w:noProof/>
                </w:rPr>
                <w:t xml:space="preserve"> Emarald. Retrieved 11 5, 2022, from https://www.researchgate.net/publication/278036757_Analysis_of_Tourism_and_Fashion_Retailing_A_Sri_Lankan_Perspective</w:t>
              </w:r>
            </w:p>
            <w:p w14:paraId="7F31CD21" w14:textId="77777777" w:rsidR="002E284A" w:rsidRDefault="002E284A" w:rsidP="002E284A">
              <w:pPr>
                <w:pStyle w:val="Bibliography"/>
                <w:ind w:left="720" w:hanging="720"/>
                <w:rPr>
                  <w:noProof/>
                </w:rPr>
              </w:pPr>
              <w:r>
                <w:rPr>
                  <w:noProof/>
                </w:rPr>
                <w:t xml:space="preserve">Ranaweera, R. U., &amp; Halwatura, H. A. (2014). </w:t>
              </w:r>
              <w:r>
                <w:rPr>
                  <w:i/>
                  <w:iCs/>
                  <w:noProof/>
                </w:rPr>
                <w:t>Analysis of Tourism and Fashion Retailing; A Sri Lankan Perspective.</w:t>
              </w:r>
              <w:r>
                <w:rPr>
                  <w:noProof/>
                </w:rPr>
                <w:t xml:space="preserve"> Emarald. Retrieved 11 5, 2022</w:t>
              </w:r>
            </w:p>
            <w:p w14:paraId="34977395" w14:textId="77777777" w:rsidR="002E284A" w:rsidRDefault="002E284A" w:rsidP="002E284A">
              <w:pPr>
                <w:pStyle w:val="Bibliography"/>
                <w:ind w:left="720" w:hanging="720"/>
                <w:rPr>
                  <w:noProof/>
                </w:rPr>
              </w:pPr>
              <w:r>
                <w:rPr>
                  <w:noProof/>
                </w:rPr>
                <w:t xml:space="preserve">Resnik, S., &amp; Koklič, M. K. (2018). </w:t>
              </w:r>
              <w:r>
                <w:rPr>
                  <w:i/>
                  <w:iCs/>
                  <w:noProof/>
                </w:rPr>
                <w:t>User-Generated Tweets about Global Green Brands: A Sentiment Analysis Approach,.</w:t>
              </w:r>
              <w:r>
                <w:rPr>
                  <w:noProof/>
                </w:rPr>
                <w:t xml:space="preserve"> Market-Tržište. doi:http://dx.doi.org/10.22598/mt/2018.30.2.125</w:t>
              </w:r>
            </w:p>
            <w:p w14:paraId="3139FA10" w14:textId="77777777" w:rsidR="002E284A" w:rsidRDefault="002E284A" w:rsidP="002E284A">
              <w:pPr>
                <w:pStyle w:val="Bibliography"/>
                <w:ind w:left="720" w:hanging="720"/>
                <w:rPr>
                  <w:noProof/>
                </w:rPr>
              </w:pPr>
              <w:r>
                <w:rPr>
                  <w:noProof/>
                </w:rPr>
                <w:t xml:space="preserve">Riegner, C. (2007). </w:t>
              </w:r>
              <w:r>
                <w:rPr>
                  <w:i/>
                  <w:iCs/>
                  <w:noProof/>
                </w:rPr>
                <w:t>Word of mouth on the web: The impact of Web 2.0 on consumer purchase decisions.</w:t>
              </w:r>
              <w:r>
                <w:rPr>
                  <w:noProof/>
                </w:rPr>
                <w:t xml:space="preserve"> Journal of advertising research. doi:http://dx.doi.org/10.2501/S0021849907070456</w:t>
              </w:r>
            </w:p>
            <w:p w14:paraId="183B16F9" w14:textId="77777777" w:rsidR="002E284A" w:rsidRDefault="002E284A" w:rsidP="002E284A">
              <w:pPr>
                <w:pStyle w:val="Bibliography"/>
                <w:ind w:left="720" w:hanging="720"/>
                <w:rPr>
                  <w:noProof/>
                </w:rPr>
              </w:pPr>
              <w:r>
                <w:rPr>
                  <w:noProof/>
                </w:rPr>
                <w:t xml:space="preserve">Riquelme , I. P., &amp; Roman, S. (2014). The Influence of Consumers’ Cognitive and Psychographic Traits on Perceived Deception: A Comparison Between Online and Offline Retailing Contexts. </w:t>
              </w:r>
              <w:r>
                <w:rPr>
                  <w:i/>
                  <w:iCs/>
                  <w:noProof/>
                </w:rPr>
                <w:t>Journal of Business Ethics volume, 119</w:t>
              </w:r>
              <w:r>
                <w:rPr>
                  <w:noProof/>
                </w:rPr>
                <w:t>, 405–422. doi:https://doi.org/10.1007/s10551-013-1628-z</w:t>
              </w:r>
            </w:p>
            <w:p w14:paraId="2DED1C29" w14:textId="77777777" w:rsidR="002E284A" w:rsidRDefault="002E284A" w:rsidP="002E284A">
              <w:pPr>
                <w:pStyle w:val="Bibliography"/>
                <w:ind w:left="720" w:hanging="720"/>
                <w:rPr>
                  <w:noProof/>
                </w:rPr>
              </w:pPr>
              <w:r>
                <w:rPr>
                  <w:noProof/>
                </w:rPr>
                <w:t xml:space="preserve">Ryu, K., &amp; Han, H. (2009). Influence of the Quality of Food, Service, and Physical Environment on Customer Satisfaction and Behavioral Intention in Quick-Casual Restaurants: Moderating Role of Perceived Price. </w:t>
              </w:r>
              <w:r>
                <w:rPr>
                  <w:i/>
                  <w:iCs/>
                  <w:noProof/>
                </w:rPr>
                <w:t>SAGE journals, 34</w:t>
              </w:r>
              <w:r>
                <w:rPr>
                  <w:noProof/>
                </w:rPr>
                <w:t>. doi:http://dx.doi.org/10.1177/1096348009350624</w:t>
              </w:r>
            </w:p>
            <w:p w14:paraId="7C5E123B" w14:textId="77777777" w:rsidR="002E284A" w:rsidRDefault="002E284A" w:rsidP="002E284A">
              <w:pPr>
                <w:pStyle w:val="Bibliography"/>
                <w:ind w:left="720" w:hanging="720"/>
                <w:rPr>
                  <w:noProof/>
                </w:rPr>
              </w:pPr>
              <w:r>
                <w:rPr>
                  <w:noProof/>
                </w:rPr>
                <w:t xml:space="preserve">Sadiq, B., Rahman, M., &amp; Qamar, A. (2018). </w:t>
              </w:r>
              <w:r>
                <w:rPr>
                  <w:i/>
                  <w:iCs/>
                  <w:noProof/>
                </w:rPr>
                <w:t>Crowdsourced Multimedia Enhanced Spatio-temporal Constraint Based on-Demand Social Network for Group Mobility.</w:t>
              </w:r>
              <w:r>
                <w:rPr>
                  <w:noProof/>
                </w:rPr>
                <w:t xml:space="preserve"> doi:http://dx.doi.org/10.1145/2733373.2807986</w:t>
              </w:r>
            </w:p>
            <w:p w14:paraId="3FEE4A42" w14:textId="77777777" w:rsidR="002E284A" w:rsidRDefault="002E284A" w:rsidP="002E284A">
              <w:pPr>
                <w:pStyle w:val="Bibliography"/>
                <w:ind w:left="720" w:hanging="720"/>
                <w:rPr>
                  <w:noProof/>
                </w:rPr>
              </w:pPr>
              <w:r>
                <w:rPr>
                  <w:noProof/>
                </w:rPr>
                <w:t xml:space="preserve">Salisbury , D. W., Pearson , R. A., Pearson , A. W., &amp; Miller , A. W. (2001). Perceived security and World Wide Web purchase intention. </w:t>
              </w:r>
              <w:r>
                <w:rPr>
                  <w:i/>
                  <w:iCs/>
                  <w:noProof/>
                </w:rPr>
                <w:t>Industrial Management &amp; Data Systems</w:t>
              </w:r>
              <w:r>
                <w:rPr>
                  <w:noProof/>
                </w:rPr>
                <w:t>, 165-177. doi:https://doi.org/10.1108/02635570110390071</w:t>
              </w:r>
            </w:p>
            <w:p w14:paraId="33A3A450" w14:textId="77777777" w:rsidR="002E284A" w:rsidRDefault="002E284A" w:rsidP="002E284A">
              <w:pPr>
                <w:pStyle w:val="Bibliography"/>
                <w:ind w:left="720" w:hanging="720"/>
                <w:rPr>
                  <w:noProof/>
                </w:rPr>
              </w:pPr>
              <w:r>
                <w:rPr>
                  <w:noProof/>
                </w:rPr>
                <w:t xml:space="preserve">Sandunima, C. K., Kodagoda, H. K., Bandara, H. B., Viduranga, N. R., &amp; Jayasuriya, N. (2019). The Impact of Social Media Marketing on Customer Purchase Intention: with Special Reference to Fashion-Wear Industry in Sri Lanka. </w:t>
              </w:r>
              <w:r>
                <w:rPr>
                  <w:i/>
                  <w:iCs/>
                  <w:noProof/>
                </w:rPr>
                <w:t>16th International Conference on Business Management</w:t>
              </w:r>
              <w:r>
                <w:rPr>
                  <w:noProof/>
                </w:rPr>
                <w:t>. doi:http://dx.doi.org/10.13140/RG.2.2.21787.00803</w:t>
              </w:r>
            </w:p>
            <w:p w14:paraId="27E35ED7" w14:textId="77777777" w:rsidR="002E284A" w:rsidRDefault="002E284A" w:rsidP="002E284A">
              <w:pPr>
                <w:pStyle w:val="Bibliography"/>
                <w:ind w:left="720" w:hanging="720"/>
                <w:rPr>
                  <w:noProof/>
                </w:rPr>
              </w:pPr>
              <w:r>
                <w:rPr>
                  <w:noProof/>
                </w:rPr>
                <w:t xml:space="preserve">Seyed Fathollah, A. A. (2021). </w:t>
              </w:r>
              <w:r>
                <w:rPr>
                  <w:i/>
                  <w:iCs/>
                  <w:noProof/>
                </w:rPr>
                <w:t>An Analysis of Factors Affecting the Consumer's Attitude of Trust and their Impact on Internet Purchasing Behavior.</w:t>
              </w:r>
              <w:r>
                <w:rPr>
                  <w:noProof/>
                </w:rPr>
                <w:t xml:space="preserve"> doi:https://link.springer.com/chapter/10.1007/978-981-10-2920-2_21</w:t>
              </w:r>
            </w:p>
            <w:p w14:paraId="58BA2669" w14:textId="77777777" w:rsidR="002E284A" w:rsidRDefault="002E284A" w:rsidP="002E284A">
              <w:pPr>
                <w:pStyle w:val="Bibliography"/>
                <w:ind w:left="720" w:hanging="720"/>
                <w:rPr>
                  <w:noProof/>
                </w:rPr>
              </w:pPr>
              <w:r>
                <w:rPr>
                  <w:noProof/>
                </w:rPr>
                <w:t>Shiau, W. L., &amp; Chau, , P. K. (2016). Understanding behavioral intention to use a cloud computing classroom: a multiple model comparison approach. 355-365. doi:https://doi.org/10.1016/j.im.2015.10.004</w:t>
              </w:r>
            </w:p>
            <w:p w14:paraId="78606ED8" w14:textId="77777777" w:rsidR="002E284A" w:rsidRDefault="002E284A" w:rsidP="002E284A">
              <w:pPr>
                <w:pStyle w:val="Bibliography"/>
                <w:ind w:left="720" w:hanging="720"/>
                <w:rPr>
                  <w:noProof/>
                </w:rPr>
              </w:pPr>
              <w:r>
                <w:rPr>
                  <w:noProof/>
                </w:rPr>
                <w:t xml:space="preserve">Simonsen, T. M. (2011). Categorising YouTube. </w:t>
              </w:r>
              <w:r>
                <w:rPr>
                  <w:i/>
                  <w:iCs/>
                  <w:noProof/>
                </w:rPr>
                <w:t>MedieKultur</w:t>
              </w:r>
              <w:r>
                <w:rPr>
                  <w:noProof/>
                </w:rPr>
                <w:t>, 72-93. doi:http://dx.doi.org/10.7146/mediekultur.v27i51.5483</w:t>
              </w:r>
            </w:p>
            <w:p w14:paraId="26006537" w14:textId="2E6A6B59" w:rsidR="008B05A3" w:rsidRDefault="002E284A" w:rsidP="008B05A3">
              <w:pPr>
                <w:pStyle w:val="Bibliography"/>
                <w:ind w:left="720" w:hanging="720"/>
                <w:rPr>
                  <w:noProof/>
                </w:rPr>
              </w:pPr>
              <w:r>
                <w:rPr>
                  <w:noProof/>
                </w:rPr>
                <w:t xml:space="preserve">Smith, N. A., Fischer, E., &amp; Yongjian, C. (2012). How does brand-related user-generated content differ across YouTube, Facebook, and Twitter? </w:t>
              </w:r>
              <w:r>
                <w:rPr>
                  <w:i/>
                  <w:iCs/>
                  <w:noProof/>
                </w:rPr>
                <w:t>Journal of Interactive Marketing 26</w:t>
              </w:r>
              <w:r>
                <w:rPr>
                  <w:noProof/>
                </w:rPr>
                <w:t>, 102-113. doi:https://doi.org/10.1016/j.intmar.2012.01.002</w:t>
              </w:r>
            </w:p>
            <w:p w14:paraId="76DF6355" w14:textId="431EF9DF" w:rsidR="008B05A3" w:rsidRPr="008B05A3" w:rsidRDefault="008B05A3" w:rsidP="008B05A3">
              <w:pPr>
                <w:pStyle w:val="Bibliography"/>
                <w:ind w:left="720" w:hanging="720"/>
                <w:rPr>
                  <w:noProof/>
                </w:rPr>
              </w:pPr>
              <w:r>
                <w:rPr>
                  <w:noProof/>
                </w:rPr>
                <w:t xml:space="preserve">Smith, S. M., &amp; Albaum, G. S. (2010). </w:t>
              </w:r>
              <w:r>
                <w:rPr>
                  <w:i/>
                  <w:iCs/>
                  <w:noProof/>
                </w:rPr>
                <w:t>An Introduction to Marketing Research.</w:t>
              </w:r>
              <w:r>
                <w:rPr>
                  <w:noProof/>
                </w:rPr>
                <w:t xml:space="preserve"> Retrieved 10 26, 2022, from https://d1wqtxts1xzle7.cloudfront.net/47230000/IntrotoMarketResearch-with-cover-page-v2.pdf?Expires=1666763732&amp;Signature=QnATcUZNMQzBlSZewzlhP5bT99z5WqUM0j0RZEavFKXFnYbIupCTW--qHeY3vQOTjV2BEwdHw2YzRn0TGa0MTIBvrgwA5WG1TxOx84jMdpk5u~A6bsZ-mD9dlP2JiYElfH9buj</w:t>
              </w:r>
            </w:p>
            <w:p w14:paraId="7E3A13F3" w14:textId="77777777" w:rsidR="002E284A" w:rsidRDefault="002E284A" w:rsidP="002E284A">
              <w:pPr>
                <w:pStyle w:val="Bibliography"/>
                <w:ind w:left="720" w:hanging="720"/>
                <w:rPr>
                  <w:noProof/>
                </w:rPr>
              </w:pPr>
              <w:r>
                <w:rPr>
                  <w:i/>
                  <w:iCs/>
                  <w:noProof/>
                </w:rPr>
                <w:t>social-media-stats all sri-lanka</w:t>
              </w:r>
              <w:r>
                <w:rPr>
                  <w:noProof/>
                </w:rPr>
                <w:t>. (2022). Retrieved 10 25, 2022, from statcounter.</w:t>
              </w:r>
            </w:p>
            <w:p w14:paraId="151C5CCC" w14:textId="77777777" w:rsidR="002E284A" w:rsidRDefault="002E284A" w:rsidP="002E284A">
              <w:pPr>
                <w:pStyle w:val="Bibliography"/>
                <w:ind w:left="720" w:hanging="720"/>
                <w:rPr>
                  <w:noProof/>
                </w:rPr>
              </w:pPr>
              <w:r>
                <w:rPr>
                  <w:noProof/>
                </w:rPr>
                <w:t xml:space="preserve">statcounter.com. (2022). </w:t>
              </w:r>
              <w:r>
                <w:rPr>
                  <w:i/>
                  <w:iCs/>
                  <w:noProof/>
                </w:rPr>
                <w:t>social media stats in sri lanka</w:t>
              </w:r>
              <w:r>
                <w:rPr>
                  <w:noProof/>
                </w:rPr>
                <w:t>. Retrieved 07 12, 2022, from https://gs.statcounter.com/social-media-stats/all/sri-lanka</w:t>
              </w:r>
            </w:p>
            <w:p w14:paraId="7C20B9F9" w14:textId="77777777" w:rsidR="002E284A" w:rsidRDefault="002E284A" w:rsidP="002E284A">
              <w:pPr>
                <w:pStyle w:val="Bibliography"/>
                <w:ind w:left="720" w:hanging="720"/>
                <w:rPr>
                  <w:noProof/>
                </w:rPr>
              </w:pPr>
              <w:r>
                <w:rPr>
                  <w:i/>
                  <w:iCs/>
                  <w:noProof/>
                </w:rPr>
                <w:t>Statista</w:t>
              </w:r>
              <w:r>
                <w:rPr>
                  <w:noProof/>
                </w:rPr>
                <w:t>. (n.d.). Retrieved from statista.com: https://www.statista.com/outlook/dmo/ecommerce/fashion/sri-lanka</w:t>
              </w:r>
            </w:p>
            <w:p w14:paraId="0E8B8AAF" w14:textId="77777777" w:rsidR="002E284A" w:rsidRDefault="002E284A" w:rsidP="002E284A">
              <w:pPr>
                <w:pStyle w:val="Bibliography"/>
                <w:ind w:left="720" w:hanging="720"/>
                <w:rPr>
                  <w:noProof/>
                </w:rPr>
              </w:pPr>
              <w:r>
                <w:rPr>
                  <w:i/>
                  <w:iCs/>
                  <w:noProof/>
                </w:rPr>
                <w:t>Statista</w:t>
              </w:r>
              <w:r>
                <w:rPr>
                  <w:noProof/>
                </w:rPr>
                <w:t>. (2021). Retrieved 02 04, 2022, from statista.com: https://www.statista.com/</w:t>
              </w:r>
            </w:p>
            <w:p w14:paraId="1A540D8E" w14:textId="77777777" w:rsidR="002E284A" w:rsidRDefault="002E284A" w:rsidP="002E284A">
              <w:pPr>
                <w:pStyle w:val="Bibliography"/>
                <w:ind w:left="720" w:hanging="720"/>
                <w:rPr>
                  <w:noProof/>
                </w:rPr>
              </w:pPr>
              <w:r>
                <w:rPr>
                  <w:noProof/>
                </w:rPr>
                <w:t xml:space="preserve">Statista. (2022). </w:t>
              </w:r>
              <w:r>
                <w:rPr>
                  <w:i/>
                  <w:iCs/>
                  <w:noProof/>
                </w:rPr>
                <w:t>outlook ecommerce fashion sri-lanka revenue.</w:t>
              </w:r>
              <w:r>
                <w:rPr>
                  <w:noProof/>
                </w:rPr>
                <w:t xml:space="preserve"> statista. Retrieved 11 1, 2022, from https://www.statista.com/outlook/dmo/ecommerce/fashion/sri-lanka#revenue</w:t>
              </w:r>
            </w:p>
            <w:p w14:paraId="2598B9FC" w14:textId="77777777" w:rsidR="002E284A" w:rsidRDefault="002E284A" w:rsidP="002E284A">
              <w:pPr>
                <w:pStyle w:val="Bibliography"/>
                <w:ind w:left="720" w:hanging="720"/>
                <w:rPr>
                  <w:noProof/>
                </w:rPr>
              </w:pPr>
              <w:r>
                <w:rPr>
                  <w:noProof/>
                </w:rPr>
                <w:t xml:space="preserve">(2012). </w:t>
              </w:r>
              <w:r>
                <w:rPr>
                  <w:i/>
                  <w:iCs/>
                  <w:noProof/>
                </w:rPr>
                <w:t>statistics.</w:t>
              </w:r>
              <w:r>
                <w:rPr>
                  <w:noProof/>
                </w:rPr>
                <w:t xml:space="preserve"> Retrieved from http://www.statistics.gov.lk/pophousat/cph2011/Pages/Activities/Reports/FinalReport/FinalReportE.pdf</w:t>
              </w:r>
            </w:p>
            <w:p w14:paraId="6F23B144" w14:textId="77777777" w:rsidR="002E284A" w:rsidRDefault="002E284A" w:rsidP="002E284A">
              <w:pPr>
                <w:pStyle w:val="Bibliography"/>
                <w:ind w:left="720" w:hanging="720"/>
                <w:rPr>
                  <w:noProof/>
                </w:rPr>
              </w:pPr>
              <w:r>
                <w:rPr>
                  <w:noProof/>
                </w:rPr>
                <w:t xml:space="preserve">T. Hennig-Thurau K. P. Gwinner, G. W. (2004). </w:t>
              </w:r>
              <w:r>
                <w:rPr>
                  <w:i/>
                  <w:iCs/>
                  <w:noProof/>
                </w:rPr>
                <w:t>―Electronic Word-of-Mouth Via Consumer Opinion Platforms: What Motivates Consumers to Articulate Themselves on the Internet?</w:t>
              </w:r>
              <w:r>
                <w:rPr>
                  <w:noProof/>
                </w:rPr>
                <w:t xml:space="preserve"> Journal of Interactive Marketing.</w:t>
              </w:r>
            </w:p>
            <w:p w14:paraId="47546ACC" w14:textId="77777777" w:rsidR="002E284A" w:rsidRDefault="002E284A" w:rsidP="002E284A">
              <w:pPr>
                <w:pStyle w:val="Bibliography"/>
                <w:ind w:left="720" w:hanging="720"/>
                <w:rPr>
                  <w:noProof/>
                </w:rPr>
              </w:pPr>
              <w:r>
                <w:rPr>
                  <w:noProof/>
                </w:rPr>
                <w:t xml:space="preserve">Taherdoost, H. (2018). Sampling Methods in Research Methodology; How to Choose a Sampling Technique for Research. </w:t>
              </w:r>
              <w:r>
                <w:rPr>
                  <w:i/>
                  <w:iCs/>
                  <w:noProof/>
                </w:rPr>
                <w:t>SSRN</w:t>
              </w:r>
              <w:r>
                <w:rPr>
                  <w:noProof/>
                </w:rPr>
                <w:t>, 10. doi:http://dx.doi.org/10.2139/ssrn.3205035</w:t>
              </w:r>
            </w:p>
            <w:p w14:paraId="0C91FFEF" w14:textId="77777777" w:rsidR="002E284A" w:rsidRDefault="002E284A" w:rsidP="002E284A">
              <w:pPr>
                <w:pStyle w:val="Bibliography"/>
                <w:ind w:left="720" w:hanging="720"/>
                <w:rPr>
                  <w:noProof/>
                </w:rPr>
              </w:pPr>
              <w:r>
                <w:rPr>
                  <w:noProof/>
                </w:rPr>
                <w:t xml:space="preserve">Tatar-, S., &amp; Erdogmus, I. E. (2016). The effect of social media marketing on brand trust and brand loyalty for hotels. </w:t>
              </w:r>
              <w:r>
                <w:rPr>
                  <w:i/>
                  <w:iCs/>
                  <w:noProof/>
                </w:rPr>
                <w:t>nf Technol Tourism</w:t>
              </w:r>
              <w:r>
                <w:rPr>
                  <w:noProof/>
                </w:rPr>
                <w:t>, 249-263. doi:https://link.springer.com/article/10.1007/s40558-015-0048-6</w:t>
              </w:r>
            </w:p>
            <w:p w14:paraId="581435E9" w14:textId="77777777" w:rsidR="002E284A" w:rsidRDefault="002E284A" w:rsidP="002E284A">
              <w:pPr>
                <w:pStyle w:val="Bibliography"/>
                <w:ind w:left="720" w:hanging="720"/>
                <w:rPr>
                  <w:noProof/>
                </w:rPr>
              </w:pPr>
              <w:r>
                <w:rPr>
                  <w:noProof/>
                </w:rPr>
                <w:t xml:space="preserve">Teresa, N., &amp; Sehl, A. (2016). Studies of user-generated content: A systematic review. </w:t>
              </w:r>
              <w:r>
                <w:rPr>
                  <w:i/>
                  <w:iCs/>
                  <w:noProof/>
                </w:rPr>
                <w:t>Journalism. Advance online publication</w:t>
              </w:r>
              <w:r>
                <w:rPr>
                  <w:noProof/>
                </w:rPr>
                <w:t>. doi:http://dx.doi.org/10.1177/1464884916673557</w:t>
              </w:r>
            </w:p>
            <w:p w14:paraId="1A650D6E" w14:textId="1664B296" w:rsidR="002E284A" w:rsidRDefault="002E284A" w:rsidP="002E284A">
              <w:pPr>
                <w:pStyle w:val="Bibliography"/>
                <w:ind w:left="720" w:hanging="720"/>
                <w:rPr>
                  <w:noProof/>
                </w:rPr>
              </w:pPr>
              <w:r>
                <w:rPr>
                  <w:i/>
                  <w:iCs/>
                  <w:noProof/>
                </w:rPr>
                <w:t>textilelearner</w:t>
              </w:r>
              <w:r>
                <w:rPr>
                  <w:noProof/>
                </w:rPr>
                <w:t>. (n.d.). Retrieved 02 05, 2022, from textilelearner.net: https://textilelearner.net/fashion-retailing-is-a-tool-of-fashion-merchandising/</w:t>
              </w:r>
            </w:p>
            <w:p w14:paraId="3023DE6A" w14:textId="54A6E28E" w:rsidR="008B05A3" w:rsidRDefault="008B05A3" w:rsidP="008B05A3">
              <w:pPr>
                <w:pStyle w:val="Bibliography"/>
                <w:ind w:left="720" w:hanging="720"/>
                <w:rPr>
                  <w:noProof/>
                </w:rPr>
              </w:pPr>
              <w:r>
                <w:rPr>
                  <w:noProof/>
                </w:rPr>
                <w:t xml:space="preserve">Ukpabi, D. C., &amp; Karjaluoto, H. (2018). What drives travelers’ adoption of user-generated content? </w:t>
              </w:r>
              <w:r>
                <w:rPr>
                  <w:i/>
                  <w:iCs/>
                  <w:noProof/>
                </w:rPr>
                <w:t>Tourism Management Perspectives</w:t>
              </w:r>
              <w:r>
                <w:rPr>
                  <w:noProof/>
                </w:rPr>
                <w:t>. doi:https://doi.org/10.1016/j.tmp.2018.03.006</w:t>
              </w:r>
            </w:p>
            <w:p w14:paraId="54C5AE2D" w14:textId="77777777" w:rsidR="008B05A3" w:rsidRDefault="008B05A3" w:rsidP="008B05A3">
              <w:pPr>
                <w:pStyle w:val="Bibliography"/>
                <w:ind w:left="720" w:hanging="720"/>
                <w:rPr>
                  <w:noProof/>
                </w:rPr>
              </w:pPr>
              <w:r>
                <w:rPr>
                  <w:i/>
                  <w:iCs/>
                  <w:noProof/>
                </w:rPr>
                <w:t>Law</w:t>
              </w:r>
              <w:r>
                <w:rPr>
                  <w:noProof/>
                </w:rPr>
                <w:t>, 119-131. doi:https://doi.org/10.1080/13600861003644533</w:t>
              </w:r>
            </w:p>
            <w:p w14:paraId="214E52A8" w14:textId="3061AB97" w:rsidR="008B05A3" w:rsidRPr="008B05A3" w:rsidRDefault="008B05A3" w:rsidP="008B05A3">
              <w:pPr>
                <w:pStyle w:val="Bibliography"/>
                <w:ind w:left="720" w:hanging="720"/>
                <w:rPr>
                  <w:noProof/>
                </w:rPr>
              </w:pPr>
              <w:r>
                <w:rPr>
                  <w:noProof/>
                </w:rPr>
                <w:t xml:space="preserve">Valcke, P., &amp; Lenaerts , M. (2018). Who's author, editor and publisher in user-generated content? Applying traditional media concepts to UGC providers. </w:t>
              </w:r>
              <w:r>
                <w:rPr>
                  <w:i/>
                  <w:iCs/>
                  <w:noProof/>
                </w:rPr>
                <w:t>International Review of Law</w:t>
              </w:r>
              <w:r>
                <w:rPr>
                  <w:noProof/>
                </w:rPr>
                <w:t>, 119-131. doi:https://doi.org/10.1080/13600861003644533</w:t>
              </w:r>
            </w:p>
            <w:p w14:paraId="31C0EA03" w14:textId="77777777" w:rsidR="002E284A" w:rsidRDefault="002E284A" w:rsidP="002E284A">
              <w:pPr>
                <w:pStyle w:val="Bibliography"/>
                <w:ind w:left="720" w:hanging="720"/>
                <w:rPr>
                  <w:noProof/>
                </w:rPr>
              </w:pPr>
              <w:r>
                <w:rPr>
                  <w:noProof/>
                </w:rPr>
                <w:t xml:space="preserve">Vargo, S. L., &amp; Lusch, R. F. (2011). From goods to service (s): divergences and convergences of logics. </w:t>
              </w:r>
              <w:r>
                <w:rPr>
                  <w:i/>
                  <w:iCs/>
                  <w:noProof/>
                </w:rPr>
                <w:t>Ind. Market. Manag.</w:t>
              </w:r>
              <w:r>
                <w:rPr>
                  <w:noProof/>
                </w:rPr>
                <w:t>, 254-259. doi: doi: 10.1016/j.indmarman.2007.07.004</w:t>
              </w:r>
            </w:p>
            <w:p w14:paraId="50DE3FA5" w14:textId="77777777" w:rsidR="002E284A" w:rsidRDefault="002E284A" w:rsidP="002E284A">
              <w:pPr>
                <w:pStyle w:val="Bibliography"/>
                <w:ind w:left="720" w:hanging="720"/>
                <w:rPr>
                  <w:noProof/>
                </w:rPr>
              </w:pPr>
              <w:r>
                <w:rPr>
                  <w:noProof/>
                </w:rPr>
                <w:t xml:space="preserve">Verhelle, Y., Dens, N., &amp; Pelsmacke, P. D. (2013). </w:t>
              </w:r>
              <w:r>
                <w:rPr>
                  <w:i/>
                  <w:iCs/>
                  <w:noProof/>
                </w:rPr>
                <w:t>Consumer responses to Brands Placed in YouTube Movies: The Effect of Prominence and Endorsers Expertise.</w:t>
              </w:r>
              <w:r>
                <w:rPr>
                  <w:noProof/>
                </w:rPr>
                <w:t xml:space="preserve"> Journal of Electronic Commerce Research. Retrieved 12 2, 2022, from https://www.researchgate.net/publication/266553359_Consumer_responses_to_brands_placed_in_Youtube_movies_The_effect_of_prominence_and_celebrity_endorser_expertise</w:t>
              </w:r>
            </w:p>
            <w:p w14:paraId="793C6C83" w14:textId="77777777" w:rsidR="002E284A" w:rsidRDefault="002E284A" w:rsidP="002E284A">
              <w:pPr>
                <w:pStyle w:val="Bibliography"/>
                <w:ind w:left="720" w:hanging="720"/>
                <w:rPr>
                  <w:noProof/>
                </w:rPr>
              </w:pPr>
              <w:r>
                <w:rPr>
                  <w:noProof/>
                </w:rPr>
                <w:t xml:space="preserve">Viswanathan et al. (2018). Dynamics between social media engagement, firm-generated content, and live and time-shifted TV viewing. </w:t>
              </w:r>
              <w:r>
                <w:rPr>
                  <w:i/>
                  <w:iCs/>
                  <w:noProof/>
                </w:rPr>
                <w:t>Journal of Service Management</w:t>
              </w:r>
              <w:r>
                <w:rPr>
                  <w:noProof/>
                </w:rPr>
                <w:t>, 372-398. Retrieved from https://doi.org/10.1108/JOSM-09-2016-0241</w:t>
              </w:r>
            </w:p>
            <w:p w14:paraId="1E1BDA0C" w14:textId="77777777" w:rsidR="002E284A" w:rsidRDefault="002E284A" w:rsidP="002E284A">
              <w:pPr>
                <w:pStyle w:val="Bibliography"/>
                <w:ind w:left="720" w:hanging="720"/>
                <w:rPr>
                  <w:noProof/>
                </w:rPr>
              </w:pPr>
              <w:r>
                <w:rPr>
                  <w:noProof/>
                </w:rPr>
                <w:t>Wali, A. F., &amp; Adanne , H. (2018). Students as valuable customers; Integrating a social media marketing platform in to customer relationship management capabilities for marketing higher education services. 1-16. doi:http://dx.doi.org/10.1177/0971890718758197</w:t>
              </w:r>
            </w:p>
            <w:p w14:paraId="2D88CCF6" w14:textId="77777777" w:rsidR="002E284A" w:rsidRDefault="002E284A" w:rsidP="002E284A">
              <w:pPr>
                <w:pStyle w:val="Bibliography"/>
                <w:ind w:left="720" w:hanging="720"/>
                <w:rPr>
                  <w:noProof/>
                </w:rPr>
              </w:pPr>
              <w:r>
                <w:rPr>
                  <w:noProof/>
                </w:rPr>
                <w:t xml:space="preserve">Wang , Z., Sun, L., Zhu, W., yang, Z., Li, H., &amp; Wu, D. (2018). Joint Social and Content Recommendation for User-Generated Videos in Online Social Network. </w:t>
              </w:r>
              <w:r>
                <w:rPr>
                  <w:i/>
                  <w:iCs/>
                  <w:noProof/>
                </w:rPr>
                <w:t>IEEE Transactions on Multimedia</w:t>
              </w:r>
              <w:r>
                <w:rPr>
                  <w:noProof/>
                </w:rPr>
                <w:t>, 698-709. doi:DOI: 10.1109/TMM.2012.2237022</w:t>
              </w:r>
            </w:p>
            <w:p w14:paraId="742BC198" w14:textId="77777777" w:rsidR="002E284A" w:rsidRDefault="002E284A" w:rsidP="002E284A">
              <w:pPr>
                <w:pStyle w:val="Bibliography"/>
                <w:ind w:left="720" w:hanging="720"/>
                <w:rPr>
                  <w:noProof/>
                </w:rPr>
              </w:pPr>
              <w:r>
                <w:rPr>
                  <w:noProof/>
                </w:rPr>
                <w:t xml:space="preserve">Wang, x. W., Cao, Y. M., &amp; Park, C. (2019). The relationships among community experience, community commitment, brand attitude, and purchase intention in social media. </w:t>
              </w:r>
              <w:r>
                <w:rPr>
                  <w:i/>
                  <w:iCs/>
                  <w:noProof/>
                </w:rPr>
                <w:t>International journal of infomation amnagement</w:t>
              </w:r>
              <w:r>
                <w:rPr>
                  <w:noProof/>
                </w:rPr>
                <w:t>, 475-488. doi:https://doi.org/10.1016/j.ijinfomgt.2019.07.018</w:t>
              </w:r>
            </w:p>
            <w:p w14:paraId="4DAEE851" w14:textId="77777777" w:rsidR="002E284A" w:rsidRDefault="002E284A" w:rsidP="002E284A">
              <w:pPr>
                <w:pStyle w:val="Bibliography"/>
                <w:ind w:left="720" w:hanging="720"/>
                <w:rPr>
                  <w:noProof/>
                </w:rPr>
              </w:pPr>
              <w:r>
                <w:rPr>
                  <w:noProof/>
                </w:rPr>
                <w:t xml:space="preserve">Wang, Y., Lin, H., &amp; Luarn, P. (2020). Predicting consumer intention to use mobile service. </w:t>
              </w:r>
              <w:r>
                <w:rPr>
                  <w:i/>
                  <w:iCs/>
                  <w:noProof/>
                </w:rPr>
                <w:t>Information Systems Journal</w:t>
              </w:r>
              <w:r>
                <w:rPr>
                  <w:noProof/>
                </w:rPr>
                <w:t>, 157-179. doi:http://dx.doi.org/10.1111/j.1365-2575.2006.00213.x</w:t>
              </w:r>
            </w:p>
            <w:p w14:paraId="4A134E42" w14:textId="77777777" w:rsidR="002E284A" w:rsidRDefault="002E284A" w:rsidP="002E284A">
              <w:pPr>
                <w:pStyle w:val="Bibliography"/>
                <w:ind w:left="720" w:hanging="720"/>
                <w:rPr>
                  <w:noProof/>
                </w:rPr>
              </w:pPr>
              <w:r>
                <w:rPr>
                  <w:noProof/>
                </w:rPr>
                <w:t>Wei, Y. W. (2018). Online purchase intention of fruits: antecedents in an integrated model based on technology acceptance model and perceived risk theory. doi: doi: 10.3389/fpsyg.2018.01521</w:t>
              </w:r>
            </w:p>
            <w:p w14:paraId="61AE03DB" w14:textId="77777777" w:rsidR="002E284A" w:rsidRDefault="002E284A" w:rsidP="002E284A">
              <w:pPr>
                <w:pStyle w:val="Bibliography"/>
                <w:ind w:left="720" w:hanging="720"/>
                <w:rPr>
                  <w:noProof/>
                </w:rPr>
              </w:pPr>
              <w:r>
                <w:rPr>
                  <w:noProof/>
                </w:rPr>
                <w:t xml:space="preserve">Wijesundara, B., &amp; Thilakarathne, S. (2017). </w:t>
              </w:r>
              <w:r>
                <w:rPr>
                  <w:i/>
                  <w:iCs/>
                  <w:noProof/>
                </w:rPr>
                <w:t>Factors Influence on Purchasing Intention of Fashion Clothing Through Online Platforms.</w:t>
              </w:r>
              <w:r>
                <w:rPr>
                  <w:noProof/>
                </w:rPr>
                <w:t xml:space="preserve"> sri lankan journal of Marketing. Retrieved from https://www.researchgate.net/publication/340930358_Factors_Influence_on_Purchasing_Intention_of_Fashion_Clothing_Through_Online_Platforms</w:t>
              </w:r>
            </w:p>
            <w:p w14:paraId="6BD6C624" w14:textId="77777777" w:rsidR="002E284A" w:rsidRDefault="002E284A" w:rsidP="002E284A">
              <w:pPr>
                <w:pStyle w:val="Bibliography"/>
                <w:ind w:left="720" w:hanging="720"/>
                <w:rPr>
                  <w:noProof/>
                </w:rPr>
              </w:pPr>
              <w:r>
                <w:rPr>
                  <w:noProof/>
                </w:rPr>
                <w:t xml:space="preserve">Williams, A., &amp; Wardle, c. (2010). Beyond user-generated content: a production study examining the ways in which UGC is used at the BBC. </w:t>
              </w:r>
              <w:r>
                <w:rPr>
                  <w:i/>
                  <w:iCs/>
                  <w:noProof/>
                </w:rPr>
                <w:t>SAGE journals, 32</w:t>
              </w:r>
              <w:r>
                <w:rPr>
                  <w:noProof/>
                </w:rPr>
                <w:t>. doi:https://doi.org/10.1177/0163443710373953</w:t>
              </w:r>
            </w:p>
            <w:p w14:paraId="3532AC47" w14:textId="31D8CED6" w:rsidR="008B05A3" w:rsidRDefault="002E284A" w:rsidP="008B05A3">
              <w:pPr>
                <w:pStyle w:val="Bibliography"/>
                <w:ind w:left="720" w:hanging="720"/>
                <w:rPr>
                  <w:noProof/>
                </w:rPr>
              </w:pPr>
              <w:r>
                <w:rPr>
                  <w:noProof/>
                </w:rPr>
                <w:t xml:space="preserve">Wu, C. S., &amp; Cheng, F. F. (2013). Perceived Risks and Risk Reduction Strategies in Online Group-Buying. </w:t>
              </w:r>
              <w:r>
                <w:rPr>
                  <w:i/>
                  <w:iCs/>
                  <w:noProof/>
                </w:rPr>
                <w:t>Semantic scholar</w:t>
              </w:r>
              <w:r>
                <w:rPr>
                  <w:noProof/>
                </w:rPr>
                <w:t>. Retrieved 10 24, 2022</w:t>
              </w:r>
            </w:p>
            <w:p w14:paraId="3EC5614D" w14:textId="6E93A975" w:rsidR="008B05A3" w:rsidRPr="008B05A3" w:rsidRDefault="008B05A3" w:rsidP="008B05A3">
              <w:pPr>
                <w:pStyle w:val="Bibliography"/>
                <w:ind w:left="720" w:hanging="720"/>
                <w:rPr>
                  <w:noProof/>
                </w:rPr>
              </w:pPr>
              <w:r>
                <w:rPr>
                  <w:noProof/>
                </w:rPr>
                <w:t xml:space="preserve">Zhu , L., Li , H., Wang , F. K., He, W., &amp; Tian , Z. (2020). How online reviews affect purchase intention: a new model based on the stimulus-organism-response (S-O-R) framework. </w:t>
              </w:r>
              <w:r>
                <w:rPr>
                  <w:i/>
                  <w:iCs/>
                  <w:noProof/>
                </w:rPr>
                <w:t>Aslib Journal of Information Management,</w:t>
              </w:r>
              <w:r>
                <w:rPr>
                  <w:noProof/>
                </w:rPr>
                <w:t>, 463-488. doi:https://doi.org/10.1108/AJIM-11-2019-0308</w:t>
              </w:r>
            </w:p>
            <w:p w14:paraId="721FED96" w14:textId="28D8D34B" w:rsidR="003E086E" w:rsidRPr="00AA7CD1" w:rsidRDefault="00D71745" w:rsidP="002E284A">
              <w:r>
                <w:rPr>
                  <w:b/>
                  <w:bCs/>
                  <w:noProof/>
                </w:rPr>
                <w:fldChar w:fldCharType="end"/>
              </w:r>
            </w:p>
          </w:sdtContent>
        </w:sdt>
      </w:sdtContent>
    </w:sdt>
    <w:p w14:paraId="58950A95" w14:textId="62F9195C" w:rsidR="00AA7CD1" w:rsidRDefault="00AA7CD1" w:rsidP="007A5EED">
      <w:pPr>
        <w:spacing w:before="120" w:after="120"/>
        <w:rPr>
          <w:rFonts w:cs="Times New Roman"/>
          <w:b/>
          <w:bCs/>
          <w:sz w:val="32"/>
          <w:szCs w:val="28"/>
        </w:rPr>
      </w:pPr>
    </w:p>
    <w:p w14:paraId="094EB890" w14:textId="2C0B337F" w:rsidR="007A5EED" w:rsidRDefault="007A5EED" w:rsidP="007A5EED">
      <w:pPr>
        <w:spacing w:before="120" w:after="120"/>
        <w:rPr>
          <w:rFonts w:cs="Times New Roman"/>
          <w:b/>
          <w:bCs/>
          <w:sz w:val="32"/>
          <w:szCs w:val="28"/>
        </w:rPr>
      </w:pPr>
    </w:p>
    <w:p w14:paraId="44C3580B" w14:textId="2CB0CAA9" w:rsidR="007A5EED" w:rsidRDefault="007A5EED" w:rsidP="007A5EED">
      <w:pPr>
        <w:spacing w:before="120" w:after="120"/>
        <w:rPr>
          <w:rFonts w:cs="Times New Roman"/>
          <w:b/>
          <w:bCs/>
          <w:sz w:val="32"/>
          <w:szCs w:val="28"/>
        </w:rPr>
      </w:pPr>
    </w:p>
    <w:p w14:paraId="155B778F" w14:textId="151EE7C7" w:rsidR="007A5EED" w:rsidRDefault="007A5EED" w:rsidP="007A5EED">
      <w:pPr>
        <w:spacing w:before="120" w:after="120"/>
        <w:rPr>
          <w:rFonts w:cs="Times New Roman"/>
          <w:b/>
          <w:bCs/>
          <w:sz w:val="32"/>
          <w:szCs w:val="28"/>
        </w:rPr>
      </w:pPr>
    </w:p>
    <w:p w14:paraId="5DAE69F3" w14:textId="74EDD4FE" w:rsidR="007A5EED" w:rsidRDefault="007A5EED" w:rsidP="007A5EED">
      <w:pPr>
        <w:spacing w:before="120" w:after="120"/>
        <w:rPr>
          <w:rFonts w:cs="Times New Roman"/>
          <w:b/>
          <w:bCs/>
          <w:sz w:val="32"/>
          <w:szCs w:val="28"/>
        </w:rPr>
      </w:pPr>
    </w:p>
    <w:p w14:paraId="63111406" w14:textId="108C7AA9" w:rsidR="007A5EED" w:rsidRDefault="007A5EED" w:rsidP="007A5EED">
      <w:pPr>
        <w:spacing w:before="120" w:after="120"/>
        <w:rPr>
          <w:rFonts w:cs="Times New Roman"/>
          <w:b/>
          <w:bCs/>
          <w:sz w:val="32"/>
          <w:szCs w:val="28"/>
        </w:rPr>
      </w:pPr>
    </w:p>
    <w:p w14:paraId="784A6049" w14:textId="3F6213E7" w:rsidR="007A5EED" w:rsidRDefault="007A5EED" w:rsidP="007A5EED">
      <w:pPr>
        <w:spacing w:before="120" w:after="120"/>
        <w:rPr>
          <w:rFonts w:cs="Times New Roman"/>
          <w:b/>
          <w:bCs/>
          <w:sz w:val="32"/>
          <w:szCs w:val="28"/>
        </w:rPr>
      </w:pPr>
    </w:p>
    <w:p w14:paraId="30A2492E" w14:textId="1F6C6AFF" w:rsidR="007A5EED" w:rsidRDefault="007A5EED" w:rsidP="007A5EED">
      <w:pPr>
        <w:spacing w:before="120" w:after="120"/>
        <w:rPr>
          <w:rFonts w:cs="Times New Roman"/>
          <w:b/>
          <w:bCs/>
          <w:sz w:val="32"/>
          <w:szCs w:val="28"/>
        </w:rPr>
      </w:pPr>
    </w:p>
    <w:p w14:paraId="1D516ED0" w14:textId="73DD4777" w:rsidR="007A5EED" w:rsidRDefault="007A5EED" w:rsidP="007A5EED">
      <w:pPr>
        <w:spacing w:before="120" w:after="120"/>
        <w:rPr>
          <w:rFonts w:cs="Times New Roman"/>
          <w:b/>
          <w:bCs/>
          <w:sz w:val="32"/>
          <w:szCs w:val="28"/>
        </w:rPr>
      </w:pPr>
    </w:p>
    <w:p w14:paraId="0B0B86A9" w14:textId="11F5B9E9" w:rsidR="007A5EED" w:rsidRDefault="007A5EED" w:rsidP="007A5EED">
      <w:pPr>
        <w:spacing w:before="120" w:after="120"/>
        <w:rPr>
          <w:rFonts w:cs="Times New Roman"/>
          <w:b/>
          <w:bCs/>
          <w:sz w:val="32"/>
          <w:szCs w:val="28"/>
        </w:rPr>
      </w:pPr>
    </w:p>
    <w:p w14:paraId="43162DFB" w14:textId="77777777" w:rsidR="007A5EED" w:rsidRDefault="007A5EED" w:rsidP="007A5EED">
      <w:pPr>
        <w:spacing w:before="120" w:after="120"/>
        <w:rPr>
          <w:rFonts w:cs="Times New Roman"/>
          <w:b/>
          <w:bCs/>
          <w:sz w:val="32"/>
          <w:szCs w:val="28"/>
        </w:rPr>
      </w:pPr>
    </w:p>
    <w:p w14:paraId="40F276BE" w14:textId="53E02269" w:rsidR="00E06902" w:rsidRPr="00433BC5" w:rsidRDefault="002F4058" w:rsidP="00433BC5">
      <w:pPr>
        <w:pStyle w:val="Heading1"/>
        <w:rPr>
          <w:rFonts w:cs="Times New Roman"/>
          <w:sz w:val="32"/>
          <w:szCs w:val="28"/>
        </w:rPr>
      </w:pPr>
      <w:bookmarkStart w:id="291" w:name="_Toc122021275"/>
      <w:r w:rsidRPr="00433BC5">
        <w:rPr>
          <w:rFonts w:cs="Times New Roman"/>
          <w:sz w:val="32"/>
          <w:szCs w:val="28"/>
        </w:rPr>
        <w:t>ANNEXURES</w:t>
      </w:r>
      <w:bookmarkEnd w:id="291"/>
    </w:p>
    <w:p w14:paraId="30C2264C" w14:textId="77777777" w:rsidR="00E06902" w:rsidRPr="00E91573" w:rsidRDefault="00E06902" w:rsidP="00E06902">
      <w:pPr>
        <w:spacing w:before="120" w:after="120"/>
        <w:jc w:val="both"/>
        <w:rPr>
          <w:rFonts w:cs="Times New Roman"/>
          <w:b/>
          <w:bCs/>
          <w:sz w:val="28"/>
          <w:szCs w:val="24"/>
        </w:rPr>
      </w:pPr>
      <w:r w:rsidRPr="00E91573">
        <w:rPr>
          <w:rFonts w:cs="Times New Roman"/>
          <w:b/>
          <w:bCs/>
          <w:sz w:val="28"/>
          <w:szCs w:val="24"/>
        </w:rPr>
        <w:t xml:space="preserve">Annexures 01- Questionnaire </w:t>
      </w:r>
    </w:p>
    <w:p w14:paraId="23441232" w14:textId="77777777" w:rsidR="00E06902" w:rsidRDefault="00E06902" w:rsidP="00E06902">
      <w:pPr>
        <w:spacing w:before="120" w:after="120"/>
        <w:jc w:val="both"/>
        <w:rPr>
          <w:rFonts w:cs="Times New Roman"/>
          <w:b/>
          <w:bCs/>
        </w:rPr>
      </w:pPr>
    </w:p>
    <w:p w14:paraId="057AC0D0" w14:textId="05F42DAD" w:rsidR="00E06902" w:rsidRPr="00A151A8" w:rsidRDefault="00E06902" w:rsidP="00E06902">
      <w:pPr>
        <w:spacing w:before="120" w:after="120"/>
        <w:jc w:val="both"/>
        <w:rPr>
          <w:rFonts w:cs="Times New Roman"/>
          <w:b/>
          <w:bCs/>
          <w:sz w:val="28"/>
          <w:szCs w:val="24"/>
        </w:rPr>
      </w:pPr>
      <w:r w:rsidRPr="00A151A8">
        <w:rPr>
          <w:rFonts w:cs="Times New Roman"/>
          <w:b/>
          <w:bCs/>
          <w:sz w:val="28"/>
          <w:szCs w:val="24"/>
        </w:rPr>
        <w:t>Impact of Social Media User Generated Content (UGC) on online purchase intention:</w:t>
      </w:r>
      <w:r w:rsidR="00335A90">
        <w:rPr>
          <w:rFonts w:cs="Times New Roman"/>
          <w:b/>
          <w:bCs/>
          <w:sz w:val="28"/>
          <w:szCs w:val="24"/>
        </w:rPr>
        <w:t xml:space="preserve"> with</w:t>
      </w:r>
      <w:r w:rsidRPr="00A151A8">
        <w:rPr>
          <w:rFonts w:cs="Times New Roman"/>
          <w:b/>
          <w:bCs/>
          <w:sz w:val="28"/>
          <w:szCs w:val="24"/>
        </w:rPr>
        <w:t xml:space="preserve"> special reference to retail fashion industry,</w:t>
      </w:r>
      <w:r w:rsidR="00335A90">
        <w:rPr>
          <w:rFonts w:cs="Times New Roman"/>
          <w:b/>
          <w:bCs/>
          <w:sz w:val="28"/>
          <w:szCs w:val="24"/>
        </w:rPr>
        <w:t xml:space="preserve"> in</w:t>
      </w:r>
      <w:r w:rsidRPr="00A151A8">
        <w:rPr>
          <w:rFonts w:cs="Times New Roman"/>
          <w:b/>
          <w:bCs/>
          <w:sz w:val="28"/>
          <w:szCs w:val="24"/>
        </w:rPr>
        <w:t xml:space="preserve"> sri lanka.</w:t>
      </w:r>
    </w:p>
    <w:p w14:paraId="5143AB53" w14:textId="77777777" w:rsidR="00E06902" w:rsidRDefault="00E06902" w:rsidP="00E06902">
      <w:pPr>
        <w:jc w:val="both"/>
        <w:rPr>
          <w:rFonts w:cs="Times New Roman"/>
          <w:b/>
          <w:bCs/>
          <w:szCs w:val="24"/>
        </w:rPr>
      </w:pPr>
    </w:p>
    <w:p w14:paraId="2C107F19" w14:textId="77777777" w:rsidR="00E06902" w:rsidRPr="0082088B" w:rsidRDefault="00E06902" w:rsidP="00E06902">
      <w:pPr>
        <w:jc w:val="both"/>
        <w:rPr>
          <w:rFonts w:cs="Times New Roman"/>
          <w:szCs w:val="24"/>
        </w:rPr>
      </w:pPr>
      <w:r w:rsidRPr="0082088B">
        <w:rPr>
          <w:rFonts w:cs="Times New Roman"/>
          <w:szCs w:val="24"/>
        </w:rPr>
        <w:t>Dear Respondent,</w:t>
      </w:r>
    </w:p>
    <w:p w14:paraId="7BBBA672" w14:textId="77777777" w:rsidR="004A35CE" w:rsidRDefault="00E06902" w:rsidP="00E06902">
      <w:pPr>
        <w:jc w:val="both"/>
        <w:rPr>
          <w:rFonts w:cs="Times New Roman"/>
          <w:szCs w:val="24"/>
        </w:rPr>
      </w:pPr>
      <w:r w:rsidRPr="0082088B">
        <w:rPr>
          <w:rFonts w:cs="Times New Roman"/>
          <w:szCs w:val="24"/>
        </w:rPr>
        <w:t xml:space="preserve">I'm Madhuranga M.P.T.S, a final year undergraduate at the University of Kelaniya. I am reading for Bachelor of Business Management (Special) degree in Marketing. </w:t>
      </w:r>
    </w:p>
    <w:p w14:paraId="0FE8A3CC" w14:textId="4281F8E8" w:rsidR="00E06902" w:rsidRDefault="00E06902" w:rsidP="00E06902">
      <w:pPr>
        <w:jc w:val="both"/>
        <w:rPr>
          <w:rFonts w:cs="Times New Roman"/>
          <w:szCs w:val="24"/>
        </w:rPr>
      </w:pPr>
      <w:r w:rsidRPr="0082088B">
        <w:rPr>
          <w:rFonts w:cs="Times New Roman"/>
          <w:szCs w:val="24"/>
        </w:rPr>
        <w:t xml:space="preserve">I have intended to research </w:t>
      </w:r>
      <w:r w:rsidRPr="00474D15">
        <w:rPr>
          <w:rFonts w:cs="Times New Roman"/>
          <w:b/>
          <w:bCs/>
          <w:szCs w:val="24"/>
        </w:rPr>
        <w:t xml:space="preserve">“The impact of Social Media </w:t>
      </w:r>
      <w:r>
        <w:rPr>
          <w:rFonts w:cs="Times New Roman"/>
          <w:b/>
          <w:bCs/>
          <w:szCs w:val="24"/>
        </w:rPr>
        <w:t xml:space="preserve">User Generated Contents </w:t>
      </w:r>
      <w:r w:rsidRPr="00474D15">
        <w:rPr>
          <w:rFonts w:cs="Times New Roman"/>
          <w:b/>
          <w:bCs/>
          <w:szCs w:val="24"/>
        </w:rPr>
        <w:t xml:space="preserve">on Online Purchase Intention; </w:t>
      </w:r>
      <w:r w:rsidR="00875910">
        <w:rPr>
          <w:rFonts w:cs="Times New Roman"/>
          <w:b/>
          <w:bCs/>
          <w:szCs w:val="24"/>
        </w:rPr>
        <w:t xml:space="preserve">with </w:t>
      </w:r>
      <w:r w:rsidRPr="00474D15">
        <w:rPr>
          <w:rFonts w:cs="Times New Roman"/>
          <w:b/>
          <w:bCs/>
          <w:szCs w:val="24"/>
        </w:rPr>
        <w:t xml:space="preserve">special reference to </w:t>
      </w:r>
      <w:r w:rsidR="00875910">
        <w:rPr>
          <w:rFonts w:cs="Times New Roman"/>
          <w:b/>
          <w:bCs/>
          <w:szCs w:val="24"/>
        </w:rPr>
        <w:t xml:space="preserve"> retail </w:t>
      </w:r>
      <w:r w:rsidRPr="00474D15">
        <w:rPr>
          <w:rFonts w:cs="Times New Roman"/>
          <w:b/>
          <w:bCs/>
          <w:szCs w:val="24"/>
        </w:rPr>
        <w:t>fashion industry in Sri Lanka”</w:t>
      </w:r>
      <w:r w:rsidRPr="0082088B">
        <w:rPr>
          <w:rFonts w:cs="Times New Roman"/>
          <w:szCs w:val="24"/>
        </w:rPr>
        <w:t xml:space="preserve"> as a partial requirement for the fulfilment of </w:t>
      </w:r>
      <w:r>
        <w:rPr>
          <w:rFonts w:cs="Times New Roman"/>
          <w:szCs w:val="24"/>
        </w:rPr>
        <w:t>m</w:t>
      </w:r>
      <w:r w:rsidRPr="0082088B">
        <w:rPr>
          <w:rFonts w:cs="Times New Roman"/>
          <w:szCs w:val="24"/>
        </w:rPr>
        <w:t>y Bachelor degree.</w:t>
      </w:r>
      <w:r>
        <w:rPr>
          <w:rFonts w:cs="Times New Roman"/>
          <w:szCs w:val="24"/>
        </w:rPr>
        <w:t xml:space="preserve"> Facebook and Instagram are considered as the Social Media platforms for the study.</w:t>
      </w:r>
    </w:p>
    <w:p w14:paraId="6AE0880C" w14:textId="77777777" w:rsidR="00E06902" w:rsidRPr="0082088B" w:rsidRDefault="00E06902" w:rsidP="00E06902">
      <w:pPr>
        <w:jc w:val="both"/>
        <w:rPr>
          <w:rFonts w:cs="Times New Roman"/>
          <w:szCs w:val="24"/>
        </w:rPr>
      </w:pPr>
      <w:r w:rsidRPr="0082088B">
        <w:rPr>
          <w:rFonts w:cs="Times New Roman"/>
          <w:szCs w:val="24"/>
        </w:rPr>
        <w:t xml:space="preserve"> I kindly request you to take few minutes of your valuable time and fill out the questionnaire. The information that you provide will be kept strictly confident and will only be used for the study purpose. Please answer all the questions and your contribution is appreciated.</w:t>
      </w:r>
    </w:p>
    <w:p w14:paraId="42D02461" w14:textId="77777777" w:rsidR="00E06902" w:rsidRDefault="00E06902" w:rsidP="00E06902">
      <w:pPr>
        <w:jc w:val="both"/>
        <w:rPr>
          <w:rFonts w:cs="Times New Roman"/>
          <w:szCs w:val="24"/>
        </w:rPr>
      </w:pPr>
      <w:r w:rsidRPr="0082088B">
        <w:rPr>
          <w:rFonts w:cs="Times New Roman"/>
          <w:szCs w:val="24"/>
        </w:rPr>
        <w:t>Thank you!</w:t>
      </w:r>
    </w:p>
    <w:p w14:paraId="461065FE" w14:textId="77777777" w:rsidR="00E06902" w:rsidRDefault="00E06902" w:rsidP="00E06902">
      <w:pPr>
        <w:jc w:val="both"/>
        <w:rPr>
          <w:rFonts w:cs="Times New Roman"/>
          <w:szCs w:val="24"/>
        </w:rPr>
      </w:pPr>
    </w:p>
    <w:p w14:paraId="7E25A96C" w14:textId="77777777" w:rsidR="00E06902" w:rsidRPr="00535141" w:rsidRDefault="00E06902" w:rsidP="00E06902">
      <w:pPr>
        <w:jc w:val="both"/>
        <w:rPr>
          <w:rFonts w:cs="Times New Roman"/>
          <w:b/>
          <w:bCs/>
          <w:sz w:val="28"/>
          <w:szCs w:val="28"/>
        </w:rPr>
      </w:pPr>
      <w:r w:rsidRPr="00535141">
        <w:rPr>
          <w:rFonts w:cs="Times New Roman"/>
          <w:b/>
          <w:bCs/>
          <w:sz w:val="28"/>
          <w:szCs w:val="28"/>
        </w:rPr>
        <w:t>Section one – Filtering Question</w:t>
      </w:r>
    </w:p>
    <w:p w14:paraId="05E18082" w14:textId="77777777" w:rsidR="00E06902" w:rsidRPr="0082088B" w:rsidRDefault="00E06902" w:rsidP="00E06902">
      <w:pPr>
        <w:jc w:val="both"/>
        <w:rPr>
          <w:rFonts w:cs="Times New Roman"/>
          <w:szCs w:val="24"/>
        </w:rPr>
      </w:pPr>
      <w:r w:rsidRPr="0082088B">
        <w:rPr>
          <w:rFonts w:cs="Times New Roman"/>
          <w:szCs w:val="24"/>
        </w:rPr>
        <w:t>1.</w:t>
      </w:r>
      <w:r>
        <w:rPr>
          <w:rFonts w:cs="Times New Roman"/>
          <w:szCs w:val="24"/>
        </w:rPr>
        <w:t xml:space="preserve"> Do</w:t>
      </w:r>
      <w:r w:rsidRPr="0082088B">
        <w:rPr>
          <w:rFonts w:cs="Times New Roman"/>
          <w:szCs w:val="24"/>
        </w:rPr>
        <w:t xml:space="preserve"> you use Facebook and</w:t>
      </w:r>
      <w:r>
        <w:rPr>
          <w:rFonts w:cs="Times New Roman"/>
          <w:szCs w:val="24"/>
        </w:rPr>
        <w:t>/or</w:t>
      </w:r>
      <w:r w:rsidRPr="0082088B">
        <w:rPr>
          <w:rFonts w:cs="Times New Roman"/>
          <w:szCs w:val="24"/>
        </w:rPr>
        <w:t xml:space="preserve"> Instagram? (If Yes please proceed)</w:t>
      </w:r>
    </w:p>
    <w:p w14:paraId="370BC0D6" w14:textId="77777777" w:rsidR="00E06902" w:rsidRPr="00456F02" w:rsidRDefault="00E06902" w:rsidP="00E06902">
      <w:pPr>
        <w:pStyle w:val="ListParagraph"/>
        <w:numPr>
          <w:ilvl w:val="0"/>
          <w:numId w:val="13"/>
        </w:numPr>
        <w:spacing w:before="0" w:after="160"/>
        <w:jc w:val="both"/>
        <w:rPr>
          <w:rFonts w:cs="Times New Roman"/>
          <w:szCs w:val="24"/>
        </w:rPr>
      </w:pPr>
      <w:r w:rsidRPr="00456F02">
        <w:rPr>
          <w:rFonts w:cs="Times New Roman"/>
          <w:szCs w:val="24"/>
        </w:rPr>
        <w:t xml:space="preserve">Yes </w:t>
      </w:r>
    </w:p>
    <w:p w14:paraId="58F1A1C4" w14:textId="77777777" w:rsidR="00E06902" w:rsidRPr="00456F02" w:rsidRDefault="00E06902" w:rsidP="00E06902">
      <w:pPr>
        <w:pStyle w:val="ListParagraph"/>
        <w:numPr>
          <w:ilvl w:val="0"/>
          <w:numId w:val="13"/>
        </w:numPr>
        <w:spacing w:before="0" w:after="160"/>
        <w:jc w:val="both"/>
        <w:rPr>
          <w:rFonts w:cs="Times New Roman"/>
          <w:szCs w:val="24"/>
        </w:rPr>
      </w:pPr>
      <w:r w:rsidRPr="00456F02">
        <w:rPr>
          <w:rFonts w:cs="Times New Roman"/>
          <w:szCs w:val="24"/>
        </w:rPr>
        <w:t>No</w:t>
      </w:r>
    </w:p>
    <w:p w14:paraId="48D7B5BE" w14:textId="77777777" w:rsidR="00E06902" w:rsidRDefault="00E06902" w:rsidP="00E06902">
      <w:pPr>
        <w:jc w:val="both"/>
        <w:rPr>
          <w:rFonts w:cs="Times New Roman"/>
          <w:szCs w:val="24"/>
        </w:rPr>
      </w:pPr>
    </w:p>
    <w:p w14:paraId="16641630" w14:textId="77777777" w:rsidR="00E06902" w:rsidRPr="00CE4BDB" w:rsidRDefault="00E06902" w:rsidP="00E06902">
      <w:pPr>
        <w:jc w:val="both"/>
        <w:rPr>
          <w:rFonts w:cs="Times New Roman"/>
          <w:b/>
          <w:bCs/>
          <w:sz w:val="28"/>
          <w:szCs w:val="28"/>
        </w:rPr>
      </w:pPr>
      <w:r w:rsidRPr="00535141">
        <w:rPr>
          <w:rFonts w:cs="Times New Roman"/>
          <w:b/>
          <w:bCs/>
          <w:sz w:val="28"/>
          <w:szCs w:val="28"/>
        </w:rPr>
        <w:t xml:space="preserve">Section 02 - General Questions </w:t>
      </w:r>
    </w:p>
    <w:p w14:paraId="170AFD35" w14:textId="3E479D2F" w:rsidR="00E06902" w:rsidRDefault="00875910" w:rsidP="00E06902">
      <w:pPr>
        <w:jc w:val="both"/>
        <w:rPr>
          <w:rFonts w:cs="Times New Roman"/>
          <w:szCs w:val="24"/>
        </w:rPr>
      </w:pPr>
      <w:r>
        <w:rPr>
          <w:rFonts w:cs="Times New Roman"/>
          <w:szCs w:val="24"/>
        </w:rPr>
        <w:t>2</w:t>
      </w:r>
      <w:r w:rsidR="002F4058">
        <w:rPr>
          <w:rFonts w:cs="Times New Roman"/>
          <w:szCs w:val="24"/>
        </w:rPr>
        <w:t>.</w:t>
      </w:r>
      <w:r w:rsidR="00E06902" w:rsidRPr="00E91573">
        <w:rPr>
          <w:rFonts w:cs="Times New Roman"/>
          <w:szCs w:val="24"/>
        </w:rPr>
        <w:t>What is</w:t>
      </w:r>
      <w:r w:rsidR="00E06902">
        <w:rPr>
          <w:rFonts w:cs="Times New Roman"/>
          <w:szCs w:val="24"/>
        </w:rPr>
        <w:t xml:space="preserve"> the retail fashion store, do you prefer mostly in order to purchase fashion products online</w:t>
      </w:r>
      <w:r w:rsidR="00E06902" w:rsidRPr="00E91573">
        <w:rPr>
          <w:rFonts w:cs="Times New Roman"/>
          <w:szCs w:val="24"/>
        </w:rPr>
        <w:t>?</w:t>
      </w:r>
      <w:r w:rsidR="00E06902">
        <w:rPr>
          <w:rFonts w:cs="Times New Roman"/>
          <w:szCs w:val="24"/>
        </w:rPr>
        <w:t xml:space="preserve">  </w:t>
      </w:r>
    </w:p>
    <w:p w14:paraId="1BA08591"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ODEL</w:t>
      </w:r>
    </w:p>
    <w:p w14:paraId="7830BEB3"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GFlock</w:t>
      </w:r>
    </w:p>
    <w:p w14:paraId="0110CD9F"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Chenara Dodge</w:t>
      </w:r>
    </w:p>
    <w:p w14:paraId="7CACF226"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Moose Clothing</w:t>
      </w:r>
    </w:p>
    <w:p w14:paraId="11D28E26"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Thilakawardhana</w:t>
      </w:r>
    </w:p>
    <w:p w14:paraId="55A40DDD"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Nolimit</w:t>
      </w:r>
    </w:p>
    <w:p w14:paraId="11B4AAC2" w14:textId="77777777" w:rsidR="00E06902" w:rsidRPr="002A0CBC" w:rsidRDefault="00E06902" w:rsidP="00E06902">
      <w:pPr>
        <w:pStyle w:val="ListParagraph"/>
        <w:numPr>
          <w:ilvl w:val="0"/>
          <w:numId w:val="15"/>
        </w:numPr>
        <w:spacing w:before="0" w:after="160"/>
        <w:jc w:val="both"/>
        <w:rPr>
          <w:rFonts w:cs="Times New Roman"/>
          <w:szCs w:val="28"/>
        </w:rPr>
      </w:pPr>
      <w:r w:rsidRPr="002A0CBC">
        <w:rPr>
          <w:rFonts w:cs="Times New Roman"/>
          <w:szCs w:val="28"/>
        </w:rPr>
        <w:t>Fashion Bug</w:t>
      </w:r>
    </w:p>
    <w:p w14:paraId="5B07954A" w14:textId="30AA9810" w:rsidR="00E06902" w:rsidRPr="00875910" w:rsidRDefault="00E06902" w:rsidP="00E06902">
      <w:pPr>
        <w:pStyle w:val="ListParagraph"/>
        <w:numPr>
          <w:ilvl w:val="0"/>
          <w:numId w:val="15"/>
        </w:numPr>
        <w:spacing w:before="0" w:after="160"/>
        <w:jc w:val="both"/>
        <w:rPr>
          <w:rFonts w:cs="Times New Roman"/>
          <w:sz w:val="28"/>
          <w:szCs w:val="28"/>
        </w:rPr>
      </w:pPr>
      <w:r w:rsidRPr="002A0CBC">
        <w:rPr>
          <w:rFonts w:cs="Times New Roman"/>
          <w:szCs w:val="28"/>
        </w:rPr>
        <w:t xml:space="preserve">Kelly Felder </w:t>
      </w:r>
    </w:p>
    <w:p w14:paraId="1B9863CC" w14:textId="0E68E367" w:rsidR="00875910" w:rsidRPr="002A0CBC" w:rsidRDefault="00875910" w:rsidP="00E06902">
      <w:pPr>
        <w:pStyle w:val="ListParagraph"/>
        <w:numPr>
          <w:ilvl w:val="0"/>
          <w:numId w:val="15"/>
        </w:numPr>
        <w:spacing w:before="0" w:after="160"/>
        <w:jc w:val="both"/>
        <w:rPr>
          <w:rFonts w:cs="Times New Roman"/>
          <w:sz w:val="28"/>
          <w:szCs w:val="28"/>
        </w:rPr>
      </w:pPr>
      <w:r>
        <w:rPr>
          <w:rFonts w:cs="Times New Roman"/>
          <w:szCs w:val="28"/>
        </w:rPr>
        <w:t>Others</w:t>
      </w:r>
    </w:p>
    <w:p w14:paraId="4CF7164B" w14:textId="4B17B631" w:rsidR="00E06902" w:rsidRDefault="00875910" w:rsidP="00E06902">
      <w:pPr>
        <w:jc w:val="both"/>
        <w:rPr>
          <w:rFonts w:cs="Times New Roman"/>
          <w:szCs w:val="24"/>
        </w:rPr>
      </w:pPr>
      <w:r>
        <w:rPr>
          <w:rFonts w:cs="Times New Roman"/>
          <w:szCs w:val="24"/>
        </w:rPr>
        <w:t>3</w:t>
      </w:r>
      <w:r w:rsidR="00E06902">
        <w:rPr>
          <w:rFonts w:cs="Times New Roman"/>
          <w:szCs w:val="24"/>
        </w:rPr>
        <w:t>.How Long you have been using fashion retail products from that brand?</w:t>
      </w:r>
    </w:p>
    <w:p w14:paraId="3E1F0FFE" w14:textId="77777777" w:rsidR="00E06902" w:rsidRPr="00E91573" w:rsidRDefault="00E06902" w:rsidP="00E06902">
      <w:pPr>
        <w:pStyle w:val="ListParagraph"/>
        <w:numPr>
          <w:ilvl w:val="0"/>
          <w:numId w:val="9"/>
        </w:numPr>
        <w:spacing w:before="0" w:after="160"/>
        <w:jc w:val="both"/>
        <w:rPr>
          <w:rFonts w:cs="Times New Roman"/>
          <w:szCs w:val="24"/>
        </w:rPr>
      </w:pPr>
      <w:r w:rsidRPr="00E91573">
        <w:rPr>
          <w:rFonts w:cs="Times New Roman"/>
          <w:szCs w:val="24"/>
        </w:rPr>
        <w:t>Less than one month</w:t>
      </w:r>
    </w:p>
    <w:p w14:paraId="48B54775" w14:textId="77777777" w:rsidR="00E06902" w:rsidRPr="00E91573" w:rsidRDefault="00E06902" w:rsidP="00E06902">
      <w:pPr>
        <w:pStyle w:val="ListParagraph"/>
        <w:numPr>
          <w:ilvl w:val="0"/>
          <w:numId w:val="9"/>
        </w:numPr>
        <w:spacing w:before="0" w:after="160"/>
        <w:jc w:val="both"/>
        <w:rPr>
          <w:rFonts w:cs="Times New Roman"/>
          <w:szCs w:val="24"/>
        </w:rPr>
      </w:pPr>
      <w:r w:rsidRPr="00E91573">
        <w:rPr>
          <w:rFonts w:cs="Times New Roman"/>
          <w:szCs w:val="24"/>
        </w:rPr>
        <w:t>1-6 months</w:t>
      </w:r>
    </w:p>
    <w:p w14:paraId="6D833894" w14:textId="77777777" w:rsidR="00E06902" w:rsidRPr="00E91573" w:rsidRDefault="00E06902" w:rsidP="00E06902">
      <w:pPr>
        <w:pStyle w:val="ListParagraph"/>
        <w:numPr>
          <w:ilvl w:val="0"/>
          <w:numId w:val="9"/>
        </w:numPr>
        <w:spacing w:before="0" w:after="160"/>
        <w:jc w:val="both"/>
        <w:rPr>
          <w:rFonts w:cs="Times New Roman"/>
          <w:szCs w:val="24"/>
        </w:rPr>
      </w:pPr>
      <w:r w:rsidRPr="00E91573">
        <w:rPr>
          <w:rFonts w:cs="Times New Roman"/>
          <w:szCs w:val="24"/>
        </w:rPr>
        <w:t>6-12 months</w:t>
      </w:r>
    </w:p>
    <w:p w14:paraId="5E1E873D" w14:textId="77777777" w:rsidR="00E06902" w:rsidRPr="00E91573" w:rsidRDefault="00E06902" w:rsidP="00E06902">
      <w:pPr>
        <w:pStyle w:val="ListParagraph"/>
        <w:numPr>
          <w:ilvl w:val="0"/>
          <w:numId w:val="9"/>
        </w:numPr>
        <w:spacing w:before="0" w:after="160"/>
        <w:jc w:val="both"/>
        <w:rPr>
          <w:rFonts w:cs="Times New Roman"/>
          <w:szCs w:val="24"/>
        </w:rPr>
      </w:pPr>
      <w:r w:rsidRPr="00E91573">
        <w:rPr>
          <w:rFonts w:cs="Times New Roman"/>
          <w:szCs w:val="24"/>
        </w:rPr>
        <w:t xml:space="preserve">1-3 </w:t>
      </w:r>
      <w:r>
        <w:rPr>
          <w:rFonts w:cs="Times New Roman"/>
          <w:szCs w:val="24"/>
        </w:rPr>
        <w:t>y</w:t>
      </w:r>
      <w:r w:rsidRPr="00E91573">
        <w:rPr>
          <w:rFonts w:cs="Times New Roman"/>
          <w:szCs w:val="24"/>
        </w:rPr>
        <w:t>ears</w:t>
      </w:r>
    </w:p>
    <w:p w14:paraId="54372A91" w14:textId="77777777" w:rsidR="00E06902" w:rsidRPr="00CE4BDB" w:rsidRDefault="00E06902" w:rsidP="00E06902">
      <w:pPr>
        <w:pStyle w:val="ListParagraph"/>
        <w:numPr>
          <w:ilvl w:val="0"/>
          <w:numId w:val="9"/>
        </w:numPr>
        <w:spacing w:before="0" w:after="160"/>
        <w:jc w:val="both"/>
        <w:rPr>
          <w:rFonts w:cs="Times New Roman"/>
          <w:szCs w:val="24"/>
        </w:rPr>
      </w:pPr>
      <w:r w:rsidRPr="00E91573">
        <w:rPr>
          <w:rFonts w:cs="Times New Roman"/>
          <w:szCs w:val="24"/>
        </w:rPr>
        <w:t>More than 3 years</w:t>
      </w:r>
    </w:p>
    <w:p w14:paraId="6368DCBB" w14:textId="31CB779B" w:rsidR="00E06902" w:rsidRPr="0082088B" w:rsidRDefault="00875910" w:rsidP="00E06902">
      <w:pPr>
        <w:jc w:val="both"/>
        <w:rPr>
          <w:rFonts w:cs="Times New Roman"/>
          <w:szCs w:val="24"/>
        </w:rPr>
      </w:pPr>
      <w:r>
        <w:rPr>
          <w:rFonts w:cs="Times New Roman"/>
          <w:szCs w:val="24"/>
        </w:rPr>
        <w:t>4</w:t>
      </w:r>
      <w:r w:rsidR="00E06902">
        <w:rPr>
          <w:rFonts w:cs="Times New Roman"/>
          <w:szCs w:val="24"/>
        </w:rPr>
        <w:t>.Have</w:t>
      </w:r>
      <w:r w:rsidR="00E06902" w:rsidRPr="0082088B">
        <w:rPr>
          <w:rFonts w:cs="Times New Roman"/>
          <w:szCs w:val="24"/>
        </w:rPr>
        <w:t xml:space="preserve"> </w:t>
      </w:r>
      <w:r w:rsidR="00E06902">
        <w:rPr>
          <w:rFonts w:cs="Times New Roman"/>
          <w:szCs w:val="24"/>
        </w:rPr>
        <w:t>y</w:t>
      </w:r>
      <w:r w:rsidR="00E06902" w:rsidRPr="0082088B">
        <w:rPr>
          <w:rFonts w:cs="Times New Roman"/>
          <w:szCs w:val="24"/>
        </w:rPr>
        <w:t>ou</w:t>
      </w:r>
      <w:r w:rsidR="00E06902">
        <w:rPr>
          <w:rFonts w:cs="Times New Roman"/>
          <w:szCs w:val="24"/>
        </w:rPr>
        <w:t xml:space="preserve"> ever </w:t>
      </w:r>
      <w:r w:rsidR="00E06902" w:rsidRPr="0082088B">
        <w:rPr>
          <w:rFonts w:cs="Times New Roman"/>
          <w:szCs w:val="24"/>
        </w:rPr>
        <w:t>referred to</w:t>
      </w:r>
      <w:r w:rsidR="00E06902">
        <w:rPr>
          <w:rFonts w:cs="Times New Roman"/>
          <w:szCs w:val="24"/>
        </w:rPr>
        <w:t xml:space="preserve"> Social Media User Generated Contents </w:t>
      </w:r>
      <w:r w:rsidR="00E06902" w:rsidRPr="0082088B">
        <w:rPr>
          <w:rFonts w:cs="Times New Roman"/>
          <w:szCs w:val="24"/>
        </w:rPr>
        <w:t xml:space="preserve">(UGC), before taking a purchase decision in fashion retail products? </w:t>
      </w:r>
    </w:p>
    <w:p w14:paraId="48E8ECE4" w14:textId="77777777" w:rsidR="00E06902" w:rsidRPr="00456F02" w:rsidRDefault="00E06902" w:rsidP="00E06902">
      <w:pPr>
        <w:pStyle w:val="ListParagraph"/>
        <w:numPr>
          <w:ilvl w:val="0"/>
          <w:numId w:val="14"/>
        </w:numPr>
        <w:spacing w:before="0" w:after="160"/>
        <w:jc w:val="both"/>
        <w:rPr>
          <w:rFonts w:cs="Times New Roman"/>
          <w:szCs w:val="24"/>
        </w:rPr>
      </w:pPr>
      <w:r w:rsidRPr="00456F02">
        <w:rPr>
          <w:rFonts w:cs="Times New Roman"/>
          <w:szCs w:val="24"/>
        </w:rPr>
        <w:t>Yes</w:t>
      </w:r>
    </w:p>
    <w:p w14:paraId="2AD4C371" w14:textId="77777777" w:rsidR="00E06902" w:rsidRDefault="00E06902" w:rsidP="00E06902">
      <w:pPr>
        <w:pStyle w:val="ListParagraph"/>
        <w:numPr>
          <w:ilvl w:val="0"/>
          <w:numId w:val="14"/>
        </w:numPr>
        <w:spacing w:before="0" w:after="160"/>
        <w:jc w:val="both"/>
        <w:rPr>
          <w:rFonts w:cs="Times New Roman"/>
          <w:szCs w:val="24"/>
        </w:rPr>
      </w:pPr>
      <w:r w:rsidRPr="00456F02">
        <w:rPr>
          <w:rFonts w:cs="Times New Roman"/>
          <w:szCs w:val="24"/>
        </w:rPr>
        <w:t>No</w:t>
      </w:r>
    </w:p>
    <w:p w14:paraId="3F5A8D02" w14:textId="77777777" w:rsidR="00E06902" w:rsidRPr="00724665" w:rsidRDefault="00E06902" w:rsidP="00E06902">
      <w:pPr>
        <w:jc w:val="both"/>
        <w:rPr>
          <w:rFonts w:cs="Times New Roman"/>
          <w:szCs w:val="24"/>
        </w:rPr>
      </w:pPr>
    </w:p>
    <w:p w14:paraId="0FE06018" w14:textId="67997AD1" w:rsidR="00E06902" w:rsidRPr="0082088B" w:rsidRDefault="00875910" w:rsidP="00E06902">
      <w:pPr>
        <w:jc w:val="both"/>
        <w:rPr>
          <w:rFonts w:cs="Times New Roman"/>
          <w:szCs w:val="24"/>
        </w:rPr>
      </w:pPr>
      <w:r>
        <w:rPr>
          <w:rFonts w:cs="Times New Roman"/>
          <w:szCs w:val="24"/>
        </w:rPr>
        <w:t>5</w:t>
      </w:r>
      <w:r w:rsidR="00E06902" w:rsidRPr="0082088B">
        <w:rPr>
          <w:rFonts w:cs="Times New Roman"/>
          <w:szCs w:val="24"/>
        </w:rPr>
        <w:t xml:space="preserve">.Which of the following Social Media platform, do you frequently use to refer </w:t>
      </w:r>
      <w:r w:rsidR="00E06902">
        <w:rPr>
          <w:rFonts w:cs="Times New Roman"/>
          <w:szCs w:val="24"/>
        </w:rPr>
        <w:t xml:space="preserve">User Generated Contents </w:t>
      </w:r>
      <w:r w:rsidR="00E06902" w:rsidRPr="0082088B">
        <w:rPr>
          <w:rFonts w:cs="Times New Roman"/>
          <w:szCs w:val="24"/>
        </w:rPr>
        <w:t>(UGC)?</w:t>
      </w:r>
    </w:p>
    <w:p w14:paraId="2DD32E72" w14:textId="77777777" w:rsidR="00E06902" w:rsidRPr="00341E80" w:rsidRDefault="00E06902" w:rsidP="00E06902">
      <w:pPr>
        <w:pStyle w:val="ListParagraph"/>
        <w:numPr>
          <w:ilvl w:val="0"/>
          <w:numId w:val="10"/>
        </w:numPr>
        <w:spacing w:before="0" w:after="160"/>
        <w:jc w:val="both"/>
        <w:rPr>
          <w:rFonts w:cs="Times New Roman"/>
          <w:szCs w:val="24"/>
        </w:rPr>
      </w:pPr>
      <w:r w:rsidRPr="00341E80">
        <w:rPr>
          <w:rFonts w:cs="Times New Roman"/>
          <w:szCs w:val="24"/>
        </w:rPr>
        <w:t>Facebook</w:t>
      </w:r>
    </w:p>
    <w:p w14:paraId="19A987F5" w14:textId="77777777" w:rsidR="00E06902" w:rsidRPr="00341E80" w:rsidRDefault="00E06902" w:rsidP="00E06902">
      <w:pPr>
        <w:pStyle w:val="ListParagraph"/>
        <w:numPr>
          <w:ilvl w:val="0"/>
          <w:numId w:val="10"/>
        </w:numPr>
        <w:spacing w:before="0" w:after="160"/>
        <w:jc w:val="both"/>
        <w:rPr>
          <w:rFonts w:cs="Times New Roman"/>
          <w:szCs w:val="24"/>
        </w:rPr>
      </w:pPr>
      <w:r w:rsidRPr="00341E80">
        <w:rPr>
          <w:rFonts w:cs="Times New Roman"/>
          <w:szCs w:val="24"/>
        </w:rPr>
        <w:t xml:space="preserve">Instagram </w:t>
      </w:r>
    </w:p>
    <w:p w14:paraId="17D192DB" w14:textId="77777777" w:rsidR="00E06902" w:rsidRPr="00CE4BDB" w:rsidRDefault="00E06902" w:rsidP="00E06902">
      <w:pPr>
        <w:pStyle w:val="ListParagraph"/>
        <w:numPr>
          <w:ilvl w:val="0"/>
          <w:numId w:val="10"/>
        </w:numPr>
        <w:spacing w:before="0" w:after="160"/>
        <w:jc w:val="both"/>
        <w:rPr>
          <w:rFonts w:cs="Times New Roman"/>
          <w:szCs w:val="24"/>
        </w:rPr>
      </w:pPr>
      <w:r w:rsidRPr="00341E80">
        <w:rPr>
          <w:rFonts w:cs="Times New Roman"/>
          <w:szCs w:val="24"/>
        </w:rPr>
        <w:t>Both</w:t>
      </w:r>
    </w:p>
    <w:p w14:paraId="5DFB8EA8" w14:textId="362A6E5E" w:rsidR="00E06902" w:rsidRPr="0082088B" w:rsidRDefault="00875910" w:rsidP="00E06902">
      <w:pPr>
        <w:jc w:val="both"/>
        <w:rPr>
          <w:rFonts w:cs="Times New Roman"/>
          <w:szCs w:val="24"/>
        </w:rPr>
      </w:pPr>
      <w:r>
        <w:rPr>
          <w:rFonts w:cs="Times New Roman"/>
          <w:szCs w:val="24"/>
        </w:rPr>
        <w:t>6</w:t>
      </w:r>
      <w:r w:rsidR="00E06902" w:rsidRPr="0082088B">
        <w:rPr>
          <w:rFonts w:cs="Times New Roman"/>
          <w:szCs w:val="24"/>
        </w:rPr>
        <w:t xml:space="preserve">. What is the content type, </w:t>
      </w:r>
      <w:r w:rsidR="00E06902">
        <w:rPr>
          <w:rFonts w:cs="Times New Roman"/>
          <w:szCs w:val="24"/>
        </w:rPr>
        <w:t xml:space="preserve">you </w:t>
      </w:r>
      <w:r w:rsidR="00E06902" w:rsidRPr="0082088B">
        <w:rPr>
          <w:rFonts w:cs="Times New Roman"/>
          <w:szCs w:val="24"/>
        </w:rPr>
        <w:t xml:space="preserve">mostly consider to </w:t>
      </w:r>
      <w:r w:rsidR="00E06902">
        <w:rPr>
          <w:rFonts w:cs="Times New Roman"/>
          <w:szCs w:val="24"/>
        </w:rPr>
        <w:t>refer</w:t>
      </w:r>
      <w:r w:rsidR="00E06902" w:rsidRPr="0082088B">
        <w:rPr>
          <w:rFonts w:cs="Times New Roman"/>
          <w:szCs w:val="24"/>
        </w:rPr>
        <w:t xml:space="preserve"> information about fashion retail products?</w:t>
      </w:r>
    </w:p>
    <w:p w14:paraId="169CBE97"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Images</w:t>
      </w:r>
    </w:p>
    <w:p w14:paraId="16486E7D"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Online reviews</w:t>
      </w:r>
    </w:p>
    <w:p w14:paraId="73C37DC2"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Videos</w:t>
      </w:r>
    </w:p>
    <w:p w14:paraId="2DBC7F34"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Online ratings</w:t>
      </w:r>
    </w:p>
    <w:p w14:paraId="3368ADF5"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Textual posts</w:t>
      </w:r>
    </w:p>
    <w:p w14:paraId="51E64F18" w14:textId="77777777" w:rsidR="00E06902" w:rsidRDefault="00E06902" w:rsidP="00E06902">
      <w:pPr>
        <w:pStyle w:val="ListParagraph"/>
        <w:numPr>
          <w:ilvl w:val="0"/>
          <w:numId w:val="11"/>
        </w:numPr>
        <w:spacing w:before="0" w:after="160"/>
        <w:jc w:val="both"/>
        <w:rPr>
          <w:rFonts w:cs="Times New Roman"/>
          <w:szCs w:val="24"/>
        </w:rPr>
      </w:pPr>
      <w:r w:rsidRPr="00341E80">
        <w:rPr>
          <w:rFonts w:cs="Times New Roman"/>
          <w:szCs w:val="24"/>
        </w:rPr>
        <w:t>Comments</w:t>
      </w:r>
    </w:p>
    <w:p w14:paraId="0B752350" w14:textId="77777777" w:rsidR="00E06902" w:rsidRDefault="00E06902" w:rsidP="00E06902">
      <w:pPr>
        <w:pStyle w:val="ListParagraph"/>
        <w:jc w:val="both"/>
        <w:rPr>
          <w:rFonts w:cs="Times New Roman"/>
          <w:szCs w:val="24"/>
        </w:rPr>
      </w:pPr>
    </w:p>
    <w:p w14:paraId="27D87481" w14:textId="77777777" w:rsidR="00E06902" w:rsidRDefault="00E06902" w:rsidP="00E06902">
      <w:pPr>
        <w:pStyle w:val="ListParagraph"/>
        <w:jc w:val="both"/>
        <w:rPr>
          <w:rFonts w:cs="Times New Roman"/>
          <w:szCs w:val="24"/>
        </w:rPr>
      </w:pPr>
    </w:p>
    <w:p w14:paraId="35FA346F" w14:textId="77777777" w:rsidR="00E06902" w:rsidRDefault="00E06902" w:rsidP="00E06902">
      <w:pPr>
        <w:pStyle w:val="ListParagraph"/>
        <w:jc w:val="both"/>
        <w:rPr>
          <w:rFonts w:cs="Times New Roman"/>
          <w:szCs w:val="24"/>
        </w:rPr>
      </w:pPr>
    </w:p>
    <w:p w14:paraId="5ABA494F" w14:textId="77777777" w:rsidR="00E06902" w:rsidRDefault="00E06902" w:rsidP="00E06902">
      <w:pPr>
        <w:pStyle w:val="ListParagraph"/>
        <w:jc w:val="both"/>
        <w:rPr>
          <w:rFonts w:cs="Times New Roman"/>
          <w:szCs w:val="24"/>
        </w:rPr>
      </w:pPr>
    </w:p>
    <w:p w14:paraId="379B4460" w14:textId="77777777" w:rsidR="00E06902" w:rsidRDefault="00E06902" w:rsidP="00E06902">
      <w:pPr>
        <w:pStyle w:val="ListParagraph"/>
        <w:jc w:val="both"/>
        <w:rPr>
          <w:rFonts w:cs="Times New Roman"/>
          <w:szCs w:val="24"/>
        </w:rPr>
      </w:pPr>
    </w:p>
    <w:p w14:paraId="5A9AE732" w14:textId="77777777" w:rsidR="00E06902" w:rsidRDefault="00E06902" w:rsidP="00E06902">
      <w:pPr>
        <w:pStyle w:val="ListParagraph"/>
        <w:jc w:val="both"/>
        <w:rPr>
          <w:rFonts w:cs="Times New Roman"/>
          <w:szCs w:val="24"/>
        </w:rPr>
      </w:pPr>
    </w:p>
    <w:p w14:paraId="03A45E95" w14:textId="77777777" w:rsidR="00E06902" w:rsidRDefault="00E06902" w:rsidP="00E06902">
      <w:pPr>
        <w:pStyle w:val="ListParagraph"/>
        <w:jc w:val="both"/>
        <w:rPr>
          <w:rFonts w:cs="Times New Roman"/>
          <w:szCs w:val="24"/>
        </w:rPr>
      </w:pPr>
    </w:p>
    <w:p w14:paraId="53CD1F71" w14:textId="77777777" w:rsidR="00E06902" w:rsidRDefault="00E06902" w:rsidP="00E06902">
      <w:pPr>
        <w:pStyle w:val="ListParagraph"/>
        <w:jc w:val="both"/>
        <w:rPr>
          <w:rFonts w:cs="Times New Roman"/>
          <w:szCs w:val="24"/>
        </w:rPr>
      </w:pPr>
    </w:p>
    <w:p w14:paraId="7F3C1D6B" w14:textId="77777777" w:rsidR="00E06902" w:rsidRDefault="00E06902" w:rsidP="00E06902">
      <w:pPr>
        <w:pStyle w:val="ListParagraph"/>
        <w:jc w:val="both"/>
        <w:rPr>
          <w:rFonts w:cs="Times New Roman"/>
          <w:szCs w:val="24"/>
        </w:rPr>
      </w:pPr>
    </w:p>
    <w:p w14:paraId="40419D3D" w14:textId="77777777" w:rsidR="00E06902" w:rsidRDefault="00E06902" w:rsidP="00E06902">
      <w:pPr>
        <w:pStyle w:val="ListParagraph"/>
        <w:jc w:val="both"/>
        <w:rPr>
          <w:rFonts w:cs="Times New Roman"/>
          <w:szCs w:val="24"/>
        </w:rPr>
      </w:pPr>
    </w:p>
    <w:p w14:paraId="303A014E" w14:textId="77777777" w:rsidR="00E06902" w:rsidRDefault="00E06902" w:rsidP="00E06902">
      <w:pPr>
        <w:jc w:val="both"/>
        <w:rPr>
          <w:rFonts w:cs="Times New Roman"/>
          <w:szCs w:val="24"/>
        </w:rPr>
      </w:pPr>
    </w:p>
    <w:p w14:paraId="3C50E680" w14:textId="77777777" w:rsidR="00E06902" w:rsidRPr="00724665" w:rsidRDefault="00E06902" w:rsidP="00E06902">
      <w:pPr>
        <w:jc w:val="both"/>
        <w:rPr>
          <w:rFonts w:cs="Times New Roman"/>
          <w:szCs w:val="24"/>
        </w:rPr>
      </w:pPr>
    </w:p>
    <w:p w14:paraId="06A79C30" w14:textId="2AF6CDE7" w:rsidR="00E06902" w:rsidRDefault="00E06902" w:rsidP="00E06902">
      <w:pPr>
        <w:pStyle w:val="ListParagraph"/>
        <w:jc w:val="both"/>
        <w:rPr>
          <w:rFonts w:cs="Times New Roman"/>
          <w:szCs w:val="24"/>
        </w:rPr>
      </w:pPr>
    </w:p>
    <w:p w14:paraId="5945D22F" w14:textId="669D48E9" w:rsidR="002F4058" w:rsidRDefault="002F4058" w:rsidP="00E06902">
      <w:pPr>
        <w:pStyle w:val="ListParagraph"/>
        <w:jc w:val="both"/>
        <w:rPr>
          <w:rFonts w:cs="Times New Roman"/>
          <w:szCs w:val="24"/>
        </w:rPr>
      </w:pPr>
    </w:p>
    <w:p w14:paraId="3B030BCE" w14:textId="7EE8ACA8" w:rsidR="002F4058" w:rsidRDefault="002F4058" w:rsidP="00E06902">
      <w:pPr>
        <w:pStyle w:val="ListParagraph"/>
        <w:jc w:val="both"/>
        <w:rPr>
          <w:rFonts w:cs="Times New Roman"/>
          <w:szCs w:val="24"/>
        </w:rPr>
      </w:pPr>
    </w:p>
    <w:p w14:paraId="3F34AC88" w14:textId="77777777" w:rsidR="002F4058" w:rsidRDefault="002F4058" w:rsidP="00E06902">
      <w:pPr>
        <w:pStyle w:val="ListParagraph"/>
        <w:jc w:val="both"/>
        <w:rPr>
          <w:rFonts w:cs="Times New Roman"/>
          <w:szCs w:val="24"/>
        </w:rPr>
      </w:pPr>
    </w:p>
    <w:p w14:paraId="671F8F30" w14:textId="77777777" w:rsidR="00E06902" w:rsidRDefault="00E06902" w:rsidP="00E06902">
      <w:pPr>
        <w:pStyle w:val="ListParagraph"/>
        <w:jc w:val="both"/>
        <w:rPr>
          <w:rFonts w:cs="Times New Roman"/>
          <w:szCs w:val="24"/>
        </w:rPr>
      </w:pPr>
    </w:p>
    <w:p w14:paraId="40C515A8" w14:textId="77777777" w:rsidR="00E06902" w:rsidRPr="00DE43A7" w:rsidRDefault="00E06902" w:rsidP="00E06902">
      <w:pPr>
        <w:pStyle w:val="ListParagraph"/>
        <w:jc w:val="both"/>
        <w:rPr>
          <w:rFonts w:cs="Times New Roman"/>
          <w:szCs w:val="24"/>
        </w:rPr>
      </w:pPr>
    </w:p>
    <w:p w14:paraId="63DC931D" w14:textId="77777777" w:rsidR="00E06902" w:rsidRPr="00CE4BDB" w:rsidRDefault="00E06902" w:rsidP="00E06902">
      <w:pPr>
        <w:jc w:val="both"/>
        <w:rPr>
          <w:rFonts w:cs="Times New Roman"/>
          <w:b/>
          <w:bCs/>
          <w:sz w:val="28"/>
          <w:szCs w:val="28"/>
        </w:rPr>
      </w:pPr>
      <w:r w:rsidRPr="00535141">
        <w:rPr>
          <w:rFonts w:cs="Times New Roman"/>
          <w:b/>
          <w:bCs/>
          <w:sz w:val="28"/>
          <w:szCs w:val="28"/>
        </w:rPr>
        <w:t>Section 03 – Social Media User Generated Content ( Likert Scale )</w:t>
      </w:r>
    </w:p>
    <w:p w14:paraId="2004AB82" w14:textId="77777777" w:rsidR="00E06902" w:rsidRPr="0082088B" w:rsidRDefault="00E06902" w:rsidP="00E06902">
      <w:pPr>
        <w:jc w:val="both"/>
        <w:rPr>
          <w:rFonts w:cs="Times New Roman"/>
          <w:b/>
          <w:bCs/>
          <w:szCs w:val="24"/>
        </w:rPr>
      </w:pPr>
      <w:r>
        <w:rPr>
          <w:rFonts w:cs="Times New Roman"/>
          <w:b/>
          <w:bCs/>
          <w:szCs w:val="24"/>
        </w:rPr>
        <w:t xml:space="preserve">Social Media User Generated Contents </w:t>
      </w:r>
      <w:r w:rsidRPr="0082088B">
        <w:rPr>
          <w:rFonts w:cs="Times New Roman"/>
          <w:b/>
          <w:bCs/>
          <w:szCs w:val="24"/>
        </w:rPr>
        <w:t>(UGC)</w:t>
      </w:r>
    </w:p>
    <w:p w14:paraId="4F54B33D" w14:textId="77777777" w:rsidR="00875910" w:rsidRPr="00875910" w:rsidRDefault="00E06902" w:rsidP="00875910">
      <w:pPr>
        <w:pStyle w:val="ListParagraph"/>
        <w:numPr>
          <w:ilvl w:val="0"/>
          <w:numId w:val="19"/>
        </w:numPr>
        <w:jc w:val="both"/>
        <w:rPr>
          <w:rFonts w:cs="Times New Roman"/>
          <w:szCs w:val="24"/>
        </w:rPr>
      </w:pPr>
      <w:r w:rsidRPr="00875910">
        <w:rPr>
          <w:rFonts w:cs="Times New Roman"/>
          <w:szCs w:val="24"/>
        </w:rPr>
        <w:t xml:space="preserve">Social Media User-generated content or UGC is any form of content created and shared by the </w:t>
      </w:r>
      <w:r w:rsidR="00930CD4" w:rsidRPr="00875910">
        <w:rPr>
          <w:rFonts w:cs="Times New Roman"/>
          <w:szCs w:val="24"/>
        </w:rPr>
        <w:t xml:space="preserve">consumers/ </w:t>
      </w:r>
      <w:r w:rsidRPr="00875910">
        <w:rPr>
          <w:rFonts w:cs="Times New Roman"/>
          <w:szCs w:val="24"/>
        </w:rPr>
        <w:t xml:space="preserve">users on Social Media based on their experiences, opinions, ideas, or feedback. </w:t>
      </w:r>
    </w:p>
    <w:p w14:paraId="6E346A3F" w14:textId="3410A2C8" w:rsidR="00E06902" w:rsidRPr="00875910" w:rsidRDefault="00E06902" w:rsidP="00875910">
      <w:pPr>
        <w:pStyle w:val="ListParagraph"/>
        <w:numPr>
          <w:ilvl w:val="0"/>
          <w:numId w:val="19"/>
        </w:numPr>
        <w:jc w:val="both"/>
        <w:rPr>
          <w:rFonts w:cs="Times New Roman"/>
          <w:szCs w:val="24"/>
        </w:rPr>
      </w:pPr>
      <w:r w:rsidRPr="00875910">
        <w:rPr>
          <w:rFonts w:cs="Times New Roman"/>
          <w:szCs w:val="24"/>
        </w:rPr>
        <w:t xml:space="preserve">Some examples of user generated content include </w:t>
      </w:r>
      <w:r w:rsidRPr="00875910">
        <w:rPr>
          <w:rFonts w:cs="Times New Roman"/>
          <w:b/>
          <w:bCs/>
          <w:szCs w:val="24"/>
        </w:rPr>
        <w:t>customer reviews, comments</w:t>
      </w:r>
      <w:r w:rsidR="00A42B0A" w:rsidRPr="00875910">
        <w:rPr>
          <w:rFonts w:cs="Times New Roman"/>
          <w:b/>
          <w:bCs/>
          <w:szCs w:val="24"/>
        </w:rPr>
        <w:t xml:space="preserve">, </w:t>
      </w:r>
      <w:r w:rsidR="00930CD4" w:rsidRPr="00875910">
        <w:rPr>
          <w:rFonts w:cs="Times New Roman"/>
          <w:b/>
          <w:bCs/>
          <w:szCs w:val="24"/>
        </w:rPr>
        <w:t xml:space="preserve">videos, images, posts </w:t>
      </w:r>
      <w:r w:rsidR="00930CD4" w:rsidRPr="00875910">
        <w:rPr>
          <w:rFonts w:cs="Times New Roman"/>
          <w:szCs w:val="24"/>
        </w:rPr>
        <w:t xml:space="preserve">which are created in social media </w:t>
      </w:r>
      <w:r w:rsidRPr="00875910">
        <w:rPr>
          <w:rFonts w:cs="Times New Roman"/>
          <w:szCs w:val="24"/>
        </w:rPr>
        <w:t>related to their</w:t>
      </w:r>
      <w:r w:rsidR="00513A0F">
        <w:rPr>
          <w:rFonts w:cs="Times New Roman"/>
          <w:szCs w:val="24"/>
        </w:rPr>
        <w:t xml:space="preserve"> ( consumers) </w:t>
      </w:r>
      <w:r w:rsidRPr="00875910">
        <w:rPr>
          <w:rFonts w:cs="Times New Roman"/>
          <w:szCs w:val="24"/>
        </w:rPr>
        <w:t xml:space="preserve"> purchasing experiences.</w:t>
      </w:r>
    </w:p>
    <w:p w14:paraId="6BDCF2C9" w14:textId="391D88DF" w:rsidR="00E06902" w:rsidRPr="0082088B" w:rsidRDefault="00E06902" w:rsidP="00E06902">
      <w:pPr>
        <w:pStyle w:val="NormalWeb"/>
        <w:spacing w:after="0" w:afterAutospacing="0" w:line="360" w:lineRule="auto"/>
        <w:jc w:val="both"/>
        <w:rPr>
          <w:color w:val="202124"/>
        </w:rPr>
      </w:pPr>
      <w:r w:rsidRPr="0082088B">
        <w:rPr>
          <w:color w:val="202124"/>
        </w:rPr>
        <w:t xml:space="preserve">What extent do you agree with the following statement? Please indicate your level of agreement for the given statements. </w:t>
      </w:r>
    </w:p>
    <w:p w14:paraId="3B908F27" w14:textId="3B453C69" w:rsidR="00E06902" w:rsidRPr="00DB5B00" w:rsidRDefault="00E06902" w:rsidP="00E06902">
      <w:pPr>
        <w:jc w:val="both"/>
        <w:rPr>
          <w:rFonts w:cs="Times New Roman"/>
          <w:b/>
          <w:bCs/>
          <w:sz w:val="28"/>
          <w:szCs w:val="28"/>
        </w:rPr>
      </w:pPr>
      <w:r w:rsidRPr="00DB5B00">
        <w:rPr>
          <w:rFonts w:cs="Times New Roman"/>
          <w:b/>
          <w:bCs/>
          <w:sz w:val="28"/>
          <w:szCs w:val="28"/>
        </w:rPr>
        <w:t>perceived credibility</w:t>
      </w:r>
    </w:p>
    <w:p w14:paraId="5519A115" w14:textId="77777777" w:rsidR="00DC318B" w:rsidRDefault="00E06902" w:rsidP="00E06902">
      <w:pPr>
        <w:jc w:val="both"/>
        <w:rPr>
          <w:rFonts w:cs="Times New Roman"/>
          <w:b/>
          <w:bCs/>
          <w:szCs w:val="24"/>
        </w:rPr>
      </w:pPr>
      <w:r w:rsidRPr="0082088B">
        <w:rPr>
          <w:rFonts w:cs="Times New Roman"/>
          <w:szCs w:val="24"/>
        </w:rPr>
        <w:t xml:space="preserve">The following statements describe the perceived credibility of </w:t>
      </w:r>
      <w:r>
        <w:rPr>
          <w:rFonts w:cs="Times New Roman"/>
          <w:szCs w:val="24"/>
        </w:rPr>
        <w:t xml:space="preserve">Social Media User Generated Contents </w:t>
      </w:r>
      <w:r w:rsidRPr="0082088B">
        <w:rPr>
          <w:rFonts w:cs="Times New Roman"/>
          <w:szCs w:val="24"/>
        </w:rPr>
        <w:t xml:space="preserve">(UGC) who considered those regarding online purchase </w:t>
      </w:r>
      <w:r w:rsidR="00252BD1">
        <w:rPr>
          <w:rFonts w:cs="Times New Roman"/>
          <w:szCs w:val="24"/>
        </w:rPr>
        <w:t>intention</w:t>
      </w:r>
      <w:r w:rsidRPr="0082088B">
        <w:rPr>
          <w:rFonts w:cs="Times New Roman"/>
          <w:szCs w:val="24"/>
        </w:rPr>
        <w:t xml:space="preserve"> in </w:t>
      </w:r>
      <w:r w:rsidRPr="00DB5B00">
        <w:rPr>
          <w:rFonts w:cs="Times New Roman"/>
          <w:szCs w:val="24"/>
        </w:rPr>
        <w:t>Fashion retail products.</w:t>
      </w:r>
      <w:r w:rsidR="00DB5B00">
        <w:rPr>
          <w:rFonts w:cs="Times New Roman"/>
          <w:b/>
          <w:bCs/>
          <w:szCs w:val="24"/>
        </w:rPr>
        <w:t xml:space="preserve"> </w:t>
      </w:r>
    </w:p>
    <w:p w14:paraId="33D09DAA" w14:textId="63F55062" w:rsidR="00E06902" w:rsidRPr="00DB5B00" w:rsidRDefault="00A44B8D" w:rsidP="00E06902">
      <w:pPr>
        <w:jc w:val="both"/>
        <w:rPr>
          <w:rFonts w:cs="Times New Roman"/>
          <w:b/>
          <w:bCs/>
          <w:szCs w:val="24"/>
        </w:rPr>
      </w:pPr>
      <w:r>
        <w:rPr>
          <w:rFonts w:cs="Times New Roman"/>
          <w:szCs w:val="24"/>
        </w:rPr>
        <w:t>To What extend do you agree or disagree with each of the following statements. The values are assigned in the scales as 1-5 ranging from “ Strongly Disagree to Strongly Agree”.</w:t>
      </w:r>
    </w:p>
    <w:tbl>
      <w:tblPr>
        <w:tblW w:w="8474" w:type="dxa"/>
        <w:tblLook w:val="04A0" w:firstRow="1" w:lastRow="0" w:firstColumn="1" w:lastColumn="0" w:noHBand="0" w:noVBand="1"/>
      </w:tblPr>
      <w:tblGrid>
        <w:gridCol w:w="750"/>
        <w:gridCol w:w="3428"/>
        <w:gridCol w:w="1109"/>
        <w:gridCol w:w="1109"/>
        <w:gridCol w:w="1003"/>
        <w:gridCol w:w="829"/>
        <w:gridCol w:w="1097"/>
      </w:tblGrid>
      <w:tr w:rsidR="00DB5B00" w:rsidRPr="00DB5B00" w14:paraId="638016EA" w14:textId="77777777" w:rsidTr="00DB5B00">
        <w:trPr>
          <w:trHeight w:val="444"/>
        </w:trPr>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FE497"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Code</w:t>
            </w:r>
          </w:p>
        </w:tc>
        <w:tc>
          <w:tcPr>
            <w:tcW w:w="3428" w:type="dxa"/>
            <w:tcBorders>
              <w:top w:val="single" w:sz="4" w:space="0" w:color="auto"/>
              <w:left w:val="nil"/>
              <w:bottom w:val="single" w:sz="4" w:space="0" w:color="auto"/>
              <w:right w:val="single" w:sz="4" w:space="0" w:color="auto"/>
            </w:tcBorders>
            <w:shd w:val="clear" w:color="auto" w:fill="auto"/>
            <w:noWrap/>
            <w:vAlign w:val="bottom"/>
            <w:hideMark/>
          </w:tcPr>
          <w:p w14:paraId="4AC14674"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 xml:space="preserve">Statement </w:t>
            </w:r>
          </w:p>
        </w:tc>
        <w:tc>
          <w:tcPr>
            <w:tcW w:w="966" w:type="dxa"/>
            <w:tcBorders>
              <w:top w:val="single" w:sz="4" w:space="0" w:color="auto"/>
              <w:left w:val="nil"/>
              <w:bottom w:val="single" w:sz="4" w:space="0" w:color="auto"/>
              <w:right w:val="single" w:sz="4" w:space="0" w:color="auto"/>
            </w:tcBorders>
            <w:shd w:val="clear" w:color="auto" w:fill="auto"/>
            <w:vAlign w:val="bottom"/>
            <w:hideMark/>
          </w:tcPr>
          <w:p w14:paraId="73B8A28F"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Disagree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0D4140AA"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Disagree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B5A5EDA"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Neutral</w:t>
            </w:r>
          </w:p>
        </w:tc>
        <w:tc>
          <w:tcPr>
            <w:tcW w:w="727" w:type="dxa"/>
            <w:tcBorders>
              <w:top w:val="single" w:sz="4" w:space="0" w:color="auto"/>
              <w:left w:val="nil"/>
              <w:bottom w:val="single" w:sz="4" w:space="0" w:color="auto"/>
              <w:right w:val="single" w:sz="4" w:space="0" w:color="auto"/>
            </w:tcBorders>
            <w:shd w:val="clear" w:color="auto" w:fill="auto"/>
            <w:noWrap/>
            <w:vAlign w:val="bottom"/>
            <w:hideMark/>
          </w:tcPr>
          <w:p w14:paraId="74F5814C"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Agree</w:t>
            </w:r>
          </w:p>
        </w:tc>
        <w:tc>
          <w:tcPr>
            <w:tcW w:w="929" w:type="dxa"/>
            <w:tcBorders>
              <w:top w:val="single" w:sz="4" w:space="0" w:color="auto"/>
              <w:left w:val="nil"/>
              <w:bottom w:val="single" w:sz="4" w:space="0" w:color="auto"/>
              <w:right w:val="single" w:sz="4" w:space="0" w:color="auto"/>
            </w:tcBorders>
            <w:shd w:val="clear" w:color="auto" w:fill="auto"/>
            <w:vAlign w:val="bottom"/>
            <w:hideMark/>
          </w:tcPr>
          <w:p w14:paraId="096E31FB" w14:textId="77777777" w:rsidR="00DB5B00" w:rsidRPr="00DB5B00" w:rsidRDefault="00DB5B00" w:rsidP="00DB5B00">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Agree</w:t>
            </w:r>
          </w:p>
        </w:tc>
      </w:tr>
      <w:tr w:rsidR="00DB5B00" w:rsidRPr="00DB5B00" w14:paraId="50BC39E7" w14:textId="77777777" w:rsidTr="00DB5B00">
        <w:trPr>
          <w:trHeight w:val="520"/>
        </w:trPr>
        <w:tc>
          <w:tcPr>
            <w:tcW w:w="635" w:type="dxa"/>
            <w:tcBorders>
              <w:top w:val="nil"/>
              <w:left w:val="single" w:sz="4" w:space="0" w:color="auto"/>
              <w:bottom w:val="single" w:sz="4" w:space="0" w:color="auto"/>
              <w:right w:val="single" w:sz="4" w:space="0" w:color="auto"/>
            </w:tcBorders>
            <w:shd w:val="clear" w:color="auto" w:fill="auto"/>
            <w:noWrap/>
            <w:vAlign w:val="bottom"/>
            <w:hideMark/>
          </w:tcPr>
          <w:p w14:paraId="43FBF9B5"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PC1</w:t>
            </w:r>
          </w:p>
        </w:tc>
        <w:tc>
          <w:tcPr>
            <w:tcW w:w="3428" w:type="dxa"/>
            <w:tcBorders>
              <w:top w:val="nil"/>
              <w:left w:val="nil"/>
              <w:bottom w:val="single" w:sz="4" w:space="0" w:color="auto"/>
              <w:right w:val="single" w:sz="4" w:space="0" w:color="auto"/>
            </w:tcBorders>
            <w:shd w:val="clear" w:color="auto" w:fill="auto"/>
            <w:vAlign w:val="bottom"/>
            <w:hideMark/>
          </w:tcPr>
          <w:p w14:paraId="34A76168"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 xml:space="preserve">They don’t change Social Media User Generated Contents time to time. </w:t>
            </w:r>
          </w:p>
        </w:tc>
        <w:tc>
          <w:tcPr>
            <w:tcW w:w="966" w:type="dxa"/>
            <w:tcBorders>
              <w:top w:val="nil"/>
              <w:left w:val="nil"/>
              <w:bottom w:val="single" w:sz="4" w:space="0" w:color="auto"/>
              <w:right w:val="single" w:sz="4" w:space="0" w:color="auto"/>
            </w:tcBorders>
            <w:shd w:val="clear" w:color="auto" w:fill="auto"/>
            <w:noWrap/>
            <w:vAlign w:val="bottom"/>
            <w:hideMark/>
          </w:tcPr>
          <w:p w14:paraId="1450A5A8"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39" w:type="dxa"/>
            <w:tcBorders>
              <w:top w:val="nil"/>
              <w:left w:val="nil"/>
              <w:bottom w:val="single" w:sz="4" w:space="0" w:color="auto"/>
              <w:right w:val="single" w:sz="4" w:space="0" w:color="auto"/>
            </w:tcBorders>
            <w:shd w:val="clear" w:color="auto" w:fill="auto"/>
            <w:noWrap/>
            <w:vAlign w:val="bottom"/>
            <w:hideMark/>
          </w:tcPr>
          <w:p w14:paraId="74EFCD75"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14:paraId="2EAA00E2"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27" w:type="dxa"/>
            <w:tcBorders>
              <w:top w:val="nil"/>
              <w:left w:val="nil"/>
              <w:bottom w:val="single" w:sz="4" w:space="0" w:color="auto"/>
              <w:right w:val="single" w:sz="4" w:space="0" w:color="auto"/>
            </w:tcBorders>
            <w:shd w:val="clear" w:color="auto" w:fill="auto"/>
            <w:noWrap/>
            <w:vAlign w:val="bottom"/>
            <w:hideMark/>
          </w:tcPr>
          <w:p w14:paraId="4AF0AFD9"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29" w:type="dxa"/>
            <w:tcBorders>
              <w:top w:val="nil"/>
              <w:left w:val="nil"/>
              <w:bottom w:val="single" w:sz="4" w:space="0" w:color="auto"/>
              <w:right w:val="single" w:sz="4" w:space="0" w:color="auto"/>
            </w:tcBorders>
            <w:shd w:val="clear" w:color="auto" w:fill="auto"/>
            <w:noWrap/>
            <w:vAlign w:val="bottom"/>
            <w:hideMark/>
          </w:tcPr>
          <w:p w14:paraId="0E96F831"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19A8A1C3" w14:textId="77777777" w:rsidTr="00DB5B00">
        <w:trPr>
          <w:trHeight w:val="509"/>
        </w:trPr>
        <w:tc>
          <w:tcPr>
            <w:tcW w:w="635" w:type="dxa"/>
            <w:tcBorders>
              <w:top w:val="nil"/>
              <w:left w:val="single" w:sz="4" w:space="0" w:color="auto"/>
              <w:bottom w:val="single" w:sz="4" w:space="0" w:color="auto"/>
              <w:right w:val="single" w:sz="4" w:space="0" w:color="auto"/>
            </w:tcBorders>
            <w:shd w:val="clear" w:color="auto" w:fill="auto"/>
            <w:noWrap/>
            <w:vAlign w:val="bottom"/>
            <w:hideMark/>
          </w:tcPr>
          <w:p w14:paraId="60064568"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PC2</w:t>
            </w:r>
          </w:p>
        </w:tc>
        <w:tc>
          <w:tcPr>
            <w:tcW w:w="3428" w:type="dxa"/>
            <w:tcBorders>
              <w:top w:val="nil"/>
              <w:left w:val="nil"/>
              <w:bottom w:val="single" w:sz="4" w:space="0" w:color="auto"/>
              <w:right w:val="single" w:sz="4" w:space="0" w:color="auto"/>
            </w:tcBorders>
            <w:shd w:val="clear" w:color="auto" w:fill="auto"/>
            <w:vAlign w:val="bottom"/>
            <w:hideMark/>
          </w:tcPr>
          <w:p w14:paraId="6BA19599"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about fashion products are trustworthy.</w:t>
            </w:r>
          </w:p>
        </w:tc>
        <w:tc>
          <w:tcPr>
            <w:tcW w:w="966" w:type="dxa"/>
            <w:tcBorders>
              <w:top w:val="nil"/>
              <w:left w:val="nil"/>
              <w:bottom w:val="single" w:sz="4" w:space="0" w:color="auto"/>
              <w:right w:val="single" w:sz="4" w:space="0" w:color="auto"/>
            </w:tcBorders>
            <w:shd w:val="clear" w:color="auto" w:fill="auto"/>
            <w:noWrap/>
            <w:vAlign w:val="bottom"/>
            <w:hideMark/>
          </w:tcPr>
          <w:p w14:paraId="30F50139"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39" w:type="dxa"/>
            <w:tcBorders>
              <w:top w:val="nil"/>
              <w:left w:val="nil"/>
              <w:bottom w:val="single" w:sz="4" w:space="0" w:color="auto"/>
              <w:right w:val="single" w:sz="4" w:space="0" w:color="auto"/>
            </w:tcBorders>
            <w:shd w:val="clear" w:color="auto" w:fill="auto"/>
            <w:noWrap/>
            <w:vAlign w:val="bottom"/>
            <w:hideMark/>
          </w:tcPr>
          <w:p w14:paraId="423CBE40"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14:paraId="2F5B6F39"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27" w:type="dxa"/>
            <w:tcBorders>
              <w:top w:val="nil"/>
              <w:left w:val="nil"/>
              <w:bottom w:val="single" w:sz="4" w:space="0" w:color="auto"/>
              <w:right w:val="single" w:sz="4" w:space="0" w:color="auto"/>
            </w:tcBorders>
            <w:shd w:val="clear" w:color="auto" w:fill="auto"/>
            <w:noWrap/>
            <w:vAlign w:val="bottom"/>
            <w:hideMark/>
          </w:tcPr>
          <w:p w14:paraId="61C6AC9B"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29" w:type="dxa"/>
            <w:tcBorders>
              <w:top w:val="nil"/>
              <w:left w:val="nil"/>
              <w:bottom w:val="single" w:sz="4" w:space="0" w:color="auto"/>
              <w:right w:val="single" w:sz="4" w:space="0" w:color="auto"/>
            </w:tcBorders>
            <w:shd w:val="clear" w:color="auto" w:fill="auto"/>
            <w:noWrap/>
            <w:vAlign w:val="bottom"/>
            <w:hideMark/>
          </w:tcPr>
          <w:p w14:paraId="1DD89A6A"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1A3CE5A5" w14:textId="77777777" w:rsidTr="00DB5B00">
        <w:trPr>
          <w:trHeight w:val="693"/>
        </w:trPr>
        <w:tc>
          <w:tcPr>
            <w:tcW w:w="635" w:type="dxa"/>
            <w:tcBorders>
              <w:top w:val="nil"/>
              <w:left w:val="single" w:sz="4" w:space="0" w:color="auto"/>
              <w:bottom w:val="single" w:sz="4" w:space="0" w:color="auto"/>
              <w:right w:val="single" w:sz="4" w:space="0" w:color="auto"/>
            </w:tcBorders>
            <w:shd w:val="clear" w:color="auto" w:fill="auto"/>
            <w:noWrap/>
            <w:vAlign w:val="bottom"/>
            <w:hideMark/>
          </w:tcPr>
          <w:p w14:paraId="755273BA"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PC3</w:t>
            </w:r>
          </w:p>
        </w:tc>
        <w:tc>
          <w:tcPr>
            <w:tcW w:w="3428" w:type="dxa"/>
            <w:tcBorders>
              <w:top w:val="nil"/>
              <w:left w:val="nil"/>
              <w:bottom w:val="single" w:sz="4" w:space="0" w:color="auto"/>
              <w:right w:val="single" w:sz="4" w:space="0" w:color="auto"/>
            </w:tcBorders>
            <w:shd w:val="clear" w:color="auto" w:fill="auto"/>
            <w:vAlign w:val="bottom"/>
            <w:hideMark/>
          </w:tcPr>
          <w:p w14:paraId="772EA81E"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that they have created about fashion, are correct.</w:t>
            </w:r>
          </w:p>
        </w:tc>
        <w:tc>
          <w:tcPr>
            <w:tcW w:w="966" w:type="dxa"/>
            <w:tcBorders>
              <w:top w:val="nil"/>
              <w:left w:val="nil"/>
              <w:bottom w:val="single" w:sz="4" w:space="0" w:color="auto"/>
              <w:right w:val="single" w:sz="4" w:space="0" w:color="auto"/>
            </w:tcBorders>
            <w:shd w:val="clear" w:color="auto" w:fill="auto"/>
            <w:noWrap/>
            <w:vAlign w:val="bottom"/>
            <w:hideMark/>
          </w:tcPr>
          <w:p w14:paraId="53F48959"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39" w:type="dxa"/>
            <w:tcBorders>
              <w:top w:val="nil"/>
              <w:left w:val="nil"/>
              <w:bottom w:val="single" w:sz="4" w:space="0" w:color="auto"/>
              <w:right w:val="single" w:sz="4" w:space="0" w:color="auto"/>
            </w:tcBorders>
            <w:shd w:val="clear" w:color="auto" w:fill="auto"/>
            <w:noWrap/>
            <w:vAlign w:val="bottom"/>
            <w:hideMark/>
          </w:tcPr>
          <w:p w14:paraId="6745FE4F"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14:paraId="033A1AE2"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27" w:type="dxa"/>
            <w:tcBorders>
              <w:top w:val="nil"/>
              <w:left w:val="nil"/>
              <w:bottom w:val="single" w:sz="4" w:space="0" w:color="auto"/>
              <w:right w:val="single" w:sz="4" w:space="0" w:color="auto"/>
            </w:tcBorders>
            <w:shd w:val="clear" w:color="auto" w:fill="auto"/>
            <w:noWrap/>
            <w:vAlign w:val="bottom"/>
            <w:hideMark/>
          </w:tcPr>
          <w:p w14:paraId="6725FF14"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29" w:type="dxa"/>
            <w:tcBorders>
              <w:top w:val="nil"/>
              <w:left w:val="nil"/>
              <w:bottom w:val="single" w:sz="4" w:space="0" w:color="auto"/>
              <w:right w:val="single" w:sz="4" w:space="0" w:color="auto"/>
            </w:tcBorders>
            <w:shd w:val="clear" w:color="auto" w:fill="auto"/>
            <w:noWrap/>
            <w:vAlign w:val="bottom"/>
            <w:hideMark/>
          </w:tcPr>
          <w:p w14:paraId="37B79E33"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3A7FCD79" w14:textId="77777777" w:rsidTr="00DB5B00">
        <w:trPr>
          <w:trHeight w:val="682"/>
        </w:trPr>
        <w:tc>
          <w:tcPr>
            <w:tcW w:w="635" w:type="dxa"/>
            <w:tcBorders>
              <w:top w:val="nil"/>
              <w:left w:val="single" w:sz="4" w:space="0" w:color="auto"/>
              <w:bottom w:val="single" w:sz="4" w:space="0" w:color="auto"/>
              <w:right w:val="single" w:sz="4" w:space="0" w:color="auto"/>
            </w:tcBorders>
            <w:shd w:val="clear" w:color="auto" w:fill="auto"/>
            <w:noWrap/>
            <w:vAlign w:val="bottom"/>
            <w:hideMark/>
          </w:tcPr>
          <w:p w14:paraId="2D4299A0"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PC4</w:t>
            </w:r>
          </w:p>
        </w:tc>
        <w:tc>
          <w:tcPr>
            <w:tcW w:w="3428" w:type="dxa"/>
            <w:tcBorders>
              <w:top w:val="nil"/>
              <w:left w:val="nil"/>
              <w:bottom w:val="single" w:sz="4" w:space="0" w:color="auto"/>
              <w:right w:val="single" w:sz="4" w:space="0" w:color="auto"/>
            </w:tcBorders>
            <w:shd w:val="clear" w:color="auto" w:fill="auto"/>
            <w:vAlign w:val="bottom"/>
            <w:hideMark/>
          </w:tcPr>
          <w:p w14:paraId="6F0C48D1"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that they have created about fashion, are honest ideas.</w:t>
            </w:r>
          </w:p>
        </w:tc>
        <w:tc>
          <w:tcPr>
            <w:tcW w:w="966" w:type="dxa"/>
            <w:tcBorders>
              <w:top w:val="nil"/>
              <w:left w:val="nil"/>
              <w:bottom w:val="single" w:sz="4" w:space="0" w:color="auto"/>
              <w:right w:val="single" w:sz="4" w:space="0" w:color="auto"/>
            </w:tcBorders>
            <w:shd w:val="clear" w:color="auto" w:fill="auto"/>
            <w:noWrap/>
            <w:vAlign w:val="bottom"/>
            <w:hideMark/>
          </w:tcPr>
          <w:p w14:paraId="455274E2"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39" w:type="dxa"/>
            <w:tcBorders>
              <w:top w:val="nil"/>
              <w:left w:val="nil"/>
              <w:bottom w:val="single" w:sz="4" w:space="0" w:color="auto"/>
              <w:right w:val="single" w:sz="4" w:space="0" w:color="auto"/>
            </w:tcBorders>
            <w:shd w:val="clear" w:color="auto" w:fill="auto"/>
            <w:noWrap/>
            <w:vAlign w:val="bottom"/>
            <w:hideMark/>
          </w:tcPr>
          <w:p w14:paraId="075ADECB"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14:paraId="4421B94F"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27" w:type="dxa"/>
            <w:tcBorders>
              <w:top w:val="nil"/>
              <w:left w:val="nil"/>
              <w:bottom w:val="single" w:sz="4" w:space="0" w:color="auto"/>
              <w:right w:val="single" w:sz="4" w:space="0" w:color="auto"/>
            </w:tcBorders>
            <w:shd w:val="clear" w:color="auto" w:fill="auto"/>
            <w:noWrap/>
            <w:vAlign w:val="bottom"/>
            <w:hideMark/>
          </w:tcPr>
          <w:p w14:paraId="5CCEE1F1"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29" w:type="dxa"/>
            <w:tcBorders>
              <w:top w:val="nil"/>
              <w:left w:val="nil"/>
              <w:bottom w:val="single" w:sz="4" w:space="0" w:color="auto"/>
              <w:right w:val="single" w:sz="4" w:space="0" w:color="auto"/>
            </w:tcBorders>
            <w:shd w:val="clear" w:color="auto" w:fill="auto"/>
            <w:noWrap/>
            <w:vAlign w:val="bottom"/>
            <w:hideMark/>
          </w:tcPr>
          <w:p w14:paraId="07BEB704"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67B0BE24" w14:textId="77777777" w:rsidTr="00DB5B00">
        <w:trPr>
          <w:trHeight w:val="682"/>
        </w:trPr>
        <w:tc>
          <w:tcPr>
            <w:tcW w:w="635" w:type="dxa"/>
            <w:tcBorders>
              <w:top w:val="nil"/>
              <w:left w:val="single" w:sz="4" w:space="0" w:color="auto"/>
              <w:bottom w:val="single" w:sz="4" w:space="0" w:color="auto"/>
              <w:right w:val="single" w:sz="4" w:space="0" w:color="auto"/>
            </w:tcBorders>
            <w:shd w:val="clear" w:color="auto" w:fill="auto"/>
            <w:noWrap/>
            <w:vAlign w:val="bottom"/>
            <w:hideMark/>
          </w:tcPr>
          <w:p w14:paraId="53FA7D90"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PC5</w:t>
            </w:r>
          </w:p>
        </w:tc>
        <w:tc>
          <w:tcPr>
            <w:tcW w:w="3428" w:type="dxa"/>
            <w:tcBorders>
              <w:top w:val="nil"/>
              <w:left w:val="nil"/>
              <w:bottom w:val="single" w:sz="4" w:space="0" w:color="auto"/>
              <w:right w:val="single" w:sz="4" w:space="0" w:color="auto"/>
            </w:tcBorders>
            <w:shd w:val="clear" w:color="auto" w:fill="auto"/>
            <w:vAlign w:val="bottom"/>
            <w:hideMark/>
          </w:tcPr>
          <w:p w14:paraId="4BAFD8A6"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that they have created about fashion, can believe</w:t>
            </w:r>
          </w:p>
        </w:tc>
        <w:tc>
          <w:tcPr>
            <w:tcW w:w="966" w:type="dxa"/>
            <w:tcBorders>
              <w:top w:val="nil"/>
              <w:left w:val="nil"/>
              <w:bottom w:val="single" w:sz="4" w:space="0" w:color="auto"/>
              <w:right w:val="single" w:sz="4" w:space="0" w:color="auto"/>
            </w:tcBorders>
            <w:shd w:val="clear" w:color="auto" w:fill="auto"/>
            <w:noWrap/>
            <w:vAlign w:val="bottom"/>
            <w:hideMark/>
          </w:tcPr>
          <w:p w14:paraId="34174241"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39" w:type="dxa"/>
            <w:tcBorders>
              <w:top w:val="nil"/>
              <w:left w:val="nil"/>
              <w:bottom w:val="single" w:sz="4" w:space="0" w:color="auto"/>
              <w:right w:val="single" w:sz="4" w:space="0" w:color="auto"/>
            </w:tcBorders>
            <w:shd w:val="clear" w:color="auto" w:fill="auto"/>
            <w:noWrap/>
            <w:vAlign w:val="bottom"/>
            <w:hideMark/>
          </w:tcPr>
          <w:p w14:paraId="7B558B4E"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50" w:type="dxa"/>
            <w:tcBorders>
              <w:top w:val="nil"/>
              <w:left w:val="nil"/>
              <w:bottom w:val="single" w:sz="4" w:space="0" w:color="auto"/>
              <w:right w:val="single" w:sz="4" w:space="0" w:color="auto"/>
            </w:tcBorders>
            <w:shd w:val="clear" w:color="auto" w:fill="auto"/>
            <w:noWrap/>
            <w:vAlign w:val="bottom"/>
            <w:hideMark/>
          </w:tcPr>
          <w:p w14:paraId="1BCE2B6B"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27" w:type="dxa"/>
            <w:tcBorders>
              <w:top w:val="nil"/>
              <w:left w:val="nil"/>
              <w:bottom w:val="single" w:sz="4" w:space="0" w:color="auto"/>
              <w:right w:val="single" w:sz="4" w:space="0" w:color="auto"/>
            </w:tcBorders>
            <w:shd w:val="clear" w:color="auto" w:fill="auto"/>
            <w:noWrap/>
            <w:vAlign w:val="bottom"/>
            <w:hideMark/>
          </w:tcPr>
          <w:p w14:paraId="4F6479EB"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29" w:type="dxa"/>
            <w:tcBorders>
              <w:top w:val="nil"/>
              <w:left w:val="nil"/>
              <w:bottom w:val="single" w:sz="4" w:space="0" w:color="auto"/>
              <w:right w:val="single" w:sz="4" w:space="0" w:color="auto"/>
            </w:tcBorders>
            <w:shd w:val="clear" w:color="auto" w:fill="auto"/>
            <w:noWrap/>
            <w:vAlign w:val="bottom"/>
            <w:hideMark/>
          </w:tcPr>
          <w:p w14:paraId="5CA6023D" w14:textId="77777777" w:rsidR="00DB5B00" w:rsidRPr="00DB5B00" w:rsidRDefault="00DB5B00" w:rsidP="00DB5B00">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bl>
    <w:p w14:paraId="64DFFCB2" w14:textId="64344FA5" w:rsidR="00E06902" w:rsidRPr="00DB5B00" w:rsidRDefault="00E06902" w:rsidP="00E06902">
      <w:pPr>
        <w:jc w:val="both"/>
        <w:rPr>
          <w:rFonts w:cs="Times New Roman"/>
          <w:b/>
          <w:bCs/>
          <w:sz w:val="28"/>
          <w:szCs w:val="28"/>
        </w:rPr>
      </w:pPr>
      <w:r w:rsidRPr="00DB5B00">
        <w:rPr>
          <w:rFonts w:cs="Times New Roman"/>
          <w:b/>
          <w:bCs/>
          <w:sz w:val="28"/>
          <w:szCs w:val="28"/>
        </w:rPr>
        <w:t xml:space="preserve">perceived usefulness </w:t>
      </w:r>
    </w:p>
    <w:p w14:paraId="485488AC" w14:textId="77777777" w:rsidR="001103A6" w:rsidRDefault="00E06902" w:rsidP="00E06902">
      <w:pPr>
        <w:jc w:val="both"/>
        <w:rPr>
          <w:rFonts w:cs="Times New Roman"/>
          <w:szCs w:val="24"/>
        </w:rPr>
      </w:pPr>
      <w:r w:rsidRPr="0082088B">
        <w:rPr>
          <w:rFonts w:cs="Times New Roman"/>
          <w:szCs w:val="24"/>
        </w:rPr>
        <w:t xml:space="preserve">The following statements describe the perceived usefulness of </w:t>
      </w:r>
      <w:r w:rsidRPr="00DE43A7">
        <w:rPr>
          <w:rFonts w:cs="Times New Roman"/>
          <w:szCs w:val="24"/>
        </w:rPr>
        <w:t>Social Media</w:t>
      </w:r>
      <w:r>
        <w:rPr>
          <w:rFonts w:cs="Times New Roman"/>
          <w:b/>
          <w:bCs/>
          <w:szCs w:val="24"/>
        </w:rPr>
        <w:t xml:space="preserve"> </w:t>
      </w:r>
      <w:r w:rsidRPr="0082088B">
        <w:rPr>
          <w:rFonts w:cs="Times New Roman"/>
          <w:szCs w:val="24"/>
        </w:rPr>
        <w:t xml:space="preserve">User Generated Content (UGC) who consider those </w:t>
      </w:r>
      <w:r w:rsidRPr="00197B82">
        <w:rPr>
          <w:rFonts w:cs="Times New Roman"/>
          <w:b/>
          <w:bCs/>
          <w:szCs w:val="24"/>
        </w:rPr>
        <w:t xml:space="preserve">regarding </w:t>
      </w:r>
      <w:r w:rsidR="00930CD4">
        <w:rPr>
          <w:rFonts w:cs="Times New Roman"/>
          <w:b/>
          <w:bCs/>
          <w:szCs w:val="24"/>
        </w:rPr>
        <w:t xml:space="preserve">Retail </w:t>
      </w:r>
      <w:r w:rsidRPr="00197B82">
        <w:rPr>
          <w:rFonts w:cs="Times New Roman"/>
          <w:b/>
          <w:bCs/>
          <w:szCs w:val="24"/>
        </w:rPr>
        <w:t>Fashion products.</w:t>
      </w:r>
      <w:r w:rsidRPr="0082088B">
        <w:rPr>
          <w:rFonts w:cs="Times New Roman"/>
          <w:szCs w:val="24"/>
        </w:rPr>
        <w:t xml:space="preserve"> </w:t>
      </w:r>
    </w:p>
    <w:p w14:paraId="70DEE897" w14:textId="544B1285" w:rsidR="003A4988" w:rsidRDefault="00A44B8D" w:rsidP="00E06902">
      <w:pPr>
        <w:jc w:val="both"/>
        <w:rPr>
          <w:rFonts w:cs="Times New Roman"/>
          <w:szCs w:val="24"/>
        </w:rPr>
      </w:pPr>
      <w:r>
        <w:rPr>
          <w:rFonts w:cs="Times New Roman"/>
          <w:szCs w:val="24"/>
        </w:rPr>
        <w:t>To What extend do you agree or disagree with each of the following statements. The values are assigned in the scales as 1-5 ranging from “ Strongly Disagree to Strongly Agree”.</w:t>
      </w:r>
    </w:p>
    <w:tbl>
      <w:tblPr>
        <w:tblW w:w="9554" w:type="dxa"/>
        <w:tblLook w:val="04A0" w:firstRow="1" w:lastRow="0" w:firstColumn="1" w:lastColumn="0" w:noHBand="0" w:noVBand="1"/>
      </w:tblPr>
      <w:tblGrid>
        <w:gridCol w:w="863"/>
        <w:gridCol w:w="3390"/>
        <w:gridCol w:w="1167"/>
        <w:gridCol w:w="1130"/>
        <w:gridCol w:w="1022"/>
        <w:gridCol w:w="864"/>
        <w:gridCol w:w="1118"/>
      </w:tblGrid>
      <w:tr w:rsidR="00DB5B00" w:rsidRPr="00DB5B00" w14:paraId="06E302CA" w14:textId="77777777" w:rsidTr="00DB5B00">
        <w:trPr>
          <w:trHeight w:val="640"/>
        </w:trPr>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0EDEB"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Code</w:t>
            </w:r>
          </w:p>
        </w:tc>
        <w:tc>
          <w:tcPr>
            <w:tcW w:w="3390" w:type="dxa"/>
            <w:tcBorders>
              <w:top w:val="single" w:sz="4" w:space="0" w:color="auto"/>
              <w:left w:val="nil"/>
              <w:bottom w:val="single" w:sz="4" w:space="0" w:color="auto"/>
              <w:right w:val="single" w:sz="4" w:space="0" w:color="auto"/>
            </w:tcBorders>
            <w:shd w:val="clear" w:color="auto" w:fill="auto"/>
            <w:noWrap/>
            <w:vAlign w:val="bottom"/>
            <w:hideMark/>
          </w:tcPr>
          <w:p w14:paraId="4C6408DE"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 xml:space="preserve">Statement </w:t>
            </w:r>
          </w:p>
        </w:tc>
        <w:tc>
          <w:tcPr>
            <w:tcW w:w="1167" w:type="dxa"/>
            <w:tcBorders>
              <w:top w:val="single" w:sz="4" w:space="0" w:color="auto"/>
              <w:left w:val="nil"/>
              <w:bottom w:val="single" w:sz="4" w:space="0" w:color="auto"/>
              <w:right w:val="single" w:sz="4" w:space="0" w:color="auto"/>
            </w:tcBorders>
            <w:shd w:val="clear" w:color="auto" w:fill="auto"/>
            <w:vAlign w:val="bottom"/>
            <w:hideMark/>
          </w:tcPr>
          <w:p w14:paraId="34B504D7"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Disagree</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1F877DEE"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Disagree</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BF6D46D"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Neutral</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7401F95"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Agree</w:t>
            </w:r>
          </w:p>
        </w:tc>
        <w:tc>
          <w:tcPr>
            <w:tcW w:w="1118" w:type="dxa"/>
            <w:tcBorders>
              <w:top w:val="single" w:sz="4" w:space="0" w:color="auto"/>
              <w:left w:val="nil"/>
              <w:bottom w:val="single" w:sz="4" w:space="0" w:color="auto"/>
              <w:right w:val="single" w:sz="4" w:space="0" w:color="auto"/>
            </w:tcBorders>
            <w:shd w:val="clear" w:color="auto" w:fill="auto"/>
            <w:vAlign w:val="bottom"/>
            <w:hideMark/>
          </w:tcPr>
          <w:p w14:paraId="320863A2"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Agree</w:t>
            </w:r>
          </w:p>
        </w:tc>
      </w:tr>
      <w:tr w:rsidR="00DB5B00" w:rsidRPr="00DB5B00" w14:paraId="7D249125" w14:textId="77777777" w:rsidTr="00DB5B00">
        <w:trPr>
          <w:trHeight w:val="961"/>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4DEEB70E"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PU1</w:t>
            </w:r>
          </w:p>
        </w:tc>
        <w:tc>
          <w:tcPr>
            <w:tcW w:w="3390" w:type="dxa"/>
            <w:tcBorders>
              <w:top w:val="nil"/>
              <w:left w:val="nil"/>
              <w:bottom w:val="single" w:sz="4" w:space="0" w:color="auto"/>
              <w:right w:val="single" w:sz="4" w:space="0" w:color="auto"/>
            </w:tcBorders>
            <w:shd w:val="clear" w:color="auto" w:fill="auto"/>
            <w:vAlign w:val="bottom"/>
            <w:hideMark/>
          </w:tcPr>
          <w:p w14:paraId="59F16C5A"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are helpful to me for purchasing fashion products.</w:t>
            </w:r>
          </w:p>
        </w:tc>
        <w:tc>
          <w:tcPr>
            <w:tcW w:w="1167" w:type="dxa"/>
            <w:tcBorders>
              <w:top w:val="nil"/>
              <w:left w:val="nil"/>
              <w:bottom w:val="single" w:sz="4" w:space="0" w:color="auto"/>
              <w:right w:val="single" w:sz="4" w:space="0" w:color="auto"/>
            </w:tcBorders>
            <w:shd w:val="clear" w:color="auto" w:fill="auto"/>
            <w:noWrap/>
            <w:vAlign w:val="bottom"/>
            <w:hideMark/>
          </w:tcPr>
          <w:p w14:paraId="1DD6917D"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30" w:type="dxa"/>
            <w:tcBorders>
              <w:top w:val="nil"/>
              <w:left w:val="nil"/>
              <w:bottom w:val="single" w:sz="4" w:space="0" w:color="auto"/>
              <w:right w:val="single" w:sz="4" w:space="0" w:color="auto"/>
            </w:tcBorders>
            <w:shd w:val="clear" w:color="auto" w:fill="auto"/>
            <w:noWrap/>
            <w:vAlign w:val="bottom"/>
            <w:hideMark/>
          </w:tcPr>
          <w:p w14:paraId="4B982540"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22" w:type="dxa"/>
            <w:tcBorders>
              <w:top w:val="nil"/>
              <w:left w:val="nil"/>
              <w:bottom w:val="single" w:sz="4" w:space="0" w:color="auto"/>
              <w:right w:val="single" w:sz="4" w:space="0" w:color="auto"/>
            </w:tcBorders>
            <w:shd w:val="clear" w:color="auto" w:fill="auto"/>
            <w:noWrap/>
            <w:vAlign w:val="bottom"/>
            <w:hideMark/>
          </w:tcPr>
          <w:p w14:paraId="26D9F4F9"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64" w:type="dxa"/>
            <w:tcBorders>
              <w:top w:val="nil"/>
              <w:left w:val="nil"/>
              <w:bottom w:val="single" w:sz="4" w:space="0" w:color="auto"/>
              <w:right w:val="single" w:sz="4" w:space="0" w:color="auto"/>
            </w:tcBorders>
            <w:shd w:val="clear" w:color="auto" w:fill="auto"/>
            <w:noWrap/>
            <w:vAlign w:val="bottom"/>
            <w:hideMark/>
          </w:tcPr>
          <w:p w14:paraId="1297BD7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18" w:type="dxa"/>
            <w:tcBorders>
              <w:top w:val="nil"/>
              <w:left w:val="nil"/>
              <w:bottom w:val="single" w:sz="4" w:space="0" w:color="auto"/>
              <w:right w:val="single" w:sz="4" w:space="0" w:color="auto"/>
            </w:tcBorders>
            <w:shd w:val="clear" w:color="auto" w:fill="auto"/>
            <w:noWrap/>
            <w:vAlign w:val="bottom"/>
            <w:hideMark/>
          </w:tcPr>
          <w:p w14:paraId="624B486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3CCB7518" w14:textId="77777777" w:rsidTr="00DB5B00">
        <w:trPr>
          <w:trHeight w:val="961"/>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7EE1257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PU2</w:t>
            </w:r>
          </w:p>
        </w:tc>
        <w:tc>
          <w:tcPr>
            <w:tcW w:w="3390" w:type="dxa"/>
            <w:tcBorders>
              <w:top w:val="nil"/>
              <w:left w:val="nil"/>
              <w:bottom w:val="single" w:sz="4" w:space="0" w:color="auto"/>
              <w:right w:val="single" w:sz="4" w:space="0" w:color="auto"/>
            </w:tcBorders>
            <w:shd w:val="clear" w:color="auto" w:fill="auto"/>
            <w:vAlign w:val="bottom"/>
            <w:hideMark/>
          </w:tcPr>
          <w:p w14:paraId="1E6704CC"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Social Media User Generated Contents made me easy to get purchase decisions about fashion products.</w:t>
            </w:r>
          </w:p>
        </w:tc>
        <w:tc>
          <w:tcPr>
            <w:tcW w:w="1167" w:type="dxa"/>
            <w:tcBorders>
              <w:top w:val="nil"/>
              <w:left w:val="nil"/>
              <w:bottom w:val="single" w:sz="4" w:space="0" w:color="auto"/>
              <w:right w:val="single" w:sz="4" w:space="0" w:color="auto"/>
            </w:tcBorders>
            <w:shd w:val="clear" w:color="auto" w:fill="auto"/>
            <w:noWrap/>
            <w:vAlign w:val="bottom"/>
            <w:hideMark/>
          </w:tcPr>
          <w:p w14:paraId="712FD35C"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30" w:type="dxa"/>
            <w:tcBorders>
              <w:top w:val="nil"/>
              <w:left w:val="nil"/>
              <w:bottom w:val="single" w:sz="4" w:space="0" w:color="auto"/>
              <w:right w:val="single" w:sz="4" w:space="0" w:color="auto"/>
            </w:tcBorders>
            <w:shd w:val="clear" w:color="auto" w:fill="auto"/>
            <w:noWrap/>
            <w:vAlign w:val="bottom"/>
            <w:hideMark/>
          </w:tcPr>
          <w:p w14:paraId="52CC54AD"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22" w:type="dxa"/>
            <w:tcBorders>
              <w:top w:val="nil"/>
              <w:left w:val="nil"/>
              <w:bottom w:val="single" w:sz="4" w:space="0" w:color="auto"/>
              <w:right w:val="single" w:sz="4" w:space="0" w:color="auto"/>
            </w:tcBorders>
            <w:shd w:val="clear" w:color="auto" w:fill="auto"/>
            <w:noWrap/>
            <w:vAlign w:val="bottom"/>
            <w:hideMark/>
          </w:tcPr>
          <w:p w14:paraId="03D94C30"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64" w:type="dxa"/>
            <w:tcBorders>
              <w:top w:val="nil"/>
              <w:left w:val="nil"/>
              <w:bottom w:val="single" w:sz="4" w:space="0" w:color="auto"/>
              <w:right w:val="single" w:sz="4" w:space="0" w:color="auto"/>
            </w:tcBorders>
            <w:shd w:val="clear" w:color="auto" w:fill="auto"/>
            <w:noWrap/>
            <w:vAlign w:val="bottom"/>
            <w:hideMark/>
          </w:tcPr>
          <w:p w14:paraId="424C9106"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18" w:type="dxa"/>
            <w:tcBorders>
              <w:top w:val="nil"/>
              <w:left w:val="nil"/>
              <w:bottom w:val="single" w:sz="4" w:space="0" w:color="auto"/>
              <w:right w:val="single" w:sz="4" w:space="0" w:color="auto"/>
            </w:tcBorders>
            <w:shd w:val="clear" w:color="auto" w:fill="auto"/>
            <w:noWrap/>
            <w:vAlign w:val="bottom"/>
            <w:hideMark/>
          </w:tcPr>
          <w:p w14:paraId="0E6466E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69720922" w14:textId="77777777" w:rsidTr="00DB5B00">
        <w:trPr>
          <w:trHeight w:val="961"/>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6457EBC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PU3</w:t>
            </w:r>
          </w:p>
        </w:tc>
        <w:tc>
          <w:tcPr>
            <w:tcW w:w="3390" w:type="dxa"/>
            <w:tcBorders>
              <w:top w:val="nil"/>
              <w:left w:val="nil"/>
              <w:bottom w:val="single" w:sz="4" w:space="0" w:color="auto"/>
              <w:right w:val="single" w:sz="4" w:space="0" w:color="auto"/>
            </w:tcBorders>
            <w:shd w:val="clear" w:color="auto" w:fill="auto"/>
            <w:vAlign w:val="bottom"/>
            <w:hideMark/>
          </w:tcPr>
          <w:p w14:paraId="1BFC9413"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 xml:space="preserve">Social Media User Generated Contents about fashion products are enough me to get purchase decisions. </w:t>
            </w:r>
          </w:p>
        </w:tc>
        <w:tc>
          <w:tcPr>
            <w:tcW w:w="1167" w:type="dxa"/>
            <w:tcBorders>
              <w:top w:val="nil"/>
              <w:left w:val="nil"/>
              <w:bottom w:val="single" w:sz="4" w:space="0" w:color="auto"/>
              <w:right w:val="single" w:sz="4" w:space="0" w:color="auto"/>
            </w:tcBorders>
            <w:shd w:val="clear" w:color="auto" w:fill="auto"/>
            <w:noWrap/>
            <w:vAlign w:val="bottom"/>
            <w:hideMark/>
          </w:tcPr>
          <w:p w14:paraId="43C95686"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30" w:type="dxa"/>
            <w:tcBorders>
              <w:top w:val="nil"/>
              <w:left w:val="nil"/>
              <w:bottom w:val="single" w:sz="4" w:space="0" w:color="auto"/>
              <w:right w:val="single" w:sz="4" w:space="0" w:color="auto"/>
            </w:tcBorders>
            <w:shd w:val="clear" w:color="auto" w:fill="auto"/>
            <w:noWrap/>
            <w:vAlign w:val="bottom"/>
            <w:hideMark/>
          </w:tcPr>
          <w:p w14:paraId="1E09204F"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22" w:type="dxa"/>
            <w:tcBorders>
              <w:top w:val="nil"/>
              <w:left w:val="nil"/>
              <w:bottom w:val="single" w:sz="4" w:space="0" w:color="auto"/>
              <w:right w:val="single" w:sz="4" w:space="0" w:color="auto"/>
            </w:tcBorders>
            <w:shd w:val="clear" w:color="auto" w:fill="auto"/>
            <w:noWrap/>
            <w:vAlign w:val="bottom"/>
            <w:hideMark/>
          </w:tcPr>
          <w:p w14:paraId="5F29311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64" w:type="dxa"/>
            <w:tcBorders>
              <w:top w:val="nil"/>
              <w:left w:val="nil"/>
              <w:bottom w:val="single" w:sz="4" w:space="0" w:color="auto"/>
              <w:right w:val="single" w:sz="4" w:space="0" w:color="auto"/>
            </w:tcBorders>
            <w:shd w:val="clear" w:color="auto" w:fill="auto"/>
            <w:noWrap/>
            <w:vAlign w:val="bottom"/>
            <w:hideMark/>
          </w:tcPr>
          <w:p w14:paraId="4A4C461F"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118" w:type="dxa"/>
            <w:tcBorders>
              <w:top w:val="nil"/>
              <w:left w:val="nil"/>
              <w:bottom w:val="single" w:sz="4" w:space="0" w:color="auto"/>
              <w:right w:val="single" w:sz="4" w:space="0" w:color="auto"/>
            </w:tcBorders>
            <w:shd w:val="clear" w:color="auto" w:fill="auto"/>
            <w:noWrap/>
            <w:vAlign w:val="bottom"/>
            <w:hideMark/>
          </w:tcPr>
          <w:p w14:paraId="6B2AF12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bl>
    <w:p w14:paraId="49E4503E" w14:textId="77777777" w:rsidR="00DB5B00" w:rsidRPr="00DB5B00" w:rsidRDefault="00DB5B00" w:rsidP="00E06902">
      <w:pPr>
        <w:jc w:val="both"/>
        <w:rPr>
          <w:rFonts w:cs="Times New Roman"/>
          <w:sz w:val="28"/>
          <w:szCs w:val="28"/>
        </w:rPr>
      </w:pPr>
    </w:p>
    <w:p w14:paraId="587A56FE" w14:textId="4C18C983" w:rsidR="00E06902" w:rsidRPr="00DB5B00" w:rsidRDefault="00E06902" w:rsidP="00E06902">
      <w:pPr>
        <w:jc w:val="both"/>
        <w:rPr>
          <w:rFonts w:cs="Times New Roman"/>
          <w:b/>
          <w:bCs/>
          <w:sz w:val="28"/>
          <w:szCs w:val="28"/>
        </w:rPr>
      </w:pPr>
      <w:r w:rsidRPr="00DB5B00">
        <w:rPr>
          <w:rFonts w:cs="Times New Roman"/>
          <w:b/>
          <w:bCs/>
          <w:sz w:val="28"/>
          <w:szCs w:val="28"/>
        </w:rPr>
        <w:t>perceived risk</w:t>
      </w:r>
    </w:p>
    <w:p w14:paraId="3B14C700" w14:textId="766FD0AF" w:rsidR="00D03FAD" w:rsidRDefault="00E06902" w:rsidP="00A44B8D">
      <w:pPr>
        <w:jc w:val="both"/>
        <w:rPr>
          <w:rFonts w:cs="Times New Roman"/>
          <w:szCs w:val="24"/>
        </w:rPr>
      </w:pPr>
      <w:r w:rsidRPr="0082088B">
        <w:rPr>
          <w:rFonts w:cs="Times New Roman"/>
          <w:szCs w:val="24"/>
        </w:rPr>
        <w:t xml:space="preserve">The following statements describe the perceived risk of </w:t>
      </w:r>
      <w:r>
        <w:rPr>
          <w:rFonts w:cs="Times New Roman"/>
          <w:szCs w:val="24"/>
        </w:rPr>
        <w:t xml:space="preserve">Social Media User Generated Contents </w:t>
      </w:r>
      <w:r w:rsidRPr="0082088B">
        <w:rPr>
          <w:rFonts w:cs="Times New Roman"/>
          <w:szCs w:val="24"/>
        </w:rPr>
        <w:t xml:space="preserve">(UGC) who considered those regarding online purchase </w:t>
      </w:r>
      <w:r w:rsidR="00252BD1">
        <w:rPr>
          <w:rFonts w:cs="Times New Roman"/>
          <w:szCs w:val="24"/>
        </w:rPr>
        <w:t>intention</w:t>
      </w:r>
      <w:r w:rsidRPr="0082088B">
        <w:rPr>
          <w:rFonts w:cs="Times New Roman"/>
          <w:szCs w:val="24"/>
        </w:rPr>
        <w:t xml:space="preserve"> in </w:t>
      </w:r>
      <w:r w:rsidRPr="00A42B0A">
        <w:rPr>
          <w:rFonts w:cs="Times New Roman"/>
          <w:b/>
          <w:bCs/>
          <w:szCs w:val="24"/>
        </w:rPr>
        <w:t>Fashion retail products</w:t>
      </w:r>
      <w:r w:rsidR="00D03FAD">
        <w:rPr>
          <w:rFonts w:cs="Times New Roman"/>
          <w:szCs w:val="24"/>
        </w:rPr>
        <w:t>.</w:t>
      </w:r>
    </w:p>
    <w:p w14:paraId="768BCE4A" w14:textId="6C75DE19" w:rsidR="00DB5B00" w:rsidRDefault="00A44B8D" w:rsidP="00A44B8D">
      <w:pPr>
        <w:jc w:val="both"/>
        <w:rPr>
          <w:rFonts w:cs="Times New Roman"/>
          <w:szCs w:val="24"/>
        </w:rPr>
      </w:pPr>
      <w:r>
        <w:rPr>
          <w:rFonts w:cs="Times New Roman"/>
          <w:szCs w:val="24"/>
        </w:rPr>
        <w:t>To What extend do you agree or disagree with each of the following statements. The values are assigned in the scales as 1-5 ranging from “ Strongly Disagree to Strongly Agree”.</w:t>
      </w:r>
    </w:p>
    <w:tbl>
      <w:tblPr>
        <w:tblW w:w="9354" w:type="dxa"/>
        <w:tblLook w:val="04A0" w:firstRow="1" w:lastRow="0" w:firstColumn="1" w:lastColumn="0" w:noHBand="0" w:noVBand="1"/>
      </w:tblPr>
      <w:tblGrid>
        <w:gridCol w:w="750"/>
        <w:gridCol w:w="3691"/>
        <w:gridCol w:w="1109"/>
        <w:gridCol w:w="1109"/>
        <w:gridCol w:w="1003"/>
        <w:gridCol w:w="829"/>
        <w:gridCol w:w="1097"/>
      </w:tblGrid>
      <w:tr w:rsidR="00DB5B00" w:rsidRPr="00DB5B00" w14:paraId="18E237FC" w14:textId="77777777" w:rsidTr="00DC318B">
        <w:trPr>
          <w:trHeight w:val="67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B0908"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Code</w:t>
            </w:r>
          </w:p>
        </w:tc>
        <w:tc>
          <w:tcPr>
            <w:tcW w:w="3691" w:type="dxa"/>
            <w:tcBorders>
              <w:top w:val="single" w:sz="4" w:space="0" w:color="auto"/>
              <w:left w:val="nil"/>
              <w:bottom w:val="single" w:sz="4" w:space="0" w:color="auto"/>
              <w:right w:val="single" w:sz="4" w:space="0" w:color="auto"/>
            </w:tcBorders>
            <w:shd w:val="clear" w:color="auto" w:fill="auto"/>
            <w:noWrap/>
            <w:vAlign w:val="bottom"/>
            <w:hideMark/>
          </w:tcPr>
          <w:p w14:paraId="4D6639D8"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 xml:space="preserve">Statement </w:t>
            </w:r>
          </w:p>
        </w:tc>
        <w:tc>
          <w:tcPr>
            <w:tcW w:w="1065" w:type="dxa"/>
            <w:tcBorders>
              <w:top w:val="single" w:sz="4" w:space="0" w:color="auto"/>
              <w:left w:val="nil"/>
              <w:bottom w:val="single" w:sz="4" w:space="0" w:color="auto"/>
              <w:right w:val="single" w:sz="4" w:space="0" w:color="auto"/>
            </w:tcBorders>
            <w:shd w:val="clear" w:color="auto" w:fill="auto"/>
            <w:vAlign w:val="bottom"/>
            <w:hideMark/>
          </w:tcPr>
          <w:p w14:paraId="65C5E750"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Disagree</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14:paraId="7447CBB7"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Disagree</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015F1BA7"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Neutral</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38B485FF"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Agree</w:t>
            </w:r>
          </w:p>
        </w:tc>
        <w:tc>
          <w:tcPr>
            <w:tcW w:w="1054" w:type="dxa"/>
            <w:tcBorders>
              <w:top w:val="single" w:sz="4" w:space="0" w:color="auto"/>
              <w:left w:val="nil"/>
              <w:bottom w:val="single" w:sz="4" w:space="0" w:color="auto"/>
              <w:right w:val="single" w:sz="4" w:space="0" w:color="auto"/>
            </w:tcBorders>
            <w:shd w:val="clear" w:color="auto" w:fill="auto"/>
            <w:vAlign w:val="bottom"/>
            <w:hideMark/>
          </w:tcPr>
          <w:p w14:paraId="0085678D"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Agree</w:t>
            </w:r>
          </w:p>
        </w:tc>
      </w:tr>
      <w:tr w:rsidR="00DB5B00" w:rsidRPr="00DB5B00" w14:paraId="27AC7D14" w14:textId="77777777" w:rsidTr="00DC318B">
        <w:trPr>
          <w:trHeight w:val="134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98A7506"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PR1</w:t>
            </w:r>
          </w:p>
        </w:tc>
        <w:tc>
          <w:tcPr>
            <w:tcW w:w="3691" w:type="dxa"/>
            <w:tcBorders>
              <w:top w:val="nil"/>
              <w:left w:val="nil"/>
              <w:bottom w:val="single" w:sz="4" w:space="0" w:color="auto"/>
              <w:right w:val="single" w:sz="4" w:space="0" w:color="auto"/>
            </w:tcBorders>
            <w:shd w:val="clear" w:color="auto" w:fill="auto"/>
            <w:vAlign w:val="bottom"/>
            <w:hideMark/>
          </w:tcPr>
          <w:p w14:paraId="0FB8282F"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 xml:space="preserve">I am sure/less uncertainty about the contents in Social Media User Generated Contents about fashion products. </w:t>
            </w:r>
          </w:p>
        </w:tc>
        <w:tc>
          <w:tcPr>
            <w:tcW w:w="1065" w:type="dxa"/>
            <w:tcBorders>
              <w:top w:val="nil"/>
              <w:left w:val="nil"/>
              <w:bottom w:val="single" w:sz="4" w:space="0" w:color="auto"/>
              <w:right w:val="single" w:sz="4" w:space="0" w:color="auto"/>
            </w:tcBorders>
            <w:shd w:val="clear" w:color="auto" w:fill="auto"/>
            <w:noWrap/>
            <w:vAlign w:val="bottom"/>
            <w:hideMark/>
          </w:tcPr>
          <w:p w14:paraId="26EA495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050BBC1D"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63" w:type="dxa"/>
            <w:tcBorders>
              <w:top w:val="nil"/>
              <w:left w:val="nil"/>
              <w:bottom w:val="single" w:sz="4" w:space="0" w:color="auto"/>
              <w:right w:val="single" w:sz="4" w:space="0" w:color="auto"/>
            </w:tcBorders>
            <w:shd w:val="clear" w:color="auto" w:fill="auto"/>
            <w:noWrap/>
            <w:vAlign w:val="bottom"/>
            <w:hideMark/>
          </w:tcPr>
          <w:p w14:paraId="2E3C5889"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96" w:type="dxa"/>
            <w:tcBorders>
              <w:top w:val="nil"/>
              <w:left w:val="nil"/>
              <w:bottom w:val="single" w:sz="4" w:space="0" w:color="auto"/>
              <w:right w:val="single" w:sz="4" w:space="0" w:color="auto"/>
            </w:tcBorders>
            <w:shd w:val="clear" w:color="auto" w:fill="auto"/>
            <w:noWrap/>
            <w:vAlign w:val="bottom"/>
            <w:hideMark/>
          </w:tcPr>
          <w:p w14:paraId="5C1D5BDB"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54" w:type="dxa"/>
            <w:tcBorders>
              <w:top w:val="nil"/>
              <w:left w:val="nil"/>
              <w:bottom w:val="single" w:sz="4" w:space="0" w:color="auto"/>
              <w:right w:val="single" w:sz="4" w:space="0" w:color="auto"/>
            </w:tcBorders>
            <w:shd w:val="clear" w:color="auto" w:fill="auto"/>
            <w:noWrap/>
            <w:vAlign w:val="bottom"/>
            <w:hideMark/>
          </w:tcPr>
          <w:p w14:paraId="6D59C376"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1C703AEE" w14:textId="77777777" w:rsidTr="00DC318B">
        <w:trPr>
          <w:trHeight w:val="100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F4741CF"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PR2</w:t>
            </w:r>
          </w:p>
        </w:tc>
        <w:tc>
          <w:tcPr>
            <w:tcW w:w="3691" w:type="dxa"/>
            <w:tcBorders>
              <w:top w:val="nil"/>
              <w:left w:val="nil"/>
              <w:bottom w:val="single" w:sz="4" w:space="0" w:color="auto"/>
              <w:right w:val="single" w:sz="4" w:space="0" w:color="auto"/>
            </w:tcBorders>
            <w:shd w:val="clear" w:color="auto" w:fill="auto"/>
            <w:vAlign w:val="bottom"/>
            <w:hideMark/>
          </w:tcPr>
          <w:p w14:paraId="0BB45800"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I don’t have an unhappy experience because of the fashion products’ Social Media User Generated Contents.</w:t>
            </w:r>
          </w:p>
        </w:tc>
        <w:tc>
          <w:tcPr>
            <w:tcW w:w="1065" w:type="dxa"/>
            <w:tcBorders>
              <w:top w:val="nil"/>
              <w:left w:val="nil"/>
              <w:bottom w:val="single" w:sz="4" w:space="0" w:color="auto"/>
              <w:right w:val="single" w:sz="4" w:space="0" w:color="auto"/>
            </w:tcBorders>
            <w:shd w:val="clear" w:color="auto" w:fill="auto"/>
            <w:noWrap/>
            <w:vAlign w:val="bottom"/>
            <w:hideMark/>
          </w:tcPr>
          <w:p w14:paraId="20A0BB8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51465D5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63" w:type="dxa"/>
            <w:tcBorders>
              <w:top w:val="nil"/>
              <w:left w:val="nil"/>
              <w:bottom w:val="single" w:sz="4" w:space="0" w:color="auto"/>
              <w:right w:val="single" w:sz="4" w:space="0" w:color="auto"/>
            </w:tcBorders>
            <w:shd w:val="clear" w:color="auto" w:fill="auto"/>
            <w:noWrap/>
            <w:vAlign w:val="bottom"/>
            <w:hideMark/>
          </w:tcPr>
          <w:p w14:paraId="1376C64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96" w:type="dxa"/>
            <w:tcBorders>
              <w:top w:val="nil"/>
              <w:left w:val="nil"/>
              <w:bottom w:val="single" w:sz="4" w:space="0" w:color="auto"/>
              <w:right w:val="single" w:sz="4" w:space="0" w:color="auto"/>
            </w:tcBorders>
            <w:shd w:val="clear" w:color="auto" w:fill="auto"/>
            <w:noWrap/>
            <w:vAlign w:val="bottom"/>
            <w:hideMark/>
          </w:tcPr>
          <w:p w14:paraId="4EA0F060"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54" w:type="dxa"/>
            <w:tcBorders>
              <w:top w:val="nil"/>
              <w:left w:val="nil"/>
              <w:bottom w:val="single" w:sz="4" w:space="0" w:color="auto"/>
              <w:right w:val="single" w:sz="4" w:space="0" w:color="auto"/>
            </w:tcBorders>
            <w:shd w:val="clear" w:color="auto" w:fill="auto"/>
            <w:noWrap/>
            <w:vAlign w:val="bottom"/>
            <w:hideMark/>
          </w:tcPr>
          <w:p w14:paraId="0F326C4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2740472E" w14:textId="77777777" w:rsidTr="00DC318B">
        <w:trPr>
          <w:trHeight w:val="100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8918837"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PR3</w:t>
            </w:r>
          </w:p>
        </w:tc>
        <w:tc>
          <w:tcPr>
            <w:tcW w:w="3691" w:type="dxa"/>
            <w:tcBorders>
              <w:top w:val="nil"/>
              <w:left w:val="nil"/>
              <w:bottom w:val="single" w:sz="4" w:space="0" w:color="auto"/>
              <w:right w:val="single" w:sz="4" w:space="0" w:color="auto"/>
            </w:tcBorders>
            <w:shd w:val="clear" w:color="auto" w:fill="auto"/>
            <w:vAlign w:val="bottom"/>
            <w:hideMark/>
          </w:tcPr>
          <w:p w14:paraId="222371F6"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I feel a confident to purchase the fashion product after referring Social Media User Generated Contents.</w:t>
            </w:r>
          </w:p>
        </w:tc>
        <w:tc>
          <w:tcPr>
            <w:tcW w:w="1065" w:type="dxa"/>
            <w:tcBorders>
              <w:top w:val="nil"/>
              <w:left w:val="nil"/>
              <w:bottom w:val="single" w:sz="4" w:space="0" w:color="auto"/>
              <w:right w:val="single" w:sz="4" w:space="0" w:color="auto"/>
            </w:tcBorders>
            <w:shd w:val="clear" w:color="auto" w:fill="auto"/>
            <w:noWrap/>
            <w:vAlign w:val="bottom"/>
            <w:hideMark/>
          </w:tcPr>
          <w:p w14:paraId="44D7A4E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1FDD6CFC"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63" w:type="dxa"/>
            <w:tcBorders>
              <w:top w:val="nil"/>
              <w:left w:val="nil"/>
              <w:bottom w:val="single" w:sz="4" w:space="0" w:color="auto"/>
              <w:right w:val="single" w:sz="4" w:space="0" w:color="auto"/>
            </w:tcBorders>
            <w:shd w:val="clear" w:color="auto" w:fill="auto"/>
            <w:noWrap/>
            <w:vAlign w:val="bottom"/>
            <w:hideMark/>
          </w:tcPr>
          <w:p w14:paraId="0CAAD532"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796" w:type="dxa"/>
            <w:tcBorders>
              <w:top w:val="nil"/>
              <w:left w:val="nil"/>
              <w:bottom w:val="single" w:sz="4" w:space="0" w:color="auto"/>
              <w:right w:val="single" w:sz="4" w:space="0" w:color="auto"/>
            </w:tcBorders>
            <w:shd w:val="clear" w:color="auto" w:fill="auto"/>
            <w:noWrap/>
            <w:vAlign w:val="bottom"/>
            <w:hideMark/>
          </w:tcPr>
          <w:p w14:paraId="10C183E2"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54" w:type="dxa"/>
            <w:tcBorders>
              <w:top w:val="nil"/>
              <w:left w:val="nil"/>
              <w:bottom w:val="single" w:sz="4" w:space="0" w:color="auto"/>
              <w:right w:val="single" w:sz="4" w:space="0" w:color="auto"/>
            </w:tcBorders>
            <w:shd w:val="clear" w:color="auto" w:fill="auto"/>
            <w:noWrap/>
            <w:vAlign w:val="bottom"/>
            <w:hideMark/>
          </w:tcPr>
          <w:p w14:paraId="6AED28BA"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bl>
    <w:p w14:paraId="23C0CD11" w14:textId="00D6509C" w:rsidR="00DB5B00" w:rsidRDefault="00DB5B00" w:rsidP="00A44B8D">
      <w:pPr>
        <w:jc w:val="both"/>
        <w:rPr>
          <w:rFonts w:cs="Times New Roman"/>
          <w:szCs w:val="24"/>
        </w:rPr>
      </w:pPr>
    </w:p>
    <w:p w14:paraId="38DF16F6" w14:textId="6180AE3D" w:rsidR="00DB5B00" w:rsidRDefault="00DB5B00" w:rsidP="00A44B8D">
      <w:pPr>
        <w:jc w:val="both"/>
        <w:rPr>
          <w:rFonts w:cs="Times New Roman"/>
          <w:szCs w:val="24"/>
        </w:rPr>
      </w:pPr>
    </w:p>
    <w:p w14:paraId="20A93B6B" w14:textId="175948DF" w:rsidR="00DB5B00" w:rsidRDefault="00DB5B00" w:rsidP="00A44B8D">
      <w:pPr>
        <w:jc w:val="both"/>
        <w:rPr>
          <w:rFonts w:cs="Times New Roman"/>
          <w:szCs w:val="24"/>
        </w:rPr>
      </w:pPr>
    </w:p>
    <w:p w14:paraId="01FC8E00" w14:textId="36FDDE10" w:rsidR="00E06902" w:rsidRDefault="00E06902" w:rsidP="00E06902">
      <w:pPr>
        <w:jc w:val="both"/>
        <w:rPr>
          <w:rFonts w:cs="Times New Roman"/>
          <w:szCs w:val="24"/>
        </w:rPr>
      </w:pPr>
    </w:p>
    <w:p w14:paraId="443CE13B" w14:textId="6E9970F8" w:rsidR="00DC318B" w:rsidRDefault="00DC318B" w:rsidP="00E06902">
      <w:pPr>
        <w:jc w:val="both"/>
        <w:rPr>
          <w:rFonts w:cs="Times New Roman"/>
          <w:szCs w:val="24"/>
        </w:rPr>
      </w:pPr>
    </w:p>
    <w:p w14:paraId="0F8FC073" w14:textId="77777777" w:rsidR="00DC318B" w:rsidRPr="0082088B" w:rsidRDefault="00DC318B" w:rsidP="00E06902">
      <w:pPr>
        <w:jc w:val="both"/>
        <w:rPr>
          <w:rFonts w:cs="Times New Roman"/>
          <w:szCs w:val="24"/>
        </w:rPr>
      </w:pPr>
    </w:p>
    <w:p w14:paraId="790287C9" w14:textId="026C0960" w:rsidR="00E06902" w:rsidRPr="002A0CBC" w:rsidRDefault="00E06902" w:rsidP="00E06902">
      <w:pPr>
        <w:jc w:val="both"/>
        <w:rPr>
          <w:rFonts w:cs="Times New Roman"/>
          <w:b/>
          <w:bCs/>
          <w:sz w:val="28"/>
          <w:szCs w:val="28"/>
        </w:rPr>
      </w:pPr>
      <w:r w:rsidRPr="00535141">
        <w:rPr>
          <w:rFonts w:cs="Times New Roman"/>
          <w:b/>
          <w:bCs/>
          <w:sz w:val="28"/>
          <w:szCs w:val="28"/>
        </w:rPr>
        <w:t xml:space="preserve">Section 04 – Online purchase </w:t>
      </w:r>
      <w:r w:rsidR="00252BD1">
        <w:rPr>
          <w:rFonts w:cs="Times New Roman"/>
          <w:b/>
          <w:bCs/>
          <w:sz w:val="28"/>
          <w:szCs w:val="28"/>
        </w:rPr>
        <w:t>intention</w:t>
      </w:r>
      <w:r w:rsidRPr="00535141">
        <w:rPr>
          <w:rFonts w:cs="Times New Roman"/>
          <w:b/>
          <w:bCs/>
          <w:sz w:val="28"/>
          <w:szCs w:val="28"/>
        </w:rPr>
        <w:t xml:space="preserve"> ( Likert Scale )</w:t>
      </w:r>
    </w:p>
    <w:p w14:paraId="71202E57" w14:textId="745AF628" w:rsidR="00E06902" w:rsidRPr="00DB5B00" w:rsidRDefault="00E06902" w:rsidP="00E06902">
      <w:pPr>
        <w:jc w:val="both"/>
        <w:rPr>
          <w:rFonts w:cs="Times New Roman"/>
          <w:b/>
          <w:bCs/>
          <w:sz w:val="28"/>
          <w:szCs w:val="28"/>
        </w:rPr>
      </w:pPr>
      <w:r w:rsidRPr="00DB5B00">
        <w:rPr>
          <w:rFonts w:cs="Times New Roman"/>
          <w:b/>
          <w:bCs/>
          <w:sz w:val="28"/>
          <w:szCs w:val="28"/>
        </w:rPr>
        <w:t xml:space="preserve">Online purchase </w:t>
      </w:r>
      <w:r w:rsidR="00252BD1" w:rsidRPr="00DB5B00">
        <w:rPr>
          <w:rFonts w:cs="Times New Roman"/>
          <w:b/>
          <w:bCs/>
          <w:sz w:val="28"/>
          <w:szCs w:val="28"/>
        </w:rPr>
        <w:t>intention</w:t>
      </w:r>
    </w:p>
    <w:p w14:paraId="24A62995" w14:textId="6B7D8347" w:rsidR="00D03FAD" w:rsidRDefault="00E06902" w:rsidP="00A44B8D">
      <w:pPr>
        <w:jc w:val="both"/>
        <w:rPr>
          <w:rFonts w:cs="Times New Roman"/>
          <w:szCs w:val="24"/>
        </w:rPr>
      </w:pPr>
      <w:r w:rsidRPr="0082088B">
        <w:rPr>
          <w:rFonts w:cs="Times New Roman"/>
          <w:szCs w:val="24"/>
        </w:rPr>
        <w:t xml:space="preserve">The following statements describe the </w:t>
      </w:r>
      <w:r w:rsidRPr="00DE43A7">
        <w:rPr>
          <w:rFonts w:cs="Times New Roman"/>
          <w:szCs w:val="24"/>
        </w:rPr>
        <w:t>Social Media</w:t>
      </w:r>
      <w:r w:rsidRPr="0082088B">
        <w:rPr>
          <w:rFonts w:cs="Times New Roman"/>
          <w:szCs w:val="24"/>
        </w:rPr>
        <w:t xml:space="preserve"> User Generated content’s impact on</w:t>
      </w:r>
      <w:r w:rsidRPr="00A64134">
        <w:rPr>
          <w:rFonts w:cs="Times New Roman"/>
          <w:b/>
          <w:bCs/>
          <w:szCs w:val="24"/>
        </w:rPr>
        <w:t xml:space="preserve"> Fashion retail products' online purchase </w:t>
      </w:r>
      <w:r w:rsidR="00252BD1">
        <w:rPr>
          <w:rFonts w:cs="Times New Roman"/>
          <w:b/>
          <w:bCs/>
          <w:szCs w:val="24"/>
        </w:rPr>
        <w:t>intention</w:t>
      </w:r>
      <w:r w:rsidRPr="00A64134">
        <w:rPr>
          <w:rFonts w:cs="Times New Roman"/>
          <w:b/>
          <w:bCs/>
          <w:szCs w:val="24"/>
        </w:rPr>
        <w:t>.</w:t>
      </w:r>
    </w:p>
    <w:p w14:paraId="1CDCCDAA" w14:textId="320803CF" w:rsidR="00A44B8D" w:rsidRDefault="00E06902" w:rsidP="00A44B8D">
      <w:pPr>
        <w:jc w:val="both"/>
        <w:rPr>
          <w:rFonts w:cs="Times New Roman"/>
          <w:szCs w:val="24"/>
        </w:rPr>
      </w:pPr>
      <w:r w:rsidRPr="0082088B">
        <w:rPr>
          <w:rFonts w:cs="Times New Roman"/>
          <w:szCs w:val="24"/>
        </w:rPr>
        <w:t xml:space="preserve"> </w:t>
      </w:r>
      <w:r w:rsidR="00A44B8D">
        <w:rPr>
          <w:rFonts w:cs="Times New Roman"/>
          <w:szCs w:val="24"/>
        </w:rPr>
        <w:t>To What extend do you agree or disagree with each of the following statements. The values are assigned in the scales as 1-5 ranging from “Strongly Disagree to Strongly Agree”.</w:t>
      </w:r>
    </w:p>
    <w:tbl>
      <w:tblPr>
        <w:tblW w:w="9360" w:type="dxa"/>
        <w:tblLook w:val="04A0" w:firstRow="1" w:lastRow="0" w:firstColumn="1" w:lastColumn="0" w:noHBand="0" w:noVBand="1"/>
      </w:tblPr>
      <w:tblGrid>
        <w:gridCol w:w="750"/>
        <w:gridCol w:w="3625"/>
        <w:gridCol w:w="1109"/>
        <w:gridCol w:w="1109"/>
        <w:gridCol w:w="1003"/>
        <w:gridCol w:w="829"/>
        <w:gridCol w:w="1097"/>
      </w:tblGrid>
      <w:tr w:rsidR="00DB5B00" w:rsidRPr="00DB5B00" w14:paraId="31278675" w14:textId="77777777" w:rsidTr="00DC318B">
        <w:trPr>
          <w:trHeight w:val="633"/>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7892B"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Code</w:t>
            </w:r>
          </w:p>
        </w:tc>
        <w:tc>
          <w:tcPr>
            <w:tcW w:w="3625" w:type="dxa"/>
            <w:tcBorders>
              <w:top w:val="single" w:sz="4" w:space="0" w:color="auto"/>
              <w:left w:val="nil"/>
              <w:bottom w:val="single" w:sz="4" w:space="0" w:color="auto"/>
              <w:right w:val="single" w:sz="4" w:space="0" w:color="auto"/>
            </w:tcBorders>
            <w:shd w:val="clear" w:color="auto" w:fill="auto"/>
            <w:noWrap/>
            <w:vAlign w:val="bottom"/>
            <w:hideMark/>
          </w:tcPr>
          <w:p w14:paraId="57661375"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 xml:space="preserve">Statement </w:t>
            </w:r>
          </w:p>
        </w:tc>
        <w:tc>
          <w:tcPr>
            <w:tcW w:w="1077" w:type="dxa"/>
            <w:tcBorders>
              <w:top w:val="single" w:sz="4" w:space="0" w:color="auto"/>
              <w:left w:val="nil"/>
              <w:bottom w:val="single" w:sz="4" w:space="0" w:color="auto"/>
              <w:right w:val="single" w:sz="4" w:space="0" w:color="auto"/>
            </w:tcBorders>
            <w:shd w:val="clear" w:color="auto" w:fill="auto"/>
            <w:vAlign w:val="bottom"/>
            <w:hideMark/>
          </w:tcPr>
          <w:p w14:paraId="02054B5F"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Disagree</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20292327"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Disagree</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65364604"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Neutral</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6E28F6CB"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Agree</w:t>
            </w:r>
          </w:p>
        </w:tc>
        <w:tc>
          <w:tcPr>
            <w:tcW w:w="1065" w:type="dxa"/>
            <w:tcBorders>
              <w:top w:val="single" w:sz="4" w:space="0" w:color="auto"/>
              <w:left w:val="nil"/>
              <w:bottom w:val="single" w:sz="4" w:space="0" w:color="auto"/>
              <w:right w:val="single" w:sz="4" w:space="0" w:color="auto"/>
            </w:tcBorders>
            <w:shd w:val="clear" w:color="auto" w:fill="auto"/>
            <w:vAlign w:val="bottom"/>
            <w:hideMark/>
          </w:tcPr>
          <w:p w14:paraId="3490C6CD" w14:textId="77777777" w:rsidR="00DB5B00" w:rsidRPr="00DB5B00" w:rsidRDefault="00DB5B00" w:rsidP="00DC318B">
            <w:pPr>
              <w:spacing w:before="0" w:after="0"/>
              <w:rPr>
                <w:rFonts w:eastAsia="Times New Roman" w:cs="Times New Roman"/>
                <w:b/>
                <w:bCs/>
                <w:color w:val="000000"/>
                <w:szCs w:val="24"/>
                <w:lang w:val="en-US"/>
              </w:rPr>
            </w:pPr>
            <w:r w:rsidRPr="00DB5B00">
              <w:rPr>
                <w:rFonts w:eastAsia="Times New Roman" w:cs="Times New Roman"/>
                <w:b/>
                <w:bCs/>
                <w:color w:val="000000"/>
                <w:szCs w:val="24"/>
                <w:lang w:val="en-US"/>
              </w:rPr>
              <w:t>Strongly Agree</w:t>
            </w:r>
          </w:p>
        </w:tc>
      </w:tr>
      <w:tr w:rsidR="00DB5B00" w:rsidRPr="00DB5B00" w14:paraId="45B79229" w14:textId="77777777" w:rsidTr="00DC318B">
        <w:trPr>
          <w:trHeight w:val="1267"/>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545E042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OPI1</w:t>
            </w:r>
          </w:p>
        </w:tc>
        <w:tc>
          <w:tcPr>
            <w:tcW w:w="3625" w:type="dxa"/>
            <w:tcBorders>
              <w:top w:val="nil"/>
              <w:left w:val="nil"/>
              <w:bottom w:val="single" w:sz="4" w:space="0" w:color="auto"/>
              <w:right w:val="single" w:sz="4" w:space="0" w:color="auto"/>
            </w:tcBorders>
            <w:shd w:val="clear" w:color="auto" w:fill="auto"/>
            <w:vAlign w:val="bottom"/>
            <w:hideMark/>
          </w:tcPr>
          <w:p w14:paraId="35D146B9"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 xml:space="preserve">Based on Social Media User Generated Contents, I will purchase the recommended fashion products online in the near future. </w:t>
            </w:r>
          </w:p>
        </w:tc>
        <w:tc>
          <w:tcPr>
            <w:tcW w:w="1077" w:type="dxa"/>
            <w:tcBorders>
              <w:top w:val="nil"/>
              <w:left w:val="nil"/>
              <w:bottom w:val="single" w:sz="4" w:space="0" w:color="auto"/>
              <w:right w:val="single" w:sz="4" w:space="0" w:color="auto"/>
            </w:tcBorders>
            <w:shd w:val="clear" w:color="auto" w:fill="auto"/>
            <w:noWrap/>
            <w:vAlign w:val="bottom"/>
            <w:hideMark/>
          </w:tcPr>
          <w:p w14:paraId="3892EDCA"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77" w:type="dxa"/>
            <w:tcBorders>
              <w:top w:val="nil"/>
              <w:left w:val="nil"/>
              <w:bottom w:val="single" w:sz="4" w:space="0" w:color="auto"/>
              <w:right w:val="single" w:sz="4" w:space="0" w:color="auto"/>
            </w:tcBorders>
            <w:shd w:val="clear" w:color="auto" w:fill="auto"/>
            <w:noWrap/>
            <w:vAlign w:val="bottom"/>
            <w:hideMark/>
          </w:tcPr>
          <w:p w14:paraId="77B93C44"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74" w:type="dxa"/>
            <w:tcBorders>
              <w:top w:val="nil"/>
              <w:left w:val="nil"/>
              <w:bottom w:val="single" w:sz="4" w:space="0" w:color="auto"/>
              <w:right w:val="single" w:sz="4" w:space="0" w:color="auto"/>
            </w:tcBorders>
            <w:shd w:val="clear" w:color="auto" w:fill="auto"/>
            <w:noWrap/>
            <w:vAlign w:val="bottom"/>
            <w:hideMark/>
          </w:tcPr>
          <w:p w14:paraId="1849ED66"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05" w:type="dxa"/>
            <w:tcBorders>
              <w:top w:val="nil"/>
              <w:left w:val="nil"/>
              <w:bottom w:val="single" w:sz="4" w:space="0" w:color="auto"/>
              <w:right w:val="single" w:sz="4" w:space="0" w:color="auto"/>
            </w:tcBorders>
            <w:shd w:val="clear" w:color="auto" w:fill="auto"/>
            <w:noWrap/>
            <w:vAlign w:val="bottom"/>
            <w:hideMark/>
          </w:tcPr>
          <w:p w14:paraId="67251CB9"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15CBC7AA"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1F8F26D1" w14:textId="77777777" w:rsidTr="00DC318B">
        <w:trPr>
          <w:trHeight w:val="1267"/>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2E6EFAB9"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OPI2</w:t>
            </w:r>
          </w:p>
        </w:tc>
        <w:tc>
          <w:tcPr>
            <w:tcW w:w="3625" w:type="dxa"/>
            <w:tcBorders>
              <w:top w:val="nil"/>
              <w:left w:val="nil"/>
              <w:bottom w:val="single" w:sz="4" w:space="0" w:color="auto"/>
              <w:right w:val="single" w:sz="4" w:space="0" w:color="auto"/>
            </w:tcBorders>
            <w:shd w:val="clear" w:color="auto" w:fill="auto"/>
            <w:vAlign w:val="bottom"/>
            <w:hideMark/>
          </w:tcPr>
          <w:p w14:paraId="72955E26"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Based on Social Media User Generated Contents, I will purchase fashion products online frequently/ usually in future.</w:t>
            </w:r>
          </w:p>
        </w:tc>
        <w:tc>
          <w:tcPr>
            <w:tcW w:w="1077" w:type="dxa"/>
            <w:tcBorders>
              <w:top w:val="nil"/>
              <w:left w:val="nil"/>
              <w:bottom w:val="single" w:sz="4" w:space="0" w:color="auto"/>
              <w:right w:val="single" w:sz="4" w:space="0" w:color="auto"/>
            </w:tcBorders>
            <w:shd w:val="clear" w:color="auto" w:fill="auto"/>
            <w:noWrap/>
            <w:vAlign w:val="bottom"/>
            <w:hideMark/>
          </w:tcPr>
          <w:p w14:paraId="6749DAED"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77" w:type="dxa"/>
            <w:tcBorders>
              <w:top w:val="nil"/>
              <w:left w:val="nil"/>
              <w:bottom w:val="single" w:sz="4" w:space="0" w:color="auto"/>
              <w:right w:val="single" w:sz="4" w:space="0" w:color="auto"/>
            </w:tcBorders>
            <w:shd w:val="clear" w:color="auto" w:fill="auto"/>
            <w:noWrap/>
            <w:vAlign w:val="bottom"/>
            <w:hideMark/>
          </w:tcPr>
          <w:p w14:paraId="1760B182"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74" w:type="dxa"/>
            <w:tcBorders>
              <w:top w:val="nil"/>
              <w:left w:val="nil"/>
              <w:bottom w:val="single" w:sz="4" w:space="0" w:color="auto"/>
              <w:right w:val="single" w:sz="4" w:space="0" w:color="auto"/>
            </w:tcBorders>
            <w:shd w:val="clear" w:color="auto" w:fill="auto"/>
            <w:noWrap/>
            <w:vAlign w:val="bottom"/>
            <w:hideMark/>
          </w:tcPr>
          <w:p w14:paraId="738681EB"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05" w:type="dxa"/>
            <w:tcBorders>
              <w:top w:val="nil"/>
              <w:left w:val="nil"/>
              <w:bottom w:val="single" w:sz="4" w:space="0" w:color="auto"/>
              <w:right w:val="single" w:sz="4" w:space="0" w:color="auto"/>
            </w:tcBorders>
            <w:shd w:val="clear" w:color="auto" w:fill="auto"/>
            <w:noWrap/>
            <w:vAlign w:val="bottom"/>
            <w:hideMark/>
          </w:tcPr>
          <w:p w14:paraId="0A330F5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63DFE63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4037BA2D" w14:textId="77777777" w:rsidTr="00DC318B">
        <w:trPr>
          <w:trHeight w:val="1267"/>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51D0F62B"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OPI3</w:t>
            </w:r>
          </w:p>
        </w:tc>
        <w:tc>
          <w:tcPr>
            <w:tcW w:w="3625" w:type="dxa"/>
            <w:tcBorders>
              <w:top w:val="nil"/>
              <w:left w:val="nil"/>
              <w:bottom w:val="single" w:sz="4" w:space="0" w:color="auto"/>
              <w:right w:val="single" w:sz="4" w:space="0" w:color="auto"/>
            </w:tcBorders>
            <w:shd w:val="clear" w:color="auto" w:fill="auto"/>
            <w:vAlign w:val="bottom"/>
            <w:hideMark/>
          </w:tcPr>
          <w:p w14:paraId="5880AC15"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After looking at Social Media User Generated Contents, my intention to purchase the fashion products online has increased.</w:t>
            </w:r>
          </w:p>
        </w:tc>
        <w:tc>
          <w:tcPr>
            <w:tcW w:w="1077" w:type="dxa"/>
            <w:tcBorders>
              <w:top w:val="nil"/>
              <w:left w:val="nil"/>
              <w:bottom w:val="single" w:sz="4" w:space="0" w:color="auto"/>
              <w:right w:val="single" w:sz="4" w:space="0" w:color="auto"/>
            </w:tcBorders>
            <w:shd w:val="clear" w:color="auto" w:fill="auto"/>
            <w:noWrap/>
            <w:vAlign w:val="bottom"/>
            <w:hideMark/>
          </w:tcPr>
          <w:p w14:paraId="5B56810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77" w:type="dxa"/>
            <w:tcBorders>
              <w:top w:val="nil"/>
              <w:left w:val="nil"/>
              <w:bottom w:val="single" w:sz="4" w:space="0" w:color="auto"/>
              <w:right w:val="single" w:sz="4" w:space="0" w:color="auto"/>
            </w:tcBorders>
            <w:shd w:val="clear" w:color="auto" w:fill="auto"/>
            <w:noWrap/>
            <w:vAlign w:val="bottom"/>
            <w:hideMark/>
          </w:tcPr>
          <w:p w14:paraId="20A032B3"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74" w:type="dxa"/>
            <w:tcBorders>
              <w:top w:val="nil"/>
              <w:left w:val="nil"/>
              <w:bottom w:val="single" w:sz="4" w:space="0" w:color="auto"/>
              <w:right w:val="single" w:sz="4" w:space="0" w:color="auto"/>
            </w:tcBorders>
            <w:shd w:val="clear" w:color="auto" w:fill="auto"/>
            <w:noWrap/>
            <w:vAlign w:val="bottom"/>
            <w:hideMark/>
          </w:tcPr>
          <w:p w14:paraId="3CC5B201"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05" w:type="dxa"/>
            <w:tcBorders>
              <w:top w:val="nil"/>
              <w:left w:val="nil"/>
              <w:bottom w:val="single" w:sz="4" w:space="0" w:color="auto"/>
              <w:right w:val="single" w:sz="4" w:space="0" w:color="auto"/>
            </w:tcBorders>
            <w:shd w:val="clear" w:color="auto" w:fill="auto"/>
            <w:noWrap/>
            <w:vAlign w:val="bottom"/>
            <w:hideMark/>
          </w:tcPr>
          <w:p w14:paraId="074A93F4"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531AA4F9"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r w:rsidR="00DB5B00" w:rsidRPr="00DB5B00" w14:paraId="7A203356" w14:textId="77777777" w:rsidTr="00DC318B">
        <w:trPr>
          <w:trHeight w:val="1267"/>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14:paraId="34EE2265"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OPI4</w:t>
            </w:r>
          </w:p>
        </w:tc>
        <w:tc>
          <w:tcPr>
            <w:tcW w:w="3625" w:type="dxa"/>
            <w:tcBorders>
              <w:top w:val="nil"/>
              <w:left w:val="nil"/>
              <w:bottom w:val="single" w:sz="4" w:space="0" w:color="auto"/>
              <w:right w:val="single" w:sz="4" w:space="0" w:color="auto"/>
            </w:tcBorders>
            <w:shd w:val="clear" w:color="auto" w:fill="auto"/>
            <w:vAlign w:val="bottom"/>
            <w:hideMark/>
          </w:tcPr>
          <w:p w14:paraId="2EAA5290" w14:textId="77777777" w:rsidR="00DB5B00" w:rsidRPr="00DB5B00" w:rsidRDefault="00DB5B00" w:rsidP="00DC318B">
            <w:pPr>
              <w:spacing w:before="0" w:after="0"/>
              <w:jc w:val="both"/>
              <w:rPr>
                <w:rFonts w:eastAsia="Times New Roman" w:cs="Times New Roman"/>
                <w:color w:val="000000"/>
                <w:szCs w:val="24"/>
                <w:lang w:val="en-US"/>
              </w:rPr>
            </w:pPr>
            <w:r w:rsidRPr="00DB5B00">
              <w:rPr>
                <w:rFonts w:eastAsia="Times New Roman" w:cs="Times New Roman"/>
                <w:color w:val="000000"/>
                <w:szCs w:val="24"/>
                <w:lang w:val="en-US"/>
              </w:rPr>
              <w:t xml:space="preserve">After referring Social Media User Generated Contents, I will definitely purchase the recommended fashion products online. </w:t>
            </w:r>
          </w:p>
        </w:tc>
        <w:tc>
          <w:tcPr>
            <w:tcW w:w="1077" w:type="dxa"/>
            <w:tcBorders>
              <w:top w:val="nil"/>
              <w:left w:val="nil"/>
              <w:bottom w:val="single" w:sz="4" w:space="0" w:color="auto"/>
              <w:right w:val="single" w:sz="4" w:space="0" w:color="auto"/>
            </w:tcBorders>
            <w:shd w:val="clear" w:color="auto" w:fill="auto"/>
            <w:noWrap/>
            <w:vAlign w:val="bottom"/>
            <w:hideMark/>
          </w:tcPr>
          <w:p w14:paraId="572E17EE"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77" w:type="dxa"/>
            <w:tcBorders>
              <w:top w:val="nil"/>
              <w:left w:val="nil"/>
              <w:bottom w:val="single" w:sz="4" w:space="0" w:color="auto"/>
              <w:right w:val="single" w:sz="4" w:space="0" w:color="auto"/>
            </w:tcBorders>
            <w:shd w:val="clear" w:color="auto" w:fill="auto"/>
            <w:noWrap/>
            <w:vAlign w:val="bottom"/>
            <w:hideMark/>
          </w:tcPr>
          <w:p w14:paraId="1E58F974"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974" w:type="dxa"/>
            <w:tcBorders>
              <w:top w:val="nil"/>
              <w:left w:val="nil"/>
              <w:bottom w:val="single" w:sz="4" w:space="0" w:color="auto"/>
              <w:right w:val="single" w:sz="4" w:space="0" w:color="auto"/>
            </w:tcBorders>
            <w:shd w:val="clear" w:color="auto" w:fill="auto"/>
            <w:noWrap/>
            <w:vAlign w:val="bottom"/>
            <w:hideMark/>
          </w:tcPr>
          <w:p w14:paraId="56669182"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805" w:type="dxa"/>
            <w:tcBorders>
              <w:top w:val="nil"/>
              <w:left w:val="nil"/>
              <w:bottom w:val="single" w:sz="4" w:space="0" w:color="auto"/>
              <w:right w:val="single" w:sz="4" w:space="0" w:color="auto"/>
            </w:tcBorders>
            <w:shd w:val="clear" w:color="auto" w:fill="auto"/>
            <w:noWrap/>
            <w:vAlign w:val="bottom"/>
            <w:hideMark/>
          </w:tcPr>
          <w:p w14:paraId="37E9152C"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c>
          <w:tcPr>
            <w:tcW w:w="1065" w:type="dxa"/>
            <w:tcBorders>
              <w:top w:val="nil"/>
              <w:left w:val="nil"/>
              <w:bottom w:val="single" w:sz="4" w:space="0" w:color="auto"/>
              <w:right w:val="single" w:sz="4" w:space="0" w:color="auto"/>
            </w:tcBorders>
            <w:shd w:val="clear" w:color="auto" w:fill="auto"/>
            <w:noWrap/>
            <w:vAlign w:val="bottom"/>
            <w:hideMark/>
          </w:tcPr>
          <w:p w14:paraId="03DE16E0" w14:textId="77777777" w:rsidR="00DB5B00" w:rsidRPr="00DB5B00" w:rsidRDefault="00DB5B00" w:rsidP="00DC318B">
            <w:pPr>
              <w:spacing w:before="0" w:after="0"/>
              <w:rPr>
                <w:rFonts w:eastAsia="Times New Roman" w:cs="Times New Roman"/>
                <w:color w:val="000000"/>
                <w:szCs w:val="24"/>
                <w:lang w:val="en-US"/>
              </w:rPr>
            </w:pPr>
            <w:r w:rsidRPr="00DB5B00">
              <w:rPr>
                <w:rFonts w:eastAsia="Times New Roman" w:cs="Times New Roman"/>
                <w:color w:val="000000"/>
                <w:szCs w:val="24"/>
                <w:lang w:val="en-US"/>
              </w:rPr>
              <w:t> </w:t>
            </w:r>
          </w:p>
        </w:tc>
      </w:tr>
    </w:tbl>
    <w:p w14:paraId="1133AD9D" w14:textId="6154646F" w:rsidR="00DB5B00" w:rsidRDefault="00DB5B00" w:rsidP="00E06902">
      <w:pPr>
        <w:jc w:val="both"/>
        <w:rPr>
          <w:rFonts w:cs="Times New Roman"/>
          <w:szCs w:val="24"/>
        </w:rPr>
      </w:pPr>
    </w:p>
    <w:p w14:paraId="7D9DF254" w14:textId="77777777" w:rsidR="00DC318B" w:rsidRPr="00341E80" w:rsidRDefault="00DC318B" w:rsidP="00E06902">
      <w:pPr>
        <w:jc w:val="both"/>
        <w:rPr>
          <w:rFonts w:cs="Times New Roman"/>
          <w:szCs w:val="24"/>
        </w:rPr>
      </w:pPr>
    </w:p>
    <w:p w14:paraId="1D7571FA" w14:textId="77777777" w:rsidR="00E06902" w:rsidRPr="002A0CBC" w:rsidRDefault="00E06902" w:rsidP="00E06902">
      <w:pPr>
        <w:jc w:val="both"/>
        <w:rPr>
          <w:rFonts w:cs="Times New Roman"/>
          <w:b/>
          <w:bCs/>
          <w:sz w:val="28"/>
          <w:szCs w:val="28"/>
        </w:rPr>
      </w:pPr>
      <w:r w:rsidRPr="00535141">
        <w:rPr>
          <w:rFonts w:cs="Times New Roman"/>
          <w:b/>
          <w:bCs/>
          <w:sz w:val="28"/>
          <w:szCs w:val="28"/>
        </w:rPr>
        <w:t>Section 05 – Demographic Data</w:t>
      </w:r>
    </w:p>
    <w:p w14:paraId="3DA2532B" w14:textId="77777777" w:rsidR="00E06902" w:rsidRPr="00341E80" w:rsidRDefault="00E06902" w:rsidP="00E06902">
      <w:pPr>
        <w:jc w:val="both"/>
        <w:rPr>
          <w:rFonts w:cs="Times New Roman"/>
          <w:szCs w:val="24"/>
        </w:rPr>
      </w:pPr>
      <w:r w:rsidRPr="00341E80">
        <w:rPr>
          <w:rFonts w:cs="Times New Roman"/>
          <w:szCs w:val="24"/>
        </w:rPr>
        <w:t xml:space="preserve">01. Gender </w:t>
      </w:r>
    </w:p>
    <w:p w14:paraId="175D802D"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Male </w:t>
      </w:r>
    </w:p>
    <w:p w14:paraId="790AF2DF"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Female</w:t>
      </w:r>
    </w:p>
    <w:p w14:paraId="34143B84" w14:textId="77777777" w:rsidR="00E06902" w:rsidRPr="00341E80" w:rsidRDefault="00E06902" w:rsidP="00E06902">
      <w:pPr>
        <w:jc w:val="both"/>
        <w:rPr>
          <w:rFonts w:cs="Times New Roman"/>
          <w:szCs w:val="24"/>
        </w:rPr>
      </w:pPr>
      <w:r w:rsidRPr="00341E80">
        <w:rPr>
          <w:rFonts w:cs="Times New Roman"/>
          <w:szCs w:val="24"/>
        </w:rPr>
        <w:t>02. Living Area</w:t>
      </w:r>
    </w:p>
    <w:p w14:paraId="073BFD04"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Colombo </w:t>
      </w:r>
    </w:p>
    <w:p w14:paraId="23662F90"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Gampaha </w:t>
      </w:r>
    </w:p>
    <w:p w14:paraId="223B6821"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Kalutara</w:t>
      </w:r>
    </w:p>
    <w:p w14:paraId="5C167209" w14:textId="77777777" w:rsidR="00E06902" w:rsidRPr="00341E80" w:rsidRDefault="00E06902" w:rsidP="00E06902">
      <w:pPr>
        <w:jc w:val="both"/>
        <w:rPr>
          <w:rFonts w:cs="Times New Roman"/>
          <w:szCs w:val="24"/>
        </w:rPr>
      </w:pPr>
      <w:r w:rsidRPr="00341E80">
        <w:rPr>
          <w:rFonts w:cs="Times New Roman"/>
          <w:szCs w:val="24"/>
        </w:rPr>
        <w:t>03. Age</w:t>
      </w:r>
    </w:p>
    <w:p w14:paraId="64219803" w14:textId="5E05B09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1</w:t>
      </w:r>
      <w:r w:rsidR="00875910">
        <w:rPr>
          <w:rFonts w:cs="Times New Roman"/>
          <w:szCs w:val="24"/>
        </w:rPr>
        <w:t>8-28</w:t>
      </w:r>
      <w:r w:rsidRPr="00341E80">
        <w:rPr>
          <w:rFonts w:cs="Times New Roman"/>
          <w:szCs w:val="24"/>
        </w:rPr>
        <w:t xml:space="preserve"> years </w:t>
      </w:r>
    </w:p>
    <w:p w14:paraId="77D195A3" w14:textId="3AF821F3"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2</w:t>
      </w:r>
      <w:r w:rsidR="00875910">
        <w:rPr>
          <w:rFonts w:cs="Times New Roman"/>
          <w:szCs w:val="24"/>
        </w:rPr>
        <w:t>8</w:t>
      </w:r>
      <w:r w:rsidRPr="00341E80">
        <w:rPr>
          <w:rFonts w:cs="Times New Roman"/>
          <w:szCs w:val="24"/>
        </w:rPr>
        <w:t>-</w:t>
      </w:r>
      <w:r w:rsidR="00875910">
        <w:rPr>
          <w:rFonts w:cs="Times New Roman"/>
          <w:szCs w:val="24"/>
        </w:rPr>
        <w:t>38</w:t>
      </w:r>
      <w:r w:rsidRPr="00341E80">
        <w:rPr>
          <w:rFonts w:cs="Times New Roman"/>
          <w:szCs w:val="24"/>
        </w:rPr>
        <w:t xml:space="preserve"> years </w:t>
      </w:r>
    </w:p>
    <w:p w14:paraId="3E66734B" w14:textId="0833277C" w:rsidR="00E06902" w:rsidRPr="00341E80" w:rsidRDefault="00875910" w:rsidP="00E06902">
      <w:pPr>
        <w:pStyle w:val="ListParagraph"/>
        <w:numPr>
          <w:ilvl w:val="0"/>
          <w:numId w:val="11"/>
        </w:numPr>
        <w:spacing w:before="0" w:after="160"/>
        <w:jc w:val="both"/>
        <w:rPr>
          <w:rFonts w:cs="Times New Roman"/>
          <w:szCs w:val="24"/>
        </w:rPr>
      </w:pPr>
      <w:r>
        <w:rPr>
          <w:rFonts w:cs="Times New Roman"/>
          <w:szCs w:val="24"/>
        </w:rPr>
        <w:t>38</w:t>
      </w:r>
      <w:r w:rsidR="00E06902" w:rsidRPr="00341E80">
        <w:rPr>
          <w:rFonts w:cs="Times New Roman"/>
          <w:szCs w:val="24"/>
        </w:rPr>
        <w:t>-</w:t>
      </w:r>
      <w:r>
        <w:rPr>
          <w:rFonts w:cs="Times New Roman"/>
          <w:szCs w:val="24"/>
        </w:rPr>
        <w:t>48</w:t>
      </w:r>
      <w:r w:rsidR="00E06902" w:rsidRPr="00341E80">
        <w:rPr>
          <w:rFonts w:cs="Times New Roman"/>
          <w:szCs w:val="24"/>
        </w:rPr>
        <w:t xml:space="preserve"> years </w:t>
      </w:r>
    </w:p>
    <w:p w14:paraId="7B61DF6E" w14:textId="326983CB" w:rsidR="00E06902" w:rsidRPr="00341E80" w:rsidRDefault="00875910" w:rsidP="00E06902">
      <w:pPr>
        <w:pStyle w:val="ListParagraph"/>
        <w:numPr>
          <w:ilvl w:val="0"/>
          <w:numId w:val="11"/>
        </w:numPr>
        <w:spacing w:before="0" w:after="160"/>
        <w:jc w:val="both"/>
        <w:rPr>
          <w:rFonts w:cs="Times New Roman"/>
          <w:szCs w:val="24"/>
        </w:rPr>
      </w:pPr>
      <w:r>
        <w:rPr>
          <w:rFonts w:cs="Times New Roman"/>
          <w:szCs w:val="24"/>
        </w:rPr>
        <w:t>48</w:t>
      </w:r>
      <w:r w:rsidR="00E06902" w:rsidRPr="00341E80">
        <w:rPr>
          <w:rFonts w:cs="Times New Roman"/>
          <w:szCs w:val="24"/>
        </w:rPr>
        <w:t>-5</w:t>
      </w:r>
      <w:r>
        <w:rPr>
          <w:rFonts w:cs="Times New Roman"/>
          <w:szCs w:val="24"/>
        </w:rPr>
        <w:t>8</w:t>
      </w:r>
      <w:r w:rsidR="00E06902" w:rsidRPr="00341E80">
        <w:rPr>
          <w:rFonts w:cs="Times New Roman"/>
          <w:szCs w:val="24"/>
        </w:rPr>
        <w:t xml:space="preserve"> years</w:t>
      </w:r>
    </w:p>
    <w:p w14:paraId="74C58155" w14:textId="1C88C519"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5</w:t>
      </w:r>
      <w:r w:rsidR="00875910">
        <w:rPr>
          <w:rFonts w:cs="Times New Roman"/>
          <w:szCs w:val="24"/>
        </w:rPr>
        <w:t>8</w:t>
      </w:r>
      <w:r w:rsidRPr="00341E80">
        <w:rPr>
          <w:rFonts w:cs="Times New Roman"/>
          <w:szCs w:val="24"/>
        </w:rPr>
        <w:t>+ years</w:t>
      </w:r>
    </w:p>
    <w:p w14:paraId="57FF9C2E" w14:textId="77777777" w:rsidR="00E06902" w:rsidRPr="00341E80" w:rsidRDefault="00E06902" w:rsidP="00E06902">
      <w:pPr>
        <w:jc w:val="both"/>
        <w:rPr>
          <w:rFonts w:cs="Times New Roman"/>
          <w:szCs w:val="24"/>
        </w:rPr>
      </w:pPr>
      <w:r w:rsidRPr="00341E80">
        <w:rPr>
          <w:rFonts w:cs="Times New Roman"/>
          <w:szCs w:val="24"/>
        </w:rPr>
        <w:t xml:space="preserve"> 0</w:t>
      </w:r>
      <w:r>
        <w:rPr>
          <w:rFonts w:cs="Times New Roman"/>
          <w:szCs w:val="24"/>
        </w:rPr>
        <w:t>4</w:t>
      </w:r>
      <w:r w:rsidRPr="00341E80">
        <w:rPr>
          <w:rFonts w:cs="Times New Roman"/>
          <w:szCs w:val="24"/>
        </w:rPr>
        <w:t>. Employment Status</w:t>
      </w:r>
    </w:p>
    <w:p w14:paraId="041765C2"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Student-Employed </w:t>
      </w:r>
    </w:p>
    <w:p w14:paraId="10A77D2D"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Full time student </w:t>
      </w:r>
    </w:p>
    <w:p w14:paraId="0479D595" w14:textId="77777777" w:rsidR="00E06902" w:rsidRPr="00341E80" w:rsidRDefault="00E06902" w:rsidP="00E06902">
      <w:pPr>
        <w:pStyle w:val="ListParagraph"/>
        <w:numPr>
          <w:ilvl w:val="0"/>
          <w:numId w:val="12"/>
        </w:numPr>
        <w:spacing w:before="0" w:after="160"/>
        <w:jc w:val="both"/>
        <w:rPr>
          <w:rFonts w:cs="Times New Roman"/>
          <w:szCs w:val="24"/>
        </w:rPr>
      </w:pPr>
      <w:r w:rsidRPr="00341E80">
        <w:rPr>
          <w:rFonts w:cs="Times New Roman"/>
          <w:szCs w:val="24"/>
        </w:rPr>
        <w:t xml:space="preserve">Employed </w:t>
      </w:r>
    </w:p>
    <w:p w14:paraId="51036B60" w14:textId="77777777" w:rsidR="00E06902" w:rsidRPr="00341E80" w:rsidRDefault="00E06902" w:rsidP="00E06902">
      <w:pPr>
        <w:pStyle w:val="ListParagraph"/>
        <w:numPr>
          <w:ilvl w:val="0"/>
          <w:numId w:val="12"/>
        </w:numPr>
        <w:spacing w:before="0" w:after="160"/>
        <w:jc w:val="both"/>
        <w:rPr>
          <w:rFonts w:cs="Times New Roman"/>
          <w:szCs w:val="24"/>
        </w:rPr>
      </w:pPr>
      <w:r w:rsidRPr="00341E80">
        <w:rPr>
          <w:rFonts w:cs="Times New Roman"/>
          <w:szCs w:val="24"/>
        </w:rPr>
        <w:t xml:space="preserve">Unemployed </w:t>
      </w:r>
    </w:p>
    <w:p w14:paraId="0B3B2F33" w14:textId="77777777" w:rsidR="00E06902" w:rsidRPr="00341E80" w:rsidRDefault="00E06902" w:rsidP="00E06902">
      <w:pPr>
        <w:pStyle w:val="ListParagraph"/>
        <w:numPr>
          <w:ilvl w:val="0"/>
          <w:numId w:val="12"/>
        </w:numPr>
        <w:spacing w:before="0" w:after="160"/>
        <w:jc w:val="both"/>
        <w:rPr>
          <w:rFonts w:cs="Times New Roman"/>
          <w:szCs w:val="24"/>
        </w:rPr>
      </w:pPr>
      <w:r w:rsidRPr="00341E80">
        <w:rPr>
          <w:rFonts w:cs="Times New Roman"/>
          <w:szCs w:val="24"/>
        </w:rPr>
        <w:t xml:space="preserve">Self-employed/Entrepreneur </w:t>
      </w:r>
    </w:p>
    <w:p w14:paraId="788E6B86" w14:textId="77777777" w:rsidR="00E06902" w:rsidRDefault="00E06902" w:rsidP="00E06902">
      <w:pPr>
        <w:pStyle w:val="ListParagraph"/>
        <w:numPr>
          <w:ilvl w:val="0"/>
          <w:numId w:val="12"/>
        </w:numPr>
        <w:spacing w:before="0" w:after="160"/>
        <w:jc w:val="both"/>
        <w:rPr>
          <w:rFonts w:cs="Times New Roman"/>
          <w:szCs w:val="24"/>
        </w:rPr>
      </w:pPr>
      <w:r w:rsidRPr="00341E80">
        <w:rPr>
          <w:rFonts w:cs="Times New Roman"/>
          <w:szCs w:val="24"/>
        </w:rPr>
        <w:t>Retired</w:t>
      </w:r>
    </w:p>
    <w:p w14:paraId="0ABFF622" w14:textId="77777777" w:rsidR="00E06902" w:rsidRDefault="00E06902" w:rsidP="00E06902">
      <w:pPr>
        <w:jc w:val="both"/>
        <w:rPr>
          <w:rFonts w:cs="Times New Roman"/>
          <w:szCs w:val="24"/>
        </w:rPr>
      </w:pPr>
    </w:p>
    <w:p w14:paraId="015232F9" w14:textId="77777777" w:rsidR="00E06902" w:rsidRDefault="00E06902" w:rsidP="00E06902">
      <w:pPr>
        <w:jc w:val="both"/>
        <w:rPr>
          <w:rFonts w:cs="Times New Roman"/>
          <w:szCs w:val="24"/>
        </w:rPr>
      </w:pPr>
    </w:p>
    <w:p w14:paraId="497A2BE9" w14:textId="77777777" w:rsidR="00E06902" w:rsidRPr="002A0CBC" w:rsidRDefault="00E06902" w:rsidP="00E06902">
      <w:pPr>
        <w:jc w:val="both"/>
        <w:rPr>
          <w:rFonts w:cs="Times New Roman"/>
          <w:szCs w:val="24"/>
        </w:rPr>
      </w:pPr>
    </w:p>
    <w:p w14:paraId="6EF35EFD" w14:textId="77777777" w:rsidR="00E06902" w:rsidRPr="00341E80" w:rsidRDefault="00E06902" w:rsidP="00E06902">
      <w:pPr>
        <w:jc w:val="both"/>
        <w:rPr>
          <w:rFonts w:cs="Times New Roman"/>
          <w:szCs w:val="24"/>
        </w:rPr>
      </w:pPr>
      <w:r w:rsidRPr="00341E80">
        <w:rPr>
          <w:rFonts w:cs="Times New Roman"/>
          <w:szCs w:val="24"/>
        </w:rPr>
        <w:t xml:space="preserve"> 0</w:t>
      </w:r>
      <w:r>
        <w:rPr>
          <w:rFonts w:cs="Times New Roman"/>
          <w:szCs w:val="24"/>
        </w:rPr>
        <w:t>5</w:t>
      </w:r>
      <w:r w:rsidRPr="00341E80">
        <w:rPr>
          <w:rFonts w:cs="Times New Roman"/>
          <w:szCs w:val="24"/>
        </w:rPr>
        <w:t>. Highest Level of education</w:t>
      </w:r>
    </w:p>
    <w:p w14:paraId="098FF0F2"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O/L </w:t>
      </w:r>
    </w:p>
    <w:p w14:paraId="721B3014"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A/L </w:t>
      </w:r>
    </w:p>
    <w:p w14:paraId="18106A00"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Diploma/Professional qualification </w:t>
      </w:r>
    </w:p>
    <w:p w14:paraId="48BF49DB"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Undergraduate </w:t>
      </w:r>
    </w:p>
    <w:p w14:paraId="6D8137D0"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Graduate </w:t>
      </w:r>
    </w:p>
    <w:p w14:paraId="11471DED" w14:textId="77777777" w:rsidR="00E06902" w:rsidRPr="002A0CBC"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Masters </w:t>
      </w:r>
    </w:p>
    <w:p w14:paraId="7053CE35" w14:textId="77777777" w:rsidR="00E06902" w:rsidRPr="00341E80" w:rsidRDefault="00E06902" w:rsidP="00E06902">
      <w:pPr>
        <w:jc w:val="both"/>
        <w:rPr>
          <w:rFonts w:cs="Times New Roman"/>
          <w:szCs w:val="24"/>
        </w:rPr>
      </w:pPr>
      <w:r w:rsidRPr="00341E80">
        <w:rPr>
          <w:rFonts w:cs="Times New Roman"/>
          <w:szCs w:val="24"/>
        </w:rPr>
        <w:t xml:space="preserve"> 0</w:t>
      </w:r>
      <w:r>
        <w:rPr>
          <w:rFonts w:cs="Times New Roman"/>
          <w:szCs w:val="24"/>
        </w:rPr>
        <w:t>6</w:t>
      </w:r>
      <w:r w:rsidRPr="00341E80">
        <w:rPr>
          <w:rFonts w:cs="Times New Roman"/>
          <w:szCs w:val="24"/>
        </w:rPr>
        <w:t>. Marital status</w:t>
      </w:r>
    </w:p>
    <w:p w14:paraId="5A1AC189"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Married </w:t>
      </w:r>
    </w:p>
    <w:p w14:paraId="4F7F8F64" w14:textId="77777777"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Unmarried</w:t>
      </w:r>
    </w:p>
    <w:p w14:paraId="6BACDB5F" w14:textId="77777777" w:rsidR="00E06902" w:rsidRPr="00341E80" w:rsidRDefault="00E06902" w:rsidP="00E06902">
      <w:pPr>
        <w:jc w:val="both"/>
        <w:rPr>
          <w:rFonts w:cs="Times New Roman"/>
          <w:szCs w:val="24"/>
        </w:rPr>
      </w:pPr>
      <w:r w:rsidRPr="00341E80">
        <w:rPr>
          <w:rFonts w:cs="Times New Roman"/>
          <w:szCs w:val="24"/>
        </w:rPr>
        <w:t>0</w:t>
      </w:r>
      <w:r>
        <w:rPr>
          <w:rFonts w:cs="Times New Roman"/>
          <w:szCs w:val="24"/>
        </w:rPr>
        <w:t>7</w:t>
      </w:r>
      <w:r w:rsidRPr="00341E80">
        <w:rPr>
          <w:rFonts w:cs="Times New Roman"/>
          <w:szCs w:val="24"/>
        </w:rPr>
        <w:t>. Income</w:t>
      </w:r>
    </w:p>
    <w:p w14:paraId="6168C8DD" w14:textId="74D02CFA" w:rsidR="00E06902" w:rsidRPr="00341E80" w:rsidRDefault="00E06902" w:rsidP="00E06902">
      <w:pPr>
        <w:pStyle w:val="ListParagraph"/>
        <w:numPr>
          <w:ilvl w:val="0"/>
          <w:numId w:val="11"/>
        </w:numPr>
        <w:spacing w:before="0" w:after="160"/>
        <w:jc w:val="both"/>
        <w:rPr>
          <w:rFonts w:cs="Times New Roman"/>
          <w:szCs w:val="24"/>
        </w:rPr>
      </w:pPr>
      <w:r w:rsidRPr="00341E80">
        <w:rPr>
          <w:rFonts w:cs="Times New Roman"/>
          <w:szCs w:val="24"/>
        </w:rPr>
        <w:t xml:space="preserve">Less than </w:t>
      </w:r>
      <w:r w:rsidR="00875910">
        <w:rPr>
          <w:rFonts w:cs="Times New Roman"/>
          <w:szCs w:val="24"/>
        </w:rPr>
        <w:t>25,000</w:t>
      </w:r>
      <w:r w:rsidRPr="00341E80">
        <w:rPr>
          <w:rFonts w:cs="Times New Roman"/>
          <w:szCs w:val="24"/>
        </w:rPr>
        <w:t xml:space="preserve"> LKR</w:t>
      </w:r>
    </w:p>
    <w:p w14:paraId="0BEEC225" w14:textId="0676E66A" w:rsidR="00E06902" w:rsidRPr="00341E80" w:rsidRDefault="00875910" w:rsidP="00E06902">
      <w:pPr>
        <w:pStyle w:val="ListParagraph"/>
        <w:numPr>
          <w:ilvl w:val="0"/>
          <w:numId w:val="11"/>
        </w:numPr>
        <w:spacing w:before="0" w:after="160"/>
        <w:jc w:val="both"/>
        <w:rPr>
          <w:rFonts w:cs="Times New Roman"/>
          <w:szCs w:val="24"/>
        </w:rPr>
      </w:pPr>
      <w:r>
        <w:rPr>
          <w:rFonts w:cs="Times New Roman"/>
          <w:szCs w:val="24"/>
        </w:rPr>
        <w:t>25,000</w:t>
      </w:r>
      <w:r w:rsidR="00E06902" w:rsidRPr="00341E80">
        <w:rPr>
          <w:rFonts w:cs="Times New Roman"/>
          <w:szCs w:val="24"/>
        </w:rPr>
        <w:t>-</w:t>
      </w:r>
      <w:r>
        <w:rPr>
          <w:rFonts w:cs="Times New Roman"/>
          <w:szCs w:val="24"/>
        </w:rPr>
        <w:t>50</w:t>
      </w:r>
      <w:r w:rsidR="00E06902" w:rsidRPr="00341E80">
        <w:rPr>
          <w:rFonts w:cs="Times New Roman"/>
          <w:szCs w:val="24"/>
        </w:rPr>
        <w:t>,000 LKR</w:t>
      </w:r>
    </w:p>
    <w:p w14:paraId="619AC295" w14:textId="4821CDFD" w:rsidR="00E06902" w:rsidRDefault="00875910" w:rsidP="00E06902">
      <w:pPr>
        <w:pStyle w:val="ListParagraph"/>
        <w:numPr>
          <w:ilvl w:val="0"/>
          <w:numId w:val="11"/>
        </w:numPr>
        <w:spacing w:before="0" w:after="160"/>
        <w:jc w:val="both"/>
        <w:rPr>
          <w:rFonts w:cs="Times New Roman"/>
          <w:szCs w:val="24"/>
        </w:rPr>
      </w:pPr>
      <w:r>
        <w:rPr>
          <w:rFonts w:cs="Times New Roman"/>
          <w:szCs w:val="24"/>
        </w:rPr>
        <w:t>50,000</w:t>
      </w:r>
      <w:r w:rsidR="00E06902" w:rsidRPr="00341E80">
        <w:rPr>
          <w:rFonts w:cs="Times New Roman"/>
          <w:szCs w:val="24"/>
        </w:rPr>
        <w:t>-</w:t>
      </w:r>
      <w:r>
        <w:rPr>
          <w:rFonts w:cs="Times New Roman"/>
          <w:szCs w:val="24"/>
        </w:rPr>
        <w:t>75</w:t>
      </w:r>
      <w:r w:rsidR="00E06902" w:rsidRPr="00341E80">
        <w:rPr>
          <w:rFonts w:cs="Times New Roman"/>
          <w:szCs w:val="24"/>
        </w:rPr>
        <w:t>,000 LKR</w:t>
      </w:r>
    </w:p>
    <w:p w14:paraId="12664148" w14:textId="77851F13" w:rsidR="00875910" w:rsidRPr="00341E80" w:rsidRDefault="00875910" w:rsidP="00875910">
      <w:pPr>
        <w:pStyle w:val="ListParagraph"/>
        <w:numPr>
          <w:ilvl w:val="0"/>
          <w:numId w:val="11"/>
        </w:numPr>
        <w:spacing w:before="0" w:after="160"/>
        <w:jc w:val="both"/>
        <w:rPr>
          <w:rFonts w:cs="Times New Roman"/>
          <w:szCs w:val="24"/>
        </w:rPr>
      </w:pPr>
      <w:r>
        <w:rPr>
          <w:rFonts w:cs="Times New Roman"/>
          <w:szCs w:val="24"/>
        </w:rPr>
        <w:t>75</w:t>
      </w:r>
      <w:r w:rsidRPr="00341E80">
        <w:rPr>
          <w:rFonts w:cs="Times New Roman"/>
          <w:szCs w:val="24"/>
        </w:rPr>
        <w:t>,000</w:t>
      </w:r>
      <w:r>
        <w:rPr>
          <w:rFonts w:cs="Times New Roman"/>
          <w:szCs w:val="24"/>
        </w:rPr>
        <w:t>-100,000</w:t>
      </w:r>
      <w:r w:rsidRPr="00341E80">
        <w:rPr>
          <w:rFonts w:cs="Times New Roman"/>
          <w:szCs w:val="24"/>
        </w:rPr>
        <w:t xml:space="preserve"> LKR</w:t>
      </w:r>
    </w:p>
    <w:p w14:paraId="0927B05D" w14:textId="1A0DC4E1" w:rsidR="00E06902" w:rsidRPr="00875910" w:rsidRDefault="00875910" w:rsidP="00875910">
      <w:pPr>
        <w:pStyle w:val="ListParagraph"/>
        <w:numPr>
          <w:ilvl w:val="0"/>
          <w:numId w:val="11"/>
        </w:numPr>
        <w:spacing w:before="0" w:after="160"/>
        <w:jc w:val="both"/>
        <w:rPr>
          <w:rFonts w:cs="Times New Roman"/>
          <w:szCs w:val="24"/>
        </w:rPr>
      </w:pPr>
      <w:r>
        <w:rPr>
          <w:rFonts w:cs="Times New Roman"/>
          <w:szCs w:val="24"/>
        </w:rPr>
        <w:t>1</w:t>
      </w:r>
      <w:r w:rsidR="00E06902" w:rsidRPr="00875910">
        <w:rPr>
          <w:rFonts w:cs="Times New Roman"/>
          <w:szCs w:val="24"/>
        </w:rPr>
        <w:t>00,000 LKR and above</w:t>
      </w:r>
    </w:p>
    <w:p w14:paraId="52A59848" w14:textId="77777777" w:rsidR="00E06902" w:rsidRPr="002A0CBC" w:rsidRDefault="00E06902" w:rsidP="00E06902">
      <w:pPr>
        <w:pStyle w:val="ListParagraph"/>
        <w:jc w:val="both"/>
        <w:rPr>
          <w:rFonts w:cs="Times New Roman"/>
          <w:szCs w:val="24"/>
        </w:rPr>
      </w:pPr>
    </w:p>
    <w:p w14:paraId="35CFDA59" w14:textId="77777777" w:rsidR="00E06902" w:rsidRPr="00535141" w:rsidRDefault="00E06902" w:rsidP="00E06902">
      <w:pPr>
        <w:jc w:val="both"/>
        <w:rPr>
          <w:rFonts w:cs="Times New Roman"/>
          <w:sz w:val="28"/>
          <w:szCs w:val="28"/>
        </w:rPr>
      </w:pPr>
      <w:r w:rsidRPr="00535141">
        <w:rPr>
          <w:rFonts w:cs="Times New Roman"/>
          <w:b/>
          <w:bCs/>
          <w:sz w:val="28"/>
          <w:szCs w:val="28"/>
        </w:rPr>
        <w:t xml:space="preserve">Section 06 – End of the Questionnaire </w:t>
      </w:r>
    </w:p>
    <w:p w14:paraId="01F85A28" w14:textId="77777777" w:rsidR="00E06902" w:rsidRPr="0082088B" w:rsidRDefault="00E06902" w:rsidP="00E06902">
      <w:pPr>
        <w:jc w:val="both"/>
        <w:rPr>
          <w:rFonts w:cs="Times New Roman"/>
          <w:szCs w:val="24"/>
        </w:rPr>
      </w:pPr>
      <w:r w:rsidRPr="0082088B">
        <w:rPr>
          <w:rFonts w:cs="Times New Roman"/>
          <w:szCs w:val="24"/>
        </w:rPr>
        <w:t>Thanks for your Contribution</w:t>
      </w:r>
      <w:r>
        <w:rPr>
          <w:rFonts w:cs="Times New Roman"/>
          <w:szCs w:val="24"/>
        </w:rPr>
        <w:t>!</w:t>
      </w:r>
    </w:p>
    <w:p w14:paraId="63FB7633" w14:textId="69E911F5" w:rsidR="00E06902" w:rsidRPr="00E06902" w:rsidRDefault="00E06902" w:rsidP="00E06902">
      <w:pPr>
        <w:jc w:val="both"/>
        <w:rPr>
          <w:rFonts w:cs="Times New Roman"/>
          <w:szCs w:val="24"/>
        </w:rPr>
      </w:pPr>
      <w:r w:rsidRPr="0082088B">
        <w:rPr>
          <w:rFonts w:cs="Times New Roman"/>
          <w:szCs w:val="24"/>
        </w:rPr>
        <w:t>Please Share this questionnaire in your network</w:t>
      </w:r>
      <w:r>
        <w:rPr>
          <w:rFonts w:cs="Times New Roman"/>
          <w:szCs w:val="24"/>
        </w:rPr>
        <w:t>.</w:t>
      </w:r>
    </w:p>
    <w:sectPr w:rsidR="00E06902" w:rsidRPr="00E0690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0AB6" w14:textId="77777777" w:rsidR="00D3392E" w:rsidRDefault="00D3392E" w:rsidP="00E0789A">
      <w:pPr>
        <w:spacing w:before="0" w:after="0" w:line="240" w:lineRule="auto"/>
      </w:pPr>
      <w:r>
        <w:separator/>
      </w:r>
    </w:p>
  </w:endnote>
  <w:endnote w:type="continuationSeparator" w:id="0">
    <w:p w14:paraId="2C11091D" w14:textId="77777777" w:rsidR="00D3392E" w:rsidRDefault="00D3392E" w:rsidP="00E078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009342"/>
      <w:docPartObj>
        <w:docPartGallery w:val="Page Numbers (Bottom of Page)"/>
        <w:docPartUnique/>
      </w:docPartObj>
    </w:sdtPr>
    <w:sdtEndPr>
      <w:rPr>
        <w:noProof/>
      </w:rPr>
    </w:sdtEndPr>
    <w:sdtContent>
      <w:p w14:paraId="3155132D" w14:textId="0E8D0908" w:rsidR="005156AE" w:rsidRDefault="00515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F8EB9" w14:textId="77777777" w:rsidR="005156AE" w:rsidRDefault="00515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DBF5" w14:textId="77777777" w:rsidR="00D3392E" w:rsidRDefault="00D3392E" w:rsidP="00E0789A">
      <w:pPr>
        <w:spacing w:before="0" w:after="0" w:line="240" w:lineRule="auto"/>
      </w:pPr>
      <w:r>
        <w:separator/>
      </w:r>
    </w:p>
  </w:footnote>
  <w:footnote w:type="continuationSeparator" w:id="0">
    <w:p w14:paraId="03A10031" w14:textId="77777777" w:rsidR="00D3392E" w:rsidRDefault="00D3392E" w:rsidP="00E078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1FAFE"/>
    <w:multiLevelType w:val="singleLevel"/>
    <w:tmpl w:val="81D1FA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6837B56"/>
    <w:multiLevelType w:val="hybridMultilevel"/>
    <w:tmpl w:val="C35A0E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5B1F"/>
    <w:multiLevelType w:val="hybridMultilevel"/>
    <w:tmpl w:val="B62AFEA2"/>
    <w:lvl w:ilvl="0" w:tplc="0409000F">
      <w:start w:val="1"/>
      <w:numFmt w:val="decimal"/>
      <w:lvlText w:val="%1."/>
      <w:lvlJc w:val="left"/>
      <w:pPr>
        <w:ind w:left="720" w:hanging="360"/>
      </w:pPr>
    </w:lvl>
    <w:lvl w:ilvl="1" w:tplc="4B6E19B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83561"/>
    <w:multiLevelType w:val="hybridMultilevel"/>
    <w:tmpl w:val="EFFC45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B58EA"/>
    <w:multiLevelType w:val="multilevel"/>
    <w:tmpl w:val="267810CE"/>
    <w:lvl w:ilvl="0">
      <w:start w:val="1"/>
      <w:numFmt w:val="upperRoman"/>
      <w:lvlText w:val="%1."/>
      <w:lvlJc w:val="right"/>
      <w:pPr>
        <w:ind w:left="360" w:hanging="360"/>
      </w:p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803EA2"/>
    <w:multiLevelType w:val="hybridMultilevel"/>
    <w:tmpl w:val="00DAE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97F0A"/>
    <w:multiLevelType w:val="multilevel"/>
    <w:tmpl w:val="1C397F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104427C"/>
    <w:multiLevelType w:val="hybridMultilevel"/>
    <w:tmpl w:val="AEBCD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65977"/>
    <w:multiLevelType w:val="hybridMultilevel"/>
    <w:tmpl w:val="F27C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1C3577"/>
    <w:multiLevelType w:val="hybridMultilevel"/>
    <w:tmpl w:val="AA18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A6BC2"/>
    <w:multiLevelType w:val="hybridMultilevel"/>
    <w:tmpl w:val="408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25796"/>
    <w:multiLevelType w:val="hybridMultilevel"/>
    <w:tmpl w:val="D7F2F3A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83D99"/>
    <w:multiLevelType w:val="multilevel"/>
    <w:tmpl w:val="8BE44202"/>
    <w:lvl w:ilvl="0">
      <w:start w:val="1"/>
      <w:numFmt w:val="decimal"/>
      <w:pStyle w:val="Heading1"/>
      <w:lvlText w:val="%1"/>
      <w:lvlJc w:val="left"/>
      <w:pPr>
        <w:ind w:left="6912" w:hanging="432"/>
      </w:pPr>
    </w:lvl>
    <w:lvl w:ilvl="1">
      <w:start w:val="1"/>
      <w:numFmt w:val="decimal"/>
      <w:pStyle w:val="Heading2"/>
      <w:lvlText w:val="%1.%2"/>
      <w:lvlJc w:val="left"/>
      <w:pPr>
        <w:ind w:left="111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CF601E"/>
    <w:multiLevelType w:val="hybridMultilevel"/>
    <w:tmpl w:val="ECB2E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0F58CE"/>
    <w:multiLevelType w:val="hybridMultilevel"/>
    <w:tmpl w:val="49EEC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32A8E"/>
    <w:multiLevelType w:val="hybridMultilevel"/>
    <w:tmpl w:val="69CC42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33EED"/>
    <w:multiLevelType w:val="hybridMultilevel"/>
    <w:tmpl w:val="88828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54227E"/>
    <w:multiLevelType w:val="hybridMultilevel"/>
    <w:tmpl w:val="CE900F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58418E"/>
    <w:multiLevelType w:val="hybridMultilevel"/>
    <w:tmpl w:val="432C67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5872B4"/>
    <w:multiLevelType w:val="hybridMultilevel"/>
    <w:tmpl w:val="80860752"/>
    <w:lvl w:ilvl="0" w:tplc="06CC1F52">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851D15"/>
    <w:multiLevelType w:val="multilevel"/>
    <w:tmpl w:val="4A851D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F511572"/>
    <w:multiLevelType w:val="hybridMultilevel"/>
    <w:tmpl w:val="FAE006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5060D8"/>
    <w:multiLevelType w:val="hybridMultilevel"/>
    <w:tmpl w:val="C69ABB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433B3E"/>
    <w:multiLevelType w:val="hybridMultilevel"/>
    <w:tmpl w:val="167864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6A1174"/>
    <w:multiLevelType w:val="hybridMultilevel"/>
    <w:tmpl w:val="7994BB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706873"/>
    <w:multiLevelType w:val="hybridMultilevel"/>
    <w:tmpl w:val="ABC8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B4C47"/>
    <w:multiLevelType w:val="hybridMultilevel"/>
    <w:tmpl w:val="F05213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C0314"/>
    <w:multiLevelType w:val="hybridMultilevel"/>
    <w:tmpl w:val="7D5803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8C5FB6"/>
    <w:multiLevelType w:val="hybridMultilevel"/>
    <w:tmpl w:val="13A4FE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7329C9"/>
    <w:multiLevelType w:val="multilevel"/>
    <w:tmpl w:val="627329C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2BA2764"/>
    <w:multiLevelType w:val="singleLevel"/>
    <w:tmpl w:val="62BA2764"/>
    <w:lvl w:ilvl="0">
      <w:start w:val="1"/>
      <w:numFmt w:val="bullet"/>
      <w:lvlText w:val=""/>
      <w:lvlJc w:val="left"/>
      <w:pPr>
        <w:ind w:left="420" w:hanging="420"/>
      </w:pPr>
      <w:rPr>
        <w:rFonts w:ascii="Wingdings" w:hAnsi="Wingdings" w:hint="default"/>
      </w:rPr>
    </w:lvl>
  </w:abstractNum>
  <w:abstractNum w:abstractNumId="31" w15:restartNumberingAfterBreak="0">
    <w:nsid w:val="62BA3919"/>
    <w:multiLevelType w:val="singleLevel"/>
    <w:tmpl w:val="62BA3919"/>
    <w:lvl w:ilvl="0">
      <w:start w:val="1"/>
      <w:numFmt w:val="bullet"/>
      <w:lvlText w:val=""/>
      <w:lvlJc w:val="left"/>
      <w:pPr>
        <w:ind w:left="420" w:hanging="420"/>
      </w:pPr>
      <w:rPr>
        <w:rFonts w:ascii="Wingdings" w:hAnsi="Wingdings" w:hint="default"/>
      </w:rPr>
    </w:lvl>
  </w:abstractNum>
  <w:abstractNum w:abstractNumId="32" w15:restartNumberingAfterBreak="0">
    <w:nsid w:val="632CCC8E"/>
    <w:multiLevelType w:val="singleLevel"/>
    <w:tmpl w:val="632CCC8E"/>
    <w:lvl w:ilvl="0">
      <w:start w:val="1"/>
      <w:numFmt w:val="bullet"/>
      <w:lvlText w:val=""/>
      <w:lvlJc w:val="left"/>
      <w:pPr>
        <w:ind w:left="420" w:hanging="420"/>
      </w:pPr>
      <w:rPr>
        <w:rFonts w:ascii="Wingdings" w:hAnsi="Wingdings" w:hint="default"/>
      </w:rPr>
    </w:lvl>
  </w:abstractNum>
  <w:abstractNum w:abstractNumId="33" w15:restartNumberingAfterBreak="0">
    <w:nsid w:val="632CD311"/>
    <w:multiLevelType w:val="singleLevel"/>
    <w:tmpl w:val="632CD311"/>
    <w:lvl w:ilvl="0">
      <w:start w:val="1"/>
      <w:numFmt w:val="bullet"/>
      <w:lvlText w:val=""/>
      <w:lvlJc w:val="left"/>
      <w:pPr>
        <w:ind w:left="420" w:hanging="420"/>
      </w:pPr>
      <w:rPr>
        <w:rFonts w:ascii="Wingdings" w:hAnsi="Wingdings" w:hint="default"/>
      </w:rPr>
    </w:lvl>
  </w:abstractNum>
  <w:abstractNum w:abstractNumId="34" w15:restartNumberingAfterBreak="0">
    <w:nsid w:val="643D46FE"/>
    <w:multiLevelType w:val="hybridMultilevel"/>
    <w:tmpl w:val="60CE1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56181F"/>
    <w:multiLevelType w:val="multilevel"/>
    <w:tmpl w:val="E6C247B8"/>
    <w:lvl w:ilvl="0">
      <w:start w:val="1"/>
      <w:numFmt w:val="decimal"/>
      <w:lvlText w:val="%1."/>
      <w:lvlJc w:val="left"/>
      <w:pPr>
        <w:ind w:left="1080" w:hanging="360"/>
      </w:pPr>
    </w:lvl>
    <w:lvl w:ilvl="1">
      <w:start w:val="8"/>
      <w:numFmt w:val="decimal"/>
      <w:isLgl/>
      <w:lvlText w:val="%1.%2"/>
      <w:lvlJc w:val="left"/>
      <w:pPr>
        <w:ind w:left="1530" w:hanging="810"/>
      </w:pPr>
      <w:rPr>
        <w:rFonts w:hint="default"/>
      </w:rPr>
    </w:lvl>
    <w:lvl w:ilvl="2">
      <w:start w:val="2"/>
      <w:numFmt w:val="decimal"/>
      <w:isLgl/>
      <w:lvlText w:val="%1.%2.%3"/>
      <w:lvlJc w:val="left"/>
      <w:pPr>
        <w:ind w:left="1530" w:hanging="810"/>
      </w:pPr>
      <w:rPr>
        <w:rFonts w:hint="default"/>
      </w:rPr>
    </w:lvl>
    <w:lvl w:ilvl="3">
      <w:start w:val="3"/>
      <w:numFmt w:val="decimal"/>
      <w:isLgl/>
      <w:lvlText w:val="%1.%2.%3.%4"/>
      <w:lvlJc w:val="left"/>
      <w:pPr>
        <w:ind w:left="108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68177F69"/>
    <w:multiLevelType w:val="hybridMultilevel"/>
    <w:tmpl w:val="5D3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044E6"/>
    <w:multiLevelType w:val="hybridMultilevel"/>
    <w:tmpl w:val="F548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26547D"/>
    <w:multiLevelType w:val="hybridMultilevel"/>
    <w:tmpl w:val="1088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95CD7"/>
    <w:multiLevelType w:val="hybridMultilevel"/>
    <w:tmpl w:val="C952D6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4A11C8"/>
    <w:multiLevelType w:val="hybridMultilevel"/>
    <w:tmpl w:val="BA4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53B0"/>
    <w:multiLevelType w:val="hybridMultilevel"/>
    <w:tmpl w:val="AB381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795CD9"/>
    <w:multiLevelType w:val="hybridMultilevel"/>
    <w:tmpl w:val="53148E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2812D9"/>
    <w:multiLevelType w:val="multilevel"/>
    <w:tmpl w:val="7C786C7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635210588">
    <w:abstractNumId w:val="12"/>
  </w:num>
  <w:num w:numId="2" w16cid:durableId="1001809425">
    <w:abstractNumId w:val="2"/>
  </w:num>
  <w:num w:numId="3" w16cid:durableId="920725033">
    <w:abstractNumId w:val="5"/>
  </w:num>
  <w:num w:numId="4" w16cid:durableId="977958128">
    <w:abstractNumId w:val="15"/>
  </w:num>
  <w:num w:numId="5" w16cid:durableId="2138721748">
    <w:abstractNumId w:val="11"/>
  </w:num>
  <w:num w:numId="6" w16cid:durableId="703869077">
    <w:abstractNumId w:val="35"/>
  </w:num>
  <w:num w:numId="7" w16cid:durableId="2090154015">
    <w:abstractNumId w:val="41"/>
  </w:num>
  <w:num w:numId="8" w16cid:durableId="325086295">
    <w:abstractNumId w:val="26"/>
  </w:num>
  <w:num w:numId="9" w16cid:durableId="498353541">
    <w:abstractNumId w:val="10"/>
  </w:num>
  <w:num w:numId="10" w16cid:durableId="1174881071">
    <w:abstractNumId w:val="9"/>
  </w:num>
  <w:num w:numId="11" w16cid:durableId="969363114">
    <w:abstractNumId w:val="37"/>
  </w:num>
  <w:num w:numId="12" w16cid:durableId="1223564937">
    <w:abstractNumId w:val="38"/>
  </w:num>
  <w:num w:numId="13" w16cid:durableId="1381398591">
    <w:abstractNumId w:val="36"/>
  </w:num>
  <w:num w:numId="14" w16cid:durableId="460849875">
    <w:abstractNumId w:val="40"/>
  </w:num>
  <w:num w:numId="15" w16cid:durableId="1309433257">
    <w:abstractNumId w:val="25"/>
  </w:num>
  <w:num w:numId="16" w16cid:durableId="488863921">
    <w:abstractNumId w:val="4"/>
  </w:num>
  <w:num w:numId="17" w16cid:durableId="1111389567">
    <w:abstractNumId w:val="13"/>
  </w:num>
  <w:num w:numId="18" w16cid:durableId="1796102099">
    <w:abstractNumId w:val="8"/>
  </w:num>
  <w:num w:numId="19" w16cid:durableId="2069451146">
    <w:abstractNumId w:val="7"/>
  </w:num>
  <w:num w:numId="20" w16cid:durableId="1407990476">
    <w:abstractNumId w:val="32"/>
  </w:num>
  <w:num w:numId="21" w16cid:durableId="1084230665">
    <w:abstractNumId w:val="33"/>
  </w:num>
  <w:num w:numId="22" w16cid:durableId="1940335725">
    <w:abstractNumId w:val="6"/>
  </w:num>
  <w:num w:numId="23" w16cid:durableId="443158615">
    <w:abstractNumId w:val="20"/>
  </w:num>
  <w:num w:numId="24" w16cid:durableId="1218206486">
    <w:abstractNumId w:val="30"/>
  </w:num>
  <w:num w:numId="25" w16cid:durableId="2012757362">
    <w:abstractNumId w:val="29"/>
  </w:num>
  <w:num w:numId="26" w16cid:durableId="1337615618">
    <w:abstractNumId w:val="34"/>
  </w:num>
  <w:num w:numId="27" w16cid:durableId="1648700743">
    <w:abstractNumId w:val="21"/>
  </w:num>
  <w:num w:numId="28" w16cid:durableId="1147555561">
    <w:abstractNumId w:val="22"/>
  </w:num>
  <w:num w:numId="29" w16cid:durableId="1416315610">
    <w:abstractNumId w:val="42"/>
  </w:num>
  <w:num w:numId="30" w16cid:durableId="1724910928">
    <w:abstractNumId w:val="28"/>
  </w:num>
  <w:num w:numId="31" w16cid:durableId="414016975">
    <w:abstractNumId w:val="27"/>
  </w:num>
  <w:num w:numId="32" w16cid:durableId="694380389">
    <w:abstractNumId w:val="16"/>
  </w:num>
  <w:num w:numId="33" w16cid:durableId="1074428695">
    <w:abstractNumId w:val="1"/>
  </w:num>
  <w:num w:numId="34" w16cid:durableId="460345428">
    <w:abstractNumId w:val="24"/>
  </w:num>
  <w:num w:numId="35" w16cid:durableId="1214540545">
    <w:abstractNumId w:val="43"/>
  </w:num>
  <w:num w:numId="36" w16cid:durableId="1916739416">
    <w:abstractNumId w:val="39"/>
  </w:num>
  <w:num w:numId="37" w16cid:durableId="2044550539">
    <w:abstractNumId w:val="0"/>
  </w:num>
  <w:num w:numId="38" w16cid:durableId="1375278638">
    <w:abstractNumId w:val="31"/>
  </w:num>
  <w:num w:numId="39" w16cid:durableId="1828980854">
    <w:abstractNumId w:val="14"/>
  </w:num>
  <w:num w:numId="40" w16cid:durableId="1626934395">
    <w:abstractNumId w:val="17"/>
  </w:num>
  <w:num w:numId="41" w16cid:durableId="1088650914">
    <w:abstractNumId w:val="18"/>
  </w:num>
  <w:num w:numId="42" w16cid:durableId="1681085755">
    <w:abstractNumId w:val="3"/>
  </w:num>
  <w:num w:numId="43" w16cid:durableId="901451426">
    <w:abstractNumId w:val="23"/>
  </w:num>
  <w:num w:numId="44" w16cid:durableId="45737631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49"/>
    <w:rsid w:val="00003D0D"/>
    <w:rsid w:val="00021EA8"/>
    <w:rsid w:val="00027990"/>
    <w:rsid w:val="00032218"/>
    <w:rsid w:val="00034A44"/>
    <w:rsid w:val="00036CD2"/>
    <w:rsid w:val="00043BB7"/>
    <w:rsid w:val="0004479B"/>
    <w:rsid w:val="0004656F"/>
    <w:rsid w:val="000710F2"/>
    <w:rsid w:val="00074FCA"/>
    <w:rsid w:val="00082E8C"/>
    <w:rsid w:val="00091ED5"/>
    <w:rsid w:val="000A3298"/>
    <w:rsid w:val="000C70AF"/>
    <w:rsid w:val="000F565A"/>
    <w:rsid w:val="001103A6"/>
    <w:rsid w:val="00113EDB"/>
    <w:rsid w:val="00120196"/>
    <w:rsid w:val="001268B0"/>
    <w:rsid w:val="001431E7"/>
    <w:rsid w:val="00144C57"/>
    <w:rsid w:val="001508AC"/>
    <w:rsid w:val="00166EE8"/>
    <w:rsid w:val="001721F0"/>
    <w:rsid w:val="0017321F"/>
    <w:rsid w:val="001800BF"/>
    <w:rsid w:val="00183FCB"/>
    <w:rsid w:val="00197B82"/>
    <w:rsid w:val="001A0DC6"/>
    <w:rsid w:val="001A2054"/>
    <w:rsid w:val="001B3DC4"/>
    <w:rsid w:val="001C443E"/>
    <w:rsid w:val="001F2FBC"/>
    <w:rsid w:val="0020431E"/>
    <w:rsid w:val="00204F44"/>
    <w:rsid w:val="00216E28"/>
    <w:rsid w:val="00225F82"/>
    <w:rsid w:val="00227305"/>
    <w:rsid w:val="00246582"/>
    <w:rsid w:val="00250063"/>
    <w:rsid w:val="00252BD1"/>
    <w:rsid w:val="00256751"/>
    <w:rsid w:val="002568F4"/>
    <w:rsid w:val="00264F13"/>
    <w:rsid w:val="002824F6"/>
    <w:rsid w:val="00290FE2"/>
    <w:rsid w:val="002A2EC5"/>
    <w:rsid w:val="002A69CA"/>
    <w:rsid w:val="002C4A01"/>
    <w:rsid w:val="002D0141"/>
    <w:rsid w:val="002D144D"/>
    <w:rsid w:val="002D567A"/>
    <w:rsid w:val="002E284A"/>
    <w:rsid w:val="002F4058"/>
    <w:rsid w:val="00317DC4"/>
    <w:rsid w:val="003262EC"/>
    <w:rsid w:val="00335A90"/>
    <w:rsid w:val="00337AAD"/>
    <w:rsid w:val="0034626A"/>
    <w:rsid w:val="00346F72"/>
    <w:rsid w:val="00362464"/>
    <w:rsid w:val="00392C22"/>
    <w:rsid w:val="00393C47"/>
    <w:rsid w:val="00394FC4"/>
    <w:rsid w:val="003A45A5"/>
    <w:rsid w:val="003A4988"/>
    <w:rsid w:val="003A7608"/>
    <w:rsid w:val="003B6EE8"/>
    <w:rsid w:val="003B73C1"/>
    <w:rsid w:val="003C2498"/>
    <w:rsid w:val="003D081D"/>
    <w:rsid w:val="003D185D"/>
    <w:rsid w:val="003E086E"/>
    <w:rsid w:val="003F10F6"/>
    <w:rsid w:val="003F4C02"/>
    <w:rsid w:val="00402639"/>
    <w:rsid w:val="00412523"/>
    <w:rsid w:val="00414527"/>
    <w:rsid w:val="00433BC5"/>
    <w:rsid w:val="004432D5"/>
    <w:rsid w:val="00456478"/>
    <w:rsid w:val="004668AA"/>
    <w:rsid w:val="0047148C"/>
    <w:rsid w:val="00471F61"/>
    <w:rsid w:val="004731CE"/>
    <w:rsid w:val="004760E7"/>
    <w:rsid w:val="004765EA"/>
    <w:rsid w:val="00481729"/>
    <w:rsid w:val="00483FB6"/>
    <w:rsid w:val="004970A7"/>
    <w:rsid w:val="004A35CE"/>
    <w:rsid w:val="004B6D18"/>
    <w:rsid w:val="004C5170"/>
    <w:rsid w:val="004D3E87"/>
    <w:rsid w:val="004F6F32"/>
    <w:rsid w:val="004F7E34"/>
    <w:rsid w:val="005011A7"/>
    <w:rsid w:val="005036B9"/>
    <w:rsid w:val="00504407"/>
    <w:rsid w:val="00513A0F"/>
    <w:rsid w:val="00514735"/>
    <w:rsid w:val="005156AE"/>
    <w:rsid w:val="00517184"/>
    <w:rsid w:val="00537524"/>
    <w:rsid w:val="00541BE9"/>
    <w:rsid w:val="00546B2C"/>
    <w:rsid w:val="00551C23"/>
    <w:rsid w:val="005539CD"/>
    <w:rsid w:val="005567D6"/>
    <w:rsid w:val="00560702"/>
    <w:rsid w:val="005646E2"/>
    <w:rsid w:val="005751A6"/>
    <w:rsid w:val="00586FAF"/>
    <w:rsid w:val="005A2CF4"/>
    <w:rsid w:val="005A6E54"/>
    <w:rsid w:val="005B0FD6"/>
    <w:rsid w:val="005B266E"/>
    <w:rsid w:val="005B795B"/>
    <w:rsid w:val="005B7F60"/>
    <w:rsid w:val="005E4249"/>
    <w:rsid w:val="005E4E9C"/>
    <w:rsid w:val="005E4FC4"/>
    <w:rsid w:val="00603C18"/>
    <w:rsid w:val="00604316"/>
    <w:rsid w:val="00610611"/>
    <w:rsid w:val="00614A7D"/>
    <w:rsid w:val="006360B3"/>
    <w:rsid w:val="00643DC1"/>
    <w:rsid w:val="006705DB"/>
    <w:rsid w:val="00675ED4"/>
    <w:rsid w:val="00675FC6"/>
    <w:rsid w:val="00677C92"/>
    <w:rsid w:val="006805E8"/>
    <w:rsid w:val="00686029"/>
    <w:rsid w:val="00687701"/>
    <w:rsid w:val="0069756F"/>
    <w:rsid w:val="006A4F7C"/>
    <w:rsid w:val="006B1AC1"/>
    <w:rsid w:val="006B3424"/>
    <w:rsid w:val="006C0023"/>
    <w:rsid w:val="006C3DD1"/>
    <w:rsid w:val="006D1F4F"/>
    <w:rsid w:val="006D4A68"/>
    <w:rsid w:val="006D6B52"/>
    <w:rsid w:val="006E65D2"/>
    <w:rsid w:val="00703A13"/>
    <w:rsid w:val="00707126"/>
    <w:rsid w:val="00715E89"/>
    <w:rsid w:val="00750BE9"/>
    <w:rsid w:val="00754802"/>
    <w:rsid w:val="007614A1"/>
    <w:rsid w:val="00765588"/>
    <w:rsid w:val="007751F3"/>
    <w:rsid w:val="00784027"/>
    <w:rsid w:val="007A02B9"/>
    <w:rsid w:val="007A5EED"/>
    <w:rsid w:val="007A723B"/>
    <w:rsid w:val="007B6F32"/>
    <w:rsid w:val="007B7FAE"/>
    <w:rsid w:val="007C2830"/>
    <w:rsid w:val="007E76C2"/>
    <w:rsid w:val="007F052B"/>
    <w:rsid w:val="007F7033"/>
    <w:rsid w:val="0081270F"/>
    <w:rsid w:val="00812C9C"/>
    <w:rsid w:val="00823304"/>
    <w:rsid w:val="008443FD"/>
    <w:rsid w:val="00844DE2"/>
    <w:rsid w:val="00851DB3"/>
    <w:rsid w:val="008527F6"/>
    <w:rsid w:val="00865A7B"/>
    <w:rsid w:val="00870BC0"/>
    <w:rsid w:val="008742C5"/>
    <w:rsid w:val="00875910"/>
    <w:rsid w:val="0089628C"/>
    <w:rsid w:val="008B05A3"/>
    <w:rsid w:val="008C46DF"/>
    <w:rsid w:val="008C5D00"/>
    <w:rsid w:val="008E7C28"/>
    <w:rsid w:val="008F538B"/>
    <w:rsid w:val="00907EE4"/>
    <w:rsid w:val="0091010D"/>
    <w:rsid w:val="00910764"/>
    <w:rsid w:val="00915CD6"/>
    <w:rsid w:val="00930CD4"/>
    <w:rsid w:val="0093128B"/>
    <w:rsid w:val="00936DE5"/>
    <w:rsid w:val="0094480F"/>
    <w:rsid w:val="009606E0"/>
    <w:rsid w:val="00965D28"/>
    <w:rsid w:val="0097359F"/>
    <w:rsid w:val="00983699"/>
    <w:rsid w:val="009959DB"/>
    <w:rsid w:val="009A14B4"/>
    <w:rsid w:val="009D0356"/>
    <w:rsid w:val="009E15F8"/>
    <w:rsid w:val="009E6A78"/>
    <w:rsid w:val="009F7739"/>
    <w:rsid w:val="00A067DE"/>
    <w:rsid w:val="00A17DA9"/>
    <w:rsid w:val="00A33567"/>
    <w:rsid w:val="00A3712E"/>
    <w:rsid w:val="00A42B0A"/>
    <w:rsid w:val="00A44B8D"/>
    <w:rsid w:val="00A501B7"/>
    <w:rsid w:val="00A5055B"/>
    <w:rsid w:val="00A6157F"/>
    <w:rsid w:val="00A64134"/>
    <w:rsid w:val="00A65D45"/>
    <w:rsid w:val="00A73D0C"/>
    <w:rsid w:val="00A81E83"/>
    <w:rsid w:val="00A833C7"/>
    <w:rsid w:val="00A87F21"/>
    <w:rsid w:val="00A95DCB"/>
    <w:rsid w:val="00AA3A9E"/>
    <w:rsid w:val="00AA7CD1"/>
    <w:rsid w:val="00AB0647"/>
    <w:rsid w:val="00AC448B"/>
    <w:rsid w:val="00AD654B"/>
    <w:rsid w:val="00AD7DA8"/>
    <w:rsid w:val="00AF52D1"/>
    <w:rsid w:val="00B07AAA"/>
    <w:rsid w:val="00B23F79"/>
    <w:rsid w:val="00B35358"/>
    <w:rsid w:val="00B36B5F"/>
    <w:rsid w:val="00B5277E"/>
    <w:rsid w:val="00B64273"/>
    <w:rsid w:val="00B64A0F"/>
    <w:rsid w:val="00B64AE7"/>
    <w:rsid w:val="00B70D0F"/>
    <w:rsid w:val="00B816FF"/>
    <w:rsid w:val="00B8645E"/>
    <w:rsid w:val="00B97066"/>
    <w:rsid w:val="00BA1902"/>
    <w:rsid w:val="00BA672C"/>
    <w:rsid w:val="00BB4E75"/>
    <w:rsid w:val="00BB6A55"/>
    <w:rsid w:val="00BC17EB"/>
    <w:rsid w:val="00BC4B85"/>
    <w:rsid w:val="00BD3AA4"/>
    <w:rsid w:val="00BD4B79"/>
    <w:rsid w:val="00C06BEC"/>
    <w:rsid w:val="00C20228"/>
    <w:rsid w:val="00C2467B"/>
    <w:rsid w:val="00C31B05"/>
    <w:rsid w:val="00C54AB5"/>
    <w:rsid w:val="00C55DE6"/>
    <w:rsid w:val="00C57FB7"/>
    <w:rsid w:val="00C660D5"/>
    <w:rsid w:val="00C86FC4"/>
    <w:rsid w:val="00C90A20"/>
    <w:rsid w:val="00CA0A83"/>
    <w:rsid w:val="00CA42AB"/>
    <w:rsid w:val="00CB1FD0"/>
    <w:rsid w:val="00CC13C5"/>
    <w:rsid w:val="00CE5564"/>
    <w:rsid w:val="00D0040A"/>
    <w:rsid w:val="00D03FAD"/>
    <w:rsid w:val="00D0559C"/>
    <w:rsid w:val="00D064C5"/>
    <w:rsid w:val="00D21202"/>
    <w:rsid w:val="00D23AC8"/>
    <w:rsid w:val="00D30244"/>
    <w:rsid w:val="00D30A2B"/>
    <w:rsid w:val="00D3392E"/>
    <w:rsid w:val="00D45074"/>
    <w:rsid w:val="00D57922"/>
    <w:rsid w:val="00D71745"/>
    <w:rsid w:val="00DA0A03"/>
    <w:rsid w:val="00DA4749"/>
    <w:rsid w:val="00DA59DA"/>
    <w:rsid w:val="00DB5AC3"/>
    <w:rsid w:val="00DB5B00"/>
    <w:rsid w:val="00DC318B"/>
    <w:rsid w:val="00DC51EF"/>
    <w:rsid w:val="00DE63AF"/>
    <w:rsid w:val="00E06902"/>
    <w:rsid w:val="00E0789A"/>
    <w:rsid w:val="00E26DB7"/>
    <w:rsid w:val="00E361E1"/>
    <w:rsid w:val="00E3645A"/>
    <w:rsid w:val="00E45444"/>
    <w:rsid w:val="00E508CC"/>
    <w:rsid w:val="00E61EA9"/>
    <w:rsid w:val="00E73931"/>
    <w:rsid w:val="00E805CB"/>
    <w:rsid w:val="00E831BE"/>
    <w:rsid w:val="00E83DCA"/>
    <w:rsid w:val="00E919A6"/>
    <w:rsid w:val="00EE0341"/>
    <w:rsid w:val="00EF3AEA"/>
    <w:rsid w:val="00EF5A2F"/>
    <w:rsid w:val="00EF5EF6"/>
    <w:rsid w:val="00F51C98"/>
    <w:rsid w:val="00F5583F"/>
    <w:rsid w:val="00F675E7"/>
    <w:rsid w:val="00FA1A00"/>
    <w:rsid w:val="00FA6DE1"/>
    <w:rsid w:val="00FB0D80"/>
    <w:rsid w:val="00FC31DD"/>
    <w:rsid w:val="00FD12C3"/>
    <w:rsid w:val="00FE4093"/>
    <w:rsid w:val="00FF349A"/>
    <w:rsid w:val="00FF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D8C5"/>
  <w15:chartTrackingRefBased/>
  <w15:docId w15:val="{3C0F99EF-64E3-4C20-AD42-09040945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49"/>
    <w:pPr>
      <w:spacing w:before="240"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5E4249"/>
    <w:pPr>
      <w:keepNext/>
      <w:keepLines/>
      <w:numPr>
        <w:numId w:val="1"/>
      </w:numPr>
      <w:spacing w:after="0"/>
      <w:ind w:left="432"/>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E4249"/>
    <w:pPr>
      <w:keepNext/>
      <w:keepLines/>
      <w:numPr>
        <w:ilvl w:val="1"/>
        <w:numId w:val="1"/>
      </w:numPr>
      <w:spacing w:before="100" w:beforeAutospacing="1" w:after="100" w:afterAutospacing="1"/>
      <w:ind w:left="0"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E4249"/>
    <w:pPr>
      <w:keepNext/>
      <w:keepLines/>
      <w:numPr>
        <w:ilvl w:val="2"/>
        <w:numId w:val="1"/>
      </w:numPr>
      <w:spacing w:before="100" w:beforeAutospacing="1" w:after="100" w:afterAutospacing="1"/>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E4249"/>
    <w:pPr>
      <w:keepNext/>
      <w:keepLines/>
      <w:numPr>
        <w:ilvl w:val="3"/>
        <w:numId w:val="1"/>
      </w:numPr>
      <w:spacing w:before="100" w:beforeAutospacing="1"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E424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424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424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42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42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49"/>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5E4249"/>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5E4249"/>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5E4249"/>
    <w:rPr>
      <w:rFonts w:ascii="Times New Roman" w:eastAsiaTheme="majorEastAsia" w:hAnsi="Times New Roman" w:cstheme="majorBidi"/>
      <w:b/>
      <w:iCs/>
      <w:sz w:val="24"/>
      <w:lang w:val="en-GB"/>
    </w:rPr>
  </w:style>
  <w:style w:type="character" w:customStyle="1" w:styleId="Heading5Char">
    <w:name w:val="Heading 5 Char"/>
    <w:basedOn w:val="DefaultParagraphFont"/>
    <w:link w:val="Heading5"/>
    <w:uiPriority w:val="9"/>
    <w:semiHidden/>
    <w:rsid w:val="005E4249"/>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5E4249"/>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uiPriority w:val="9"/>
    <w:semiHidden/>
    <w:rsid w:val="005E4249"/>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uiPriority w:val="9"/>
    <w:semiHidden/>
    <w:rsid w:val="005E424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E4249"/>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5E4249"/>
    <w:pPr>
      <w:ind w:left="720"/>
      <w:contextualSpacing/>
    </w:pPr>
  </w:style>
  <w:style w:type="table" w:styleId="TableGrid">
    <w:name w:val="Table Grid"/>
    <w:basedOn w:val="TableNormal"/>
    <w:uiPriority w:val="39"/>
    <w:qFormat/>
    <w:rsid w:val="005E424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424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71745"/>
  </w:style>
  <w:style w:type="paragraph" w:styleId="TOCHeading">
    <w:name w:val="TOC Heading"/>
    <w:basedOn w:val="Heading1"/>
    <w:next w:val="Normal"/>
    <w:uiPriority w:val="39"/>
    <w:unhideWhenUsed/>
    <w:qFormat/>
    <w:rsid w:val="00E0789A"/>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0789A"/>
    <w:pPr>
      <w:spacing w:after="100"/>
    </w:pPr>
  </w:style>
  <w:style w:type="paragraph" w:styleId="TOC2">
    <w:name w:val="toc 2"/>
    <w:basedOn w:val="Normal"/>
    <w:next w:val="Normal"/>
    <w:autoRedefine/>
    <w:uiPriority w:val="39"/>
    <w:unhideWhenUsed/>
    <w:rsid w:val="00E0789A"/>
    <w:pPr>
      <w:spacing w:after="100"/>
      <w:ind w:left="240"/>
    </w:pPr>
  </w:style>
  <w:style w:type="paragraph" w:styleId="TOC3">
    <w:name w:val="toc 3"/>
    <w:basedOn w:val="Normal"/>
    <w:next w:val="Normal"/>
    <w:autoRedefine/>
    <w:uiPriority w:val="39"/>
    <w:unhideWhenUsed/>
    <w:rsid w:val="00E0789A"/>
    <w:pPr>
      <w:spacing w:after="100"/>
      <w:ind w:left="480"/>
    </w:pPr>
  </w:style>
  <w:style w:type="character" w:styleId="Hyperlink">
    <w:name w:val="Hyperlink"/>
    <w:basedOn w:val="DefaultParagraphFont"/>
    <w:uiPriority w:val="99"/>
    <w:unhideWhenUsed/>
    <w:rsid w:val="00E0789A"/>
    <w:rPr>
      <w:color w:val="0563C1" w:themeColor="hyperlink"/>
      <w:u w:val="single"/>
    </w:rPr>
  </w:style>
  <w:style w:type="paragraph" w:styleId="Header">
    <w:name w:val="header"/>
    <w:basedOn w:val="Normal"/>
    <w:link w:val="HeaderChar"/>
    <w:uiPriority w:val="99"/>
    <w:unhideWhenUsed/>
    <w:rsid w:val="00E078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789A"/>
    <w:rPr>
      <w:rFonts w:ascii="Times New Roman" w:hAnsi="Times New Roman"/>
      <w:sz w:val="24"/>
      <w:lang w:val="en-GB"/>
    </w:rPr>
  </w:style>
  <w:style w:type="paragraph" w:styleId="Footer">
    <w:name w:val="footer"/>
    <w:basedOn w:val="Normal"/>
    <w:link w:val="FooterChar"/>
    <w:uiPriority w:val="99"/>
    <w:unhideWhenUsed/>
    <w:rsid w:val="00E078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789A"/>
    <w:rPr>
      <w:rFonts w:ascii="Times New Roman" w:hAnsi="Times New Roman"/>
      <w:sz w:val="24"/>
      <w:lang w:val="en-GB"/>
    </w:rPr>
  </w:style>
  <w:style w:type="paragraph" w:styleId="NormalWeb">
    <w:name w:val="Normal (Web)"/>
    <w:basedOn w:val="Normal"/>
    <w:uiPriority w:val="99"/>
    <w:semiHidden/>
    <w:unhideWhenUsed/>
    <w:rsid w:val="00E06902"/>
    <w:pPr>
      <w:spacing w:before="100" w:beforeAutospacing="1" w:after="100" w:afterAutospacing="1" w:line="240" w:lineRule="auto"/>
    </w:pPr>
    <w:rPr>
      <w:rFonts w:eastAsiaTheme="minorEastAsia" w:cs="Times New Roman"/>
      <w:szCs w:val="24"/>
      <w:lang w:bidi="si-LK"/>
    </w:rPr>
  </w:style>
  <w:style w:type="table" w:customStyle="1" w:styleId="TableGrid0">
    <w:name w:val="TableGrid"/>
    <w:rsid w:val="00E06902"/>
    <w:pPr>
      <w:spacing w:after="0" w:line="240" w:lineRule="auto"/>
    </w:pPr>
    <w:rPr>
      <w:rFonts w:eastAsiaTheme="minorEastAsia"/>
      <w:lang w:val="en-GB" w:eastAsia="en-GB" w:bidi="si-LK"/>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C2830"/>
    <w:rPr>
      <w:color w:val="605E5C"/>
      <w:shd w:val="clear" w:color="auto" w:fill="E1DFDD"/>
    </w:rPr>
  </w:style>
  <w:style w:type="paragraph" w:styleId="TableofFigures">
    <w:name w:val="table of figures"/>
    <w:basedOn w:val="Normal"/>
    <w:next w:val="Normal"/>
    <w:uiPriority w:val="99"/>
    <w:unhideWhenUsed/>
    <w:rsid w:val="00A501B7"/>
    <w:pPr>
      <w:spacing w:after="0"/>
    </w:pPr>
  </w:style>
  <w:style w:type="paragraph" w:styleId="EndnoteText">
    <w:name w:val="endnote text"/>
    <w:basedOn w:val="Normal"/>
    <w:link w:val="EndnoteTextChar"/>
    <w:uiPriority w:val="99"/>
    <w:semiHidden/>
    <w:unhideWhenUsed/>
    <w:rsid w:val="00471F6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71F61"/>
    <w:rPr>
      <w:rFonts w:ascii="Times New Roman" w:hAnsi="Times New Roman"/>
      <w:sz w:val="20"/>
      <w:szCs w:val="20"/>
      <w:lang w:val="en-GB"/>
    </w:rPr>
  </w:style>
  <w:style w:type="character" w:styleId="EndnoteReference">
    <w:name w:val="endnote reference"/>
    <w:basedOn w:val="DefaultParagraphFont"/>
    <w:uiPriority w:val="99"/>
    <w:semiHidden/>
    <w:unhideWhenUsed/>
    <w:rsid w:val="00471F61"/>
    <w:rPr>
      <w:vertAlign w:val="superscript"/>
    </w:rPr>
  </w:style>
  <w:style w:type="paragraph" w:styleId="Index1">
    <w:name w:val="index 1"/>
    <w:basedOn w:val="Normal"/>
    <w:next w:val="Normal"/>
    <w:autoRedefine/>
    <w:uiPriority w:val="99"/>
    <w:unhideWhenUsed/>
    <w:rsid w:val="00FE4093"/>
    <w:pPr>
      <w:spacing w:before="0"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FE4093"/>
    <w:pPr>
      <w:spacing w:before="0"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FE4093"/>
    <w:pPr>
      <w:spacing w:before="0"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FE4093"/>
    <w:pPr>
      <w:spacing w:before="0"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FE4093"/>
    <w:pPr>
      <w:spacing w:before="0"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FE4093"/>
    <w:pPr>
      <w:spacing w:before="0"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FE4093"/>
    <w:pPr>
      <w:spacing w:before="0"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FE4093"/>
    <w:pPr>
      <w:spacing w:before="0"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FE4093"/>
    <w:pPr>
      <w:spacing w:before="0"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FE4093"/>
    <w:pPr>
      <w:pBdr>
        <w:top w:val="double" w:sz="6" w:space="0" w:color="auto" w:shadow="1"/>
        <w:left w:val="double" w:sz="6" w:space="0" w:color="auto" w:shadow="1"/>
        <w:bottom w:val="double" w:sz="6" w:space="0" w:color="auto" w:shadow="1"/>
        <w:right w:val="double" w:sz="6" w:space="0" w:color="auto" w:shadow="1"/>
      </w:pBdr>
      <w:spacing w:after="120"/>
      <w:jc w:val="center"/>
    </w:pPr>
    <w:rPr>
      <w:rFonts w:asciiTheme="majorHAnsi" w:hAnsiTheme="majorHAnsi" w:cstheme="maj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23">
      <w:bodyDiv w:val="1"/>
      <w:marLeft w:val="0"/>
      <w:marRight w:val="0"/>
      <w:marTop w:val="0"/>
      <w:marBottom w:val="0"/>
      <w:divBdr>
        <w:top w:val="none" w:sz="0" w:space="0" w:color="auto"/>
        <w:left w:val="none" w:sz="0" w:space="0" w:color="auto"/>
        <w:bottom w:val="none" w:sz="0" w:space="0" w:color="auto"/>
        <w:right w:val="none" w:sz="0" w:space="0" w:color="auto"/>
      </w:divBdr>
    </w:div>
    <w:div w:id="3679578">
      <w:bodyDiv w:val="1"/>
      <w:marLeft w:val="0"/>
      <w:marRight w:val="0"/>
      <w:marTop w:val="0"/>
      <w:marBottom w:val="0"/>
      <w:divBdr>
        <w:top w:val="none" w:sz="0" w:space="0" w:color="auto"/>
        <w:left w:val="none" w:sz="0" w:space="0" w:color="auto"/>
        <w:bottom w:val="none" w:sz="0" w:space="0" w:color="auto"/>
        <w:right w:val="none" w:sz="0" w:space="0" w:color="auto"/>
      </w:divBdr>
    </w:div>
    <w:div w:id="3753805">
      <w:bodyDiv w:val="1"/>
      <w:marLeft w:val="0"/>
      <w:marRight w:val="0"/>
      <w:marTop w:val="0"/>
      <w:marBottom w:val="0"/>
      <w:divBdr>
        <w:top w:val="none" w:sz="0" w:space="0" w:color="auto"/>
        <w:left w:val="none" w:sz="0" w:space="0" w:color="auto"/>
        <w:bottom w:val="none" w:sz="0" w:space="0" w:color="auto"/>
        <w:right w:val="none" w:sz="0" w:space="0" w:color="auto"/>
      </w:divBdr>
    </w:div>
    <w:div w:id="3828185">
      <w:bodyDiv w:val="1"/>
      <w:marLeft w:val="0"/>
      <w:marRight w:val="0"/>
      <w:marTop w:val="0"/>
      <w:marBottom w:val="0"/>
      <w:divBdr>
        <w:top w:val="none" w:sz="0" w:space="0" w:color="auto"/>
        <w:left w:val="none" w:sz="0" w:space="0" w:color="auto"/>
        <w:bottom w:val="none" w:sz="0" w:space="0" w:color="auto"/>
        <w:right w:val="none" w:sz="0" w:space="0" w:color="auto"/>
      </w:divBdr>
    </w:div>
    <w:div w:id="4946662">
      <w:bodyDiv w:val="1"/>
      <w:marLeft w:val="0"/>
      <w:marRight w:val="0"/>
      <w:marTop w:val="0"/>
      <w:marBottom w:val="0"/>
      <w:divBdr>
        <w:top w:val="none" w:sz="0" w:space="0" w:color="auto"/>
        <w:left w:val="none" w:sz="0" w:space="0" w:color="auto"/>
        <w:bottom w:val="none" w:sz="0" w:space="0" w:color="auto"/>
        <w:right w:val="none" w:sz="0" w:space="0" w:color="auto"/>
      </w:divBdr>
    </w:div>
    <w:div w:id="6029746">
      <w:bodyDiv w:val="1"/>
      <w:marLeft w:val="0"/>
      <w:marRight w:val="0"/>
      <w:marTop w:val="0"/>
      <w:marBottom w:val="0"/>
      <w:divBdr>
        <w:top w:val="none" w:sz="0" w:space="0" w:color="auto"/>
        <w:left w:val="none" w:sz="0" w:space="0" w:color="auto"/>
        <w:bottom w:val="none" w:sz="0" w:space="0" w:color="auto"/>
        <w:right w:val="none" w:sz="0" w:space="0" w:color="auto"/>
      </w:divBdr>
    </w:div>
    <w:div w:id="7565140">
      <w:bodyDiv w:val="1"/>
      <w:marLeft w:val="0"/>
      <w:marRight w:val="0"/>
      <w:marTop w:val="0"/>
      <w:marBottom w:val="0"/>
      <w:divBdr>
        <w:top w:val="none" w:sz="0" w:space="0" w:color="auto"/>
        <w:left w:val="none" w:sz="0" w:space="0" w:color="auto"/>
        <w:bottom w:val="none" w:sz="0" w:space="0" w:color="auto"/>
        <w:right w:val="none" w:sz="0" w:space="0" w:color="auto"/>
      </w:divBdr>
    </w:div>
    <w:div w:id="8919369">
      <w:bodyDiv w:val="1"/>
      <w:marLeft w:val="0"/>
      <w:marRight w:val="0"/>
      <w:marTop w:val="0"/>
      <w:marBottom w:val="0"/>
      <w:divBdr>
        <w:top w:val="none" w:sz="0" w:space="0" w:color="auto"/>
        <w:left w:val="none" w:sz="0" w:space="0" w:color="auto"/>
        <w:bottom w:val="none" w:sz="0" w:space="0" w:color="auto"/>
        <w:right w:val="none" w:sz="0" w:space="0" w:color="auto"/>
      </w:divBdr>
    </w:div>
    <w:div w:id="11301536">
      <w:bodyDiv w:val="1"/>
      <w:marLeft w:val="0"/>
      <w:marRight w:val="0"/>
      <w:marTop w:val="0"/>
      <w:marBottom w:val="0"/>
      <w:divBdr>
        <w:top w:val="none" w:sz="0" w:space="0" w:color="auto"/>
        <w:left w:val="none" w:sz="0" w:space="0" w:color="auto"/>
        <w:bottom w:val="none" w:sz="0" w:space="0" w:color="auto"/>
        <w:right w:val="none" w:sz="0" w:space="0" w:color="auto"/>
      </w:divBdr>
    </w:div>
    <w:div w:id="11420213">
      <w:bodyDiv w:val="1"/>
      <w:marLeft w:val="0"/>
      <w:marRight w:val="0"/>
      <w:marTop w:val="0"/>
      <w:marBottom w:val="0"/>
      <w:divBdr>
        <w:top w:val="none" w:sz="0" w:space="0" w:color="auto"/>
        <w:left w:val="none" w:sz="0" w:space="0" w:color="auto"/>
        <w:bottom w:val="none" w:sz="0" w:space="0" w:color="auto"/>
        <w:right w:val="none" w:sz="0" w:space="0" w:color="auto"/>
      </w:divBdr>
    </w:div>
    <w:div w:id="11883050">
      <w:bodyDiv w:val="1"/>
      <w:marLeft w:val="0"/>
      <w:marRight w:val="0"/>
      <w:marTop w:val="0"/>
      <w:marBottom w:val="0"/>
      <w:divBdr>
        <w:top w:val="none" w:sz="0" w:space="0" w:color="auto"/>
        <w:left w:val="none" w:sz="0" w:space="0" w:color="auto"/>
        <w:bottom w:val="none" w:sz="0" w:space="0" w:color="auto"/>
        <w:right w:val="none" w:sz="0" w:space="0" w:color="auto"/>
      </w:divBdr>
    </w:div>
    <w:div w:id="12849427">
      <w:bodyDiv w:val="1"/>
      <w:marLeft w:val="0"/>
      <w:marRight w:val="0"/>
      <w:marTop w:val="0"/>
      <w:marBottom w:val="0"/>
      <w:divBdr>
        <w:top w:val="none" w:sz="0" w:space="0" w:color="auto"/>
        <w:left w:val="none" w:sz="0" w:space="0" w:color="auto"/>
        <w:bottom w:val="none" w:sz="0" w:space="0" w:color="auto"/>
        <w:right w:val="none" w:sz="0" w:space="0" w:color="auto"/>
      </w:divBdr>
    </w:div>
    <w:div w:id="13043031">
      <w:bodyDiv w:val="1"/>
      <w:marLeft w:val="0"/>
      <w:marRight w:val="0"/>
      <w:marTop w:val="0"/>
      <w:marBottom w:val="0"/>
      <w:divBdr>
        <w:top w:val="none" w:sz="0" w:space="0" w:color="auto"/>
        <w:left w:val="none" w:sz="0" w:space="0" w:color="auto"/>
        <w:bottom w:val="none" w:sz="0" w:space="0" w:color="auto"/>
        <w:right w:val="none" w:sz="0" w:space="0" w:color="auto"/>
      </w:divBdr>
    </w:div>
    <w:div w:id="14502096">
      <w:bodyDiv w:val="1"/>
      <w:marLeft w:val="0"/>
      <w:marRight w:val="0"/>
      <w:marTop w:val="0"/>
      <w:marBottom w:val="0"/>
      <w:divBdr>
        <w:top w:val="none" w:sz="0" w:space="0" w:color="auto"/>
        <w:left w:val="none" w:sz="0" w:space="0" w:color="auto"/>
        <w:bottom w:val="none" w:sz="0" w:space="0" w:color="auto"/>
        <w:right w:val="none" w:sz="0" w:space="0" w:color="auto"/>
      </w:divBdr>
    </w:div>
    <w:div w:id="15541643">
      <w:bodyDiv w:val="1"/>
      <w:marLeft w:val="0"/>
      <w:marRight w:val="0"/>
      <w:marTop w:val="0"/>
      <w:marBottom w:val="0"/>
      <w:divBdr>
        <w:top w:val="none" w:sz="0" w:space="0" w:color="auto"/>
        <w:left w:val="none" w:sz="0" w:space="0" w:color="auto"/>
        <w:bottom w:val="none" w:sz="0" w:space="0" w:color="auto"/>
        <w:right w:val="none" w:sz="0" w:space="0" w:color="auto"/>
      </w:divBdr>
    </w:div>
    <w:div w:id="16856763">
      <w:bodyDiv w:val="1"/>
      <w:marLeft w:val="0"/>
      <w:marRight w:val="0"/>
      <w:marTop w:val="0"/>
      <w:marBottom w:val="0"/>
      <w:divBdr>
        <w:top w:val="none" w:sz="0" w:space="0" w:color="auto"/>
        <w:left w:val="none" w:sz="0" w:space="0" w:color="auto"/>
        <w:bottom w:val="none" w:sz="0" w:space="0" w:color="auto"/>
        <w:right w:val="none" w:sz="0" w:space="0" w:color="auto"/>
      </w:divBdr>
    </w:div>
    <w:div w:id="17200261">
      <w:bodyDiv w:val="1"/>
      <w:marLeft w:val="0"/>
      <w:marRight w:val="0"/>
      <w:marTop w:val="0"/>
      <w:marBottom w:val="0"/>
      <w:divBdr>
        <w:top w:val="none" w:sz="0" w:space="0" w:color="auto"/>
        <w:left w:val="none" w:sz="0" w:space="0" w:color="auto"/>
        <w:bottom w:val="none" w:sz="0" w:space="0" w:color="auto"/>
        <w:right w:val="none" w:sz="0" w:space="0" w:color="auto"/>
      </w:divBdr>
    </w:div>
    <w:div w:id="17514548">
      <w:bodyDiv w:val="1"/>
      <w:marLeft w:val="0"/>
      <w:marRight w:val="0"/>
      <w:marTop w:val="0"/>
      <w:marBottom w:val="0"/>
      <w:divBdr>
        <w:top w:val="none" w:sz="0" w:space="0" w:color="auto"/>
        <w:left w:val="none" w:sz="0" w:space="0" w:color="auto"/>
        <w:bottom w:val="none" w:sz="0" w:space="0" w:color="auto"/>
        <w:right w:val="none" w:sz="0" w:space="0" w:color="auto"/>
      </w:divBdr>
    </w:div>
    <w:div w:id="18089069">
      <w:bodyDiv w:val="1"/>
      <w:marLeft w:val="0"/>
      <w:marRight w:val="0"/>
      <w:marTop w:val="0"/>
      <w:marBottom w:val="0"/>
      <w:divBdr>
        <w:top w:val="none" w:sz="0" w:space="0" w:color="auto"/>
        <w:left w:val="none" w:sz="0" w:space="0" w:color="auto"/>
        <w:bottom w:val="none" w:sz="0" w:space="0" w:color="auto"/>
        <w:right w:val="none" w:sz="0" w:space="0" w:color="auto"/>
      </w:divBdr>
    </w:div>
    <w:div w:id="18162064">
      <w:bodyDiv w:val="1"/>
      <w:marLeft w:val="0"/>
      <w:marRight w:val="0"/>
      <w:marTop w:val="0"/>
      <w:marBottom w:val="0"/>
      <w:divBdr>
        <w:top w:val="none" w:sz="0" w:space="0" w:color="auto"/>
        <w:left w:val="none" w:sz="0" w:space="0" w:color="auto"/>
        <w:bottom w:val="none" w:sz="0" w:space="0" w:color="auto"/>
        <w:right w:val="none" w:sz="0" w:space="0" w:color="auto"/>
      </w:divBdr>
    </w:div>
    <w:div w:id="20398645">
      <w:bodyDiv w:val="1"/>
      <w:marLeft w:val="0"/>
      <w:marRight w:val="0"/>
      <w:marTop w:val="0"/>
      <w:marBottom w:val="0"/>
      <w:divBdr>
        <w:top w:val="none" w:sz="0" w:space="0" w:color="auto"/>
        <w:left w:val="none" w:sz="0" w:space="0" w:color="auto"/>
        <w:bottom w:val="none" w:sz="0" w:space="0" w:color="auto"/>
        <w:right w:val="none" w:sz="0" w:space="0" w:color="auto"/>
      </w:divBdr>
    </w:div>
    <w:div w:id="21715480">
      <w:bodyDiv w:val="1"/>
      <w:marLeft w:val="0"/>
      <w:marRight w:val="0"/>
      <w:marTop w:val="0"/>
      <w:marBottom w:val="0"/>
      <w:divBdr>
        <w:top w:val="none" w:sz="0" w:space="0" w:color="auto"/>
        <w:left w:val="none" w:sz="0" w:space="0" w:color="auto"/>
        <w:bottom w:val="none" w:sz="0" w:space="0" w:color="auto"/>
        <w:right w:val="none" w:sz="0" w:space="0" w:color="auto"/>
      </w:divBdr>
    </w:div>
    <w:div w:id="22370140">
      <w:bodyDiv w:val="1"/>
      <w:marLeft w:val="0"/>
      <w:marRight w:val="0"/>
      <w:marTop w:val="0"/>
      <w:marBottom w:val="0"/>
      <w:divBdr>
        <w:top w:val="none" w:sz="0" w:space="0" w:color="auto"/>
        <w:left w:val="none" w:sz="0" w:space="0" w:color="auto"/>
        <w:bottom w:val="none" w:sz="0" w:space="0" w:color="auto"/>
        <w:right w:val="none" w:sz="0" w:space="0" w:color="auto"/>
      </w:divBdr>
    </w:div>
    <w:div w:id="30427769">
      <w:bodyDiv w:val="1"/>
      <w:marLeft w:val="0"/>
      <w:marRight w:val="0"/>
      <w:marTop w:val="0"/>
      <w:marBottom w:val="0"/>
      <w:divBdr>
        <w:top w:val="none" w:sz="0" w:space="0" w:color="auto"/>
        <w:left w:val="none" w:sz="0" w:space="0" w:color="auto"/>
        <w:bottom w:val="none" w:sz="0" w:space="0" w:color="auto"/>
        <w:right w:val="none" w:sz="0" w:space="0" w:color="auto"/>
      </w:divBdr>
    </w:div>
    <w:div w:id="33117315">
      <w:bodyDiv w:val="1"/>
      <w:marLeft w:val="0"/>
      <w:marRight w:val="0"/>
      <w:marTop w:val="0"/>
      <w:marBottom w:val="0"/>
      <w:divBdr>
        <w:top w:val="none" w:sz="0" w:space="0" w:color="auto"/>
        <w:left w:val="none" w:sz="0" w:space="0" w:color="auto"/>
        <w:bottom w:val="none" w:sz="0" w:space="0" w:color="auto"/>
        <w:right w:val="none" w:sz="0" w:space="0" w:color="auto"/>
      </w:divBdr>
    </w:div>
    <w:div w:id="33699582">
      <w:bodyDiv w:val="1"/>
      <w:marLeft w:val="0"/>
      <w:marRight w:val="0"/>
      <w:marTop w:val="0"/>
      <w:marBottom w:val="0"/>
      <w:divBdr>
        <w:top w:val="none" w:sz="0" w:space="0" w:color="auto"/>
        <w:left w:val="none" w:sz="0" w:space="0" w:color="auto"/>
        <w:bottom w:val="none" w:sz="0" w:space="0" w:color="auto"/>
        <w:right w:val="none" w:sz="0" w:space="0" w:color="auto"/>
      </w:divBdr>
    </w:div>
    <w:div w:id="36439708">
      <w:bodyDiv w:val="1"/>
      <w:marLeft w:val="0"/>
      <w:marRight w:val="0"/>
      <w:marTop w:val="0"/>
      <w:marBottom w:val="0"/>
      <w:divBdr>
        <w:top w:val="none" w:sz="0" w:space="0" w:color="auto"/>
        <w:left w:val="none" w:sz="0" w:space="0" w:color="auto"/>
        <w:bottom w:val="none" w:sz="0" w:space="0" w:color="auto"/>
        <w:right w:val="none" w:sz="0" w:space="0" w:color="auto"/>
      </w:divBdr>
    </w:div>
    <w:div w:id="37895402">
      <w:bodyDiv w:val="1"/>
      <w:marLeft w:val="0"/>
      <w:marRight w:val="0"/>
      <w:marTop w:val="0"/>
      <w:marBottom w:val="0"/>
      <w:divBdr>
        <w:top w:val="none" w:sz="0" w:space="0" w:color="auto"/>
        <w:left w:val="none" w:sz="0" w:space="0" w:color="auto"/>
        <w:bottom w:val="none" w:sz="0" w:space="0" w:color="auto"/>
        <w:right w:val="none" w:sz="0" w:space="0" w:color="auto"/>
      </w:divBdr>
    </w:div>
    <w:div w:id="38358434">
      <w:bodyDiv w:val="1"/>
      <w:marLeft w:val="0"/>
      <w:marRight w:val="0"/>
      <w:marTop w:val="0"/>
      <w:marBottom w:val="0"/>
      <w:divBdr>
        <w:top w:val="none" w:sz="0" w:space="0" w:color="auto"/>
        <w:left w:val="none" w:sz="0" w:space="0" w:color="auto"/>
        <w:bottom w:val="none" w:sz="0" w:space="0" w:color="auto"/>
        <w:right w:val="none" w:sz="0" w:space="0" w:color="auto"/>
      </w:divBdr>
    </w:div>
    <w:div w:id="38823740">
      <w:bodyDiv w:val="1"/>
      <w:marLeft w:val="0"/>
      <w:marRight w:val="0"/>
      <w:marTop w:val="0"/>
      <w:marBottom w:val="0"/>
      <w:divBdr>
        <w:top w:val="none" w:sz="0" w:space="0" w:color="auto"/>
        <w:left w:val="none" w:sz="0" w:space="0" w:color="auto"/>
        <w:bottom w:val="none" w:sz="0" w:space="0" w:color="auto"/>
        <w:right w:val="none" w:sz="0" w:space="0" w:color="auto"/>
      </w:divBdr>
    </w:div>
    <w:div w:id="39597090">
      <w:bodyDiv w:val="1"/>
      <w:marLeft w:val="0"/>
      <w:marRight w:val="0"/>
      <w:marTop w:val="0"/>
      <w:marBottom w:val="0"/>
      <w:divBdr>
        <w:top w:val="none" w:sz="0" w:space="0" w:color="auto"/>
        <w:left w:val="none" w:sz="0" w:space="0" w:color="auto"/>
        <w:bottom w:val="none" w:sz="0" w:space="0" w:color="auto"/>
        <w:right w:val="none" w:sz="0" w:space="0" w:color="auto"/>
      </w:divBdr>
    </w:div>
    <w:div w:id="41100143">
      <w:bodyDiv w:val="1"/>
      <w:marLeft w:val="0"/>
      <w:marRight w:val="0"/>
      <w:marTop w:val="0"/>
      <w:marBottom w:val="0"/>
      <w:divBdr>
        <w:top w:val="none" w:sz="0" w:space="0" w:color="auto"/>
        <w:left w:val="none" w:sz="0" w:space="0" w:color="auto"/>
        <w:bottom w:val="none" w:sz="0" w:space="0" w:color="auto"/>
        <w:right w:val="none" w:sz="0" w:space="0" w:color="auto"/>
      </w:divBdr>
    </w:div>
    <w:div w:id="42876002">
      <w:bodyDiv w:val="1"/>
      <w:marLeft w:val="0"/>
      <w:marRight w:val="0"/>
      <w:marTop w:val="0"/>
      <w:marBottom w:val="0"/>
      <w:divBdr>
        <w:top w:val="none" w:sz="0" w:space="0" w:color="auto"/>
        <w:left w:val="none" w:sz="0" w:space="0" w:color="auto"/>
        <w:bottom w:val="none" w:sz="0" w:space="0" w:color="auto"/>
        <w:right w:val="none" w:sz="0" w:space="0" w:color="auto"/>
      </w:divBdr>
    </w:div>
    <w:div w:id="48967142">
      <w:bodyDiv w:val="1"/>
      <w:marLeft w:val="0"/>
      <w:marRight w:val="0"/>
      <w:marTop w:val="0"/>
      <w:marBottom w:val="0"/>
      <w:divBdr>
        <w:top w:val="none" w:sz="0" w:space="0" w:color="auto"/>
        <w:left w:val="none" w:sz="0" w:space="0" w:color="auto"/>
        <w:bottom w:val="none" w:sz="0" w:space="0" w:color="auto"/>
        <w:right w:val="none" w:sz="0" w:space="0" w:color="auto"/>
      </w:divBdr>
    </w:div>
    <w:div w:id="50810809">
      <w:bodyDiv w:val="1"/>
      <w:marLeft w:val="0"/>
      <w:marRight w:val="0"/>
      <w:marTop w:val="0"/>
      <w:marBottom w:val="0"/>
      <w:divBdr>
        <w:top w:val="none" w:sz="0" w:space="0" w:color="auto"/>
        <w:left w:val="none" w:sz="0" w:space="0" w:color="auto"/>
        <w:bottom w:val="none" w:sz="0" w:space="0" w:color="auto"/>
        <w:right w:val="none" w:sz="0" w:space="0" w:color="auto"/>
      </w:divBdr>
    </w:div>
    <w:div w:id="50858131">
      <w:bodyDiv w:val="1"/>
      <w:marLeft w:val="0"/>
      <w:marRight w:val="0"/>
      <w:marTop w:val="0"/>
      <w:marBottom w:val="0"/>
      <w:divBdr>
        <w:top w:val="none" w:sz="0" w:space="0" w:color="auto"/>
        <w:left w:val="none" w:sz="0" w:space="0" w:color="auto"/>
        <w:bottom w:val="none" w:sz="0" w:space="0" w:color="auto"/>
        <w:right w:val="none" w:sz="0" w:space="0" w:color="auto"/>
      </w:divBdr>
    </w:div>
    <w:div w:id="51730871">
      <w:bodyDiv w:val="1"/>
      <w:marLeft w:val="0"/>
      <w:marRight w:val="0"/>
      <w:marTop w:val="0"/>
      <w:marBottom w:val="0"/>
      <w:divBdr>
        <w:top w:val="none" w:sz="0" w:space="0" w:color="auto"/>
        <w:left w:val="none" w:sz="0" w:space="0" w:color="auto"/>
        <w:bottom w:val="none" w:sz="0" w:space="0" w:color="auto"/>
        <w:right w:val="none" w:sz="0" w:space="0" w:color="auto"/>
      </w:divBdr>
    </w:div>
    <w:div w:id="54815554">
      <w:bodyDiv w:val="1"/>
      <w:marLeft w:val="0"/>
      <w:marRight w:val="0"/>
      <w:marTop w:val="0"/>
      <w:marBottom w:val="0"/>
      <w:divBdr>
        <w:top w:val="none" w:sz="0" w:space="0" w:color="auto"/>
        <w:left w:val="none" w:sz="0" w:space="0" w:color="auto"/>
        <w:bottom w:val="none" w:sz="0" w:space="0" w:color="auto"/>
        <w:right w:val="none" w:sz="0" w:space="0" w:color="auto"/>
      </w:divBdr>
    </w:div>
    <w:div w:id="55783553">
      <w:bodyDiv w:val="1"/>
      <w:marLeft w:val="0"/>
      <w:marRight w:val="0"/>
      <w:marTop w:val="0"/>
      <w:marBottom w:val="0"/>
      <w:divBdr>
        <w:top w:val="none" w:sz="0" w:space="0" w:color="auto"/>
        <w:left w:val="none" w:sz="0" w:space="0" w:color="auto"/>
        <w:bottom w:val="none" w:sz="0" w:space="0" w:color="auto"/>
        <w:right w:val="none" w:sz="0" w:space="0" w:color="auto"/>
      </w:divBdr>
    </w:div>
    <w:div w:id="57286660">
      <w:bodyDiv w:val="1"/>
      <w:marLeft w:val="0"/>
      <w:marRight w:val="0"/>
      <w:marTop w:val="0"/>
      <w:marBottom w:val="0"/>
      <w:divBdr>
        <w:top w:val="none" w:sz="0" w:space="0" w:color="auto"/>
        <w:left w:val="none" w:sz="0" w:space="0" w:color="auto"/>
        <w:bottom w:val="none" w:sz="0" w:space="0" w:color="auto"/>
        <w:right w:val="none" w:sz="0" w:space="0" w:color="auto"/>
      </w:divBdr>
    </w:div>
    <w:div w:id="58598774">
      <w:bodyDiv w:val="1"/>
      <w:marLeft w:val="0"/>
      <w:marRight w:val="0"/>
      <w:marTop w:val="0"/>
      <w:marBottom w:val="0"/>
      <w:divBdr>
        <w:top w:val="none" w:sz="0" w:space="0" w:color="auto"/>
        <w:left w:val="none" w:sz="0" w:space="0" w:color="auto"/>
        <w:bottom w:val="none" w:sz="0" w:space="0" w:color="auto"/>
        <w:right w:val="none" w:sz="0" w:space="0" w:color="auto"/>
      </w:divBdr>
    </w:div>
    <w:div w:id="60178099">
      <w:bodyDiv w:val="1"/>
      <w:marLeft w:val="0"/>
      <w:marRight w:val="0"/>
      <w:marTop w:val="0"/>
      <w:marBottom w:val="0"/>
      <w:divBdr>
        <w:top w:val="none" w:sz="0" w:space="0" w:color="auto"/>
        <w:left w:val="none" w:sz="0" w:space="0" w:color="auto"/>
        <w:bottom w:val="none" w:sz="0" w:space="0" w:color="auto"/>
        <w:right w:val="none" w:sz="0" w:space="0" w:color="auto"/>
      </w:divBdr>
    </w:div>
    <w:div w:id="62873149">
      <w:bodyDiv w:val="1"/>
      <w:marLeft w:val="0"/>
      <w:marRight w:val="0"/>
      <w:marTop w:val="0"/>
      <w:marBottom w:val="0"/>
      <w:divBdr>
        <w:top w:val="none" w:sz="0" w:space="0" w:color="auto"/>
        <w:left w:val="none" w:sz="0" w:space="0" w:color="auto"/>
        <w:bottom w:val="none" w:sz="0" w:space="0" w:color="auto"/>
        <w:right w:val="none" w:sz="0" w:space="0" w:color="auto"/>
      </w:divBdr>
    </w:div>
    <w:div w:id="68357614">
      <w:bodyDiv w:val="1"/>
      <w:marLeft w:val="0"/>
      <w:marRight w:val="0"/>
      <w:marTop w:val="0"/>
      <w:marBottom w:val="0"/>
      <w:divBdr>
        <w:top w:val="none" w:sz="0" w:space="0" w:color="auto"/>
        <w:left w:val="none" w:sz="0" w:space="0" w:color="auto"/>
        <w:bottom w:val="none" w:sz="0" w:space="0" w:color="auto"/>
        <w:right w:val="none" w:sz="0" w:space="0" w:color="auto"/>
      </w:divBdr>
    </w:div>
    <w:div w:id="69352578">
      <w:bodyDiv w:val="1"/>
      <w:marLeft w:val="0"/>
      <w:marRight w:val="0"/>
      <w:marTop w:val="0"/>
      <w:marBottom w:val="0"/>
      <w:divBdr>
        <w:top w:val="none" w:sz="0" w:space="0" w:color="auto"/>
        <w:left w:val="none" w:sz="0" w:space="0" w:color="auto"/>
        <w:bottom w:val="none" w:sz="0" w:space="0" w:color="auto"/>
        <w:right w:val="none" w:sz="0" w:space="0" w:color="auto"/>
      </w:divBdr>
    </w:div>
    <w:div w:id="70004991">
      <w:bodyDiv w:val="1"/>
      <w:marLeft w:val="0"/>
      <w:marRight w:val="0"/>
      <w:marTop w:val="0"/>
      <w:marBottom w:val="0"/>
      <w:divBdr>
        <w:top w:val="none" w:sz="0" w:space="0" w:color="auto"/>
        <w:left w:val="none" w:sz="0" w:space="0" w:color="auto"/>
        <w:bottom w:val="none" w:sz="0" w:space="0" w:color="auto"/>
        <w:right w:val="none" w:sz="0" w:space="0" w:color="auto"/>
      </w:divBdr>
    </w:div>
    <w:div w:id="71045579">
      <w:bodyDiv w:val="1"/>
      <w:marLeft w:val="0"/>
      <w:marRight w:val="0"/>
      <w:marTop w:val="0"/>
      <w:marBottom w:val="0"/>
      <w:divBdr>
        <w:top w:val="none" w:sz="0" w:space="0" w:color="auto"/>
        <w:left w:val="none" w:sz="0" w:space="0" w:color="auto"/>
        <w:bottom w:val="none" w:sz="0" w:space="0" w:color="auto"/>
        <w:right w:val="none" w:sz="0" w:space="0" w:color="auto"/>
      </w:divBdr>
    </w:div>
    <w:div w:id="74521660">
      <w:bodyDiv w:val="1"/>
      <w:marLeft w:val="0"/>
      <w:marRight w:val="0"/>
      <w:marTop w:val="0"/>
      <w:marBottom w:val="0"/>
      <w:divBdr>
        <w:top w:val="none" w:sz="0" w:space="0" w:color="auto"/>
        <w:left w:val="none" w:sz="0" w:space="0" w:color="auto"/>
        <w:bottom w:val="none" w:sz="0" w:space="0" w:color="auto"/>
        <w:right w:val="none" w:sz="0" w:space="0" w:color="auto"/>
      </w:divBdr>
    </w:div>
    <w:div w:id="74670090">
      <w:bodyDiv w:val="1"/>
      <w:marLeft w:val="0"/>
      <w:marRight w:val="0"/>
      <w:marTop w:val="0"/>
      <w:marBottom w:val="0"/>
      <w:divBdr>
        <w:top w:val="none" w:sz="0" w:space="0" w:color="auto"/>
        <w:left w:val="none" w:sz="0" w:space="0" w:color="auto"/>
        <w:bottom w:val="none" w:sz="0" w:space="0" w:color="auto"/>
        <w:right w:val="none" w:sz="0" w:space="0" w:color="auto"/>
      </w:divBdr>
    </w:div>
    <w:div w:id="74790838">
      <w:bodyDiv w:val="1"/>
      <w:marLeft w:val="0"/>
      <w:marRight w:val="0"/>
      <w:marTop w:val="0"/>
      <w:marBottom w:val="0"/>
      <w:divBdr>
        <w:top w:val="none" w:sz="0" w:space="0" w:color="auto"/>
        <w:left w:val="none" w:sz="0" w:space="0" w:color="auto"/>
        <w:bottom w:val="none" w:sz="0" w:space="0" w:color="auto"/>
        <w:right w:val="none" w:sz="0" w:space="0" w:color="auto"/>
      </w:divBdr>
    </w:div>
    <w:div w:id="78210607">
      <w:bodyDiv w:val="1"/>
      <w:marLeft w:val="0"/>
      <w:marRight w:val="0"/>
      <w:marTop w:val="0"/>
      <w:marBottom w:val="0"/>
      <w:divBdr>
        <w:top w:val="none" w:sz="0" w:space="0" w:color="auto"/>
        <w:left w:val="none" w:sz="0" w:space="0" w:color="auto"/>
        <w:bottom w:val="none" w:sz="0" w:space="0" w:color="auto"/>
        <w:right w:val="none" w:sz="0" w:space="0" w:color="auto"/>
      </w:divBdr>
    </w:div>
    <w:div w:id="82265936">
      <w:bodyDiv w:val="1"/>
      <w:marLeft w:val="0"/>
      <w:marRight w:val="0"/>
      <w:marTop w:val="0"/>
      <w:marBottom w:val="0"/>
      <w:divBdr>
        <w:top w:val="none" w:sz="0" w:space="0" w:color="auto"/>
        <w:left w:val="none" w:sz="0" w:space="0" w:color="auto"/>
        <w:bottom w:val="none" w:sz="0" w:space="0" w:color="auto"/>
        <w:right w:val="none" w:sz="0" w:space="0" w:color="auto"/>
      </w:divBdr>
    </w:div>
    <w:div w:id="82729960">
      <w:bodyDiv w:val="1"/>
      <w:marLeft w:val="0"/>
      <w:marRight w:val="0"/>
      <w:marTop w:val="0"/>
      <w:marBottom w:val="0"/>
      <w:divBdr>
        <w:top w:val="none" w:sz="0" w:space="0" w:color="auto"/>
        <w:left w:val="none" w:sz="0" w:space="0" w:color="auto"/>
        <w:bottom w:val="none" w:sz="0" w:space="0" w:color="auto"/>
        <w:right w:val="none" w:sz="0" w:space="0" w:color="auto"/>
      </w:divBdr>
    </w:div>
    <w:div w:id="86079135">
      <w:bodyDiv w:val="1"/>
      <w:marLeft w:val="0"/>
      <w:marRight w:val="0"/>
      <w:marTop w:val="0"/>
      <w:marBottom w:val="0"/>
      <w:divBdr>
        <w:top w:val="none" w:sz="0" w:space="0" w:color="auto"/>
        <w:left w:val="none" w:sz="0" w:space="0" w:color="auto"/>
        <w:bottom w:val="none" w:sz="0" w:space="0" w:color="auto"/>
        <w:right w:val="none" w:sz="0" w:space="0" w:color="auto"/>
      </w:divBdr>
    </w:div>
    <w:div w:id="86463770">
      <w:bodyDiv w:val="1"/>
      <w:marLeft w:val="0"/>
      <w:marRight w:val="0"/>
      <w:marTop w:val="0"/>
      <w:marBottom w:val="0"/>
      <w:divBdr>
        <w:top w:val="none" w:sz="0" w:space="0" w:color="auto"/>
        <w:left w:val="none" w:sz="0" w:space="0" w:color="auto"/>
        <w:bottom w:val="none" w:sz="0" w:space="0" w:color="auto"/>
        <w:right w:val="none" w:sz="0" w:space="0" w:color="auto"/>
      </w:divBdr>
    </w:div>
    <w:div w:id="87122699">
      <w:bodyDiv w:val="1"/>
      <w:marLeft w:val="0"/>
      <w:marRight w:val="0"/>
      <w:marTop w:val="0"/>
      <w:marBottom w:val="0"/>
      <w:divBdr>
        <w:top w:val="none" w:sz="0" w:space="0" w:color="auto"/>
        <w:left w:val="none" w:sz="0" w:space="0" w:color="auto"/>
        <w:bottom w:val="none" w:sz="0" w:space="0" w:color="auto"/>
        <w:right w:val="none" w:sz="0" w:space="0" w:color="auto"/>
      </w:divBdr>
    </w:div>
    <w:div w:id="88737320">
      <w:bodyDiv w:val="1"/>
      <w:marLeft w:val="0"/>
      <w:marRight w:val="0"/>
      <w:marTop w:val="0"/>
      <w:marBottom w:val="0"/>
      <w:divBdr>
        <w:top w:val="none" w:sz="0" w:space="0" w:color="auto"/>
        <w:left w:val="none" w:sz="0" w:space="0" w:color="auto"/>
        <w:bottom w:val="none" w:sz="0" w:space="0" w:color="auto"/>
        <w:right w:val="none" w:sz="0" w:space="0" w:color="auto"/>
      </w:divBdr>
    </w:div>
    <w:div w:id="90516585">
      <w:bodyDiv w:val="1"/>
      <w:marLeft w:val="0"/>
      <w:marRight w:val="0"/>
      <w:marTop w:val="0"/>
      <w:marBottom w:val="0"/>
      <w:divBdr>
        <w:top w:val="none" w:sz="0" w:space="0" w:color="auto"/>
        <w:left w:val="none" w:sz="0" w:space="0" w:color="auto"/>
        <w:bottom w:val="none" w:sz="0" w:space="0" w:color="auto"/>
        <w:right w:val="none" w:sz="0" w:space="0" w:color="auto"/>
      </w:divBdr>
    </w:div>
    <w:div w:id="90977160">
      <w:bodyDiv w:val="1"/>
      <w:marLeft w:val="0"/>
      <w:marRight w:val="0"/>
      <w:marTop w:val="0"/>
      <w:marBottom w:val="0"/>
      <w:divBdr>
        <w:top w:val="none" w:sz="0" w:space="0" w:color="auto"/>
        <w:left w:val="none" w:sz="0" w:space="0" w:color="auto"/>
        <w:bottom w:val="none" w:sz="0" w:space="0" w:color="auto"/>
        <w:right w:val="none" w:sz="0" w:space="0" w:color="auto"/>
      </w:divBdr>
    </w:div>
    <w:div w:id="94250627">
      <w:bodyDiv w:val="1"/>
      <w:marLeft w:val="0"/>
      <w:marRight w:val="0"/>
      <w:marTop w:val="0"/>
      <w:marBottom w:val="0"/>
      <w:divBdr>
        <w:top w:val="none" w:sz="0" w:space="0" w:color="auto"/>
        <w:left w:val="none" w:sz="0" w:space="0" w:color="auto"/>
        <w:bottom w:val="none" w:sz="0" w:space="0" w:color="auto"/>
        <w:right w:val="none" w:sz="0" w:space="0" w:color="auto"/>
      </w:divBdr>
    </w:div>
    <w:div w:id="94711400">
      <w:bodyDiv w:val="1"/>
      <w:marLeft w:val="0"/>
      <w:marRight w:val="0"/>
      <w:marTop w:val="0"/>
      <w:marBottom w:val="0"/>
      <w:divBdr>
        <w:top w:val="none" w:sz="0" w:space="0" w:color="auto"/>
        <w:left w:val="none" w:sz="0" w:space="0" w:color="auto"/>
        <w:bottom w:val="none" w:sz="0" w:space="0" w:color="auto"/>
        <w:right w:val="none" w:sz="0" w:space="0" w:color="auto"/>
      </w:divBdr>
    </w:div>
    <w:div w:id="94711436">
      <w:bodyDiv w:val="1"/>
      <w:marLeft w:val="0"/>
      <w:marRight w:val="0"/>
      <w:marTop w:val="0"/>
      <w:marBottom w:val="0"/>
      <w:divBdr>
        <w:top w:val="none" w:sz="0" w:space="0" w:color="auto"/>
        <w:left w:val="none" w:sz="0" w:space="0" w:color="auto"/>
        <w:bottom w:val="none" w:sz="0" w:space="0" w:color="auto"/>
        <w:right w:val="none" w:sz="0" w:space="0" w:color="auto"/>
      </w:divBdr>
    </w:div>
    <w:div w:id="96487852">
      <w:bodyDiv w:val="1"/>
      <w:marLeft w:val="0"/>
      <w:marRight w:val="0"/>
      <w:marTop w:val="0"/>
      <w:marBottom w:val="0"/>
      <w:divBdr>
        <w:top w:val="none" w:sz="0" w:space="0" w:color="auto"/>
        <w:left w:val="none" w:sz="0" w:space="0" w:color="auto"/>
        <w:bottom w:val="none" w:sz="0" w:space="0" w:color="auto"/>
        <w:right w:val="none" w:sz="0" w:space="0" w:color="auto"/>
      </w:divBdr>
    </w:div>
    <w:div w:id="97217466">
      <w:bodyDiv w:val="1"/>
      <w:marLeft w:val="0"/>
      <w:marRight w:val="0"/>
      <w:marTop w:val="0"/>
      <w:marBottom w:val="0"/>
      <w:divBdr>
        <w:top w:val="none" w:sz="0" w:space="0" w:color="auto"/>
        <w:left w:val="none" w:sz="0" w:space="0" w:color="auto"/>
        <w:bottom w:val="none" w:sz="0" w:space="0" w:color="auto"/>
        <w:right w:val="none" w:sz="0" w:space="0" w:color="auto"/>
      </w:divBdr>
    </w:div>
    <w:div w:id="98256949">
      <w:bodyDiv w:val="1"/>
      <w:marLeft w:val="0"/>
      <w:marRight w:val="0"/>
      <w:marTop w:val="0"/>
      <w:marBottom w:val="0"/>
      <w:divBdr>
        <w:top w:val="none" w:sz="0" w:space="0" w:color="auto"/>
        <w:left w:val="none" w:sz="0" w:space="0" w:color="auto"/>
        <w:bottom w:val="none" w:sz="0" w:space="0" w:color="auto"/>
        <w:right w:val="none" w:sz="0" w:space="0" w:color="auto"/>
      </w:divBdr>
    </w:div>
    <w:div w:id="99109290">
      <w:bodyDiv w:val="1"/>
      <w:marLeft w:val="0"/>
      <w:marRight w:val="0"/>
      <w:marTop w:val="0"/>
      <w:marBottom w:val="0"/>
      <w:divBdr>
        <w:top w:val="none" w:sz="0" w:space="0" w:color="auto"/>
        <w:left w:val="none" w:sz="0" w:space="0" w:color="auto"/>
        <w:bottom w:val="none" w:sz="0" w:space="0" w:color="auto"/>
        <w:right w:val="none" w:sz="0" w:space="0" w:color="auto"/>
      </w:divBdr>
    </w:div>
    <w:div w:id="99228988">
      <w:bodyDiv w:val="1"/>
      <w:marLeft w:val="0"/>
      <w:marRight w:val="0"/>
      <w:marTop w:val="0"/>
      <w:marBottom w:val="0"/>
      <w:divBdr>
        <w:top w:val="none" w:sz="0" w:space="0" w:color="auto"/>
        <w:left w:val="none" w:sz="0" w:space="0" w:color="auto"/>
        <w:bottom w:val="none" w:sz="0" w:space="0" w:color="auto"/>
        <w:right w:val="none" w:sz="0" w:space="0" w:color="auto"/>
      </w:divBdr>
    </w:div>
    <w:div w:id="99298181">
      <w:bodyDiv w:val="1"/>
      <w:marLeft w:val="0"/>
      <w:marRight w:val="0"/>
      <w:marTop w:val="0"/>
      <w:marBottom w:val="0"/>
      <w:divBdr>
        <w:top w:val="none" w:sz="0" w:space="0" w:color="auto"/>
        <w:left w:val="none" w:sz="0" w:space="0" w:color="auto"/>
        <w:bottom w:val="none" w:sz="0" w:space="0" w:color="auto"/>
        <w:right w:val="none" w:sz="0" w:space="0" w:color="auto"/>
      </w:divBdr>
    </w:div>
    <w:div w:id="99687722">
      <w:bodyDiv w:val="1"/>
      <w:marLeft w:val="0"/>
      <w:marRight w:val="0"/>
      <w:marTop w:val="0"/>
      <w:marBottom w:val="0"/>
      <w:divBdr>
        <w:top w:val="none" w:sz="0" w:space="0" w:color="auto"/>
        <w:left w:val="none" w:sz="0" w:space="0" w:color="auto"/>
        <w:bottom w:val="none" w:sz="0" w:space="0" w:color="auto"/>
        <w:right w:val="none" w:sz="0" w:space="0" w:color="auto"/>
      </w:divBdr>
    </w:div>
    <w:div w:id="100490167">
      <w:bodyDiv w:val="1"/>
      <w:marLeft w:val="0"/>
      <w:marRight w:val="0"/>
      <w:marTop w:val="0"/>
      <w:marBottom w:val="0"/>
      <w:divBdr>
        <w:top w:val="none" w:sz="0" w:space="0" w:color="auto"/>
        <w:left w:val="none" w:sz="0" w:space="0" w:color="auto"/>
        <w:bottom w:val="none" w:sz="0" w:space="0" w:color="auto"/>
        <w:right w:val="none" w:sz="0" w:space="0" w:color="auto"/>
      </w:divBdr>
    </w:div>
    <w:div w:id="100879514">
      <w:bodyDiv w:val="1"/>
      <w:marLeft w:val="0"/>
      <w:marRight w:val="0"/>
      <w:marTop w:val="0"/>
      <w:marBottom w:val="0"/>
      <w:divBdr>
        <w:top w:val="none" w:sz="0" w:space="0" w:color="auto"/>
        <w:left w:val="none" w:sz="0" w:space="0" w:color="auto"/>
        <w:bottom w:val="none" w:sz="0" w:space="0" w:color="auto"/>
        <w:right w:val="none" w:sz="0" w:space="0" w:color="auto"/>
      </w:divBdr>
    </w:div>
    <w:div w:id="103964342">
      <w:bodyDiv w:val="1"/>
      <w:marLeft w:val="0"/>
      <w:marRight w:val="0"/>
      <w:marTop w:val="0"/>
      <w:marBottom w:val="0"/>
      <w:divBdr>
        <w:top w:val="none" w:sz="0" w:space="0" w:color="auto"/>
        <w:left w:val="none" w:sz="0" w:space="0" w:color="auto"/>
        <w:bottom w:val="none" w:sz="0" w:space="0" w:color="auto"/>
        <w:right w:val="none" w:sz="0" w:space="0" w:color="auto"/>
      </w:divBdr>
    </w:div>
    <w:div w:id="104352911">
      <w:bodyDiv w:val="1"/>
      <w:marLeft w:val="0"/>
      <w:marRight w:val="0"/>
      <w:marTop w:val="0"/>
      <w:marBottom w:val="0"/>
      <w:divBdr>
        <w:top w:val="none" w:sz="0" w:space="0" w:color="auto"/>
        <w:left w:val="none" w:sz="0" w:space="0" w:color="auto"/>
        <w:bottom w:val="none" w:sz="0" w:space="0" w:color="auto"/>
        <w:right w:val="none" w:sz="0" w:space="0" w:color="auto"/>
      </w:divBdr>
    </w:div>
    <w:div w:id="104422173">
      <w:bodyDiv w:val="1"/>
      <w:marLeft w:val="0"/>
      <w:marRight w:val="0"/>
      <w:marTop w:val="0"/>
      <w:marBottom w:val="0"/>
      <w:divBdr>
        <w:top w:val="none" w:sz="0" w:space="0" w:color="auto"/>
        <w:left w:val="none" w:sz="0" w:space="0" w:color="auto"/>
        <w:bottom w:val="none" w:sz="0" w:space="0" w:color="auto"/>
        <w:right w:val="none" w:sz="0" w:space="0" w:color="auto"/>
      </w:divBdr>
    </w:div>
    <w:div w:id="104466922">
      <w:bodyDiv w:val="1"/>
      <w:marLeft w:val="0"/>
      <w:marRight w:val="0"/>
      <w:marTop w:val="0"/>
      <w:marBottom w:val="0"/>
      <w:divBdr>
        <w:top w:val="none" w:sz="0" w:space="0" w:color="auto"/>
        <w:left w:val="none" w:sz="0" w:space="0" w:color="auto"/>
        <w:bottom w:val="none" w:sz="0" w:space="0" w:color="auto"/>
        <w:right w:val="none" w:sz="0" w:space="0" w:color="auto"/>
      </w:divBdr>
    </w:div>
    <w:div w:id="105006356">
      <w:bodyDiv w:val="1"/>
      <w:marLeft w:val="0"/>
      <w:marRight w:val="0"/>
      <w:marTop w:val="0"/>
      <w:marBottom w:val="0"/>
      <w:divBdr>
        <w:top w:val="none" w:sz="0" w:space="0" w:color="auto"/>
        <w:left w:val="none" w:sz="0" w:space="0" w:color="auto"/>
        <w:bottom w:val="none" w:sz="0" w:space="0" w:color="auto"/>
        <w:right w:val="none" w:sz="0" w:space="0" w:color="auto"/>
      </w:divBdr>
    </w:div>
    <w:div w:id="107166270">
      <w:bodyDiv w:val="1"/>
      <w:marLeft w:val="0"/>
      <w:marRight w:val="0"/>
      <w:marTop w:val="0"/>
      <w:marBottom w:val="0"/>
      <w:divBdr>
        <w:top w:val="none" w:sz="0" w:space="0" w:color="auto"/>
        <w:left w:val="none" w:sz="0" w:space="0" w:color="auto"/>
        <w:bottom w:val="none" w:sz="0" w:space="0" w:color="auto"/>
        <w:right w:val="none" w:sz="0" w:space="0" w:color="auto"/>
      </w:divBdr>
    </w:div>
    <w:div w:id="107630942">
      <w:bodyDiv w:val="1"/>
      <w:marLeft w:val="0"/>
      <w:marRight w:val="0"/>
      <w:marTop w:val="0"/>
      <w:marBottom w:val="0"/>
      <w:divBdr>
        <w:top w:val="none" w:sz="0" w:space="0" w:color="auto"/>
        <w:left w:val="none" w:sz="0" w:space="0" w:color="auto"/>
        <w:bottom w:val="none" w:sz="0" w:space="0" w:color="auto"/>
        <w:right w:val="none" w:sz="0" w:space="0" w:color="auto"/>
      </w:divBdr>
    </w:div>
    <w:div w:id="110828840">
      <w:bodyDiv w:val="1"/>
      <w:marLeft w:val="0"/>
      <w:marRight w:val="0"/>
      <w:marTop w:val="0"/>
      <w:marBottom w:val="0"/>
      <w:divBdr>
        <w:top w:val="none" w:sz="0" w:space="0" w:color="auto"/>
        <w:left w:val="none" w:sz="0" w:space="0" w:color="auto"/>
        <w:bottom w:val="none" w:sz="0" w:space="0" w:color="auto"/>
        <w:right w:val="none" w:sz="0" w:space="0" w:color="auto"/>
      </w:divBdr>
    </w:div>
    <w:div w:id="111481903">
      <w:bodyDiv w:val="1"/>
      <w:marLeft w:val="0"/>
      <w:marRight w:val="0"/>
      <w:marTop w:val="0"/>
      <w:marBottom w:val="0"/>
      <w:divBdr>
        <w:top w:val="none" w:sz="0" w:space="0" w:color="auto"/>
        <w:left w:val="none" w:sz="0" w:space="0" w:color="auto"/>
        <w:bottom w:val="none" w:sz="0" w:space="0" w:color="auto"/>
        <w:right w:val="none" w:sz="0" w:space="0" w:color="auto"/>
      </w:divBdr>
    </w:div>
    <w:div w:id="111753529">
      <w:bodyDiv w:val="1"/>
      <w:marLeft w:val="0"/>
      <w:marRight w:val="0"/>
      <w:marTop w:val="0"/>
      <w:marBottom w:val="0"/>
      <w:divBdr>
        <w:top w:val="none" w:sz="0" w:space="0" w:color="auto"/>
        <w:left w:val="none" w:sz="0" w:space="0" w:color="auto"/>
        <w:bottom w:val="none" w:sz="0" w:space="0" w:color="auto"/>
        <w:right w:val="none" w:sz="0" w:space="0" w:color="auto"/>
      </w:divBdr>
    </w:div>
    <w:div w:id="112676343">
      <w:bodyDiv w:val="1"/>
      <w:marLeft w:val="0"/>
      <w:marRight w:val="0"/>
      <w:marTop w:val="0"/>
      <w:marBottom w:val="0"/>
      <w:divBdr>
        <w:top w:val="none" w:sz="0" w:space="0" w:color="auto"/>
        <w:left w:val="none" w:sz="0" w:space="0" w:color="auto"/>
        <w:bottom w:val="none" w:sz="0" w:space="0" w:color="auto"/>
        <w:right w:val="none" w:sz="0" w:space="0" w:color="auto"/>
      </w:divBdr>
    </w:div>
    <w:div w:id="112867665">
      <w:bodyDiv w:val="1"/>
      <w:marLeft w:val="0"/>
      <w:marRight w:val="0"/>
      <w:marTop w:val="0"/>
      <w:marBottom w:val="0"/>
      <w:divBdr>
        <w:top w:val="none" w:sz="0" w:space="0" w:color="auto"/>
        <w:left w:val="none" w:sz="0" w:space="0" w:color="auto"/>
        <w:bottom w:val="none" w:sz="0" w:space="0" w:color="auto"/>
        <w:right w:val="none" w:sz="0" w:space="0" w:color="auto"/>
      </w:divBdr>
    </w:div>
    <w:div w:id="113404081">
      <w:bodyDiv w:val="1"/>
      <w:marLeft w:val="0"/>
      <w:marRight w:val="0"/>
      <w:marTop w:val="0"/>
      <w:marBottom w:val="0"/>
      <w:divBdr>
        <w:top w:val="none" w:sz="0" w:space="0" w:color="auto"/>
        <w:left w:val="none" w:sz="0" w:space="0" w:color="auto"/>
        <w:bottom w:val="none" w:sz="0" w:space="0" w:color="auto"/>
        <w:right w:val="none" w:sz="0" w:space="0" w:color="auto"/>
      </w:divBdr>
    </w:div>
    <w:div w:id="115293766">
      <w:bodyDiv w:val="1"/>
      <w:marLeft w:val="0"/>
      <w:marRight w:val="0"/>
      <w:marTop w:val="0"/>
      <w:marBottom w:val="0"/>
      <w:divBdr>
        <w:top w:val="none" w:sz="0" w:space="0" w:color="auto"/>
        <w:left w:val="none" w:sz="0" w:space="0" w:color="auto"/>
        <w:bottom w:val="none" w:sz="0" w:space="0" w:color="auto"/>
        <w:right w:val="none" w:sz="0" w:space="0" w:color="auto"/>
      </w:divBdr>
    </w:div>
    <w:div w:id="116609566">
      <w:bodyDiv w:val="1"/>
      <w:marLeft w:val="0"/>
      <w:marRight w:val="0"/>
      <w:marTop w:val="0"/>
      <w:marBottom w:val="0"/>
      <w:divBdr>
        <w:top w:val="none" w:sz="0" w:space="0" w:color="auto"/>
        <w:left w:val="none" w:sz="0" w:space="0" w:color="auto"/>
        <w:bottom w:val="none" w:sz="0" w:space="0" w:color="auto"/>
        <w:right w:val="none" w:sz="0" w:space="0" w:color="auto"/>
      </w:divBdr>
    </w:div>
    <w:div w:id="118766604">
      <w:bodyDiv w:val="1"/>
      <w:marLeft w:val="0"/>
      <w:marRight w:val="0"/>
      <w:marTop w:val="0"/>
      <w:marBottom w:val="0"/>
      <w:divBdr>
        <w:top w:val="none" w:sz="0" w:space="0" w:color="auto"/>
        <w:left w:val="none" w:sz="0" w:space="0" w:color="auto"/>
        <w:bottom w:val="none" w:sz="0" w:space="0" w:color="auto"/>
        <w:right w:val="none" w:sz="0" w:space="0" w:color="auto"/>
      </w:divBdr>
    </w:div>
    <w:div w:id="120922858">
      <w:bodyDiv w:val="1"/>
      <w:marLeft w:val="0"/>
      <w:marRight w:val="0"/>
      <w:marTop w:val="0"/>
      <w:marBottom w:val="0"/>
      <w:divBdr>
        <w:top w:val="none" w:sz="0" w:space="0" w:color="auto"/>
        <w:left w:val="none" w:sz="0" w:space="0" w:color="auto"/>
        <w:bottom w:val="none" w:sz="0" w:space="0" w:color="auto"/>
        <w:right w:val="none" w:sz="0" w:space="0" w:color="auto"/>
      </w:divBdr>
    </w:div>
    <w:div w:id="124390483">
      <w:bodyDiv w:val="1"/>
      <w:marLeft w:val="0"/>
      <w:marRight w:val="0"/>
      <w:marTop w:val="0"/>
      <w:marBottom w:val="0"/>
      <w:divBdr>
        <w:top w:val="none" w:sz="0" w:space="0" w:color="auto"/>
        <w:left w:val="none" w:sz="0" w:space="0" w:color="auto"/>
        <w:bottom w:val="none" w:sz="0" w:space="0" w:color="auto"/>
        <w:right w:val="none" w:sz="0" w:space="0" w:color="auto"/>
      </w:divBdr>
    </w:div>
    <w:div w:id="125246626">
      <w:bodyDiv w:val="1"/>
      <w:marLeft w:val="0"/>
      <w:marRight w:val="0"/>
      <w:marTop w:val="0"/>
      <w:marBottom w:val="0"/>
      <w:divBdr>
        <w:top w:val="none" w:sz="0" w:space="0" w:color="auto"/>
        <w:left w:val="none" w:sz="0" w:space="0" w:color="auto"/>
        <w:bottom w:val="none" w:sz="0" w:space="0" w:color="auto"/>
        <w:right w:val="none" w:sz="0" w:space="0" w:color="auto"/>
      </w:divBdr>
    </w:div>
    <w:div w:id="125979048">
      <w:bodyDiv w:val="1"/>
      <w:marLeft w:val="0"/>
      <w:marRight w:val="0"/>
      <w:marTop w:val="0"/>
      <w:marBottom w:val="0"/>
      <w:divBdr>
        <w:top w:val="none" w:sz="0" w:space="0" w:color="auto"/>
        <w:left w:val="none" w:sz="0" w:space="0" w:color="auto"/>
        <w:bottom w:val="none" w:sz="0" w:space="0" w:color="auto"/>
        <w:right w:val="none" w:sz="0" w:space="0" w:color="auto"/>
      </w:divBdr>
    </w:div>
    <w:div w:id="131335805">
      <w:bodyDiv w:val="1"/>
      <w:marLeft w:val="0"/>
      <w:marRight w:val="0"/>
      <w:marTop w:val="0"/>
      <w:marBottom w:val="0"/>
      <w:divBdr>
        <w:top w:val="none" w:sz="0" w:space="0" w:color="auto"/>
        <w:left w:val="none" w:sz="0" w:space="0" w:color="auto"/>
        <w:bottom w:val="none" w:sz="0" w:space="0" w:color="auto"/>
        <w:right w:val="none" w:sz="0" w:space="0" w:color="auto"/>
      </w:divBdr>
    </w:div>
    <w:div w:id="132215057">
      <w:bodyDiv w:val="1"/>
      <w:marLeft w:val="0"/>
      <w:marRight w:val="0"/>
      <w:marTop w:val="0"/>
      <w:marBottom w:val="0"/>
      <w:divBdr>
        <w:top w:val="none" w:sz="0" w:space="0" w:color="auto"/>
        <w:left w:val="none" w:sz="0" w:space="0" w:color="auto"/>
        <w:bottom w:val="none" w:sz="0" w:space="0" w:color="auto"/>
        <w:right w:val="none" w:sz="0" w:space="0" w:color="auto"/>
      </w:divBdr>
    </w:div>
    <w:div w:id="133260319">
      <w:bodyDiv w:val="1"/>
      <w:marLeft w:val="0"/>
      <w:marRight w:val="0"/>
      <w:marTop w:val="0"/>
      <w:marBottom w:val="0"/>
      <w:divBdr>
        <w:top w:val="none" w:sz="0" w:space="0" w:color="auto"/>
        <w:left w:val="none" w:sz="0" w:space="0" w:color="auto"/>
        <w:bottom w:val="none" w:sz="0" w:space="0" w:color="auto"/>
        <w:right w:val="none" w:sz="0" w:space="0" w:color="auto"/>
      </w:divBdr>
    </w:div>
    <w:div w:id="134219226">
      <w:bodyDiv w:val="1"/>
      <w:marLeft w:val="0"/>
      <w:marRight w:val="0"/>
      <w:marTop w:val="0"/>
      <w:marBottom w:val="0"/>
      <w:divBdr>
        <w:top w:val="none" w:sz="0" w:space="0" w:color="auto"/>
        <w:left w:val="none" w:sz="0" w:space="0" w:color="auto"/>
        <w:bottom w:val="none" w:sz="0" w:space="0" w:color="auto"/>
        <w:right w:val="none" w:sz="0" w:space="0" w:color="auto"/>
      </w:divBdr>
    </w:div>
    <w:div w:id="135075683">
      <w:bodyDiv w:val="1"/>
      <w:marLeft w:val="0"/>
      <w:marRight w:val="0"/>
      <w:marTop w:val="0"/>
      <w:marBottom w:val="0"/>
      <w:divBdr>
        <w:top w:val="none" w:sz="0" w:space="0" w:color="auto"/>
        <w:left w:val="none" w:sz="0" w:space="0" w:color="auto"/>
        <w:bottom w:val="none" w:sz="0" w:space="0" w:color="auto"/>
        <w:right w:val="none" w:sz="0" w:space="0" w:color="auto"/>
      </w:divBdr>
    </w:div>
    <w:div w:id="143353700">
      <w:bodyDiv w:val="1"/>
      <w:marLeft w:val="0"/>
      <w:marRight w:val="0"/>
      <w:marTop w:val="0"/>
      <w:marBottom w:val="0"/>
      <w:divBdr>
        <w:top w:val="none" w:sz="0" w:space="0" w:color="auto"/>
        <w:left w:val="none" w:sz="0" w:space="0" w:color="auto"/>
        <w:bottom w:val="none" w:sz="0" w:space="0" w:color="auto"/>
        <w:right w:val="none" w:sz="0" w:space="0" w:color="auto"/>
      </w:divBdr>
    </w:div>
    <w:div w:id="143359325">
      <w:bodyDiv w:val="1"/>
      <w:marLeft w:val="0"/>
      <w:marRight w:val="0"/>
      <w:marTop w:val="0"/>
      <w:marBottom w:val="0"/>
      <w:divBdr>
        <w:top w:val="none" w:sz="0" w:space="0" w:color="auto"/>
        <w:left w:val="none" w:sz="0" w:space="0" w:color="auto"/>
        <w:bottom w:val="none" w:sz="0" w:space="0" w:color="auto"/>
        <w:right w:val="none" w:sz="0" w:space="0" w:color="auto"/>
      </w:divBdr>
    </w:div>
    <w:div w:id="143743269">
      <w:bodyDiv w:val="1"/>
      <w:marLeft w:val="0"/>
      <w:marRight w:val="0"/>
      <w:marTop w:val="0"/>
      <w:marBottom w:val="0"/>
      <w:divBdr>
        <w:top w:val="none" w:sz="0" w:space="0" w:color="auto"/>
        <w:left w:val="none" w:sz="0" w:space="0" w:color="auto"/>
        <w:bottom w:val="none" w:sz="0" w:space="0" w:color="auto"/>
        <w:right w:val="none" w:sz="0" w:space="0" w:color="auto"/>
      </w:divBdr>
    </w:div>
    <w:div w:id="143856038">
      <w:bodyDiv w:val="1"/>
      <w:marLeft w:val="0"/>
      <w:marRight w:val="0"/>
      <w:marTop w:val="0"/>
      <w:marBottom w:val="0"/>
      <w:divBdr>
        <w:top w:val="none" w:sz="0" w:space="0" w:color="auto"/>
        <w:left w:val="none" w:sz="0" w:space="0" w:color="auto"/>
        <w:bottom w:val="none" w:sz="0" w:space="0" w:color="auto"/>
        <w:right w:val="none" w:sz="0" w:space="0" w:color="auto"/>
      </w:divBdr>
    </w:div>
    <w:div w:id="144588494">
      <w:bodyDiv w:val="1"/>
      <w:marLeft w:val="0"/>
      <w:marRight w:val="0"/>
      <w:marTop w:val="0"/>
      <w:marBottom w:val="0"/>
      <w:divBdr>
        <w:top w:val="none" w:sz="0" w:space="0" w:color="auto"/>
        <w:left w:val="none" w:sz="0" w:space="0" w:color="auto"/>
        <w:bottom w:val="none" w:sz="0" w:space="0" w:color="auto"/>
        <w:right w:val="none" w:sz="0" w:space="0" w:color="auto"/>
      </w:divBdr>
    </w:div>
    <w:div w:id="144706787">
      <w:bodyDiv w:val="1"/>
      <w:marLeft w:val="0"/>
      <w:marRight w:val="0"/>
      <w:marTop w:val="0"/>
      <w:marBottom w:val="0"/>
      <w:divBdr>
        <w:top w:val="none" w:sz="0" w:space="0" w:color="auto"/>
        <w:left w:val="none" w:sz="0" w:space="0" w:color="auto"/>
        <w:bottom w:val="none" w:sz="0" w:space="0" w:color="auto"/>
        <w:right w:val="none" w:sz="0" w:space="0" w:color="auto"/>
      </w:divBdr>
    </w:div>
    <w:div w:id="145440442">
      <w:bodyDiv w:val="1"/>
      <w:marLeft w:val="0"/>
      <w:marRight w:val="0"/>
      <w:marTop w:val="0"/>
      <w:marBottom w:val="0"/>
      <w:divBdr>
        <w:top w:val="none" w:sz="0" w:space="0" w:color="auto"/>
        <w:left w:val="none" w:sz="0" w:space="0" w:color="auto"/>
        <w:bottom w:val="none" w:sz="0" w:space="0" w:color="auto"/>
        <w:right w:val="none" w:sz="0" w:space="0" w:color="auto"/>
      </w:divBdr>
    </w:div>
    <w:div w:id="146096805">
      <w:bodyDiv w:val="1"/>
      <w:marLeft w:val="0"/>
      <w:marRight w:val="0"/>
      <w:marTop w:val="0"/>
      <w:marBottom w:val="0"/>
      <w:divBdr>
        <w:top w:val="none" w:sz="0" w:space="0" w:color="auto"/>
        <w:left w:val="none" w:sz="0" w:space="0" w:color="auto"/>
        <w:bottom w:val="none" w:sz="0" w:space="0" w:color="auto"/>
        <w:right w:val="none" w:sz="0" w:space="0" w:color="auto"/>
      </w:divBdr>
    </w:div>
    <w:div w:id="147325398">
      <w:bodyDiv w:val="1"/>
      <w:marLeft w:val="0"/>
      <w:marRight w:val="0"/>
      <w:marTop w:val="0"/>
      <w:marBottom w:val="0"/>
      <w:divBdr>
        <w:top w:val="none" w:sz="0" w:space="0" w:color="auto"/>
        <w:left w:val="none" w:sz="0" w:space="0" w:color="auto"/>
        <w:bottom w:val="none" w:sz="0" w:space="0" w:color="auto"/>
        <w:right w:val="none" w:sz="0" w:space="0" w:color="auto"/>
      </w:divBdr>
    </w:div>
    <w:div w:id="148792360">
      <w:bodyDiv w:val="1"/>
      <w:marLeft w:val="0"/>
      <w:marRight w:val="0"/>
      <w:marTop w:val="0"/>
      <w:marBottom w:val="0"/>
      <w:divBdr>
        <w:top w:val="none" w:sz="0" w:space="0" w:color="auto"/>
        <w:left w:val="none" w:sz="0" w:space="0" w:color="auto"/>
        <w:bottom w:val="none" w:sz="0" w:space="0" w:color="auto"/>
        <w:right w:val="none" w:sz="0" w:space="0" w:color="auto"/>
      </w:divBdr>
    </w:div>
    <w:div w:id="150340619">
      <w:bodyDiv w:val="1"/>
      <w:marLeft w:val="0"/>
      <w:marRight w:val="0"/>
      <w:marTop w:val="0"/>
      <w:marBottom w:val="0"/>
      <w:divBdr>
        <w:top w:val="none" w:sz="0" w:space="0" w:color="auto"/>
        <w:left w:val="none" w:sz="0" w:space="0" w:color="auto"/>
        <w:bottom w:val="none" w:sz="0" w:space="0" w:color="auto"/>
        <w:right w:val="none" w:sz="0" w:space="0" w:color="auto"/>
      </w:divBdr>
    </w:div>
    <w:div w:id="150564730">
      <w:bodyDiv w:val="1"/>
      <w:marLeft w:val="0"/>
      <w:marRight w:val="0"/>
      <w:marTop w:val="0"/>
      <w:marBottom w:val="0"/>
      <w:divBdr>
        <w:top w:val="none" w:sz="0" w:space="0" w:color="auto"/>
        <w:left w:val="none" w:sz="0" w:space="0" w:color="auto"/>
        <w:bottom w:val="none" w:sz="0" w:space="0" w:color="auto"/>
        <w:right w:val="none" w:sz="0" w:space="0" w:color="auto"/>
      </w:divBdr>
    </w:div>
    <w:div w:id="151140522">
      <w:bodyDiv w:val="1"/>
      <w:marLeft w:val="0"/>
      <w:marRight w:val="0"/>
      <w:marTop w:val="0"/>
      <w:marBottom w:val="0"/>
      <w:divBdr>
        <w:top w:val="none" w:sz="0" w:space="0" w:color="auto"/>
        <w:left w:val="none" w:sz="0" w:space="0" w:color="auto"/>
        <w:bottom w:val="none" w:sz="0" w:space="0" w:color="auto"/>
        <w:right w:val="none" w:sz="0" w:space="0" w:color="auto"/>
      </w:divBdr>
    </w:div>
    <w:div w:id="151533542">
      <w:bodyDiv w:val="1"/>
      <w:marLeft w:val="0"/>
      <w:marRight w:val="0"/>
      <w:marTop w:val="0"/>
      <w:marBottom w:val="0"/>
      <w:divBdr>
        <w:top w:val="none" w:sz="0" w:space="0" w:color="auto"/>
        <w:left w:val="none" w:sz="0" w:space="0" w:color="auto"/>
        <w:bottom w:val="none" w:sz="0" w:space="0" w:color="auto"/>
        <w:right w:val="none" w:sz="0" w:space="0" w:color="auto"/>
      </w:divBdr>
    </w:div>
    <w:div w:id="152259100">
      <w:bodyDiv w:val="1"/>
      <w:marLeft w:val="0"/>
      <w:marRight w:val="0"/>
      <w:marTop w:val="0"/>
      <w:marBottom w:val="0"/>
      <w:divBdr>
        <w:top w:val="none" w:sz="0" w:space="0" w:color="auto"/>
        <w:left w:val="none" w:sz="0" w:space="0" w:color="auto"/>
        <w:bottom w:val="none" w:sz="0" w:space="0" w:color="auto"/>
        <w:right w:val="none" w:sz="0" w:space="0" w:color="auto"/>
      </w:divBdr>
    </w:div>
    <w:div w:id="152766648">
      <w:bodyDiv w:val="1"/>
      <w:marLeft w:val="0"/>
      <w:marRight w:val="0"/>
      <w:marTop w:val="0"/>
      <w:marBottom w:val="0"/>
      <w:divBdr>
        <w:top w:val="none" w:sz="0" w:space="0" w:color="auto"/>
        <w:left w:val="none" w:sz="0" w:space="0" w:color="auto"/>
        <w:bottom w:val="none" w:sz="0" w:space="0" w:color="auto"/>
        <w:right w:val="none" w:sz="0" w:space="0" w:color="auto"/>
      </w:divBdr>
    </w:div>
    <w:div w:id="153955737">
      <w:bodyDiv w:val="1"/>
      <w:marLeft w:val="0"/>
      <w:marRight w:val="0"/>
      <w:marTop w:val="0"/>
      <w:marBottom w:val="0"/>
      <w:divBdr>
        <w:top w:val="none" w:sz="0" w:space="0" w:color="auto"/>
        <w:left w:val="none" w:sz="0" w:space="0" w:color="auto"/>
        <w:bottom w:val="none" w:sz="0" w:space="0" w:color="auto"/>
        <w:right w:val="none" w:sz="0" w:space="0" w:color="auto"/>
      </w:divBdr>
    </w:div>
    <w:div w:id="154415866">
      <w:bodyDiv w:val="1"/>
      <w:marLeft w:val="0"/>
      <w:marRight w:val="0"/>
      <w:marTop w:val="0"/>
      <w:marBottom w:val="0"/>
      <w:divBdr>
        <w:top w:val="none" w:sz="0" w:space="0" w:color="auto"/>
        <w:left w:val="none" w:sz="0" w:space="0" w:color="auto"/>
        <w:bottom w:val="none" w:sz="0" w:space="0" w:color="auto"/>
        <w:right w:val="none" w:sz="0" w:space="0" w:color="auto"/>
      </w:divBdr>
    </w:div>
    <w:div w:id="155418445">
      <w:bodyDiv w:val="1"/>
      <w:marLeft w:val="0"/>
      <w:marRight w:val="0"/>
      <w:marTop w:val="0"/>
      <w:marBottom w:val="0"/>
      <w:divBdr>
        <w:top w:val="none" w:sz="0" w:space="0" w:color="auto"/>
        <w:left w:val="none" w:sz="0" w:space="0" w:color="auto"/>
        <w:bottom w:val="none" w:sz="0" w:space="0" w:color="auto"/>
        <w:right w:val="none" w:sz="0" w:space="0" w:color="auto"/>
      </w:divBdr>
    </w:div>
    <w:div w:id="155654481">
      <w:bodyDiv w:val="1"/>
      <w:marLeft w:val="0"/>
      <w:marRight w:val="0"/>
      <w:marTop w:val="0"/>
      <w:marBottom w:val="0"/>
      <w:divBdr>
        <w:top w:val="none" w:sz="0" w:space="0" w:color="auto"/>
        <w:left w:val="none" w:sz="0" w:space="0" w:color="auto"/>
        <w:bottom w:val="none" w:sz="0" w:space="0" w:color="auto"/>
        <w:right w:val="none" w:sz="0" w:space="0" w:color="auto"/>
      </w:divBdr>
    </w:div>
    <w:div w:id="158353659">
      <w:bodyDiv w:val="1"/>
      <w:marLeft w:val="0"/>
      <w:marRight w:val="0"/>
      <w:marTop w:val="0"/>
      <w:marBottom w:val="0"/>
      <w:divBdr>
        <w:top w:val="none" w:sz="0" w:space="0" w:color="auto"/>
        <w:left w:val="none" w:sz="0" w:space="0" w:color="auto"/>
        <w:bottom w:val="none" w:sz="0" w:space="0" w:color="auto"/>
        <w:right w:val="none" w:sz="0" w:space="0" w:color="auto"/>
      </w:divBdr>
    </w:div>
    <w:div w:id="159543485">
      <w:bodyDiv w:val="1"/>
      <w:marLeft w:val="0"/>
      <w:marRight w:val="0"/>
      <w:marTop w:val="0"/>
      <w:marBottom w:val="0"/>
      <w:divBdr>
        <w:top w:val="none" w:sz="0" w:space="0" w:color="auto"/>
        <w:left w:val="none" w:sz="0" w:space="0" w:color="auto"/>
        <w:bottom w:val="none" w:sz="0" w:space="0" w:color="auto"/>
        <w:right w:val="none" w:sz="0" w:space="0" w:color="auto"/>
      </w:divBdr>
    </w:div>
    <w:div w:id="161550810">
      <w:bodyDiv w:val="1"/>
      <w:marLeft w:val="0"/>
      <w:marRight w:val="0"/>
      <w:marTop w:val="0"/>
      <w:marBottom w:val="0"/>
      <w:divBdr>
        <w:top w:val="none" w:sz="0" w:space="0" w:color="auto"/>
        <w:left w:val="none" w:sz="0" w:space="0" w:color="auto"/>
        <w:bottom w:val="none" w:sz="0" w:space="0" w:color="auto"/>
        <w:right w:val="none" w:sz="0" w:space="0" w:color="auto"/>
      </w:divBdr>
    </w:div>
    <w:div w:id="161743588">
      <w:bodyDiv w:val="1"/>
      <w:marLeft w:val="0"/>
      <w:marRight w:val="0"/>
      <w:marTop w:val="0"/>
      <w:marBottom w:val="0"/>
      <w:divBdr>
        <w:top w:val="none" w:sz="0" w:space="0" w:color="auto"/>
        <w:left w:val="none" w:sz="0" w:space="0" w:color="auto"/>
        <w:bottom w:val="none" w:sz="0" w:space="0" w:color="auto"/>
        <w:right w:val="none" w:sz="0" w:space="0" w:color="auto"/>
      </w:divBdr>
    </w:div>
    <w:div w:id="162399762">
      <w:bodyDiv w:val="1"/>
      <w:marLeft w:val="0"/>
      <w:marRight w:val="0"/>
      <w:marTop w:val="0"/>
      <w:marBottom w:val="0"/>
      <w:divBdr>
        <w:top w:val="none" w:sz="0" w:space="0" w:color="auto"/>
        <w:left w:val="none" w:sz="0" w:space="0" w:color="auto"/>
        <w:bottom w:val="none" w:sz="0" w:space="0" w:color="auto"/>
        <w:right w:val="none" w:sz="0" w:space="0" w:color="auto"/>
      </w:divBdr>
    </w:div>
    <w:div w:id="162866506">
      <w:bodyDiv w:val="1"/>
      <w:marLeft w:val="0"/>
      <w:marRight w:val="0"/>
      <w:marTop w:val="0"/>
      <w:marBottom w:val="0"/>
      <w:divBdr>
        <w:top w:val="none" w:sz="0" w:space="0" w:color="auto"/>
        <w:left w:val="none" w:sz="0" w:space="0" w:color="auto"/>
        <w:bottom w:val="none" w:sz="0" w:space="0" w:color="auto"/>
        <w:right w:val="none" w:sz="0" w:space="0" w:color="auto"/>
      </w:divBdr>
    </w:div>
    <w:div w:id="163475988">
      <w:bodyDiv w:val="1"/>
      <w:marLeft w:val="0"/>
      <w:marRight w:val="0"/>
      <w:marTop w:val="0"/>
      <w:marBottom w:val="0"/>
      <w:divBdr>
        <w:top w:val="none" w:sz="0" w:space="0" w:color="auto"/>
        <w:left w:val="none" w:sz="0" w:space="0" w:color="auto"/>
        <w:bottom w:val="none" w:sz="0" w:space="0" w:color="auto"/>
        <w:right w:val="none" w:sz="0" w:space="0" w:color="auto"/>
      </w:divBdr>
    </w:div>
    <w:div w:id="163907128">
      <w:bodyDiv w:val="1"/>
      <w:marLeft w:val="0"/>
      <w:marRight w:val="0"/>
      <w:marTop w:val="0"/>
      <w:marBottom w:val="0"/>
      <w:divBdr>
        <w:top w:val="none" w:sz="0" w:space="0" w:color="auto"/>
        <w:left w:val="none" w:sz="0" w:space="0" w:color="auto"/>
        <w:bottom w:val="none" w:sz="0" w:space="0" w:color="auto"/>
        <w:right w:val="none" w:sz="0" w:space="0" w:color="auto"/>
      </w:divBdr>
    </w:div>
    <w:div w:id="165872243">
      <w:bodyDiv w:val="1"/>
      <w:marLeft w:val="0"/>
      <w:marRight w:val="0"/>
      <w:marTop w:val="0"/>
      <w:marBottom w:val="0"/>
      <w:divBdr>
        <w:top w:val="none" w:sz="0" w:space="0" w:color="auto"/>
        <w:left w:val="none" w:sz="0" w:space="0" w:color="auto"/>
        <w:bottom w:val="none" w:sz="0" w:space="0" w:color="auto"/>
        <w:right w:val="none" w:sz="0" w:space="0" w:color="auto"/>
      </w:divBdr>
    </w:div>
    <w:div w:id="166603956">
      <w:bodyDiv w:val="1"/>
      <w:marLeft w:val="0"/>
      <w:marRight w:val="0"/>
      <w:marTop w:val="0"/>
      <w:marBottom w:val="0"/>
      <w:divBdr>
        <w:top w:val="none" w:sz="0" w:space="0" w:color="auto"/>
        <w:left w:val="none" w:sz="0" w:space="0" w:color="auto"/>
        <w:bottom w:val="none" w:sz="0" w:space="0" w:color="auto"/>
        <w:right w:val="none" w:sz="0" w:space="0" w:color="auto"/>
      </w:divBdr>
    </w:div>
    <w:div w:id="169949350">
      <w:bodyDiv w:val="1"/>
      <w:marLeft w:val="0"/>
      <w:marRight w:val="0"/>
      <w:marTop w:val="0"/>
      <w:marBottom w:val="0"/>
      <w:divBdr>
        <w:top w:val="none" w:sz="0" w:space="0" w:color="auto"/>
        <w:left w:val="none" w:sz="0" w:space="0" w:color="auto"/>
        <w:bottom w:val="none" w:sz="0" w:space="0" w:color="auto"/>
        <w:right w:val="none" w:sz="0" w:space="0" w:color="auto"/>
      </w:divBdr>
    </w:div>
    <w:div w:id="169955843">
      <w:bodyDiv w:val="1"/>
      <w:marLeft w:val="0"/>
      <w:marRight w:val="0"/>
      <w:marTop w:val="0"/>
      <w:marBottom w:val="0"/>
      <w:divBdr>
        <w:top w:val="none" w:sz="0" w:space="0" w:color="auto"/>
        <w:left w:val="none" w:sz="0" w:space="0" w:color="auto"/>
        <w:bottom w:val="none" w:sz="0" w:space="0" w:color="auto"/>
        <w:right w:val="none" w:sz="0" w:space="0" w:color="auto"/>
      </w:divBdr>
    </w:div>
    <w:div w:id="170686143">
      <w:bodyDiv w:val="1"/>
      <w:marLeft w:val="0"/>
      <w:marRight w:val="0"/>
      <w:marTop w:val="0"/>
      <w:marBottom w:val="0"/>
      <w:divBdr>
        <w:top w:val="none" w:sz="0" w:space="0" w:color="auto"/>
        <w:left w:val="none" w:sz="0" w:space="0" w:color="auto"/>
        <w:bottom w:val="none" w:sz="0" w:space="0" w:color="auto"/>
        <w:right w:val="none" w:sz="0" w:space="0" w:color="auto"/>
      </w:divBdr>
    </w:div>
    <w:div w:id="171729677">
      <w:bodyDiv w:val="1"/>
      <w:marLeft w:val="0"/>
      <w:marRight w:val="0"/>
      <w:marTop w:val="0"/>
      <w:marBottom w:val="0"/>
      <w:divBdr>
        <w:top w:val="none" w:sz="0" w:space="0" w:color="auto"/>
        <w:left w:val="none" w:sz="0" w:space="0" w:color="auto"/>
        <w:bottom w:val="none" w:sz="0" w:space="0" w:color="auto"/>
        <w:right w:val="none" w:sz="0" w:space="0" w:color="auto"/>
      </w:divBdr>
    </w:div>
    <w:div w:id="172957323">
      <w:bodyDiv w:val="1"/>
      <w:marLeft w:val="0"/>
      <w:marRight w:val="0"/>
      <w:marTop w:val="0"/>
      <w:marBottom w:val="0"/>
      <w:divBdr>
        <w:top w:val="none" w:sz="0" w:space="0" w:color="auto"/>
        <w:left w:val="none" w:sz="0" w:space="0" w:color="auto"/>
        <w:bottom w:val="none" w:sz="0" w:space="0" w:color="auto"/>
        <w:right w:val="none" w:sz="0" w:space="0" w:color="auto"/>
      </w:divBdr>
    </w:div>
    <w:div w:id="173423609">
      <w:bodyDiv w:val="1"/>
      <w:marLeft w:val="0"/>
      <w:marRight w:val="0"/>
      <w:marTop w:val="0"/>
      <w:marBottom w:val="0"/>
      <w:divBdr>
        <w:top w:val="none" w:sz="0" w:space="0" w:color="auto"/>
        <w:left w:val="none" w:sz="0" w:space="0" w:color="auto"/>
        <w:bottom w:val="none" w:sz="0" w:space="0" w:color="auto"/>
        <w:right w:val="none" w:sz="0" w:space="0" w:color="auto"/>
      </w:divBdr>
    </w:div>
    <w:div w:id="177349699">
      <w:bodyDiv w:val="1"/>
      <w:marLeft w:val="0"/>
      <w:marRight w:val="0"/>
      <w:marTop w:val="0"/>
      <w:marBottom w:val="0"/>
      <w:divBdr>
        <w:top w:val="none" w:sz="0" w:space="0" w:color="auto"/>
        <w:left w:val="none" w:sz="0" w:space="0" w:color="auto"/>
        <w:bottom w:val="none" w:sz="0" w:space="0" w:color="auto"/>
        <w:right w:val="none" w:sz="0" w:space="0" w:color="auto"/>
      </w:divBdr>
    </w:div>
    <w:div w:id="177501595">
      <w:bodyDiv w:val="1"/>
      <w:marLeft w:val="0"/>
      <w:marRight w:val="0"/>
      <w:marTop w:val="0"/>
      <w:marBottom w:val="0"/>
      <w:divBdr>
        <w:top w:val="none" w:sz="0" w:space="0" w:color="auto"/>
        <w:left w:val="none" w:sz="0" w:space="0" w:color="auto"/>
        <w:bottom w:val="none" w:sz="0" w:space="0" w:color="auto"/>
        <w:right w:val="none" w:sz="0" w:space="0" w:color="auto"/>
      </w:divBdr>
    </w:div>
    <w:div w:id="178200596">
      <w:bodyDiv w:val="1"/>
      <w:marLeft w:val="0"/>
      <w:marRight w:val="0"/>
      <w:marTop w:val="0"/>
      <w:marBottom w:val="0"/>
      <w:divBdr>
        <w:top w:val="none" w:sz="0" w:space="0" w:color="auto"/>
        <w:left w:val="none" w:sz="0" w:space="0" w:color="auto"/>
        <w:bottom w:val="none" w:sz="0" w:space="0" w:color="auto"/>
        <w:right w:val="none" w:sz="0" w:space="0" w:color="auto"/>
      </w:divBdr>
    </w:div>
    <w:div w:id="179009934">
      <w:bodyDiv w:val="1"/>
      <w:marLeft w:val="0"/>
      <w:marRight w:val="0"/>
      <w:marTop w:val="0"/>
      <w:marBottom w:val="0"/>
      <w:divBdr>
        <w:top w:val="none" w:sz="0" w:space="0" w:color="auto"/>
        <w:left w:val="none" w:sz="0" w:space="0" w:color="auto"/>
        <w:bottom w:val="none" w:sz="0" w:space="0" w:color="auto"/>
        <w:right w:val="none" w:sz="0" w:space="0" w:color="auto"/>
      </w:divBdr>
    </w:div>
    <w:div w:id="181865885">
      <w:bodyDiv w:val="1"/>
      <w:marLeft w:val="0"/>
      <w:marRight w:val="0"/>
      <w:marTop w:val="0"/>
      <w:marBottom w:val="0"/>
      <w:divBdr>
        <w:top w:val="none" w:sz="0" w:space="0" w:color="auto"/>
        <w:left w:val="none" w:sz="0" w:space="0" w:color="auto"/>
        <w:bottom w:val="none" w:sz="0" w:space="0" w:color="auto"/>
        <w:right w:val="none" w:sz="0" w:space="0" w:color="auto"/>
      </w:divBdr>
    </w:div>
    <w:div w:id="183130606">
      <w:bodyDiv w:val="1"/>
      <w:marLeft w:val="0"/>
      <w:marRight w:val="0"/>
      <w:marTop w:val="0"/>
      <w:marBottom w:val="0"/>
      <w:divBdr>
        <w:top w:val="none" w:sz="0" w:space="0" w:color="auto"/>
        <w:left w:val="none" w:sz="0" w:space="0" w:color="auto"/>
        <w:bottom w:val="none" w:sz="0" w:space="0" w:color="auto"/>
        <w:right w:val="none" w:sz="0" w:space="0" w:color="auto"/>
      </w:divBdr>
    </w:div>
    <w:div w:id="183447246">
      <w:bodyDiv w:val="1"/>
      <w:marLeft w:val="0"/>
      <w:marRight w:val="0"/>
      <w:marTop w:val="0"/>
      <w:marBottom w:val="0"/>
      <w:divBdr>
        <w:top w:val="none" w:sz="0" w:space="0" w:color="auto"/>
        <w:left w:val="none" w:sz="0" w:space="0" w:color="auto"/>
        <w:bottom w:val="none" w:sz="0" w:space="0" w:color="auto"/>
        <w:right w:val="none" w:sz="0" w:space="0" w:color="auto"/>
      </w:divBdr>
    </w:div>
    <w:div w:id="183519063">
      <w:bodyDiv w:val="1"/>
      <w:marLeft w:val="0"/>
      <w:marRight w:val="0"/>
      <w:marTop w:val="0"/>
      <w:marBottom w:val="0"/>
      <w:divBdr>
        <w:top w:val="none" w:sz="0" w:space="0" w:color="auto"/>
        <w:left w:val="none" w:sz="0" w:space="0" w:color="auto"/>
        <w:bottom w:val="none" w:sz="0" w:space="0" w:color="auto"/>
        <w:right w:val="none" w:sz="0" w:space="0" w:color="auto"/>
      </w:divBdr>
    </w:div>
    <w:div w:id="185943803">
      <w:bodyDiv w:val="1"/>
      <w:marLeft w:val="0"/>
      <w:marRight w:val="0"/>
      <w:marTop w:val="0"/>
      <w:marBottom w:val="0"/>
      <w:divBdr>
        <w:top w:val="none" w:sz="0" w:space="0" w:color="auto"/>
        <w:left w:val="none" w:sz="0" w:space="0" w:color="auto"/>
        <w:bottom w:val="none" w:sz="0" w:space="0" w:color="auto"/>
        <w:right w:val="none" w:sz="0" w:space="0" w:color="auto"/>
      </w:divBdr>
    </w:div>
    <w:div w:id="186211879">
      <w:bodyDiv w:val="1"/>
      <w:marLeft w:val="0"/>
      <w:marRight w:val="0"/>
      <w:marTop w:val="0"/>
      <w:marBottom w:val="0"/>
      <w:divBdr>
        <w:top w:val="none" w:sz="0" w:space="0" w:color="auto"/>
        <w:left w:val="none" w:sz="0" w:space="0" w:color="auto"/>
        <w:bottom w:val="none" w:sz="0" w:space="0" w:color="auto"/>
        <w:right w:val="none" w:sz="0" w:space="0" w:color="auto"/>
      </w:divBdr>
    </w:div>
    <w:div w:id="186868556">
      <w:bodyDiv w:val="1"/>
      <w:marLeft w:val="0"/>
      <w:marRight w:val="0"/>
      <w:marTop w:val="0"/>
      <w:marBottom w:val="0"/>
      <w:divBdr>
        <w:top w:val="none" w:sz="0" w:space="0" w:color="auto"/>
        <w:left w:val="none" w:sz="0" w:space="0" w:color="auto"/>
        <w:bottom w:val="none" w:sz="0" w:space="0" w:color="auto"/>
        <w:right w:val="none" w:sz="0" w:space="0" w:color="auto"/>
      </w:divBdr>
    </w:div>
    <w:div w:id="187254369">
      <w:bodyDiv w:val="1"/>
      <w:marLeft w:val="0"/>
      <w:marRight w:val="0"/>
      <w:marTop w:val="0"/>
      <w:marBottom w:val="0"/>
      <w:divBdr>
        <w:top w:val="none" w:sz="0" w:space="0" w:color="auto"/>
        <w:left w:val="none" w:sz="0" w:space="0" w:color="auto"/>
        <w:bottom w:val="none" w:sz="0" w:space="0" w:color="auto"/>
        <w:right w:val="none" w:sz="0" w:space="0" w:color="auto"/>
      </w:divBdr>
    </w:div>
    <w:div w:id="188224842">
      <w:bodyDiv w:val="1"/>
      <w:marLeft w:val="0"/>
      <w:marRight w:val="0"/>
      <w:marTop w:val="0"/>
      <w:marBottom w:val="0"/>
      <w:divBdr>
        <w:top w:val="none" w:sz="0" w:space="0" w:color="auto"/>
        <w:left w:val="none" w:sz="0" w:space="0" w:color="auto"/>
        <w:bottom w:val="none" w:sz="0" w:space="0" w:color="auto"/>
        <w:right w:val="none" w:sz="0" w:space="0" w:color="auto"/>
      </w:divBdr>
    </w:div>
    <w:div w:id="189071710">
      <w:bodyDiv w:val="1"/>
      <w:marLeft w:val="0"/>
      <w:marRight w:val="0"/>
      <w:marTop w:val="0"/>
      <w:marBottom w:val="0"/>
      <w:divBdr>
        <w:top w:val="none" w:sz="0" w:space="0" w:color="auto"/>
        <w:left w:val="none" w:sz="0" w:space="0" w:color="auto"/>
        <w:bottom w:val="none" w:sz="0" w:space="0" w:color="auto"/>
        <w:right w:val="none" w:sz="0" w:space="0" w:color="auto"/>
      </w:divBdr>
    </w:div>
    <w:div w:id="189222353">
      <w:bodyDiv w:val="1"/>
      <w:marLeft w:val="0"/>
      <w:marRight w:val="0"/>
      <w:marTop w:val="0"/>
      <w:marBottom w:val="0"/>
      <w:divBdr>
        <w:top w:val="none" w:sz="0" w:space="0" w:color="auto"/>
        <w:left w:val="none" w:sz="0" w:space="0" w:color="auto"/>
        <w:bottom w:val="none" w:sz="0" w:space="0" w:color="auto"/>
        <w:right w:val="none" w:sz="0" w:space="0" w:color="auto"/>
      </w:divBdr>
    </w:div>
    <w:div w:id="190382352">
      <w:bodyDiv w:val="1"/>
      <w:marLeft w:val="0"/>
      <w:marRight w:val="0"/>
      <w:marTop w:val="0"/>
      <w:marBottom w:val="0"/>
      <w:divBdr>
        <w:top w:val="none" w:sz="0" w:space="0" w:color="auto"/>
        <w:left w:val="none" w:sz="0" w:space="0" w:color="auto"/>
        <w:bottom w:val="none" w:sz="0" w:space="0" w:color="auto"/>
        <w:right w:val="none" w:sz="0" w:space="0" w:color="auto"/>
      </w:divBdr>
    </w:div>
    <w:div w:id="191304723">
      <w:bodyDiv w:val="1"/>
      <w:marLeft w:val="0"/>
      <w:marRight w:val="0"/>
      <w:marTop w:val="0"/>
      <w:marBottom w:val="0"/>
      <w:divBdr>
        <w:top w:val="none" w:sz="0" w:space="0" w:color="auto"/>
        <w:left w:val="none" w:sz="0" w:space="0" w:color="auto"/>
        <w:bottom w:val="none" w:sz="0" w:space="0" w:color="auto"/>
        <w:right w:val="none" w:sz="0" w:space="0" w:color="auto"/>
      </w:divBdr>
    </w:div>
    <w:div w:id="192232443">
      <w:bodyDiv w:val="1"/>
      <w:marLeft w:val="0"/>
      <w:marRight w:val="0"/>
      <w:marTop w:val="0"/>
      <w:marBottom w:val="0"/>
      <w:divBdr>
        <w:top w:val="none" w:sz="0" w:space="0" w:color="auto"/>
        <w:left w:val="none" w:sz="0" w:space="0" w:color="auto"/>
        <w:bottom w:val="none" w:sz="0" w:space="0" w:color="auto"/>
        <w:right w:val="none" w:sz="0" w:space="0" w:color="auto"/>
      </w:divBdr>
    </w:div>
    <w:div w:id="192810316">
      <w:bodyDiv w:val="1"/>
      <w:marLeft w:val="0"/>
      <w:marRight w:val="0"/>
      <w:marTop w:val="0"/>
      <w:marBottom w:val="0"/>
      <w:divBdr>
        <w:top w:val="none" w:sz="0" w:space="0" w:color="auto"/>
        <w:left w:val="none" w:sz="0" w:space="0" w:color="auto"/>
        <w:bottom w:val="none" w:sz="0" w:space="0" w:color="auto"/>
        <w:right w:val="none" w:sz="0" w:space="0" w:color="auto"/>
      </w:divBdr>
    </w:div>
    <w:div w:id="193932026">
      <w:bodyDiv w:val="1"/>
      <w:marLeft w:val="0"/>
      <w:marRight w:val="0"/>
      <w:marTop w:val="0"/>
      <w:marBottom w:val="0"/>
      <w:divBdr>
        <w:top w:val="none" w:sz="0" w:space="0" w:color="auto"/>
        <w:left w:val="none" w:sz="0" w:space="0" w:color="auto"/>
        <w:bottom w:val="none" w:sz="0" w:space="0" w:color="auto"/>
        <w:right w:val="none" w:sz="0" w:space="0" w:color="auto"/>
      </w:divBdr>
    </w:div>
    <w:div w:id="194928778">
      <w:bodyDiv w:val="1"/>
      <w:marLeft w:val="0"/>
      <w:marRight w:val="0"/>
      <w:marTop w:val="0"/>
      <w:marBottom w:val="0"/>
      <w:divBdr>
        <w:top w:val="none" w:sz="0" w:space="0" w:color="auto"/>
        <w:left w:val="none" w:sz="0" w:space="0" w:color="auto"/>
        <w:bottom w:val="none" w:sz="0" w:space="0" w:color="auto"/>
        <w:right w:val="none" w:sz="0" w:space="0" w:color="auto"/>
      </w:divBdr>
    </w:div>
    <w:div w:id="194999320">
      <w:bodyDiv w:val="1"/>
      <w:marLeft w:val="0"/>
      <w:marRight w:val="0"/>
      <w:marTop w:val="0"/>
      <w:marBottom w:val="0"/>
      <w:divBdr>
        <w:top w:val="none" w:sz="0" w:space="0" w:color="auto"/>
        <w:left w:val="none" w:sz="0" w:space="0" w:color="auto"/>
        <w:bottom w:val="none" w:sz="0" w:space="0" w:color="auto"/>
        <w:right w:val="none" w:sz="0" w:space="0" w:color="auto"/>
      </w:divBdr>
    </w:div>
    <w:div w:id="195240044">
      <w:bodyDiv w:val="1"/>
      <w:marLeft w:val="0"/>
      <w:marRight w:val="0"/>
      <w:marTop w:val="0"/>
      <w:marBottom w:val="0"/>
      <w:divBdr>
        <w:top w:val="none" w:sz="0" w:space="0" w:color="auto"/>
        <w:left w:val="none" w:sz="0" w:space="0" w:color="auto"/>
        <w:bottom w:val="none" w:sz="0" w:space="0" w:color="auto"/>
        <w:right w:val="none" w:sz="0" w:space="0" w:color="auto"/>
      </w:divBdr>
    </w:div>
    <w:div w:id="195973224">
      <w:bodyDiv w:val="1"/>
      <w:marLeft w:val="0"/>
      <w:marRight w:val="0"/>
      <w:marTop w:val="0"/>
      <w:marBottom w:val="0"/>
      <w:divBdr>
        <w:top w:val="none" w:sz="0" w:space="0" w:color="auto"/>
        <w:left w:val="none" w:sz="0" w:space="0" w:color="auto"/>
        <w:bottom w:val="none" w:sz="0" w:space="0" w:color="auto"/>
        <w:right w:val="none" w:sz="0" w:space="0" w:color="auto"/>
      </w:divBdr>
    </w:div>
    <w:div w:id="197472520">
      <w:bodyDiv w:val="1"/>
      <w:marLeft w:val="0"/>
      <w:marRight w:val="0"/>
      <w:marTop w:val="0"/>
      <w:marBottom w:val="0"/>
      <w:divBdr>
        <w:top w:val="none" w:sz="0" w:space="0" w:color="auto"/>
        <w:left w:val="none" w:sz="0" w:space="0" w:color="auto"/>
        <w:bottom w:val="none" w:sz="0" w:space="0" w:color="auto"/>
        <w:right w:val="none" w:sz="0" w:space="0" w:color="auto"/>
      </w:divBdr>
    </w:div>
    <w:div w:id="197662889">
      <w:bodyDiv w:val="1"/>
      <w:marLeft w:val="0"/>
      <w:marRight w:val="0"/>
      <w:marTop w:val="0"/>
      <w:marBottom w:val="0"/>
      <w:divBdr>
        <w:top w:val="none" w:sz="0" w:space="0" w:color="auto"/>
        <w:left w:val="none" w:sz="0" w:space="0" w:color="auto"/>
        <w:bottom w:val="none" w:sz="0" w:space="0" w:color="auto"/>
        <w:right w:val="none" w:sz="0" w:space="0" w:color="auto"/>
      </w:divBdr>
    </w:div>
    <w:div w:id="200749873">
      <w:bodyDiv w:val="1"/>
      <w:marLeft w:val="0"/>
      <w:marRight w:val="0"/>
      <w:marTop w:val="0"/>
      <w:marBottom w:val="0"/>
      <w:divBdr>
        <w:top w:val="none" w:sz="0" w:space="0" w:color="auto"/>
        <w:left w:val="none" w:sz="0" w:space="0" w:color="auto"/>
        <w:bottom w:val="none" w:sz="0" w:space="0" w:color="auto"/>
        <w:right w:val="none" w:sz="0" w:space="0" w:color="auto"/>
      </w:divBdr>
    </w:div>
    <w:div w:id="201207342">
      <w:bodyDiv w:val="1"/>
      <w:marLeft w:val="0"/>
      <w:marRight w:val="0"/>
      <w:marTop w:val="0"/>
      <w:marBottom w:val="0"/>
      <w:divBdr>
        <w:top w:val="none" w:sz="0" w:space="0" w:color="auto"/>
        <w:left w:val="none" w:sz="0" w:space="0" w:color="auto"/>
        <w:bottom w:val="none" w:sz="0" w:space="0" w:color="auto"/>
        <w:right w:val="none" w:sz="0" w:space="0" w:color="auto"/>
      </w:divBdr>
    </w:div>
    <w:div w:id="201402140">
      <w:bodyDiv w:val="1"/>
      <w:marLeft w:val="0"/>
      <w:marRight w:val="0"/>
      <w:marTop w:val="0"/>
      <w:marBottom w:val="0"/>
      <w:divBdr>
        <w:top w:val="none" w:sz="0" w:space="0" w:color="auto"/>
        <w:left w:val="none" w:sz="0" w:space="0" w:color="auto"/>
        <w:bottom w:val="none" w:sz="0" w:space="0" w:color="auto"/>
        <w:right w:val="none" w:sz="0" w:space="0" w:color="auto"/>
      </w:divBdr>
    </w:div>
    <w:div w:id="202065406">
      <w:bodyDiv w:val="1"/>
      <w:marLeft w:val="0"/>
      <w:marRight w:val="0"/>
      <w:marTop w:val="0"/>
      <w:marBottom w:val="0"/>
      <w:divBdr>
        <w:top w:val="none" w:sz="0" w:space="0" w:color="auto"/>
        <w:left w:val="none" w:sz="0" w:space="0" w:color="auto"/>
        <w:bottom w:val="none" w:sz="0" w:space="0" w:color="auto"/>
        <w:right w:val="none" w:sz="0" w:space="0" w:color="auto"/>
      </w:divBdr>
    </w:div>
    <w:div w:id="202446878">
      <w:bodyDiv w:val="1"/>
      <w:marLeft w:val="0"/>
      <w:marRight w:val="0"/>
      <w:marTop w:val="0"/>
      <w:marBottom w:val="0"/>
      <w:divBdr>
        <w:top w:val="none" w:sz="0" w:space="0" w:color="auto"/>
        <w:left w:val="none" w:sz="0" w:space="0" w:color="auto"/>
        <w:bottom w:val="none" w:sz="0" w:space="0" w:color="auto"/>
        <w:right w:val="none" w:sz="0" w:space="0" w:color="auto"/>
      </w:divBdr>
    </w:div>
    <w:div w:id="202595260">
      <w:bodyDiv w:val="1"/>
      <w:marLeft w:val="0"/>
      <w:marRight w:val="0"/>
      <w:marTop w:val="0"/>
      <w:marBottom w:val="0"/>
      <w:divBdr>
        <w:top w:val="none" w:sz="0" w:space="0" w:color="auto"/>
        <w:left w:val="none" w:sz="0" w:space="0" w:color="auto"/>
        <w:bottom w:val="none" w:sz="0" w:space="0" w:color="auto"/>
        <w:right w:val="none" w:sz="0" w:space="0" w:color="auto"/>
      </w:divBdr>
    </w:div>
    <w:div w:id="205064911">
      <w:bodyDiv w:val="1"/>
      <w:marLeft w:val="0"/>
      <w:marRight w:val="0"/>
      <w:marTop w:val="0"/>
      <w:marBottom w:val="0"/>
      <w:divBdr>
        <w:top w:val="none" w:sz="0" w:space="0" w:color="auto"/>
        <w:left w:val="none" w:sz="0" w:space="0" w:color="auto"/>
        <w:bottom w:val="none" w:sz="0" w:space="0" w:color="auto"/>
        <w:right w:val="none" w:sz="0" w:space="0" w:color="auto"/>
      </w:divBdr>
    </w:div>
    <w:div w:id="206259645">
      <w:bodyDiv w:val="1"/>
      <w:marLeft w:val="0"/>
      <w:marRight w:val="0"/>
      <w:marTop w:val="0"/>
      <w:marBottom w:val="0"/>
      <w:divBdr>
        <w:top w:val="none" w:sz="0" w:space="0" w:color="auto"/>
        <w:left w:val="none" w:sz="0" w:space="0" w:color="auto"/>
        <w:bottom w:val="none" w:sz="0" w:space="0" w:color="auto"/>
        <w:right w:val="none" w:sz="0" w:space="0" w:color="auto"/>
      </w:divBdr>
    </w:div>
    <w:div w:id="209734399">
      <w:bodyDiv w:val="1"/>
      <w:marLeft w:val="0"/>
      <w:marRight w:val="0"/>
      <w:marTop w:val="0"/>
      <w:marBottom w:val="0"/>
      <w:divBdr>
        <w:top w:val="none" w:sz="0" w:space="0" w:color="auto"/>
        <w:left w:val="none" w:sz="0" w:space="0" w:color="auto"/>
        <w:bottom w:val="none" w:sz="0" w:space="0" w:color="auto"/>
        <w:right w:val="none" w:sz="0" w:space="0" w:color="auto"/>
      </w:divBdr>
    </w:div>
    <w:div w:id="210386032">
      <w:bodyDiv w:val="1"/>
      <w:marLeft w:val="0"/>
      <w:marRight w:val="0"/>
      <w:marTop w:val="0"/>
      <w:marBottom w:val="0"/>
      <w:divBdr>
        <w:top w:val="none" w:sz="0" w:space="0" w:color="auto"/>
        <w:left w:val="none" w:sz="0" w:space="0" w:color="auto"/>
        <w:bottom w:val="none" w:sz="0" w:space="0" w:color="auto"/>
        <w:right w:val="none" w:sz="0" w:space="0" w:color="auto"/>
      </w:divBdr>
    </w:div>
    <w:div w:id="212887055">
      <w:bodyDiv w:val="1"/>
      <w:marLeft w:val="0"/>
      <w:marRight w:val="0"/>
      <w:marTop w:val="0"/>
      <w:marBottom w:val="0"/>
      <w:divBdr>
        <w:top w:val="none" w:sz="0" w:space="0" w:color="auto"/>
        <w:left w:val="none" w:sz="0" w:space="0" w:color="auto"/>
        <w:bottom w:val="none" w:sz="0" w:space="0" w:color="auto"/>
        <w:right w:val="none" w:sz="0" w:space="0" w:color="auto"/>
      </w:divBdr>
    </w:div>
    <w:div w:id="213663526">
      <w:bodyDiv w:val="1"/>
      <w:marLeft w:val="0"/>
      <w:marRight w:val="0"/>
      <w:marTop w:val="0"/>
      <w:marBottom w:val="0"/>
      <w:divBdr>
        <w:top w:val="none" w:sz="0" w:space="0" w:color="auto"/>
        <w:left w:val="none" w:sz="0" w:space="0" w:color="auto"/>
        <w:bottom w:val="none" w:sz="0" w:space="0" w:color="auto"/>
        <w:right w:val="none" w:sz="0" w:space="0" w:color="auto"/>
      </w:divBdr>
    </w:div>
    <w:div w:id="213854504">
      <w:bodyDiv w:val="1"/>
      <w:marLeft w:val="0"/>
      <w:marRight w:val="0"/>
      <w:marTop w:val="0"/>
      <w:marBottom w:val="0"/>
      <w:divBdr>
        <w:top w:val="none" w:sz="0" w:space="0" w:color="auto"/>
        <w:left w:val="none" w:sz="0" w:space="0" w:color="auto"/>
        <w:bottom w:val="none" w:sz="0" w:space="0" w:color="auto"/>
        <w:right w:val="none" w:sz="0" w:space="0" w:color="auto"/>
      </w:divBdr>
    </w:div>
    <w:div w:id="214389251">
      <w:bodyDiv w:val="1"/>
      <w:marLeft w:val="0"/>
      <w:marRight w:val="0"/>
      <w:marTop w:val="0"/>
      <w:marBottom w:val="0"/>
      <w:divBdr>
        <w:top w:val="none" w:sz="0" w:space="0" w:color="auto"/>
        <w:left w:val="none" w:sz="0" w:space="0" w:color="auto"/>
        <w:bottom w:val="none" w:sz="0" w:space="0" w:color="auto"/>
        <w:right w:val="none" w:sz="0" w:space="0" w:color="auto"/>
      </w:divBdr>
    </w:div>
    <w:div w:id="214584974">
      <w:bodyDiv w:val="1"/>
      <w:marLeft w:val="0"/>
      <w:marRight w:val="0"/>
      <w:marTop w:val="0"/>
      <w:marBottom w:val="0"/>
      <w:divBdr>
        <w:top w:val="none" w:sz="0" w:space="0" w:color="auto"/>
        <w:left w:val="none" w:sz="0" w:space="0" w:color="auto"/>
        <w:bottom w:val="none" w:sz="0" w:space="0" w:color="auto"/>
        <w:right w:val="none" w:sz="0" w:space="0" w:color="auto"/>
      </w:divBdr>
    </w:div>
    <w:div w:id="214658019">
      <w:bodyDiv w:val="1"/>
      <w:marLeft w:val="0"/>
      <w:marRight w:val="0"/>
      <w:marTop w:val="0"/>
      <w:marBottom w:val="0"/>
      <w:divBdr>
        <w:top w:val="none" w:sz="0" w:space="0" w:color="auto"/>
        <w:left w:val="none" w:sz="0" w:space="0" w:color="auto"/>
        <w:bottom w:val="none" w:sz="0" w:space="0" w:color="auto"/>
        <w:right w:val="none" w:sz="0" w:space="0" w:color="auto"/>
      </w:divBdr>
    </w:div>
    <w:div w:id="216167114">
      <w:bodyDiv w:val="1"/>
      <w:marLeft w:val="0"/>
      <w:marRight w:val="0"/>
      <w:marTop w:val="0"/>
      <w:marBottom w:val="0"/>
      <w:divBdr>
        <w:top w:val="none" w:sz="0" w:space="0" w:color="auto"/>
        <w:left w:val="none" w:sz="0" w:space="0" w:color="auto"/>
        <w:bottom w:val="none" w:sz="0" w:space="0" w:color="auto"/>
        <w:right w:val="none" w:sz="0" w:space="0" w:color="auto"/>
      </w:divBdr>
    </w:div>
    <w:div w:id="216354526">
      <w:bodyDiv w:val="1"/>
      <w:marLeft w:val="0"/>
      <w:marRight w:val="0"/>
      <w:marTop w:val="0"/>
      <w:marBottom w:val="0"/>
      <w:divBdr>
        <w:top w:val="none" w:sz="0" w:space="0" w:color="auto"/>
        <w:left w:val="none" w:sz="0" w:space="0" w:color="auto"/>
        <w:bottom w:val="none" w:sz="0" w:space="0" w:color="auto"/>
        <w:right w:val="none" w:sz="0" w:space="0" w:color="auto"/>
      </w:divBdr>
    </w:div>
    <w:div w:id="216859432">
      <w:bodyDiv w:val="1"/>
      <w:marLeft w:val="0"/>
      <w:marRight w:val="0"/>
      <w:marTop w:val="0"/>
      <w:marBottom w:val="0"/>
      <w:divBdr>
        <w:top w:val="none" w:sz="0" w:space="0" w:color="auto"/>
        <w:left w:val="none" w:sz="0" w:space="0" w:color="auto"/>
        <w:bottom w:val="none" w:sz="0" w:space="0" w:color="auto"/>
        <w:right w:val="none" w:sz="0" w:space="0" w:color="auto"/>
      </w:divBdr>
    </w:div>
    <w:div w:id="217598225">
      <w:bodyDiv w:val="1"/>
      <w:marLeft w:val="0"/>
      <w:marRight w:val="0"/>
      <w:marTop w:val="0"/>
      <w:marBottom w:val="0"/>
      <w:divBdr>
        <w:top w:val="none" w:sz="0" w:space="0" w:color="auto"/>
        <w:left w:val="none" w:sz="0" w:space="0" w:color="auto"/>
        <w:bottom w:val="none" w:sz="0" w:space="0" w:color="auto"/>
        <w:right w:val="none" w:sz="0" w:space="0" w:color="auto"/>
      </w:divBdr>
    </w:div>
    <w:div w:id="218320675">
      <w:bodyDiv w:val="1"/>
      <w:marLeft w:val="0"/>
      <w:marRight w:val="0"/>
      <w:marTop w:val="0"/>
      <w:marBottom w:val="0"/>
      <w:divBdr>
        <w:top w:val="none" w:sz="0" w:space="0" w:color="auto"/>
        <w:left w:val="none" w:sz="0" w:space="0" w:color="auto"/>
        <w:bottom w:val="none" w:sz="0" w:space="0" w:color="auto"/>
        <w:right w:val="none" w:sz="0" w:space="0" w:color="auto"/>
      </w:divBdr>
    </w:div>
    <w:div w:id="219367032">
      <w:bodyDiv w:val="1"/>
      <w:marLeft w:val="0"/>
      <w:marRight w:val="0"/>
      <w:marTop w:val="0"/>
      <w:marBottom w:val="0"/>
      <w:divBdr>
        <w:top w:val="none" w:sz="0" w:space="0" w:color="auto"/>
        <w:left w:val="none" w:sz="0" w:space="0" w:color="auto"/>
        <w:bottom w:val="none" w:sz="0" w:space="0" w:color="auto"/>
        <w:right w:val="none" w:sz="0" w:space="0" w:color="auto"/>
      </w:divBdr>
    </w:div>
    <w:div w:id="221252214">
      <w:bodyDiv w:val="1"/>
      <w:marLeft w:val="0"/>
      <w:marRight w:val="0"/>
      <w:marTop w:val="0"/>
      <w:marBottom w:val="0"/>
      <w:divBdr>
        <w:top w:val="none" w:sz="0" w:space="0" w:color="auto"/>
        <w:left w:val="none" w:sz="0" w:space="0" w:color="auto"/>
        <w:bottom w:val="none" w:sz="0" w:space="0" w:color="auto"/>
        <w:right w:val="none" w:sz="0" w:space="0" w:color="auto"/>
      </w:divBdr>
    </w:div>
    <w:div w:id="222984762">
      <w:bodyDiv w:val="1"/>
      <w:marLeft w:val="0"/>
      <w:marRight w:val="0"/>
      <w:marTop w:val="0"/>
      <w:marBottom w:val="0"/>
      <w:divBdr>
        <w:top w:val="none" w:sz="0" w:space="0" w:color="auto"/>
        <w:left w:val="none" w:sz="0" w:space="0" w:color="auto"/>
        <w:bottom w:val="none" w:sz="0" w:space="0" w:color="auto"/>
        <w:right w:val="none" w:sz="0" w:space="0" w:color="auto"/>
      </w:divBdr>
    </w:div>
    <w:div w:id="223637554">
      <w:bodyDiv w:val="1"/>
      <w:marLeft w:val="0"/>
      <w:marRight w:val="0"/>
      <w:marTop w:val="0"/>
      <w:marBottom w:val="0"/>
      <w:divBdr>
        <w:top w:val="none" w:sz="0" w:space="0" w:color="auto"/>
        <w:left w:val="none" w:sz="0" w:space="0" w:color="auto"/>
        <w:bottom w:val="none" w:sz="0" w:space="0" w:color="auto"/>
        <w:right w:val="none" w:sz="0" w:space="0" w:color="auto"/>
      </w:divBdr>
    </w:div>
    <w:div w:id="224488024">
      <w:bodyDiv w:val="1"/>
      <w:marLeft w:val="0"/>
      <w:marRight w:val="0"/>
      <w:marTop w:val="0"/>
      <w:marBottom w:val="0"/>
      <w:divBdr>
        <w:top w:val="none" w:sz="0" w:space="0" w:color="auto"/>
        <w:left w:val="none" w:sz="0" w:space="0" w:color="auto"/>
        <w:bottom w:val="none" w:sz="0" w:space="0" w:color="auto"/>
        <w:right w:val="none" w:sz="0" w:space="0" w:color="auto"/>
      </w:divBdr>
    </w:div>
    <w:div w:id="225534127">
      <w:bodyDiv w:val="1"/>
      <w:marLeft w:val="0"/>
      <w:marRight w:val="0"/>
      <w:marTop w:val="0"/>
      <w:marBottom w:val="0"/>
      <w:divBdr>
        <w:top w:val="none" w:sz="0" w:space="0" w:color="auto"/>
        <w:left w:val="none" w:sz="0" w:space="0" w:color="auto"/>
        <w:bottom w:val="none" w:sz="0" w:space="0" w:color="auto"/>
        <w:right w:val="none" w:sz="0" w:space="0" w:color="auto"/>
      </w:divBdr>
    </w:div>
    <w:div w:id="225607493">
      <w:bodyDiv w:val="1"/>
      <w:marLeft w:val="0"/>
      <w:marRight w:val="0"/>
      <w:marTop w:val="0"/>
      <w:marBottom w:val="0"/>
      <w:divBdr>
        <w:top w:val="none" w:sz="0" w:space="0" w:color="auto"/>
        <w:left w:val="none" w:sz="0" w:space="0" w:color="auto"/>
        <w:bottom w:val="none" w:sz="0" w:space="0" w:color="auto"/>
        <w:right w:val="none" w:sz="0" w:space="0" w:color="auto"/>
      </w:divBdr>
    </w:div>
    <w:div w:id="226841292">
      <w:bodyDiv w:val="1"/>
      <w:marLeft w:val="0"/>
      <w:marRight w:val="0"/>
      <w:marTop w:val="0"/>
      <w:marBottom w:val="0"/>
      <w:divBdr>
        <w:top w:val="none" w:sz="0" w:space="0" w:color="auto"/>
        <w:left w:val="none" w:sz="0" w:space="0" w:color="auto"/>
        <w:bottom w:val="none" w:sz="0" w:space="0" w:color="auto"/>
        <w:right w:val="none" w:sz="0" w:space="0" w:color="auto"/>
      </w:divBdr>
    </w:div>
    <w:div w:id="229973131">
      <w:bodyDiv w:val="1"/>
      <w:marLeft w:val="0"/>
      <w:marRight w:val="0"/>
      <w:marTop w:val="0"/>
      <w:marBottom w:val="0"/>
      <w:divBdr>
        <w:top w:val="none" w:sz="0" w:space="0" w:color="auto"/>
        <w:left w:val="none" w:sz="0" w:space="0" w:color="auto"/>
        <w:bottom w:val="none" w:sz="0" w:space="0" w:color="auto"/>
        <w:right w:val="none" w:sz="0" w:space="0" w:color="auto"/>
      </w:divBdr>
    </w:div>
    <w:div w:id="232929090">
      <w:bodyDiv w:val="1"/>
      <w:marLeft w:val="0"/>
      <w:marRight w:val="0"/>
      <w:marTop w:val="0"/>
      <w:marBottom w:val="0"/>
      <w:divBdr>
        <w:top w:val="none" w:sz="0" w:space="0" w:color="auto"/>
        <w:left w:val="none" w:sz="0" w:space="0" w:color="auto"/>
        <w:bottom w:val="none" w:sz="0" w:space="0" w:color="auto"/>
        <w:right w:val="none" w:sz="0" w:space="0" w:color="auto"/>
      </w:divBdr>
    </w:div>
    <w:div w:id="235433503">
      <w:bodyDiv w:val="1"/>
      <w:marLeft w:val="0"/>
      <w:marRight w:val="0"/>
      <w:marTop w:val="0"/>
      <w:marBottom w:val="0"/>
      <w:divBdr>
        <w:top w:val="none" w:sz="0" w:space="0" w:color="auto"/>
        <w:left w:val="none" w:sz="0" w:space="0" w:color="auto"/>
        <w:bottom w:val="none" w:sz="0" w:space="0" w:color="auto"/>
        <w:right w:val="none" w:sz="0" w:space="0" w:color="auto"/>
      </w:divBdr>
    </w:div>
    <w:div w:id="237790060">
      <w:bodyDiv w:val="1"/>
      <w:marLeft w:val="0"/>
      <w:marRight w:val="0"/>
      <w:marTop w:val="0"/>
      <w:marBottom w:val="0"/>
      <w:divBdr>
        <w:top w:val="none" w:sz="0" w:space="0" w:color="auto"/>
        <w:left w:val="none" w:sz="0" w:space="0" w:color="auto"/>
        <w:bottom w:val="none" w:sz="0" w:space="0" w:color="auto"/>
        <w:right w:val="none" w:sz="0" w:space="0" w:color="auto"/>
      </w:divBdr>
    </w:div>
    <w:div w:id="239292258">
      <w:bodyDiv w:val="1"/>
      <w:marLeft w:val="0"/>
      <w:marRight w:val="0"/>
      <w:marTop w:val="0"/>
      <w:marBottom w:val="0"/>
      <w:divBdr>
        <w:top w:val="none" w:sz="0" w:space="0" w:color="auto"/>
        <w:left w:val="none" w:sz="0" w:space="0" w:color="auto"/>
        <w:bottom w:val="none" w:sz="0" w:space="0" w:color="auto"/>
        <w:right w:val="none" w:sz="0" w:space="0" w:color="auto"/>
      </w:divBdr>
    </w:div>
    <w:div w:id="239752665">
      <w:bodyDiv w:val="1"/>
      <w:marLeft w:val="0"/>
      <w:marRight w:val="0"/>
      <w:marTop w:val="0"/>
      <w:marBottom w:val="0"/>
      <w:divBdr>
        <w:top w:val="none" w:sz="0" w:space="0" w:color="auto"/>
        <w:left w:val="none" w:sz="0" w:space="0" w:color="auto"/>
        <w:bottom w:val="none" w:sz="0" w:space="0" w:color="auto"/>
        <w:right w:val="none" w:sz="0" w:space="0" w:color="auto"/>
      </w:divBdr>
    </w:div>
    <w:div w:id="239826675">
      <w:bodyDiv w:val="1"/>
      <w:marLeft w:val="0"/>
      <w:marRight w:val="0"/>
      <w:marTop w:val="0"/>
      <w:marBottom w:val="0"/>
      <w:divBdr>
        <w:top w:val="none" w:sz="0" w:space="0" w:color="auto"/>
        <w:left w:val="none" w:sz="0" w:space="0" w:color="auto"/>
        <w:bottom w:val="none" w:sz="0" w:space="0" w:color="auto"/>
        <w:right w:val="none" w:sz="0" w:space="0" w:color="auto"/>
      </w:divBdr>
    </w:div>
    <w:div w:id="239875971">
      <w:bodyDiv w:val="1"/>
      <w:marLeft w:val="0"/>
      <w:marRight w:val="0"/>
      <w:marTop w:val="0"/>
      <w:marBottom w:val="0"/>
      <w:divBdr>
        <w:top w:val="none" w:sz="0" w:space="0" w:color="auto"/>
        <w:left w:val="none" w:sz="0" w:space="0" w:color="auto"/>
        <w:bottom w:val="none" w:sz="0" w:space="0" w:color="auto"/>
        <w:right w:val="none" w:sz="0" w:space="0" w:color="auto"/>
      </w:divBdr>
    </w:div>
    <w:div w:id="242447864">
      <w:bodyDiv w:val="1"/>
      <w:marLeft w:val="0"/>
      <w:marRight w:val="0"/>
      <w:marTop w:val="0"/>
      <w:marBottom w:val="0"/>
      <w:divBdr>
        <w:top w:val="none" w:sz="0" w:space="0" w:color="auto"/>
        <w:left w:val="none" w:sz="0" w:space="0" w:color="auto"/>
        <w:bottom w:val="none" w:sz="0" w:space="0" w:color="auto"/>
        <w:right w:val="none" w:sz="0" w:space="0" w:color="auto"/>
      </w:divBdr>
    </w:div>
    <w:div w:id="242565199">
      <w:bodyDiv w:val="1"/>
      <w:marLeft w:val="0"/>
      <w:marRight w:val="0"/>
      <w:marTop w:val="0"/>
      <w:marBottom w:val="0"/>
      <w:divBdr>
        <w:top w:val="none" w:sz="0" w:space="0" w:color="auto"/>
        <w:left w:val="none" w:sz="0" w:space="0" w:color="auto"/>
        <w:bottom w:val="none" w:sz="0" w:space="0" w:color="auto"/>
        <w:right w:val="none" w:sz="0" w:space="0" w:color="auto"/>
      </w:divBdr>
    </w:div>
    <w:div w:id="244530795">
      <w:bodyDiv w:val="1"/>
      <w:marLeft w:val="0"/>
      <w:marRight w:val="0"/>
      <w:marTop w:val="0"/>
      <w:marBottom w:val="0"/>
      <w:divBdr>
        <w:top w:val="none" w:sz="0" w:space="0" w:color="auto"/>
        <w:left w:val="none" w:sz="0" w:space="0" w:color="auto"/>
        <w:bottom w:val="none" w:sz="0" w:space="0" w:color="auto"/>
        <w:right w:val="none" w:sz="0" w:space="0" w:color="auto"/>
      </w:divBdr>
    </w:div>
    <w:div w:id="248664670">
      <w:bodyDiv w:val="1"/>
      <w:marLeft w:val="0"/>
      <w:marRight w:val="0"/>
      <w:marTop w:val="0"/>
      <w:marBottom w:val="0"/>
      <w:divBdr>
        <w:top w:val="none" w:sz="0" w:space="0" w:color="auto"/>
        <w:left w:val="none" w:sz="0" w:space="0" w:color="auto"/>
        <w:bottom w:val="none" w:sz="0" w:space="0" w:color="auto"/>
        <w:right w:val="none" w:sz="0" w:space="0" w:color="auto"/>
      </w:divBdr>
    </w:div>
    <w:div w:id="248849041">
      <w:bodyDiv w:val="1"/>
      <w:marLeft w:val="0"/>
      <w:marRight w:val="0"/>
      <w:marTop w:val="0"/>
      <w:marBottom w:val="0"/>
      <w:divBdr>
        <w:top w:val="none" w:sz="0" w:space="0" w:color="auto"/>
        <w:left w:val="none" w:sz="0" w:space="0" w:color="auto"/>
        <w:bottom w:val="none" w:sz="0" w:space="0" w:color="auto"/>
        <w:right w:val="none" w:sz="0" w:space="0" w:color="auto"/>
      </w:divBdr>
    </w:div>
    <w:div w:id="249432477">
      <w:bodyDiv w:val="1"/>
      <w:marLeft w:val="0"/>
      <w:marRight w:val="0"/>
      <w:marTop w:val="0"/>
      <w:marBottom w:val="0"/>
      <w:divBdr>
        <w:top w:val="none" w:sz="0" w:space="0" w:color="auto"/>
        <w:left w:val="none" w:sz="0" w:space="0" w:color="auto"/>
        <w:bottom w:val="none" w:sz="0" w:space="0" w:color="auto"/>
        <w:right w:val="none" w:sz="0" w:space="0" w:color="auto"/>
      </w:divBdr>
    </w:div>
    <w:div w:id="249509689">
      <w:bodyDiv w:val="1"/>
      <w:marLeft w:val="0"/>
      <w:marRight w:val="0"/>
      <w:marTop w:val="0"/>
      <w:marBottom w:val="0"/>
      <w:divBdr>
        <w:top w:val="none" w:sz="0" w:space="0" w:color="auto"/>
        <w:left w:val="none" w:sz="0" w:space="0" w:color="auto"/>
        <w:bottom w:val="none" w:sz="0" w:space="0" w:color="auto"/>
        <w:right w:val="none" w:sz="0" w:space="0" w:color="auto"/>
      </w:divBdr>
    </w:div>
    <w:div w:id="251663277">
      <w:bodyDiv w:val="1"/>
      <w:marLeft w:val="0"/>
      <w:marRight w:val="0"/>
      <w:marTop w:val="0"/>
      <w:marBottom w:val="0"/>
      <w:divBdr>
        <w:top w:val="none" w:sz="0" w:space="0" w:color="auto"/>
        <w:left w:val="none" w:sz="0" w:space="0" w:color="auto"/>
        <w:bottom w:val="none" w:sz="0" w:space="0" w:color="auto"/>
        <w:right w:val="none" w:sz="0" w:space="0" w:color="auto"/>
      </w:divBdr>
    </w:div>
    <w:div w:id="251819989">
      <w:bodyDiv w:val="1"/>
      <w:marLeft w:val="0"/>
      <w:marRight w:val="0"/>
      <w:marTop w:val="0"/>
      <w:marBottom w:val="0"/>
      <w:divBdr>
        <w:top w:val="none" w:sz="0" w:space="0" w:color="auto"/>
        <w:left w:val="none" w:sz="0" w:space="0" w:color="auto"/>
        <w:bottom w:val="none" w:sz="0" w:space="0" w:color="auto"/>
        <w:right w:val="none" w:sz="0" w:space="0" w:color="auto"/>
      </w:divBdr>
    </w:div>
    <w:div w:id="252208983">
      <w:bodyDiv w:val="1"/>
      <w:marLeft w:val="0"/>
      <w:marRight w:val="0"/>
      <w:marTop w:val="0"/>
      <w:marBottom w:val="0"/>
      <w:divBdr>
        <w:top w:val="none" w:sz="0" w:space="0" w:color="auto"/>
        <w:left w:val="none" w:sz="0" w:space="0" w:color="auto"/>
        <w:bottom w:val="none" w:sz="0" w:space="0" w:color="auto"/>
        <w:right w:val="none" w:sz="0" w:space="0" w:color="auto"/>
      </w:divBdr>
    </w:div>
    <w:div w:id="252935278">
      <w:bodyDiv w:val="1"/>
      <w:marLeft w:val="0"/>
      <w:marRight w:val="0"/>
      <w:marTop w:val="0"/>
      <w:marBottom w:val="0"/>
      <w:divBdr>
        <w:top w:val="none" w:sz="0" w:space="0" w:color="auto"/>
        <w:left w:val="none" w:sz="0" w:space="0" w:color="auto"/>
        <w:bottom w:val="none" w:sz="0" w:space="0" w:color="auto"/>
        <w:right w:val="none" w:sz="0" w:space="0" w:color="auto"/>
      </w:divBdr>
    </w:div>
    <w:div w:id="253176499">
      <w:bodyDiv w:val="1"/>
      <w:marLeft w:val="0"/>
      <w:marRight w:val="0"/>
      <w:marTop w:val="0"/>
      <w:marBottom w:val="0"/>
      <w:divBdr>
        <w:top w:val="none" w:sz="0" w:space="0" w:color="auto"/>
        <w:left w:val="none" w:sz="0" w:space="0" w:color="auto"/>
        <w:bottom w:val="none" w:sz="0" w:space="0" w:color="auto"/>
        <w:right w:val="none" w:sz="0" w:space="0" w:color="auto"/>
      </w:divBdr>
    </w:div>
    <w:div w:id="255679745">
      <w:bodyDiv w:val="1"/>
      <w:marLeft w:val="0"/>
      <w:marRight w:val="0"/>
      <w:marTop w:val="0"/>
      <w:marBottom w:val="0"/>
      <w:divBdr>
        <w:top w:val="none" w:sz="0" w:space="0" w:color="auto"/>
        <w:left w:val="none" w:sz="0" w:space="0" w:color="auto"/>
        <w:bottom w:val="none" w:sz="0" w:space="0" w:color="auto"/>
        <w:right w:val="none" w:sz="0" w:space="0" w:color="auto"/>
      </w:divBdr>
    </w:div>
    <w:div w:id="255791602">
      <w:bodyDiv w:val="1"/>
      <w:marLeft w:val="0"/>
      <w:marRight w:val="0"/>
      <w:marTop w:val="0"/>
      <w:marBottom w:val="0"/>
      <w:divBdr>
        <w:top w:val="none" w:sz="0" w:space="0" w:color="auto"/>
        <w:left w:val="none" w:sz="0" w:space="0" w:color="auto"/>
        <w:bottom w:val="none" w:sz="0" w:space="0" w:color="auto"/>
        <w:right w:val="none" w:sz="0" w:space="0" w:color="auto"/>
      </w:divBdr>
    </w:div>
    <w:div w:id="256598978">
      <w:bodyDiv w:val="1"/>
      <w:marLeft w:val="0"/>
      <w:marRight w:val="0"/>
      <w:marTop w:val="0"/>
      <w:marBottom w:val="0"/>
      <w:divBdr>
        <w:top w:val="none" w:sz="0" w:space="0" w:color="auto"/>
        <w:left w:val="none" w:sz="0" w:space="0" w:color="auto"/>
        <w:bottom w:val="none" w:sz="0" w:space="0" w:color="auto"/>
        <w:right w:val="none" w:sz="0" w:space="0" w:color="auto"/>
      </w:divBdr>
    </w:div>
    <w:div w:id="256713219">
      <w:bodyDiv w:val="1"/>
      <w:marLeft w:val="0"/>
      <w:marRight w:val="0"/>
      <w:marTop w:val="0"/>
      <w:marBottom w:val="0"/>
      <w:divBdr>
        <w:top w:val="none" w:sz="0" w:space="0" w:color="auto"/>
        <w:left w:val="none" w:sz="0" w:space="0" w:color="auto"/>
        <w:bottom w:val="none" w:sz="0" w:space="0" w:color="auto"/>
        <w:right w:val="none" w:sz="0" w:space="0" w:color="auto"/>
      </w:divBdr>
    </w:div>
    <w:div w:id="257063657">
      <w:bodyDiv w:val="1"/>
      <w:marLeft w:val="0"/>
      <w:marRight w:val="0"/>
      <w:marTop w:val="0"/>
      <w:marBottom w:val="0"/>
      <w:divBdr>
        <w:top w:val="none" w:sz="0" w:space="0" w:color="auto"/>
        <w:left w:val="none" w:sz="0" w:space="0" w:color="auto"/>
        <w:bottom w:val="none" w:sz="0" w:space="0" w:color="auto"/>
        <w:right w:val="none" w:sz="0" w:space="0" w:color="auto"/>
      </w:divBdr>
    </w:div>
    <w:div w:id="257492465">
      <w:bodyDiv w:val="1"/>
      <w:marLeft w:val="0"/>
      <w:marRight w:val="0"/>
      <w:marTop w:val="0"/>
      <w:marBottom w:val="0"/>
      <w:divBdr>
        <w:top w:val="none" w:sz="0" w:space="0" w:color="auto"/>
        <w:left w:val="none" w:sz="0" w:space="0" w:color="auto"/>
        <w:bottom w:val="none" w:sz="0" w:space="0" w:color="auto"/>
        <w:right w:val="none" w:sz="0" w:space="0" w:color="auto"/>
      </w:divBdr>
    </w:div>
    <w:div w:id="258291190">
      <w:bodyDiv w:val="1"/>
      <w:marLeft w:val="0"/>
      <w:marRight w:val="0"/>
      <w:marTop w:val="0"/>
      <w:marBottom w:val="0"/>
      <w:divBdr>
        <w:top w:val="none" w:sz="0" w:space="0" w:color="auto"/>
        <w:left w:val="none" w:sz="0" w:space="0" w:color="auto"/>
        <w:bottom w:val="none" w:sz="0" w:space="0" w:color="auto"/>
        <w:right w:val="none" w:sz="0" w:space="0" w:color="auto"/>
      </w:divBdr>
    </w:div>
    <w:div w:id="259879260">
      <w:bodyDiv w:val="1"/>
      <w:marLeft w:val="0"/>
      <w:marRight w:val="0"/>
      <w:marTop w:val="0"/>
      <w:marBottom w:val="0"/>
      <w:divBdr>
        <w:top w:val="none" w:sz="0" w:space="0" w:color="auto"/>
        <w:left w:val="none" w:sz="0" w:space="0" w:color="auto"/>
        <w:bottom w:val="none" w:sz="0" w:space="0" w:color="auto"/>
        <w:right w:val="none" w:sz="0" w:space="0" w:color="auto"/>
      </w:divBdr>
    </w:div>
    <w:div w:id="260845111">
      <w:bodyDiv w:val="1"/>
      <w:marLeft w:val="0"/>
      <w:marRight w:val="0"/>
      <w:marTop w:val="0"/>
      <w:marBottom w:val="0"/>
      <w:divBdr>
        <w:top w:val="none" w:sz="0" w:space="0" w:color="auto"/>
        <w:left w:val="none" w:sz="0" w:space="0" w:color="auto"/>
        <w:bottom w:val="none" w:sz="0" w:space="0" w:color="auto"/>
        <w:right w:val="none" w:sz="0" w:space="0" w:color="auto"/>
      </w:divBdr>
    </w:div>
    <w:div w:id="261572091">
      <w:bodyDiv w:val="1"/>
      <w:marLeft w:val="0"/>
      <w:marRight w:val="0"/>
      <w:marTop w:val="0"/>
      <w:marBottom w:val="0"/>
      <w:divBdr>
        <w:top w:val="none" w:sz="0" w:space="0" w:color="auto"/>
        <w:left w:val="none" w:sz="0" w:space="0" w:color="auto"/>
        <w:bottom w:val="none" w:sz="0" w:space="0" w:color="auto"/>
        <w:right w:val="none" w:sz="0" w:space="0" w:color="auto"/>
      </w:divBdr>
    </w:div>
    <w:div w:id="261838579">
      <w:bodyDiv w:val="1"/>
      <w:marLeft w:val="0"/>
      <w:marRight w:val="0"/>
      <w:marTop w:val="0"/>
      <w:marBottom w:val="0"/>
      <w:divBdr>
        <w:top w:val="none" w:sz="0" w:space="0" w:color="auto"/>
        <w:left w:val="none" w:sz="0" w:space="0" w:color="auto"/>
        <w:bottom w:val="none" w:sz="0" w:space="0" w:color="auto"/>
        <w:right w:val="none" w:sz="0" w:space="0" w:color="auto"/>
      </w:divBdr>
    </w:div>
    <w:div w:id="262617688">
      <w:bodyDiv w:val="1"/>
      <w:marLeft w:val="0"/>
      <w:marRight w:val="0"/>
      <w:marTop w:val="0"/>
      <w:marBottom w:val="0"/>
      <w:divBdr>
        <w:top w:val="none" w:sz="0" w:space="0" w:color="auto"/>
        <w:left w:val="none" w:sz="0" w:space="0" w:color="auto"/>
        <w:bottom w:val="none" w:sz="0" w:space="0" w:color="auto"/>
        <w:right w:val="none" w:sz="0" w:space="0" w:color="auto"/>
      </w:divBdr>
    </w:div>
    <w:div w:id="269431851">
      <w:bodyDiv w:val="1"/>
      <w:marLeft w:val="0"/>
      <w:marRight w:val="0"/>
      <w:marTop w:val="0"/>
      <w:marBottom w:val="0"/>
      <w:divBdr>
        <w:top w:val="none" w:sz="0" w:space="0" w:color="auto"/>
        <w:left w:val="none" w:sz="0" w:space="0" w:color="auto"/>
        <w:bottom w:val="none" w:sz="0" w:space="0" w:color="auto"/>
        <w:right w:val="none" w:sz="0" w:space="0" w:color="auto"/>
      </w:divBdr>
    </w:div>
    <w:div w:id="269702173">
      <w:bodyDiv w:val="1"/>
      <w:marLeft w:val="0"/>
      <w:marRight w:val="0"/>
      <w:marTop w:val="0"/>
      <w:marBottom w:val="0"/>
      <w:divBdr>
        <w:top w:val="none" w:sz="0" w:space="0" w:color="auto"/>
        <w:left w:val="none" w:sz="0" w:space="0" w:color="auto"/>
        <w:bottom w:val="none" w:sz="0" w:space="0" w:color="auto"/>
        <w:right w:val="none" w:sz="0" w:space="0" w:color="auto"/>
      </w:divBdr>
    </w:div>
    <w:div w:id="270211409">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4823918">
      <w:bodyDiv w:val="1"/>
      <w:marLeft w:val="0"/>
      <w:marRight w:val="0"/>
      <w:marTop w:val="0"/>
      <w:marBottom w:val="0"/>
      <w:divBdr>
        <w:top w:val="none" w:sz="0" w:space="0" w:color="auto"/>
        <w:left w:val="none" w:sz="0" w:space="0" w:color="auto"/>
        <w:bottom w:val="none" w:sz="0" w:space="0" w:color="auto"/>
        <w:right w:val="none" w:sz="0" w:space="0" w:color="auto"/>
      </w:divBdr>
    </w:div>
    <w:div w:id="274874300">
      <w:bodyDiv w:val="1"/>
      <w:marLeft w:val="0"/>
      <w:marRight w:val="0"/>
      <w:marTop w:val="0"/>
      <w:marBottom w:val="0"/>
      <w:divBdr>
        <w:top w:val="none" w:sz="0" w:space="0" w:color="auto"/>
        <w:left w:val="none" w:sz="0" w:space="0" w:color="auto"/>
        <w:bottom w:val="none" w:sz="0" w:space="0" w:color="auto"/>
        <w:right w:val="none" w:sz="0" w:space="0" w:color="auto"/>
      </w:divBdr>
    </w:div>
    <w:div w:id="275449441">
      <w:bodyDiv w:val="1"/>
      <w:marLeft w:val="0"/>
      <w:marRight w:val="0"/>
      <w:marTop w:val="0"/>
      <w:marBottom w:val="0"/>
      <w:divBdr>
        <w:top w:val="none" w:sz="0" w:space="0" w:color="auto"/>
        <w:left w:val="none" w:sz="0" w:space="0" w:color="auto"/>
        <w:bottom w:val="none" w:sz="0" w:space="0" w:color="auto"/>
        <w:right w:val="none" w:sz="0" w:space="0" w:color="auto"/>
      </w:divBdr>
    </w:div>
    <w:div w:id="279646778">
      <w:bodyDiv w:val="1"/>
      <w:marLeft w:val="0"/>
      <w:marRight w:val="0"/>
      <w:marTop w:val="0"/>
      <w:marBottom w:val="0"/>
      <w:divBdr>
        <w:top w:val="none" w:sz="0" w:space="0" w:color="auto"/>
        <w:left w:val="none" w:sz="0" w:space="0" w:color="auto"/>
        <w:bottom w:val="none" w:sz="0" w:space="0" w:color="auto"/>
        <w:right w:val="none" w:sz="0" w:space="0" w:color="auto"/>
      </w:divBdr>
    </w:div>
    <w:div w:id="281233321">
      <w:bodyDiv w:val="1"/>
      <w:marLeft w:val="0"/>
      <w:marRight w:val="0"/>
      <w:marTop w:val="0"/>
      <w:marBottom w:val="0"/>
      <w:divBdr>
        <w:top w:val="none" w:sz="0" w:space="0" w:color="auto"/>
        <w:left w:val="none" w:sz="0" w:space="0" w:color="auto"/>
        <w:bottom w:val="none" w:sz="0" w:space="0" w:color="auto"/>
        <w:right w:val="none" w:sz="0" w:space="0" w:color="auto"/>
      </w:divBdr>
    </w:div>
    <w:div w:id="282804781">
      <w:bodyDiv w:val="1"/>
      <w:marLeft w:val="0"/>
      <w:marRight w:val="0"/>
      <w:marTop w:val="0"/>
      <w:marBottom w:val="0"/>
      <w:divBdr>
        <w:top w:val="none" w:sz="0" w:space="0" w:color="auto"/>
        <w:left w:val="none" w:sz="0" w:space="0" w:color="auto"/>
        <w:bottom w:val="none" w:sz="0" w:space="0" w:color="auto"/>
        <w:right w:val="none" w:sz="0" w:space="0" w:color="auto"/>
      </w:divBdr>
    </w:div>
    <w:div w:id="288122795">
      <w:bodyDiv w:val="1"/>
      <w:marLeft w:val="0"/>
      <w:marRight w:val="0"/>
      <w:marTop w:val="0"/>
      <w:marBottom w:val="0"/>
      <w:divBdr>
        <w:top w:val="none" w:sz="0" w:space="0" w:color="auto"/>
        <w:left w:val="none" w:sz="0" w:space="0" w:color="auto"/>
        <w:bottom w:val="none" w:sz="0" w:space="0" w:color="auto"/>
        <w:right w:val="none" w:sz="0" w:space="0" w:color="auto"/>
      </w:divBdr>
    </w:div>
    <w:div w:id="288976077">
      <w:bodyDiv w:val="1"/>
      <w:marLeft w:val="0"/>
      <w:marRight w:val="0"/>
      <w:marTop w:val="0"/>
      <w:marBottom w:val="0"/>
      <w:divBdr>
        <w:top w:val="none" w:sz="0" w:space="0" w:color="auto"/>
        <w:left w:val="none" w:sz="0" w:space="0" w:color="auto"/>
        <w:bottom w:val="none" w:sz="0" w:space="0" w:color="auto"/>
        <w:right w:val="none" w:sz="0" w:space="0" w:color="auto"/>
      </w:divBdr>
    </w:div>
    <w:div w:id="289014564">
      <w:bodyDiv w:val="1"/>
      <w:marLeft w:val="0"/>
      <w:marRight w:val="0"/>
      <w:marTop w:val="0"/>
      <w:marBottom w:val="0"/>
      <w:divBdr>
        <w:top w:val="none" w:sz="0" w:space="0" w:color="auto"/>
        <w:left w:val="none" w:sz="0" w:space="0" w:color="auto"/>
        <w:bottom w:val="none" w:sz="0" w:space="0" w:color="auto"/>
        <w:right w:val="none" w:sz="0" w:space="0" w:color="auto"/>
      </w:divBdr>
    </w:div>
    <w:div w:id="290331616">
      <w:bodyDiv w:val="1"/>
      <w:marLeft w:val="0"/>
      <w:marRight w:val="0"/>
      <w:marTop w:val="0"/>
      <w:marBottom w:val="0"/>
      <w:divBdr>
        <w:top w:val="none" w:sz="0" w:space="0" w:color="auto"/>
        <w:left w:val="none" w:sz="0" w:space="0" w:color="auto"/>
        <w:bottom w:val="none" w:sz="0" w:space="0" w:color="auto"/>
        <w:right w:val="none" w:sz="0" w:space="0" w:color="auto"/>
      </w:divBdr>
    </w:div>
    <w:div w:id="290601650">
      <w:bodyDiv w:val="1"/>
      <w:marLeft w:val="0"/>
      <w:marRight w:val="0"/>
      <w:marTop w:val="0"/>
      <w:marBottom w:val="0"/>
      <w:divBdr>
        <w:top w:val="none" w:sz="0" w:space="0" w:color="auto"/>
        <w:left w:val="none" w:sz="0" w:space="0" w:color="auto"/>
        <w:bottom w:val="none" w:sz="0" w:space="0" w:color="auto"/>
        <w:right w:val="none" w:sz="0" w:space="0" w:color="auto"/>
      </w:divBdr>
    </w:div>
    <w:div w:id="291711281">
      <w:bodyDiv w:val="1"/>
      <w:marLeft w:val="0"/>
      <w:marRight w:val="0"/>
      <w:marTop w:val="0"/>
      <w:marBottom w:val="0"/>
      <w:divBdr>
        <w:top w:val="none" w:sz="0" w:space="0" w:color="auto"/>
        <w:left w:val="none" w:sz="0" w:space="0" w:color="auto"/>
        <w:bottom w:val="none" w:sz="0" w:space="0" w:color="auto"/>
        <w:right w:val="none" w:sz="0" w:space="0" w:color="auto"/>
      </w:divBdr>
    </w:div>
    <w:div w:id="295767750">
      <w:bodyDiv w:val="1"/>
      <w:marLeft w:val="0"/>
      <w:marRight w:val="0"/>
      <w:marTop w:val="0"/>
      <w:marBottom w:val="0"/>
      <w:divBdr>
        <w:top w:val="none" w:sz="0" w:space="0" w:color="auto"/>
        <w:left w:val="none" w:sz="0" w:space="0" w:color="auto"/>
        <w:bottom w:val="none" w:sz="0" w:space="0" w:color="auto"/>
        <w:right w:val="none" w:sz="0" w:space="0" w:color="auto"/>
      </w:divBdr>
    </w:div>
    <w:div w:id="298537031">
      <w:bodyDiv w:val="1"/>
      <w:marLeft w:val="0"/>
      <w:marRight w:val="0"/>
      <w:marTop w:val="0"/>
      <w:marBottom w:val="0"/>
      <w:divBdr>
        <w:top w:val="none" w:sz="0" w:space="0" w:color="auto"/>
        <w:left w:val="none" w:sz="0" w:space="0" w:color="auto"/>
        <w:bottom w:val="none" w:sz="0" w:space="0" w:color="auto"/>
        <w:right w:val="none" w:sz="0" w:space="0" w:color="auto"/>
      </w:divBdr>
    </w:div>
    <w:div w:id="299726099">
      <w:bodyDiv w:val="1"/>
      <w:marLeft w:val="0"/>
      <w:marRight w:val="0"/>
      <w:marTop w:val="0"/>
      <w:marBottom w:val="0"/>
      <w:divBdr>
        <w:top w:val="none" w:sz="0" w:space="0" w:color="auto"/>
        <w:left w:val="none" w:sz="0" w:space="0" w:color="auto"/>
        <w:bottom w:val="none" w:sz="0" w:space="0" w:color="auto"/>
        <w:right w:val="none" w:sz="0" w:space="0" w:color="auto"/>
      </w:divBdr>
    </w:div>
    <w:div w:id="301815283">
      <w:bodyDiv w:val="1"/>
      <w:marLeft w:val="0"/>
      <w:marRight w:val="0"/>
      <w:marTop w:val="0"/>
      <w:marBottom w:val="0"/>
      <w:divBdr>
        <w:top w:val="none" w:sz="0" w:space="0" w:color="auto"/>
        <w:left w:val="none" w:sz="0" w:space="0" w:color="auto"/>
        <w:bottom w:val="none" w:sz="0" w:space="0" w:color="auto"/>
        <w:right w:val="none" w:sz="0" w:space="0" w:color="auto"/>
      </w:divBdr>
    </w:div>
    <w:div w:id="303239223">
      <w:bodyDiv w:val="1"/>
      <w:marLeft w:val="0"/>
      <w:marRight w:val="0"/>
      <w:marTop w:val="0"/>
      <w:marBottom w:val="0"/>
      <w:divBdr>
        <w:top w:val="none" w:sz="0" w:space="0" w:color="auto"/>
        <w:left w:val="none" w:sz="0" w:space="0" w:color="auto"/>
        <w:bottom w:val="none" w:sz="0" w:space="0" w:color="auto"/>
        <w:right w:val="none" w:sz="0" w:space="0" w:color="auto"/>
      </w:divBdr>
    </w:div>
    <w:div w:id="304362239">
      <w:bodyDiv w:val="1"/>
      <w:marLeft w:val="0"/>
      <w:marRight w:val="0"/>
      <w:marTop w:val="0"/>
      <w:marBottom w:val="0"/>
      <w:divBdr>
        <w:top w:val="none" w:sz="0" w:space="0" w:color="auto"/>
        <w:left w:val="none" w:sz="0" w:space="0" w:color="auto"/>
        <w:bottom w:val="none" w:sz="0" w:space="0" w:color="auto"/>
        <w:right w:val="none" w:sz="0" w:space="0" w:color="auto"/>
      </w:divBdr>
    </w:div>
    <w:div w:id="304512251">
      <w:bodyDiv w:val="1"/>
      <w:marLeft w:val="0"/>
      <w:marRight w:val="0"/>
      <w:marTop w:val="0"/>
      <w:marBottom w:val="0"/>
      <w:divBdr>
        <w:top w:val="none" w:sz="0" w:space="0" w:color="auto"/>
        <w:left w:val="none" w:sz="0" w:space="0" w:color="auto"/>
        <w:bottom w:val="none" w:sz="0" w:space="0" w:color="auto"/>
        <w:right w:val="none" w:sz="0" w:space="0" w:color="auto"/>
      </w:divBdr>
    </w:div>
    <w:div w:id="304627514">
      <w:bodyDiv w:val="1"/>
      <w:marLeft w:val="0"/>
      <w:marRight w:val="0"/>
      <w:marTop w:val="0"/>
      <w:marBottom w:val="0"/>
      <w:divBdr>
        <w:top w:val="none" w:sz="0" w:space="0" w:color="auto"/>
        <w:left w:val="none" w:sz="0" w:space="0" w:color="auto"/>
        <w:bottom w:val="none" w:sz="0" w:space="0" w:color="auto"/>
        <w:right w:val="none" w:sz="0" w:space="0" w:color="auto"/>
      </w:divBdr>
    </w:div>
    <w:div w:id="304744171">
      <w:bodyDiv w:val="1"/>
      <w:marLeft w:val="0"/>
      <w:marRight w:val="0"/>
      <w:marTop w:val="0"/>
      <w:marBottom w:val="0"/>
      <w:divBdr>
        <w:top w:val="none" w:sz="0" w:space="0" w:color="auto"/>
        <w:left w:val="none" w:sz="0" w:space="0" w:color="auto"/>
        <w:bottom w:val="none" w:sz="0" w:space="0" w:color="auto"/>
        <w:right w:val="none" w:sz="0" w:space="0" w:color="auto"/>
      </w:divBdr>
    </w:div>
    <w:div w:id="306472123">
      <w:bodyDiv w:val="1"/>
      <w:marLeft w:val="0"/>
      <w:marRight w:val="0"/>
      <w:marTop w:val="0"/>
      <w:marBottom w:val="0"/>
      <w:divBdr>
        <w:top w:val="none" w:sz="0" w:space="0" w:color="auto"/>
        <w:left w:val="none" w:sz="0" w:space="0" w:color="auto"/>
        <w:bottom w:val="none" w:sz="0" w:space="0" w:color="auto"/>
        <w:right w:val="none" w:sz="0" w:space="0" w:color="auto"/>
      </w:divBdr>
    </w:div>
    <w:div w:id="306665170">
      <w:bodyDiv w:val="1"/>
      <w:marLeft w:val="0"/>
      <w:marRight w:val="0"/>
      <w:marTop w:val="0"/>
      <w:marBottom w:val="0"/>
      <w:divBdr>
        <w:top w:val="none" w:sz="0" w:space="0" w:color="auto"/>
        <w:left w:val="none" w:sz="0" w:space="0" w:color="auto"/>
        <w:bottom w:val="none" w:sz="0" w:space="0" w:color="auto"/>
        <w:right w:val="none" w:sz="0" w:space="0" w:color="auto"/>
      </w:divBdr>
    </w:div>
    <w:div w:id="306670892">
      <w:bodyDiv w:val="1"/>
      <w:marLeft w:val="0"/>
      <w:marRight w:val="0"/>
      <w:marTop w:val="0"/>
      <w:marBottom w:val="0"/>
      <w:divBdr>
        <w:top w:val="none" w:sz="0" w:space="0" w:color="auto"/>
        <w:left w:val="none" w:sz="0" w:space="0" w:color="auto"/>
        <w:bottom w:val="none" w:sz="0" w:space="0" w:color="auto"/>
        <w:right w:val="none" w:sz="0" w:space="0" w:color="auto"/>
      </w:divBdr>
    </w:div>
    <w:div w:id="307634000">
      <w:bodyDiv w:val="1"/>
      <w:marLeft w:val="0"/>
      <w:marRight w:val="0"/>
      <w:marTop w:val="0"/>
      <w:marBottom w:val="0"/>
      <w:divBdr>
        <w:top w:val="none" w:sz="0" w:space="0" w:color="auto"/>
        <w:left w:val="none" w:sz="0" w:space="0" w:color="auto"/>
        <w:bottom w:val="none" w:sz="0" w:space="0" w:color="auto"/>
        <w:right w:val="none" w:sz="0" w:space="0" w:color="auto"/>
      </w:divBdr>
    </w:div>
    <w:div w:id="308482575">
      <w:bodyDiv w:val="1"/>
      <w:marLeft w:val="0"/>
      <w:marRight w:val="0"/>
      <w:marTop w:val="0"/>
      <w:marBottom w:val="0"/>
      <w:divBdr>
        <w:top w:val="none" w:sz="0" w:space="0" w:color="auto"/>
        <w:left w:val="none" w:sz="0" w:space="0" w:color="auto"/>
        <w:bottom w:val="none" w:sz="0" w:space="0" w:color="auto"/>
        <w:right w:val="none" w:sz="0" w:space="0" w:color="auto"/>
      </w:divBdr>
    </w:div>
    <w:div w:id="308751542">
      <w:bodyDiv w:val="1"/>
      <w:marLeft w:val="0"/>
      <w:marRight w:val="0"/>
      <w:marTop w:val="0"/>
      <w:marBottom w:val="0"/>
      <w:divBdr>
        <w:top w:val="none" w:sz="0" w:space="0" w:color="auto"/>
        <w:left w:val="none" w:sz="0" w:space="0" w:color="auto"/>
        <w:bottom w:val="none" w:sz="0" w:space="0" w:color="auto"/>
        <w:right w:val="none" w:sz="0" w:space="0" w:color="auto"/>
      </w:divBdr>
    </w:div>
    <w:div w:id="309869628">
      <w:bodyDiv w:val="1"/>
      <w:marLeft w:val="0"/>
      <w:marRight w:val="0"/>
      <w:marTop w:val="0"/>
      <w:marBottom w:val="0"/>
      <w:divBdr>
        <w:top w:val="none" w:sz="0" w:space="0" w:color="auto"/>
        <w:left w:val="none" w:sz="0" w:space="0" w:color="auto"/>
        <w:bottom w:val="none" w:sz="0" w:space="0" w:color="auto"/>
        <w:right w:val="none" w:sz="0" w:space="0" w:color="auto"/>
      </w:divBdr>
    </w:div>
    <w:div w:id="310334888">
      <w:bodyDiv w:val="1"/>
      <w:marLeft w:val="0"/>
      <w:marRight w:val="0"/>
      <w:marTop w:val="0"/>
      <w:marBottom w:val="0"/>
      <w:divBdr>
        <w:top w:val="none" w:sz="0" w:space="0" w:color="auto"/>
        <w:left w:val="none" w:sz="0" w:space="0" w:color="auto"/>
        <w:bottom w:val="none" w:sz="0" w:space="0" w:color="auto"/>
        <w:right w:val="none" w:sz="0" w:space="0" w:color="auto"/>
      </w:divBdr>
    </w:div>
    <w:div w:id="313149966">
      <w:bodyDiv w:val="1"/>
      <w:marLeft w:val="0"/>
      <w:marRight w:val="0"/>
      <w:marTop w:val="0"/>
      <w:marBottom w:val="0"/>
      <w:divBdr>
        <w:top w:val="none" w:sz="0" w:space="0" w:color="auto"/>
        <w:left w:val="none" w:sz="0" w:space="0" w:color="auto"/>
        <w:bottom w:val="none" w:sz="0" w:space="0" w:color="auto"/>
        <w:right w:val="none" w:sz="0" w:space="0" w:color="auto"/>
      </w:divBdr>
    </w:div>
    <w:div w:id="313224572">
      <w:bodyDiv w:val="1"/>
      <w:marLeft w:val="0"/>
      <w:marRight w:val="0"/>
      <w:marTop w:val="0"/>
      <w:marBottom w:val="0"/>
      <w:divBdr>
        <w:top w:val="none" w:sz="0" w:space="0" w:color="auto"/>
        <w:left w:val="none" w:sz="0" w:space="0" w:color="auto"/>
        <w:bottom w:val="none" w:sz="0" w:space="0" w:color="auto"/>
        <w:right w:val="none" w:sz="0" w:space="0" w:color="auto"/>
      </w:divBdr>
    </w:div>
    <w:div w:id="313610939">
      <w:bodyDiv w:val="1"/>
      <w:marLeft w:val="0"/>
      <w:marRight w:val="0"/>
      <w:marTop w:val="0"/>
      <w:marBottom w:val="0"/>
      <w:divBdr>
        <w:top w:val="none" w:sz="0" w:space="0" w:color="auto"/>
        <w:left w:val="none" w:sz="0" w:space="0" w:color="auto"/>
        <w:bottom w:val="none" w:sz="0" w:space="0" w:color="auto"/>
        <w:right w:val="none" w:sz="0" w:space="0" w:color="auto"/>
      </w:divBdr>
    </w:div>
    <w:div w:id="313685712">
      <w:bodyDiv w:val="1"/>
      <w:marLeft w:val="0"/>
      <w:marRight w:val="0"/>
      <w:marTop w:val="0"/>
      <w:marBottom w:val="0"/>
      <w:divBdr>
        <w:top w:val="none" w:sz="0" w:space="0" w:color="auto"/>
        <w:left w:val="none" w:sz="0" w:space="0" w:color="auto"/>
        <w:bottom w:val="none" w:sz="0" w:space="0" w:color="auto"/>
        <w:right w:val="none" w:sz="0" w:space="0" w:color="auto"/>
      </w:divBdr>
    </w:div>
    <w:div w:id="315260628">
      <w:bodyDiv w:val="1"/>
      <w:marLeft w:val="0"/>
      <w:marRight w:val="0"/>
      <w:marTop w:val="0"/>
      <w:marBottom w:val="0"/>
      <w:divBdr>
        <w:top w:val="none" w:sz="0" w:space="0" w:color="auto"/>
        <w:left w:val="none" w:sz="0" w:space="0" w:color="auto"/>
        <w:bottom w:val="none" w:sz="0" w:space="0" w:color="auto"/>
        <w:right w:val="none" w:sz="0" w:space="0" w:color="auto"/>
      </w:divBdr>
    </w:div>
    <w:div w:id="315571453">
      <w:bodyDiv w:val="1"/>
      <w:marLeft w:val="0"/>
      <w:marRight w:val="0"/>
      <w:marTop w:val="0"/>
      <w:marBottom w:val="0"/>
      <w:divBdr>
        <w:top w:val="none" w:sz="0" w:space="0" w:color="auto"/>
        <w:left w:val="none" w:sz="0" w:space="0" w:color="auto"/>
        <w:bottom w:val="none" w:sz="0" w:space="0" w:color="auto"/>
        <w:right w:val="none" w:sz="0" w:space="0" w:color="auto"/>
      </w:divBdr>
    </w:div>
    <w:div w:id="315888123">
      <w:bodyDiv w:val="1"/>
      <w:marLeft w:val="0"/>
      <w:marRight w:val="0"/>
      <w:marTop w:val="0"/>
      <w:marBottom w:val="0"/>
      <w:divBdr>
        <w:top w:val="none" w:sz="0" w:space="0" w:color="auto"/>
        <w:left w:val="none" w:sz="0" w:space="0" w:color="auto"/>
        <w:bottom w:val="none" w:sz="0" w:space="0" w:color="auto"/>
        <w:right w:val="none" w:sz="0" w:space="0" w:color="auto"/>
      </w:divBdr>
    </w:div>
    <w:div w:id="316157812">
      <w:bodyDiv w:val="1"/>
      <w:marLeft w:val="0"/>
      <w:marRight w:val="0"/>
      <w:marTop w:val="0"/>
      <w:marBottom w:val="0"/>
      <w:divBdr>
        <w:top w:val="none" w:sz="0" w:space="0" w:color="auto"/>
        <w:left w:val="none" w:sz="0" w:space="0" w:color="auto"/>
        <w:bottom w:val="none" w:sz="0" w:space="0" w:color="auto"/>
        <w:right w:val="none" w:sz="0" w:space="0" w:color="auto"/>
      </w:divBdr>
    </w:div>
    <w:div w:id="316418475">
      <w:bodyDiv w:val="1"/>
      <w:marLeft w:val="0"/>
      <w:marRight w:val="0"/>
      <w:marTop w:val="0"/>
      <w:marBottom w:val="0"/>
      <w:divBdr>
        <w:top w:val="none" w:sz="0" w:space="0" w:color="auto"/>
        <w:left w:val="none" w:sz="0" w:space="0" w:color="auto"/>
        <w:bottom w:val="none" w:sz="0" w:space="0" w:color="auto"/>
        <w:right w:val="none" w:sz="0" w:space="0" w:color="auto"/>
      </w:divBdr>
    </w:div>
    <w:div w:id="316960251">
      <w:bodyDiv w:val="1"/>
      <w:marLeft w:val="0"/>
      <w:marRight w:val="0"/>
      <w:marTop w:val="0"/>
      <w:marBottom w:val="0"/>
      <w:divBdr>
        <w:top w:val="none" w:sz="0" w:space="0" w:color="auto"/>
        <w:left w:val="none" w:sz="0" w:space="0" w:color="auto"/>
        <w:bottom w:val="none" w:sz="0" w:space="0" w:color="auto"/>
        <w:right w:val="none" w:sz="0" w:space="0" w:color="auto"/>
      </w:divBdr>
    </w:div>
    <w:div w:id="317419902">
      <w:bodyDiv w:val="1"/>
      <w:marLeft w:val="0"/>
      <w:marRight w:val="0"/>
      <w:marTop w:val="0"/>
      <w:marBottom w:val="0"/>
      <w:divBdr>
        <w:top w:val="none" w:sz="0" w:space="0" w:color="auto"/>
        <w:left w:val="none" w:sz="0" w:space="0" w:color="auto"/>
        <w:bottom w:val="none" w:sz="0" w:space="0" w:color="auto"/>
        <w:right w:val="none" w:sz="0" w:space="0" w:color="auto"/>
      </w:divBdr>
    </w:div>
    <w:div w:id="318580428">
      <w:bodyDiv w:val="1"/>
      <w:marLeft w:val="0"/>
      <w:marRight w:val="0"/>
      <w:marTop w:val="0"/>
      <w:marBottom w:val="0"/>
      <w:divBdr>
        <w:top w:val="none" w:sz="0" w:space="0" w:color="auto"/>
        <w:left w:val="none" w:sz="0" w:space="0" w:color="auto"/>
        <w:bottom w:val="none" w:sz="0" w:space="0" w:color="auto"/>
        <w:right w:val="none" w:sz="0" w:space="0" w:color="auto"/>
      </w:divBdr>
    </w:div>
    <w:div w:id="319116207">
      <w:bodyDiv w:val="1"/>
      <w:marLeft w:val="0"/>
      <w:marRight w:val="0"/>
      <w:marTop w:val="0"/>
      <w:marBottom w:val="0"/>
      <w:divBdr>
        <w:top w:val="none" w:sz="0" w:space="0" w:color="auto"/>
        <w:left w:val="none" w:sz="0" w:space="0" w:color="auto"/>
        <w:bottom w:val="none" w:sz="0" w:space="0" w:color="auto"/>
        <w:right w:val="none" w:sz="0" w:space="0" w:color="auto"/>
      </w:divBdr>
    </w:div>
    <w:div w:id="319122821">
      <w:bodyDiv w:val="1"/>
      <w:marLeft w:val="0"/>
      <w:marRight w:val="0"/>
      <w:marTop w:val="0"/>
      <w:marBottom w:val="0"/>
      <w:divBdr>
        <w:top w:val="none" w:sz="0" w:space="0" w:color="auto"/>
        <w:left w:val="none" w:sz="0" w:space="0" w:color="auto"/>
        <w:bottom w:val="none" w:sz="0" w:space="0" w:color="auto"/>
        <w:right w:val="none" w:sz="0" w:space="0" w:color="auto"/>
      </w:divBdr>
    </w:div>
    <w:div w:id="319191306">
      <w:bodyDiv w:val="1"/>
      <w:marLeft w:val="0"/>
      <w:marRight w:val="0"/>
      <w:marTop w:val="0"/>
      <w:marBottom w:val="0"/>
      <w:divBdr>
        <w:top w:val="none" w:sz="0" w:space="0" w:color="auto"/>
        <w:left w:val="none" w:sz="0" w:space="0" w:color="auto"/>
        <w:bottom w:val="none" w:sz="0" w:space="0" w:color="auto"/>
        <w:right w:val="none" w:sz="0" w:space="0" w:color="auto"/>
      </w:divBdr>
    </w:div>
    <w:div w:id="322508201">
      <w:bodyDiv w:val="1"/>
      <w:marLeft w:val="0"/>
      <w:marRight w:val="0"/>
      <w:marTop w:val="0"/>
      <w:marBottom w:val="0"/>
      <w:divBdr>
        <w:top w:val="none" w:sz="0" w:space="0" w:color="auto"/>
        <w:left w:val="none" w:sz="0" w:space="0" w:color="auto"/>
        <w:bottom w:val="none" w:sz="0" w:space="0" w:color="auto"/>
        <w:right w:val="none" w:sz="0" w:space="0" w:color="auto"/>
      </w:divBdr>
    </w:div>
    <w:div w:id="326523949">
      <w:bodyDiv w:val="1"/>
      <w:marLeft w:val="0"/>
      <w:marRight w:val="0"/>
      <w:marTop w:val="0"/>
      <w:marBottom w:val="0"/>
      <w:divBdr>
        <w:top w:val="none" w:sz="0" w:space="0" w:color="auto"/>
        <w:left w:val="none" w:sz="0" w:space="0" w:color="auto"/>
        <w:bottom w:val="none" w:sz="0" w:space="0" w:color="auto"/>
        <w:right w:val="none" w:sz="0" w:space="0" w:color="auto"/>
      </w:divBdr>
    </w:div>
    <w:div w:id="326637552">
      <w:bodyDiv w:val="1"/>
      <w:marLeft w:val="0"/>
      <w:marRight w:val="0"/>
      <w:marTop w:val="0"/>
      <w:marBottom w:val="0"/>
      <w:divBdr>
        <w:top w:val="none" w:sz="0" w:space="0" w:color="auto"/>
        <w:left w:val="none" w:sz="0" w:space="0" w:color="auto"/>
        <w:bottom w:val="none" w:sz="0" w:space="0" w:color="auto"/>
        <w:right w:val="none" w:sz="0" w:space="0" w:color="auto"/>
      </w:divBdr>
    </w:div>
    <w:div w:id="326710031">
      <w:bodyDiv w:val="1"/>
      <w:marLeft w:val="0"/>
      <w:marRight w:val="0"/>
      <w:marTop w:val="0"/>
      <w:marBottom w:val="0"/>
      <w:divBdr>
        <w:top w:val="none" w:sz="0" w:space="0" w:color="auto"/>
        <w:left w:val="none" w:sz="0" w:space="0" w:color="auto"/>
        <w:bottom w:val="none" w:sz="0" w:space="0" w:color="auto"/>
        <w:right w:val="none" w:sz="0" w:space="0" w:color="auto"/>
      </w:divBdr>
    </w:div>
    <w:div w:id="327245388">
      <w:bodyDiv w:val="1"/>
      <w:marLeft w:val="0"/>
      <w:marRight w:val="0"/>
      <w:marTop w:val="0"/>
      <w:marBottom w:val="0"/>
      <w:divBdr>
        <w:top w:val="none" w:sz="0" w:space="0" w:color="auto"/>
        <w:left w:val="none" w:sz="0" w:space="0" w:color="auto"/>
        <w:bottom w:val="none" w:sz="0" w:space="0" w:color="auto"/>
        <w:right w:val="none" w:sz="0" w:space="0" w:color="auto"/>
      </w:divBdr>
    </w:div>
    <w:div w:id="327485207">
      <w:bodyDiv w:val="1"/>
      <w:marLeft w:val="0"/>
      <w:marRight w:val="0"/>
      <w:marTop w:val="0"/>
      <w:marBottom w:val="0"/>
      <w:divBdr>
        <w:top w:val="none" w:sz="0" w:space="0" w:color="auto"/>
        <w:left w:val="none" w:sz="0" w:space="0" w:color="auto"/>
        <w:bottom w:val="none" w:sz="0" w:space="0" w:color="auto"/>
        <w:right w:val="none" w:sz="0" w:space="0" w:color="auto"/>
      </w:divBdr>
    </w:div>
    <w:div w:id="328170029">
      <w:bodyDiv w:val="1"/>
      <w:marLeft w:val="0"/>
      <w:marRight w:val="0"/>
      <w:marTop w:val="0"/>
      <w:marBottom w:val="0"/>
      <w:divBdr>
        <w:top w:val="none" w:sz="0" w:space="0" w:color="auto"/>
        <w:left w:val="none" w:sz="0" w:space="0" w:color="auto"/>
        <w:bottom w:val="none" w:sz="0" w:space="0" w:color="auto"/>
        <w:right w:val="none" w:sz="0" w:space="0" w:color="auto"/>
      </w:divBdr>
    </w:div>
    <w:div w:id="330566821">
      <w:bodyDiv w:val="1"/>
      <w:marLeft w:val="0"/>
      <w:marRight w:val="0"/>
      <w:marTop w:val="0"/>
      <w:marBottom w:val="0"/>
      <w:divBdr>
        <w:top w:val="none" w:sz="0" w:space="0" w:color="auto"/>
        <w:left w:val="none" w:sz="0" w:space="0" w:color="auto"/>
        <w:bottom w:val="none" w:sz="0" w:space="0" w:color="auto"/>
        <w:right w:val="none" w:sz="0" w:space="0" w:color="auto"/>
      </w:divBdr>
    </w:div>
    <w:div w:id="330835271">
      <w:bodyDiv w:val="1"/>
      <w:marLeft w:val="0"/>
      <w:marRight w:val="0"/>
      <w:marTop w:val="0"/>
      <w:marBottom w:val="0"/>
      <w:divBdr>
        <w:top w:val="none" w:sz="0" w:space="0" w:color="auto"/>
        <w:left w:val="none" w:sz="0" w:space="0" w:color="auto"/>
        <w:bottom w:val="none" w:sz="0" w:space="0" w:color="auto"/>
        <w:right w:val="none" w:sz="0" w:space="0" w:color="auto"/>
      </w:divBdr>
    </w:div>
    <w:div w:id="331760384">
      <w:bodyDiv w:val="1"/>
      <w:marLeft w:val="0"/>
      <w:marRight w:val="0"/>
      <w:marTop w:val="0"/>
      <w:marBottom w:val="0"/>
      <w:divBdr>
        <w:top w:val="none" w:sz="0" w:space="0" w:color="auto"/>
        <w:left w:val="none" w:sz="0" w:space="0" w:color="auto"/>
        <w:bottom w:val="none" w:sz="0" w:space="0" w:color="auto"/>
        <w:right w:val="none" w:sz="0" w:space="0" w:color="auto"/>
      </w:divBdr>
    </w:div>
    <w:div w:id="333537043">
      <w:bodyDiv w:val="1"/>
      <w:marLeft w:val="0"/>
      <w:marRight w:val="0"/>
      <w:marTop w:val="0"/>
      <w:marBottom w:val="0"/>
      <w:divBdr>
        <w:top w:val="none" w:sz="0" w:space="0" w:color="auto"/>
        <w:left w:val="none" w:sz="0" w:space="0" w:color="auto"/>
        <w:bottom w:val="none" w:sz="0" w:space="0" w:color="auto"/>
        <w:right w:val="none" w:sz="0" w:space="0" w:color="auto"/>
      </w:divBdr>
    </w:div>
    <w:div w:id="335234495">
      <w:bodyDiv w:val="1"/>
      <w:marLeft w:val="0"/>
      <w:marRight w:val="0"/>
      <w:marTop w:val="0"/>
      <w:marBottom w:val="0"/>
      <w:divBdr>
        <w:top w:val="none" w:sz="0" w:space="0" w:color="auto"/>
        <w:left w:val="none" w:sz="0" w:space="0" w:color="auto"/>
        <w:bottom w:val="none" w:sz="0" w:space="0" w:color="auto"/>
        <w:right w:val="none" w:sz="0" w:space="0" w:color="auto"/>
      </w:divBdr>
    </w:div>
    <w:div w:id="335421457">
      <w:bodyDiv w:val="1"/>
      <w:marLeft w:val="0"/>
      <w:marRight w:val="0"/>
      <w:marTop w:val="0"/>
      <w:marBottom w:val="0"/>
      <w:divBdr>
        <w:top w:val="none" w:sz="0" w:space="0" w:color="auto"/>
        <w:left w:val="none" w:sz="0" w:space="0" w:color="auto"/>
        <w:bottom w:val="none" w:sz="0" w:space="0" w:color="auto"/>
        <w:right w:val="none" w:sz="0" w:space="0" w:color="auto"/>
      </w:divBdr>
    </w:div>
    <w:div w:id="335614503">
      <w:bodyDiv w:val="1"/>
      <w:marLeft w:val="0"/>
      <w:marRight w:val="0"/>
      <w:marTop w:val="0"/>
      <w:marBottom w:val="0"/>
      <w:divBdr>
        <w:top w:val="none" w:sz="0" w:space="0" w:color="auto"/>
        <w:left w:val="none" w:sz="0" w:space="0" w:color="auto"/>
        <w:bottom w:val="none" w:sz="0" w:space="0" w:color="auto"/>
        <w:right w:val="none" w:sz="0" w:space="0" w:color="auto"/>
      </w:divBdr>
    </w:div>
    <w:div w:id="335615365">
      <w:bodyDiv w:val="1"/>
      <w:marLeft w:val="0"/>
      <w:marRight w:val="0"/>
      <w:marTop w:val="0"/>
      <w:marBottom w:val="0"/>
      <w:divBdr>
        <w:top w:val="none" w:sz="0" w:space="0" w:color="auto"/>
        <w:left w:val="none" w:sz="0" w:space="0" w:color="auto"/>
        <w:bottom w:val="none" w:sz="0" w:space="0" w:color="auto"/>
        <w:right w:val="none" w:sz="0" w:space="0" w:color="auto"/>
      </w:divBdr>
    </w:div>
    <w:div w:id="336157002">
      <w:bodyDiv w:val="1"/>
      <w:marLeft w:val="0"/>
      <w:marRight w:val="0"/>
      <w:marTop w:val="0"/>
      <w:marBottom w:val="0"/>
      <w:divBdr>
        <w:top w:val="none" w:sz="0" w:space="0" w:color="auto"/>
        <w:left w:val="none" w:sz="0" w:space="0" w:color="auto"/>
        <w:bottom w:val="none" w:sz="0" w:space="0" w:color="auto"/>
        <w:right w:val="none" w:sz="0" w:space="0" w:color="auto"/>
      </w:divBdr>
    </w:div>
    <w:div w:id="337083725">
      <w:bodyDiv w:val="1"/>
      <w:marLeft w:val="0"/>
      <w:marRight w:val="0"/>
      <w:marTop w:val="0"/>
      <w:marBottom w:val="0"/>
      <w:divBdr>
        <w:top w:val="none" w:sz="0" w:space="0" w:color="auto"/>
        <w:left w:val="none" w:sz="0" w:space="0" w:color="auto"/>
        <w:bottom w:val="none" w:sz="0" w:space="0" w:color="auto"/>
        <w:right w:val="none" w:sz="0" w:space="0" w:color="auto"/>
      </w:divBdr>
    </w:div>
    <w:div w:id="337927416">
      <w:bodyDiv w:val="1"/>
      <w:marLeft w:val="0"/>
      <w:marRight w:val="0"/>
      <w:marTop w:val="0"/>
      <w:marBottom w:val="0"/>
      <w:divBdr>
        <w:top w:val="none" w:sz="0" w:space="0" w:color="auto"/>
        <w:left w:val="none" w:sz="0" w:space="0" w:color="auto"/>
        <w:bottom w:val="none" w:sz="0" w:space="0" w:color="auto"/>
        <w:right w:val="none" w:sz="0" w:space="0" w:color="auto"/>
      </w:divBdr>
    </w:div>
    <w:div w:id="338432984">
      <w:bodyDiv w:val="1"/>
      <w:marLeft w:val="0"/>
      <w:marRight w:val="0"/>
      <w:marTop w:val="0"/>
      <w:marBottom w:val="0"/>
      <w:divBdr>
        <w:top w:val="none" w:sz="0" w:space="0" w:color="auto"/>
        <w:left w:val="none" w:sz="0" w:space="0" w:color="auto"/>
        <w:bottom w:val="none" w:sz="0" w:space="0" w:color="auto"/>
        <w:right w:val="none" w:sz="0" w:space="0" w:color="auto"/>
      </w:divBdr>
    </w:div>
    <w:div w:id="340939167">
      <w:bodyDiv w:val="1"/>
      <w:marLeft w:val="0"/>
      <w:marRight w:val="0"/>
      <w:marTop w:val="0"/>
      <w:marBottom w:val="0"/>
      <w:divBdr>
        <w:top w:val="none" w:sz="0" w:space="0" w:color="auto"/>
        <w:left w:val="none" w:sz="0" w:space="0" w:color="auto"/>
        <w:bottom w:val="none" w:sz="0" w:space="0" w:color="auto"/>
        <w:right w:val="none" w:sz="0" w:space="0" w:color="auto"/>
      </w:divBdr>
    </w:div>
    <w:div w:id="343240793">
      <w:bodyDiv w:val="1"/>
      <w:marLeft w:val="0"/>
      <w:marRight w:val="0"/>
      <w:marTop w:val="0"/>
      <w:marBottom w:val="0"/>
      <w:divBdr>
        <w:top w:val="none" w:sz="0" w:space="0" w:color="auto"/>
        <w:left w:val="none" w:sz="0" w:space="0" w:color="auto"/>
        <w:bottom w:val="none" w:sz="0" w:space="0" w:color="auto"/>
        <w:right w:val="none" w:sz="0" w:space="0" w:color="auto"/>
      </w:divBdr>
    </w:div>
    <w:div w:id="343671807">
      <w:bodyDiv w:val="1"/>
      <w:marLeft w:val="0"/>
      <w:marRight w:val="0"/>
      <w:marTop w:val="0"/>
      <w:marBottom w:val="0"/>
      <w:divBdr>
        <w:top w:val="none" w:sz="0" w:space="0" w:color="auto"/>
        <w:left w:val="none" w:sz="0" w:space="0" w:color="auto"/>
        <w:bottom w:val="none" w:sz="0" w:space="0" w:color="auto"/>
        <w:right w:val="none" w:sz="0" w:space="0" w:color="auto"/>
      </w:divBdr>
    </w:div>
    <w:div w:id="344283593">
      <w:bodyDiv w:val="1"/>
      <w:marLeft w:val="0"/>
      <w:marRight w:val="0"/>
      <w:marTop w:val="0"/>
      <w:marBottom w:val="0"/>
      <w:divBdr>
        <w:top w:val="none" w:sz="0" w:space="0" w:color="auto"/>
        <w:left w:val="none" w:sz="0" w:space="0" w:color="auto"/>
        <w:bottom w:val="none" w:sz="0" w:space="0" w:color="auto"/>
        <w:right w:val="none" w:sz="0" w:space="0" w:color="auto"/>
      </w:divBdr>
    </w:div>
    <w:div w:id="345667932">
      <w:bodyDiv w:val="1"/>
      <w:marLeft w:val="0"/>
      <w:marRight w:val="0"/>
      <w:marTop w:val="0"/>
      <w:marBottom w:val="0"/>
      <w:divBdr>
        <w:top w:val="none" w:sz="0" w:space="0" w:color="auto"/>
        <w:left w:val="none" w:sz="0" w:space="0" w:color="auto"/>
        <w:bottom w:val="none" w:sz="0" w:space="0" w:color="auto"/>
        <w:right w:val="none" w:sz="0" w:space="0" w:color="auto"/>
      </w:divBdr>
    </w:div>
    <w:div w:id="346176418">
      <w:bodyDiv w:val="1"/>
      <w:marLeft w:val="0"/>
      <w:marRight w:val="0"/>
      <w:marTop w:val="0"/>
      <w:marBottom w:val="0"/>
      <w:divBdr>
        <w:top w:val="none" w:sz="0" w:space="0" w:color="auto"/>
        <w:left w:val="none" w:sz="0" w:space="0" w:color="auto"/>
        <w:bottom w:val="none" w:sz="0" w:space="0" w:color="auto"/>
        <w:right w:val="none" w:sz="0" w:space="0" w:color="auto"/>
      </w:divBdr>
    </w:div>
    <w:div w:id="346761526">
      <w:bodyDiv w:val="1"/>
      <w:marLeft w:val="0"/>
      <w:marRight w:val="0"/>
      <w:marTop w:val="0"/>
      <w:marBottom w:val="0"/>
      <w:divBdr>
        <w:top w:val="none" w:sz="0" w:space="0" w:color="auto"/>
        <w:left w:val="none" w:sz="0" w:space="0" w:color="auto"/>
        <w:bottom w:val="none" w:sz="0" w:space="0" w:color="auto"/>
        <w:right w:val="none" w:sz="0" w:space="0" w:color="auto"/>
      </w:divBdr>
    </w:div>
    <w:div w:id="348022663">
      <w:bodyDiv w:val="1"/>
      <w:marLeft w:val="0"/>
      <w:marRight w:val="0"/>
      <w:marTop w:val="0"/>
      <w:marBottom w:val="0"/>
      <w:divBdr>
        <w:top w:val="none" w:sz="0" w:space="0" w:color="auto"/>
        <w:left w:val="none" w:sz="0" w:space="0" w:color="auto"/>
        <w:bottom w:val="none" w:sz="0" w:space="0" w:color="auto"/>
        <w:right w:val="none" w:sz="0" w:space="0" w:color="auto"/>
      </w:divBdr>
    </w:div>
    <w:div w:id="348878131">
      <w:bodyDiv w:val="1"/>
      <w:marLeft w:val="0"/>
      <w:marRight w:val="0"/>
      <w:marTop w:val="0"/>
      <w:marBottom w:val="0"/>
      <w:divBdr>
        <w:top w:val="none" w:sz="0" w:space="0" w:color="auto"/>
        <w:left w:val="none" w:sz="0" w:space="0" w:color="auto"/>
        <w:bottom w:val="none" w:sz="0" w:space="0" w:color="auto"/>
        <w:right w:val="none" w:sz="0" w:space="0" w:color="auto"/>
      </w:divBdr>
    </w:div>
    <w:div w:id="348994825">
      <w:bodyDiv w:val="1"/>
      <w:marLeft w:val="0"/>
      <w:marRight w:val="0"/>
      <w:marTop w:val="0"/>
      <w:marBottom w:val="0"/>
      <w:divBdr>
        <w:top w:val="none" w:sz="0" w:space="0" w:color="auto"/>
        <w:left w:val="none" w:sz="0" w:space="0" w:color="auto"/>
        <w:bottom w:val="none" w:sz="0" w:space="0" w:color="auto"/>
        <w:right w:val="none" w:sz="0" w:space="0" w:color="auto"/>
      </w:divBdr>
    </w:div>
    <w:div w:id="350112422">
      <w:bodyDiv w:val="1"/>
      <w:marLeft w:val="0"/>
      <w:marRight w:val="0"/>
      <w:marTop w:val="0"/>
      <w:marBottom w:val="0"/>
      <w:divBdr>
        <w:top w:val="none" w:sz="0" w:space="0" w:color="auto"/>
        <w:left w:val="none" w:sz="0" w:space="0" w:color="auto"/>
        <w:bottom w:val="none" w:sz="0" w:space="0" w:color="auto"/>
        <w:right w:val="none" w:sz="0" w:space="0" w:color="auto"/>
      </w:divBdr>
    </w:div>
    <w:div w:id="350112827">
      <w:bodyDiv w:val="1"/>
      <w:marLeft w:val="0"/>
      <w:marRight w:val="0"/>
      <w:marTop w:val="0"/>
      <w:marBottom w:val="0"/>
      <w:divBdr>
        <w:top w:val="none" w:sz="0" w:space="0" w:color="auto"/>
        <w:left w:val="none" w:sz="0" w:space="0" w:color="auto"/>
        <w:bottom w:val="none" w:sz="0" w:space="0" w:color="auto"/>
        <w:right w:val="none" w:sz="0" w:space="0" w:color="auto"/>
      </w:divBdr>
    </w:div>
    <w:div w:id="350835646">
      <w:bodyDiv w:val="1"/>
      <w:marLeft w:val="0"/>
      <w:marRight w:val="0"/>
      <w:marTop w:val="0"/>
      <w:marBottom w:val="0"/>
      <w:divBdr>
        <w:top w:val="none" w:sz="0" w:space="0" w:color="auto"/>
        <w:left w:val="none" w:sz="0" w:space="0" w:color="auto"/>
        <w:bottom w:val="none" w:sz="0" w:space="0" w:color="auto"/>
        <w:right w:val="none" w:sz="0" w:space="0" w:color="auto"/>
      </w:divBdr>
    </w:div>
    <w:div w:id="351683836">
      <w:bodyDiv w:val="1"/>
      <w:marLeft w:val="0"/>
      <w:marRight w:val="0"/>
      <w:marTop w:val="0"/>
      <w:marBottom w:val="0"/>
      <w:divBdr>
        <w:top w:val="none" w:sz="0" w:space="0" w:color="auto"/>
        <w:left w:val="none" w:sz="0" w:space="0" w:color="auto"/>
        <w:bottom w:val="none" w:sz="0" w:space="0" w:color="auto"/>
        <w:right w:val="none" w:sz="0" w:space="0" w:color="auto"/>
      </w:divBdr>
    </w:div>
    <w:div w:id="352147490">
      <w:bodyDiv w:val="1"/>
      <w:marLeft w:val="0"/>
      <w:marRight w:val="0"/>
      <w:marTop w:val="0"/>
      <w:marBottom w:val="0"/>
      <w:divBdr>
        <w:top w:val="none" w:sz="0" w:space="0" w:color="auto"/>
        <w:left w:val="none" w:sz="0" w:space="0" w:color="auto"/>
        <w:bottom w:val="none" w:sz="0" w:space="0" w:color="auto"/>
        <w:right w:val="none" w:sz="0" w:space="0" w:color="auto"/>
      </w:divBdr>
    </w:div>
    <w:div w:id="354036914">
      <w:bodyDiv w:val="1"/>
      <w:marLeft w:val="0"/>
      <w:marRight w:val="0"/>
      <w:marTop w:val="0"/>
      <w:marBottom w:val="0"/>
      <w:divBdr>
        <w:top w:val="none" w:sz="0" w:space="0" w:color="auto"/>
        <w:left w:val="none" w:sz="0" w:space="0" w:color="auto"/>
        <w:bottom w:val="none" w:sz="0" w:space="0" w:color="auto"/>
        <w:right w:val="none" w:sz="0" w:space="0" w:color="auto"/>
      </w:divBdr>
    </w:div>
    <w:div w:id="354772158">
      <w:bodyDiv w:val="1"/>
      <w:marLeft w:val="0"/>
      <w:marRight w:val="0"/>
      <w:marTop w:val="0"/>
      <w:marBottom w:val="0"/>
      <w:divBdr>
        <w:top w:val="none" w:sz="0" w:space="0" w:color="auto"/>
        <w:left w:val="none" w:sz="0" w:space="0" w:color="auto"/>
        <w:bottom w:val="none" w:sz="0" w:space="0" w:color="auto"/>
        <w:right w:val="none" w:sz="0" w:space="0" w:color="auto"/>
      </w:divBdr>
    </w:div>
    <w:div w:id="355423396">
      <w:bodyDiv w:val="1"/>
      <w:marLeft w:val="0"/>
      <w:marRight w:val="0"/>
      <w:marTop w:val="0"/>
      <w:marBottom w:val="0"/>
      <w:divBdr>
        <w:top w:val="none" w:sz="0" w:space="0" w:color="auto"/>
        <w:left w:val="none" w:sz="0" w:space="0" w:color="auto"/>
        <w:bottom w:val="none" w:sz="0" w:space="0" w:color="auto"/>
        <w:right w:val="none" w:sz="0" w:space="0" w:color="auto"/>
      </w:divBdr>
    </w:div>
    <w:div w:id="357513156">
      <w:bodyDiv w:val="1"/>
      <w:marLeft w:val="0"/>
      <w:marRight w:val="0"/>
      <w:marTop w:val="0"/>
      <w:marBottom w:val="0"/>
      <w:divBdr>
        <w:top w:val="none" w:sz="0" w:space="0" w:color="auto"/>
        <w:left w:val="none" w:sz="0" w:space="0" w:color="auto"/>
        <w:bottom w:val="none" w:sz="0" w:space="0" w:color="auto"/>
        <w:right w:val="none" w:sz="0" w:space="0" w:color="auto"/>
      </w:divBdr>
    </w:div>
    <w:div w:id="358241626">
      <w:bodyDiv w:val="1"/>
      <w:marLeft w:val="0"/>
      <w:marRight w:val="0"/>
      <w:marTop w:val="0"/>
      <w:marBottom w:val="0"/>
      <w:divBdr>
        <w:top w:val="none" w:sz="0" w:space="0" w:color="auto"/>
        <w:left w:val="none" w:sz="0" w:space="0" w:color="auto"/>
        <w:bottom w:val="none" w:sz="0" w:space="0" w:color="auto"/>
        <w:right w:val="none" w:sz="0" w:space="0" w:color="auto"/>
      </w:divBdr>
    </w:div>
    <w:div w:id="359431794">
      <w:bodyDiv w:val="1"/>
      <w:marLeft w:val="0"/>
      <w:marRight w:val="0"/>
      <w:marTop w:val="0"/>
      <w:marBottom w:val="0"/>
      <w:divBdr>
        <w:top w:val="none" w:sz="0" w:space="0" w:color="auto"/>
        <w:left w:val="none" w:sz="0" w:space="0" w:color="auto"/>
        <w:bottom w:val="none" w:sz="0" w:space="0" w:color="auto"/>
        <w:right w:val="none" w:sz="0" w:space="0" w:color="auto"/>
      </w:divBdr>
    </w:div>
    <w:div w:id="359859444">
      <w:bodyDiv w:val="1"/>
      <w:marLeft w:val="0"/>
      <w:marRight w:val="0"/>
      <w:marTop w:val="0"/>
      <w:marBottom w:val="0"/>
      <w:divBdr>
        <w:top w:val="none" w:sz="0" w:space="0" w:color="auto"/>
        <w:left w:val="none" w:sz="0" w:space="0" w:color="auto"/>
        <w:bottom w:val="none" w:sz="0" w:space="0" w:color="auto"/>
        <w:right w:val="none" w:sz="0" w:space="0" w:color="auto"/>
      </w:divBdr>
    </w:div>
    <w:div w:id="359867461">
      <w:bodyDiv w:val="1"/>
      <w:marLeft w:val="0"/>
      <w:marRight w:val="0"/>
      <w:marTop w:val="0"/>
      <w:marBottom w:val="0"/>
      <w:divBdr>
        <w:top w:val="none" w:sz="0" w:space="0" w:color="auto"/>
        <w:left w:val="none" w:sz="0" w:space="0" w:color="auto"/>
        <w:bottom w:val="none" w:sz="0" w:space="0" w:color="auto"/>
        <w:right w:val="none" w:sz="0" w:space="0" w:color="auto"/>
      </w:divBdr>
    </w:div>
    <w:div w:id="360205064">
      <w:bodyDiv w:val="1"/>
      <w:marLeft w:val="0"/>
      <w:marRight w:val="0"/>
      <w:marTop w:val="0"/>
      <w:marBottom w:val="0"/>
      <w:divBdr>
        <w:top w:val="none" w:sz="0" w:space="0" w:color="auto"/>
        <w:left w:val="none" w:sz="0" w:space="0" w:color="auto"/>
        <w:bottom w:val="none" w:sz="0" w:space="0" w:color="auto"/>
        <w:right w:val="none" w:sz="0" w:space="0" w:color="auto"/>
      </w:divBdr>
    </w:div>
    <w:div w:id="361052227">
      <w:bodyDiv w:val="1"/>
      <w:marLeft w:val="0"/>
      <w:marRight w:val="0"/>
      <w:marTop w:val="0"/>
      <w:marBottom w:val="0"/>
      <w:divBdr>
        <w:top w:val="none" w:sz="0" w:space="0" w:color="auto"/>
        <w:left w:val="none" w:sz="0" w:space="0" w:color="auto"/>
        <w:bottom w:val="none" w:sz="0" w:space="0" w:color="auto"/>
        <w:right w:val="none" w:sz="0" w:space="0" w:color="auto"/>
      </w:divBdr>
    </w:div>
    <w:div w:id="361829558">
      <w:bodyDiv w:val="1"/>
      <w:marLeft w:val="0"/>
      <w:marRight w:val="0"/>
      <w:marTop w:val="0"/>
      <w:marBottom w:val="0"/>
      <w:divBdr>
        <w:top w:val="none" w:sz="0" w:space="0" w:color="auto"/>
        <w:left w:val="none" w:sz="0" w:space="0" w:color="auto"/>
        <w:bottom w:val="none" w:sz="0" w:space="0" w:color="auto"/>
        <w:right w:val="none" w:sz="0" w:space="0" w:color="auto"/>
      </w:divBdr>
    </w:div>
    <w:div w:id="367223139">
      <w:bodyDiv w:val="1"/>
      <w:marLeft w:val="0"/>
      <w:marRight w:val="0"/>
      <w:marTop w:val="0"/>
      <w:marBottom w:val="0"/>
      <w:divBdr>
        <w:top w:val="none" w:sz="0" w:space="0" w:color="auto"/>
        <w:left w:val="none" w:sz="0" w:space="0" w:color="auto"/>
        <w:bottom w:val="none" w:sz="0" w:space="0" w:color="auto"/>
        <w:right w:val="none" w:sz="0" w:space="0" w:color="auto"/>
      </w:divBdr>
    </w:div>
    <w:div w:id="368189673">
      <w:bodyDiv w:val="1"/>
      <w:marLeft w:val="0"/>
      <w:marRight w:val="0"/>
      <w:marTop w:val="0"/>
      <w:marBottom w:val="0"/>
      <w:divBdr>
        <w:top w:val="none" w:sz="0" w:space="0" w:color="auto"/>
        <w:left w:val="none" w:sz="0" w:space="0" w:color="auto"/>
        <w:bottom w:val="none" w:sz="0" w:space="0" w:color="auto"/>
        <w:right w:val="none" w:sz="0" w:space="0" w:color="auto"/>
      </w:divBdr>
    </w:div>
    <w:div w:id="371729113">
      <w:bodyDiv w:val="1"/>
      <w:marLeft w:val="0"/>
      <w:marRight w:val="0"/>
      <w:marTop w:val="0"/>
      <w:marBottom w:val="0"/>
      <w:divBdr>
        <w:top w:val="none" w:sz="0" w:space="0" w:color="auto"/>
        <w:left w:val="none" w:sz="0" w:space="0" w:color="auto"/>
        <w:bottom w:val="none" w:sz="0" w:space="0" w:color="auto"/>
        <w:right w:val="none" w:sz="0" w:space="0" w:color="auto"/>
      </w:divBdr>
    </w:div>
    <w:div w:id="373427433">
      <w:bodyDiv w:val="1"/>
      <w:marLeft w:val="0"/>
      <w:marRight w:val="0"/>
      <w:marTop w:val="0"/>
      <w:marBottom w:val="0"/>
      <w:divBdr>
        <w:top w:val="none" w:sz="0" w:space="0" w:color="auto"/>
        <w:left w:val="none" w:sz="0" w:space="0" w:color="auto"/>
        <w:bottom w:val="none" w:sz="0" w:space="0" w:color="auto"/>
        <w:right w:val="none" w:sz="0" w:space="0" w:color="auto"/>
      </w:divBdr>
    </w:div>
    <w:div w:id="374503616">
      <w:bodyDiv w:val="1"/>
      <w:marLeft w:val="0"/>
      <w:marRight w:val="0"/>
      <w:marTop w:val="0"/>
      <w:marBottom w:val="0"/>
      <w:divBdr>
        <w:top w:val="none" w:sz="0" w:space="0" w:color="auto"/>
        <w:left w:val="none" w:sz="0" w:space="0" w:color="auto"/>
        <w:bottom w:val="none" w:sz="0" w:space="0" w:color="auto"/>
        <w:right w:val="none" w:sz="0" w:space="0" w:color="auto"/>
      </w:divBdr>
    </w:div>
    <w:div w:id="377625485">
      <w:bodyDiv w:val="1"/>
      <w:marLeft w:val="0"/>
      <w:marRight w:val="0"/>
      <w:marTop w:val="0"/>
      <w:marBottom w:val="0"/>
      <w:divBdr>
        <w:top w:val="none" w:sz="0" w:space="0" w:color="auto"/>
        <w:left w:val="none" w:sz="0" w:space="0" w:color="auto"/>
        <w:bottom w:val="none" w:sz="0" w:space="0" w:color="auto"/>
        <w:right w:val="none" w:sz="0" w:space="0" w:color="auto"/>
      </w:divBdr>
    </w:div>
    <w:div w:id="378480841">
      <w:bodyDiv w:val="1"/>
      <w:marLeft w:val="0"/>
      <w:marRight w:val="0"/>
      <w:marTop w:val="0"/>
      <w:marBottom w:val="0"/>
      <w:divBdr>
        <w:top w:val="none" w:sz="0" w:space="0" w:color="auto"/>
        <w:left w:val="none" w:sz="0" w:space="0" w:color="auto"/>
        <w:bottom w:val="none" w:sz="0" w:space="0" w:color="auto"/>
        <w:right w:val="none" w:sz="0" w:space="0" w:color="auto"/>
      </w:divBdr>
    </w:div>
    <w:div w:id="379980445">
      <w:bodyDiv w:val="1"/>
      <w:marLeft w:val="0"/>
      <w:marRight w:val="0"/>
      <w:marTop w:val="0"/>
      <w:marBottom w:val="0"/>
      <w:divBdr>
        <w:top w:val="none" w:sz="0" w:space="0" w:color="auto"/>
        <w:left w:val="none" w:sz="0" w:space="0" w:color="auto"/>
        <w:bottom w:val="none" w:sz="0" w:space="0" w:color="auto"/>
        <w:right w:val="none" w:sz="0" w:space="0" w:color="auto"/>
      </w:divBdr>
    </w:div>
    <w:div w:id="380449181">
      <w:bodyDiv w:val="1"/>
      <w:marLeft w:val="0"/>
      <w:marRight w:val="0"/>
      <w:marTop w:val="0"/>
      <w:marBottom w:val="0"/>
      <w:divBdr>
        <w:top w:val="none" w:sz="0" w:space="0" w:color="auto"/>
        <w:left w:val="none" w:sz="0" w:space="0" w:color="auto"/>
        <w:bottom w:val="none" w:sz="0" w:space="0" w:color="auto"/>
        <w:right w:val="none" w:sz="0" w:space="0" w:color="auto"/>
      </w:divBdr>
    </w:div>
    <w:div w:id="381176827">
      <w:bodyDiv w:val="1"/>
      <w:marLeft w:val="0"/>
      <w:marRight w:val="0"/>
      <w:marTop w:val="0"/>
      <w:marBottom w:val="0"/>
      <w:divBdr>
        <w:top w:val="none" w:sz="0" w:space="0" w:color="auto"/>
        <w:left w:val="none" w:sz="0" w:space="0" w:color="auto"/>
        <w:bottom w:val="none" w:sz="0" w:space="0" w:color="auto"/>
        <w:right w:val="none" w:sz="0" w:space="0" w:color="auto"/>
      </w:divBdr>
    </w:div>
    <w:div w:id="381369854">
      <w:bodyDiv w:val="1"/>
      <w:marLeft w:val="0"/>
      <w:marRight w:val="0"/>
      <w:marTop w:val="0"/>
      <w:marBottom w:val="0"/>
      <w:divBdr>
        <w:top w:val="none" w:sz="0" w:space="0" w:color="auto"/>
        <w:left w:val="none" w:sz="0" w:space="0" w:color="auto"/>
        <w:bottom w:val="none" w:sz="0" w:space="0" w:color="auto"/>
        <w:right w:val="none" w:sz="0" w:space="0" w:color="auto"/>
      </w:divBdr>
    </w:div>
    <w:div w:id="385908235">
      <w:bodyDiv w:val="1"/>
      <w:marLeft w:val="0"/>
      <w:marRight w:val="0"/>
      <w:marTop w:val="0"/>
      <w:marBottom w:val="0"/>
      <w:divBdr>
        <w:top w:val="none" w:sz="0" w:space="0" w:color="auto"/>
        <w:left w:val="none" w:sz="0" w:space="0" w:color="auto"/>
        <w:bottom w:val="none" w:sz="0" w:space="0" w:color="auto"/>
        <w:right w:val="none" w:sz="0" w:space="0" w:color="auto"/>
      </w:divBdr>
    </w:div>
    <w:div w:id="386413587">
      <w:bodyDiv w:val="1"/>
      <w:marLeft w:val="0"/>
      <w:marRight w:val="0"/>
      <w:marTop w:val="0"/>
      <w:marBottom w:val="0"/>
      <w:divBdr>
        <w:top w:val="none" w:sz="0" w:space="0" w:color="auto"/>
        <w:left w:val="none" w:sz="0" w:space="0" w:color="auto"/>
        <w:bottom w:val="none" w:sz="0" w:space="0" w:color="auto"/>
        <w:right w:val="none" w:sz="0" w:space="0" w:color="auto"/>
      </w:divBdr>
    </w:div>
    <w:div w:id="386531571">
      <w:bodyDiv w:val="1"/>
      <w:marLeft w:val="0"/>
      <w:marRight w:val="0"/>
      <w:marTop w:val="0"/>
      <w:marBottom w:val="0"/>
      <w:divBdr>
        <w:top w:val="none" w:sz="0" w:space="0" w:color="auto"/>
        <w:left w:val="none" w:sz="0" w:space="0" w:color="auto"/>
        <w:bottom w:val="none" w:sz="0" w:space="0" w:color="auto"/>
        <w:right w:val="none" w:sz="0" w:space="0" w:color="auto"/>
      </w:divBdr>
    </w:div>
    <w:div w:id="388185712">
      <w:bodyDiv w:val="1"/>
      <w:marLeft w:val="0"/>
      <w:marRight w:val="0"/>
      <w:marTop w:val="0"/>
      <w:marBottom w:val="0"/>
      <w:divBdr>
        <w:top w:val="none" w:sz="0" w:space="0" w:color="auto"/>
        <w:left w:val="none" w:sz="0" w:space="0" w:color="auto"/>
        <w:bottom w:val="none" w:sz="0" w:space="0" w:color="auto"/>
        <w:right w:val="none" w:sz="0" w:space="0" w:color="auto"/>
      </w:divBdr>
    </w:div>
    <w:div w:id="389110892">
      <w:bodyDiv w:val="1"/>
      <w:marLeft w:val="0"/>
      <w:marRight w:val="0"/>
      <w:marTop w:val="0"/>
      <w:marBottom w:val="0"/>
      <w:divBdr>
        <w:top w:val="none" w:sz="0" w:space="0" w:color="auto"/>
        <w:left w:val="none" w:sz="0" w:space="0" w:color="auto"/>
        <w:bottom w:val="none" w:sz="0" w:space="0" w:color="auto"/>
        <w:right w:val="none" w:sz="0" w:space="0" w:color="auto"/>
      </w:divBdr>
    </w:div>
    <w:div w:id="390274988">
      <w:bodyDiv w:val="1"/>
      <w:marLeft w:val="0"/>
      <w:marRight w:val="0"/>
      <w:marTop w:val="0"/>
      <w:marBottom w:val="0"/>
      <w:divBdr>
        <w:top w:val="none" w:sz="0" w:space="0" w:color="auto"/>
        <w:left w:val="none" w:sz="0" w:space="0" w:color="auto"/>
        <w:bottom w:val="none" w:sz="0" w:space="0" w:color="auto"/>
        <w:right w:val="none" w:sz="0" w:space="0" w:color="auto"/>
      </w:divBdr>
    </w:div>
    <w:div w:id="391775319">
      <w:bodyDiv w:val="1"/>
      <w:marLeft w:val="0"/>
      <w:marRight w:val="0"/>
      <w:marTop w:val="0"/>
      <w:marBottom w:val="0"/>
      <w:divBdr>
        <w:top w:val="none" w:sz="0" w:space="0" w:color="auto"/>
        <w:left w:val="none" w:sz="0" w:space="0" w:color="auto"/>
        <w:bottom w:val="none" w:sz="0" w:space="0" w:color="auto"/>
        <w:right w:val="none" w:sz="0" w:space="0" w:color="auto"/>
      </w:divBdr>
    </w:div>
    <w:div w:id="392504331">
      <w:bodyDiv w:val="1"/>
      <w:marLeft w:val="0"/>
      <w:marRight w:val="0"/>
      <w:marTop w:val="0"/>
      <w:marBottom w:val="0"/>
      <w:divBdr>
        <w:top w:val="none" w:sz="0" w:space="0" w:color="auto"/>
        <w:left w:val="none" w:sz="0" w:space="0" w:color="auto"/>
        <w:bottom w:val="none" w:sz="0" w:space="0" w:color="auto"/>
        <w:right w:val="none" w:sz="0" w:space="0" w:color="auto"/>
      </w:divBdr>
    </w:div>
    <w:div w:id="392897201">
      <w:bodyDiv w:val="1"/>
      <w:marLeft w:val="0"/>
      <w:marRight w:val="0"/>
      <w:marTop w:val="0"/>
      <w:marBottom w:val="0"/>
      <w:divBdr>
        <w:top w:val="none" w:sz="0" w:space="0" w:color="auto"/>
        <w:left w:val="none" w:sz="0" w:space="0" w:color="auto"/>
        <w:bottom w:val="none" w:sz="0" w:space="0" w:color="auto"/>
        <w:right w:val="none" w:sz="0" w:space="0" w:color="auto"/>
      </w:divBdr>
    </w:div>
    <w:div w:id="393627998">
      <w:bodyDiv w:val="1"/>
      <w:marLeft w:val="0"/>
      <w:marRight w:val="0"/>
      <w:marTop w:val="0"/>
      <w:marBottom w:val="0"/>
      <w:divBdr>
        <w:top w:val="none" w:sz="0" w:space="0" w:color="auto"/>
        <w:left w:val="none" w:sz="0" w:space="0" w:color="auto"/>
        <w:bottom w:val="none" w:sz="0" w:space="0" w:color="auto"/>
        <w:right w:val="none" w:sz="0" w:space="0" w:color="auto"/>
      </w:divBdr>
    </w:div>
    <w:div w:id="394134747">
      <w:bodyDiv w:val="1"/>
      <w:marLeft w:val="0"/>
      <w:marRight w:val="0"/>
      <w:marTop w:val="0"/>
      <w:marBottom w:val="0"/>
      <w:divBdr>
        <w:top w:val="none" w:sz="0" w:space="0" w:color="auto"/>
        <w:left w:val="none" w:sz="0" w:space="0" w:color="auto"/>
        <w:bottom w:val="none" w:sz="0" w:space="0" w:color="auto"/>
        <w:right w:val="none" w:sz="0" w:space="0" w:color="auto"/>
      </w:divBdr>
    </w:div>
    <w:div w:id="394554122">
      <w:bodyDiv w:val="1"/>
      <w:marLeft w:val="0"/>
      <w:marRight w:val="0"/>
      <w:marTop w:val="0"/>
      <w:marBottom w:val="0"/>
      <w:divBdr>
        <w:top w:val="none" w:sz="0" w:space="0" w:color="auto"/>
        <w:left w:val="none" w:sz="0" w:space="0" w:color="auto"/>
        <w:bottom w:val="none" w:sz="0" w:space="0" w:color="auto"/>
        <w:right w:val="none" w:sz="0" w:space="0" w:color="auto"/>
      </w:divBdr>
    </w:div>
    <w:div w:id="395205510">
      <w:bodyDiv w:val="1"/>
      <w:marLeft w:val="0"/>
      <w:marRight w:val="0"/>
      <w:marTop w:val="0"/>
      <w:marBottom w:val="0"/>
      <w:divBdr>
        <w:top w:val="none" w:sz="0" w:space="0" w:color="auto"/>
        <w:left w:val="none" w:sz="0" w:space="0" w:color="auto"/>
        <w:bottom w:val="none" w:sz="0" w:space="0" w:color="auto"/>
        <w:right w:val="none" w:sz="0" w:space="0" w:color="auto"/>
      </w:divBdr>
    </w:div>
    <w:div w:id="395207648">
      <w:bodyDiv w:val="1"/>
      <w:marLeft w:val="0"/>
      <w:marRight w:val="0"/>
      <w:marTop w:val="0"/>
      <w:marBottom w:val="0"/>
      <w:divBdr>
        <w:top w:val="none" w:sz="0" w:space="0" w:color="auto"/>
        <w:left w:val="none" w:sz="0" w:space="0" w:color="auto"/>
        <w:bottom w:val="none" w:sz="0" w:space="0" w:color="auto"/>
        <w:right w:val="none" w:sz="0" w:space="0" w:color="auto"/>
      </w:divBdr>
    </w:div>
    <w:div w:id="396365800">
      <w:bodyDiv w:val="1"/>
      <w:marLeft w:val="0"/>
      <w:marRight w:val="0"/>
      <w:marTop w:val="0"/>
      <w:marBottom w:val="0"/>
      <w:divBdr>
        <w:top w:val="none" w:sz="0" w:space="0" w:color="auto"/>
        <w:left w:val="none" w:sz="0" w:space="0" w:color="auto"/>
        <w:bottom w:val="none" w:sz="0" w:space="0" w:color="auto"/>
        <w:right w:val="none" w:sz="0" w:space="0" w:color="auto"/>
      </w:divBdr>
    </w:div>
    <w:div w:id="396826701">
      <w:bodyDiv w:val="1"/>
      <w:marLeft w:val="0"/>
      <w:marRight w:val="0"/>
      <w:marTop w:val="0"/>
      <w:marBottom w:val="0"/>
      <w:divBdr>
        <w:top w:val="none" w:sz="0" w:space="0" w:color="auto"/>
        <w:left w:val="none" w:sz="0" w:space="0" w:color="auto"/>
        <w:bottom w:val="none" w:sz="0" w:space="0" w:color="auto"/>
        <w:right w:val="none" w:sz="0" w:space="0" w:color="auto"/>
      </w:divBdr>
    </w:div>
    <w:div w:id="397486068">
      <w:bodyDiv w:val="1"/>
      <w:marLeft w:val="0"/>
      <w:marRight w:val="0"/>
      <w:marTop w:val="0"/>
      <w:marBottom w:val="0"/>
      <w:divBdr>
        <w:top w:val="none" w:sz="0" w:space="0" w:color="auto"/>
        <w:left w:val="none" w:sz="0" w:space="0" w:color="auto"/>
        <w:bottom w:val="none" w:sz="0" w:space="0" w:color="auto"/>
        <w:right w:val="none" w:sz="0" w:space="0" w:color="auto"/>
      </w:divBdr>
    </w:div>
    <w:div w:id="399792760">
      <w:bodyDiv w:val="1"/>
      <w:marLeft w:val="0"/>
      <w:marRight w:val="0"/>
      <w:marTop w:val="0"/>
      <w:marBottom w:val="0"/>
      <w:divBdr>
        <w:top w:val="none" w:sz="0" w:space="0" w:color="auto"/>
        <w:left w:val="none" w:sz="0" w:space="0" w:color="auto"/>
        <w:bottom w:val="none" w:sz="0" w:space="0" w:color="auto"/>
        <w:right w:val="none" w:sz="0" w:space="0" w:color="auto"/>
      </w:divBdr>
    </w:div>
    <w:div w:id="402215962">
      <w:bodyDiv w:val="1"/>
      <w:marLeft w:val="0"/>
      <w:marRight w:val="0"/>
      <w:marTop w:val="0"/>
      <w:marBottom w:val="0"/>
      <w:divBdr>
        <w:top w:val="none" w:sz="0" w:space="0" w:color="auto"/>
        <w:left w:val="none" w:sz="0" w:space="0" w:color="auto"/>
        <w:bottom w:val="none" w:sz="0" w:space="0" w:color="auto"/>
        <w:right w:val="none" w:sz="0" w:space="0" w:color="auto"/>
      </w:divBdr>
    </w:div>
    <w:div w:id="403066589">
      <w:bodyDiv w:val="1"/>
      <w:marLeft w:val="0"/>
      <w:marRight w:val="0"/>
      <w:marTop w:val="0"/>
      <w:marBottom w:val="0"/>
      <w:divBdr>
        <w:top w:val="none" w:sz="0" w:space="0" w:color="auto"/>
        <w:left w:val="none" w:sz="0" w:space="0" w:color="auto"/>
        <w:bottom w:val="none" w:sz="0" w:space="0" w:color="auto"/>
        <w:right w:val="none" w:sz="0" w:space="0" w:color="auto"/>
      </w:divBdr>
    </w:div>
    <w:div w:id="403113900">
      <w:bodyDiv w:val="1"/>
      <w:marLeft w:val="0"/>
      <w:marRight w:val="0"/>
      <w:marTop w:val="0"/>
      <w:marBottom w:val="0"/>
      <w:divBdr>
        <w:top w:val="none" w:sz="0" w:space="0" w:color="auto"/>
        <w:left w:val="none" w:sz="0" w:space="0" w:color="auto"/>
        <w:bottom w:val="none" w:sz="0" w:space="0" w:color="auto"/>
        <w:right w:val="none" w:sz="0" w:space="0" w:color="auto"/>
      </w:divBdr>
    </w:div>
    <w:div w:id="404497544">
      <w:bodyDiv w:val="1"/>
      <w:marLeft w:val="0"/>
      <w:marRight w:val="0"/>
      <w:marTop w:val="0"/>
      <w:marBottom w:val="0"/>
      <w:divBdr>
        <w:top w:val="none" w:sz="0" w:space="0" w:color="auto"/>
        <w:left w:val="none" w:sz="0" w:space="0" w:color="auto"/>
        <w:bottom w:val="none" w:sz="0" w:space="0" w:color="auto"/>
        <w:right w:val="none" w:sz="0" w:space="0" w:color="auto"/>
      </w:divBdr>
    </w:div>
    <w:div w:id="405151860">
      <w:bodyDiv w:val="1"/>
      <w:marLeft w:val="0"/>
      <w:marRight w:val="0"/>
      <w:marTop w:val="0"/>
      <w:marBottom w:val="0"/>
      <w:divBdr>
        <w:top w:val="none" w:sz="0" w:space="0" w:color="auto"/>
        <w:left w:val="none" w:sz="0" w:space="0" w:color="auto"/>
        <w:bottom w:val="none" w:sz="0" w:space="0" w:color="auto"/>
        <w:right w:val="none" w:sz="0" w:space="0" w:color="auto"/>
      </w:divBdr>
    </w:div>
    <w:div w:id="408818086">
      <w:bodyDiv w:val="1"/>
      <w:marLeft w:val="0"/>
      <w:marRight w:val="0"/>
      <w:marTop w:val="0"/>
      <w:marBottom w:val="0"/>
      <w:divBdr>
        <w:top w:val="none" w:sz="0" w:space="0" w:color="auto"/>
        <w:left w:val="none" w:sz="0" w:space="0" w:color="auto"/>
        <w:bottom w:val="none" w:sz="0" w:space="0" w:color="auto"/>
        <w:right w:val="none" w:sz="0" w:space="0" w:color="auto"/>
      </w:divBdr>
    </w:div>
    <w:div w:id="408968758">
      <w:bodyDiv w:val="1"/>
      <w:marLeft w:val="0"/>
      <w:marRight w:val="0"/>
      <w:marTop w:val="0"/>
      <w:marBottom w:val="0"/>
      <w:divBdr>
        <w:top w:val="none" w:sz="0" w:space="0" w:color="auto"/>
        <w:left w:val="none" w:sz="0" w:space="0" w:color="auto"/>
        <w:bottom w:val="none" w:sz="0" w:space="0" w:color="auto"/>
        <w:right w:val="none" w:sz="0" w:space="0" w:color="auto"/>
      </w:divBdr>
    </w:div>
    <w:div w:id="409885138">
      <w:bodyDiv w:val="1"/>
      <w:marLeft w:val="0"/>
      <w:marRight w:val="0"/>
      <w:marTop w:val="0"/>
      <w:marBottom w:val="0"/>
      <w:divBdr>
        <w:top w:val="none" w:sz="0" w:space="0" w:color="auto"/>
        <w:left w:val="none" w:sz="0" w:space="0" w:color="auto"/>
        <w:bottom w:val="none" w:sz="0" w:space="0" w:color="auto"/>
        <w:right w:val="none" w:sz="0" w:space="0" w:color="auto"/>
      </w:divBdr>
    </w:div>
    <w:div w:id="410085367">
      <w:bodyDiv w:val="1"/>
      <w:marLeft w:val="0"/>
      <w:marRight w:val="0"/>
      <w:marTop w:val="0"/>
      <w:marBottom w:val="0"/>
      <w:divBdr>
        <w:top w:val="none" w:sz="0" w:space="0" w:color="auto"/>
        <w:left w:val="none" w:sz="0" w:space="0" w:color="auto"/>
        <w:bottom w:val="none" w:sz="0" w:space="0" w:color="auto"/>
        <w:right w:val="none" w:sz="0" w:space="0" w:color="auto"/>
      </w:divBdr>
    </w:div>
    <w:div w:id="410201868">
      <w:bodyDiv w:val="1"/>
      <w:marLeft w:val="0"/>
      <w:marRight w:val="0"/>
      <w:marTop w:val="0"/>
      <w:marBottom w:val="0"/>
      <w:divBdr>
        <w:top w:val="none" w:sz="0" w:space="0" w:color="auto"/>
        <w:left w:val="none" w:sz="0" w:space="0" w:color="auto"/>
        <w:bottom w:val="none" w:sz="0" w:space="0" w:color="auto"/>
        <w:right w:val="none" w:sz="0" w:space="0" w:color="auto"/>
      </w:divBdr>
    </w:div>
    <w:div w:id="410271213">
      <w:bodyDiv w:val="1"/>
      <w:marLeft w:val="0"/>
      <w:marRight w:val="0"/>
      <w:marTop w:val="0"/>
      <w:marBottom w:val="0"/>
      <w:divBdr>
        <w:top w:val="none" w:sz="0" w:space="0" w:color="auto"/>
        <w:left w:val="none" w:sz="0" w:space="0" w:color="auto"/>
        <w:bottom w:val="none" w:sz="0" w:space="0" w:color="auto"/>
        <w:right w:val="none" w:sz="0" w:space="0" w:color="auto"/>
      </w:divBdr>
    </w:div>
    <w:div w:id="411195357">
      <w:bodyDiv w:val="1"/>
      <w:marLeft w:val="0"/>
      <w:marRight w:val="0"/>
      <w:marTop w:val="0"/>
      <w:marBottom w:val="0"/>
      <w:divBdr>
        <w:top w:val="none" w:sz="0" w:space="0" w:color="auto"/>
        <w:left w:val="none" w:sz="0" w:space="0" w:color="auto"/>
        <w:bottom w:val="none" w:sz="0" w:space="0" w:color="auto"/>
        <w:right w:val="none" w:sz="0" w:space="0" w:color="auto"/>
      </w:divBdr>
    </w:div>
    <w:div w:id="412817747">
      <w:bodyDiv w:val="1"/>
      <w:marLeft w:val="0"/>
      <w:marRight w:val="0"/>
      <w:marTop w:val="0"/>
      <w:marBottom w:val="0"/>
      <w:divBdr>
        <w:top w:val="none" w:sz="0" w:space="0" w:color="auto"/>
        <w:left w:val="none" w:sz="0" w:space="0" w:color="auto"/>
        <w:bottom w:val="none" w:sz="0" w:space="0" w:color="auto"/>
        <w:right w:val="none" w:sz="0" w:space="0" w:color="auto"/>
      </w:divBdr>
    </w:div>
    <w:div w:id="412823614">
      <w:bodyDiv w:val="1"/>
      <w:marLeft w:val="0"/>
      <w:marRight w:val="0"/>
      <w:marTop w:val="0"/>
      <w:marBottom w:val="0"/>
      <w:divBdr>
        <w:top w:val="none" w:sz="0" w:space="0" w:color="auto"/>
        <w:left w:val="none" w:sz="0" w:space="0" w:color="auto"/>
        <w:bottom w:val="none" w:sz="0" w:space="0" w:color="auto"/>
        <w:right w:val="none" w:sz="0" w:space="0" w:color="auto"/>
      </w:divBdr>
    </w:div>
    <w:div w:id="413743139">
      <w:bodyDiv w:val="1"/>
      <w:marLeft w:val="0"/>
      <w:marRight w:val="0"/>
      <w:marTop w:val="0"/>
      <w:marBottom w:val="0"/>
      <w:divBdr>
        <w:top w:val="none" w:sz="0" w:space="0" w:color="auto"/>
        <w:left w:val="none" w:sz="0" w:space="0" w:color="auto"/>
        <w:bottom w:val="none" w:sz="0" w:space="0" w:color="auto"/>
        <w:right w:val="none" w:sz="0" w:space="0" w:color="auto"/>
      </w:divBdr>
    </w:div>
    <w:div w:id="414211606">
      <w:bodyDiv w:val="1"/>
      <w:marLeft w:val="0"/>
      <w:marRight w:val="0"/>
      <w:marTop w:val="0"/>
      <w:marBottom w:val="0"/>
      <w:divBdr>
        <w:top w:val="none" w:sz="0" w:space="0" w:color="auto"/>
        <w:left w:val="none" w:sz="0" w:space="0" w:color="auto"/>
        <w:bottom w:val="none" w:sz="0" w:space="0" w:color="auto"/>
        <w:right w:val="none" w:sz="0" w:space="0" w:color="auto"/>
      </w:divBdr>
    </w:div>
    <w:div w:id="414480184">
      <w:bodyDiv w:val="1"/>
      <w:marLeft w:val="0"/>
      <w:marRight w:val="0"/>
      <w:marTop w:val="0"/>
      <w:marBottom w:val="0"/>
      <w:divBdr>
        <w:top w:val="none" w:sz="0" w:space="0" w:color="auto"/>
        <w:left w:val="none" w:sz="0" w:space="0" w:color="auto"/>
        <w:bottom w:val="none" w:sz="0" w:space="0" w:color="auto"/>
        <w:right w:val="none" w:sz="0" w:space="0" w:color="auto"/>
      </w:divBdr>
    </w:div>
    <w:div w:id="414742971">
      <w:bodyDiv w:val="1"/>
      <w:marLeft w:val="0"/>
      <w:marRight w:val="0"/>
      <w:marTop w:val="0"/>
      <w:marBottom w:val="0"/>
      <w:divBdr>
        <w:top w:val="none" w:sz="0" w:space="0" w:color="auto"/>
        <w:left w:val="none" w:sz="0" w:space="0" w:color="auto"/>
        <w:bottom w:val="none" w:sz="0" w:space="0" w:color="auto"/>
        <w:right w:val="none" w:sz="0" w:space="0" w:color="auto"/>
      </w:divBdr>
    </w:div>
    <w:div w:id="414976181">
      <w:bodyDiv w:val="1"/>
      <w:marLeft w:val="0"/>
      <w:marRight w:val="0"/>
      <w:marTop w:val="0"/>
      <w:marBottom w:val="0"/>
      <w:divBdr>
        <w:top w:val="none" w:sz="0" w:space="0" w:color="auto"/>
        <w:left w:val="none" w:sz="0" w:space="0" w:color="auto"/>
        <w:bottom w:val="none" w:sz="0" w:space="0" w:color="auto"/>
        <w:right w:val="none" w:sz="0" w:space="0" w:color="auto"/>
      </w:divBdr>
    </w:div>
    <w:div w:id="416365079">
      <w:bodyDiv w:val="1"/>
      <w:marLeft w:val="0"/>
      <w:marRight w:val="0"/>
      <w:marTop w:val="0"/>
      <w:marBottom w:val="0"/>
      <w:divBdr>
        <w:top w:val="none" w:sz="0" w:space="0" w:color="auto"/>
        <w:left w:val="none" w:sz="0" w:space="0" w:color="auto"/>
        <w:bottom w:val="none" w:sz="0" w:space="0" w:color="auto"/>
        <w:right w:val="none" w:sz="0" w:space="0" w:color="auto"/>
      </w:divBdr>
    </w:div>
    <w:div w:id="418140424">
      <w:bodyDiv w:val="1"/>
      <w:marLeft w:val="0"/>
      <w:marRight w:val="0"/>
      <w:marTop w:val="0"/>
      <w:marBottom w:val="0"/>
      <w:divBdr>
        <w:top w:val="none" w:sz="0" w:space="0" w:color="auto"/>
        <w:left w:val="none" w:sz="0" w:space="0" w:color="auto"/>
        <w:bottom w:val="none" w:sz="0" w:space="0" w:color="auto"/>
        <w:right w:val="none" w:sz="0" w:space="0" w:color="auto"/>
      </w:divBdr>
    </w:div>
    <w:div w:id="418328770">
      <w:bodyDiv w:val="1"/>
      <w:marLeft w:val="0"/>
      <w:marRight w:val="0"/>
      <w:marTop w:val="0"/>
      <w:marBottom w:val="0"/>
      <w:divBdr>
        <w:top w:val="none" w:sz="0" w:space="0" w:color="auto"/>
        <w:left w:val="none" w:sz="0" w:space="0" w:color="auto"/>
        <w:bottom w:val="none" w:sz="0" w:space="0" w:color="auto"/>
        <w:right w:val="none" w:sz="0" w:space="0" w:color="auto"/>
      </w:divBdr>
    </w:div>
    <w:div w:id="419445517">
      <w:bodyDiv w:val="1"/>
      <w:marLeft w:val="0"/>
      <w:marRight w:val="0"/>
      <w:marTop w:val="0"/>
      <w:marBottom w:val="0"/>
      <w:divBdr>
        <w:top w:val="none" w:sz="0" w:space="0" w:color="auto"/>
        <w:left w:val="none" w:sz="0" w:space="0" w:color="auto"/>
        <w:bottom w:val="none" w:sz="0" w:space="0" w:color="auto"/>
        <w:right w:val="none" w:sz="0" w:space="0" w:color="auto"/>
      </w:divBdr>
    </w:div>
    <w:div w:id="419764226">
      <w:bodyDiv w:val="1"/>
      <w:marLeft w:val="0"/>
      <w:marRight w:val="0"/>
      <w:marTop w:val="0"/>
      <w:marBottom w:val="0"/>
      <w:divBdr>
        <w:top w:val="none" w:sz="0" w:space="0" w:color="auto"/>
        <w:left w:val="none" w:sz="0" w:space="0" w:color="auto"/>
        <w:bottom w:val="none" w:sz="0" w:space="0" w:color="auto"/>
        <w:right w:val="none" w:sz="0" w:space="0" w:color="auto"/>
      </w:divBdr>
    </w:div>
    <w:div w:id="421075967">
      <w:bodyDiv w:val="1"/>
      <w:marLeft w:val="0"/>
      <w:marRight w:val="0"/>
      <w:marTop w:val="0"/>
      <w:marBottom w:val="0"/>
      <w:divBdr>
        <w:top w:val="none" w:sz="0" w:space="0" w:color="auto"/>
        <w:left w:val="none" w:sz="0" w:space="0" w:color="auto"/>
        <w:bottom w:val="none" w:sz="0" w:space="0" w:color="auto"/>
        <w:right w:val="none" w:sz="0" w:space="0" w:color="auto"/>
      </w:divBdr>
    </w:div>
    <w:div w:id="422922587">
      <w:bodyDiv w:val="1"/>
      <w:marLeft w:val="0"/>
      <w:marRight w:val="0"/>
      <w:marTop w:val="0"/>
      <w:marBottom w:val="0"/>
      <w:divBdr>
        <w:top w:val="none" w:sz="0" w:space="0" w:color="auto"/>
        <w:left w:val="none" w:sz="0" w:space="0" w:color="auto"/>
        <w:bottom w:val="none" w:sz="0" w:space="0" w:color="auto"/>
        <w:right w:val="none" w:sz="0" w:space="0" w:color="auto"/>
      </w:divBdr>
    </w:div>
    <w:div w:id="424613939">
      <w:bodyDiv w:val="1"/>
      <w:marLeft w:val="0"/>
      <w:marRight w:val="0"/>
      <w:marTop w:val="0"/>
      <w:marBottom w:val="0"/>
      <w:divBdr>
        <w:top w:val="none" w:sz="0" w:space="0" w:color="auto"/>
        <w:left w:val="none" w:sz="0" w:space="0" w:color="auto"/>
        <w:bottom w:val="none" w:sz="0" w:space="0" w:color="auto"/>
        <w:right w:val="none" w:sz="0" w:space="0" w:color="auto"/>
      </w:divBdr>
    </w:div>
    <w:div w:id="425854633">
      <w:bodyDiv w:val="1"/>
      <w:marLeft w:val="0"/>
      <w:marRight w:val="0"/>
      <w:marTop w:val="0"/>
      <w:marBottom w:val="0"/>
      <w:divBdr>
        <w:top w:val="none" w:sz="0" w:space="0" w:color="auto"/>
        <w:left w:val="none" w:sz="0" w:space="0" w:color="auto"/>
        <w:bottom w:val="none" w:sz="0" w:space="0" w:color="auto"/>
        <w:right w:val="none" w:sz="0" w:space="0" w:color="auto"/>
      </w:divBdr>
    </w:div>
    <w:div w:id="427236656">
      <w:bodyDiv w:val="1"/>
      <w:marLeft w:val="0"/>
      <w:marRight w:val="0"/>
      <w:marTop w:val="0"/>
      <w:marBottom w:val="0"/>
      <w:divBdr>
        <w:top w:val="none" w:sz="0" w:space="0" w:color="auto"/>
        <w:left w:val="none" w:sz="0" w:space="0" w:color="auto"/>
        <w:bottom w:val="none" w:sz="0" w:space="0" w:color="auto"/>
        <w:right w:val="none" w:sz="0" w:space="0" w:color="auto"/>
      </w:divBdr>
    </w:div>
    <w:div w:id="427776175">
      <w:bodyDiv w:val="1"/>
      <w:marLeft w:val="0"/>
      <w:marRight w:val="0"/>
      <w:marTop w:val="0"/>
      <w:marBottom w:val="0"/>
      <w:divBdr>
        <w:top w:val="none" w:sz="0" w:space="0" w:color="auto"/>
        <w:left w:val="none" w:sz="0" w:space="0" w:color="auto"/>
        <w:bottom w:val="none" w:sz="0" w:space="0" w:color="auto"/>
        <w:right w:val="none" w:sz="0" w:space="0" w:color="auto"/>
      </w:divBdr>
    </w:div>
    <w:div w:id="428551674">
      <w:bodyDiv w:val="1"/>
      <w:marLeft w:val="0"/>
      <w:marRight w:val="0"/>
      <w:marTop w:val="0"/>
      <w:marBottom w:val="0"/>
      <w:divBdr>
        <w:top w:val="none" w:sz="0" w:space="0" w:color="auto"/>
        <w:left w:val="none" w:sz="0" w:space="0" w:color="auto"/>
        <w:bottom w:val="none" w:sz="0" w:space="0" w:color="auto"/>
        <w:right w:val="none" w:sz="0" w:space="0" w:color="auto"/>
      </w:divBdr>
    </w:div>
    <w:div w:id="430786734">
      <w:bodyDiv w:val="1"/>
      <w:marLeft w:val="0"/>
      <w:marRight w:val="0"/>
      <w:marTop w:val="0"/>
      <w:marBottom w:val="0"/>
      <w:divBdr>
        <w:top w:val="none" w:sz="0" w:space="0" w:color="auto"/>
        <w:left w:val="none" w:sz="0" w:space="0" w:color="auto"/>
        <w:bottom w:val="none" w:sz="0" w:space="0" w:color="auto"/>
        <w:right w:val="none" w:sz="0" w:space="0" w:color="auto"/>
      </w:divBdr>
    </w:div>
    <w:div w:id="432094620">
      <w:bodyDiv w:val="1"/>
      <w:marLeft w:val="0"/>
      <w:marRight w:val="0"/>
      <w:marTop w:val="0"/>
      <w:marBottom w:val="0"/>
      <w:divBdr>
        <w:top w:val="none" w:sz="0" w:space="0" w:color="auto"/>
        <w:left w:val="none" w:sz="0" w:space="0" w:color="auto"/>
        <w:bottom w:val="none" w:sz="0" w:space="0" w:color="auto"/>
        <w:right w:val="none" w:sz="0" w:space="0" w:color="auto"/>
      </w:divBdr>
    </w:div>
    <w:div w:id="435254710">
      <w:bodyDiv w:val="1"/>
      <w:marLeft w:val="0"/>
      <w:marRight w:val="0"/>
      <w:marTop w:val="0"/>
      <w:marBottom w:val="0"/>
      <w:divBdr>
        <w:top w:val="none" w:sz="0" w:space="0" w:color="auto"/>
        <w:left w:val="none" w:sz="0" w:space="0" w:color="auto"/>
        <w:bottom w:val="none" w:sz="0" w:space="0" w:color="auto"/>
        <w:right w:val="none" w:sz="0" w:space="0" w:color="auto"/>
      </w:divBdr>
    </w:div>
    <w:div w:id="435954040">
      <w:bodyDiv w:val="1"/>
      <w:marLeft w:val="0"/>
      <w:marRight w:val="0"/>
      <w:marTop w:val="0"/>
      <w:marBottom w:val="0"/>
      <w:divBdr>
        <w:top w:val="none" w:sz="0" w:space="0" w:color="auto"/>
        <w:left w:val="none" w:sz="0" w:space="0" w:color="auto"/>
        <w:bottom w:val="none" w:sz="0" w:space="0" w:color="auto"/>
        <w:right w:val="none" w:sz="0" w:space="0" w:color="auto"/>
      </w:divBdr>
    </w:div>
    <w:div w:id="437675530">
      <w:bodyDiv w:val="1"/>
      <w:marLeft w:val="0"/>
      <w:marRight w:val="0"/>
      <w:marTop w:val="0"/>
      <w:marBottom w:val="0"/>
      <w:divBdr>
        <w:top w:val="none" w:sz="0" w:space="0" w:color="auto"/>
        <w:left w:val="none" w:sz="0" w:space="0" w:color="auto"/>
        <w:bottom w:val="none" w:sz="0" w:space="0" w:color="auto"/>
        <w:right w:val="none" w:sz="0" w:space="0" w:color="auto"/>
      </w:divBdr>
    </w:div>
    <w:div w:id="439186565">
      <w:bodyDiv w:val="1"/>
      <w:marLeft w:val="0"/>
      <w:marRight w:val="0"/>
      <w:marTop w:val="0"/>
      <w:marBottom w:val="0"/>
      <w:divBdr>
        <w:top w:val="none" w:sz="0" w:space="0" w:color="auto"/>
        <w:left w:val="none" w:sz="0" w:space="0" w:color="auto"/>
        <w:bottom w:val="none" w:sz="0" w:space="0" w:color="auto"/>
        <w:right w:val="none" w:sz="0" w:space="0" w:color="auto"/>
      </w:divBdr>
    </w:div>
    <w:div w:id="441071611">
      <w:bodyDiv w:val="1"/>
      <w:marLeft w:val="0"/>
      <w:marRight w:val="0"/>
      <w:marTop w:val="0"/>
      <w:marBottom w:val="0"/>
      <w:divBdr>
        <w:top w:val="none" w:sz="0" w:space="0" w:color="auto"/>
        <w:left w:val="none" w:sz="0" w:space="0" w:color="auto"/>
        <w:bottom w:val="none" w:sz="0" w:space="0" w:color="auto"/>
        <w:right w:val="none" w:sz="0" w:space="0" w:color="auto"/>
      </w:divBdr>
    </w:div>
    <w:div w:id="441152632">
      <w:bodyDiv w:val="1"/>
      <w:marLeft w:val="0"/>
      <w:marRight w:val="0"/>
      <w:marTop w:val="0"/>
      <w:marBottom w:val="0"/>
      <w:divBdr>
        <w:top w:val="none" w:sz="0" w:space="0" w:color="auto"/>
        <w:left w:val="none" w:sz="0" w:space="0" w:color="auto"/>
        <w:bottom w:val="none" w:sz="0" w:space="0" w:color="auto"/>
        <w:right w:val="none" w:sz="0" w:space="0" w:color="auto"/>
      </w:divBdr>
    </w:div>
    <w:div w:id="441190723">
      <w:bodyDiv w:val="1"/>
      <w:marLeft w:val="0"/>
      <w:marRight w:val="0"/>
      <w:marTop w:val="0"/>
      <w:marBottom w:val="0"/>
      <w:divBdr>
        <w:top w:val="none" w:sz="0" w:space="0" w:color="auto"/>
        <w:left w:val="none" w:sz="0" w:space="0" w:color="auto"/>
        <w:bottom w:val="none" w:sz="0" w:space="0" w:color="auto"/>
        <w:right w:val="none" w:sz="0" w:space="0" w:color="auto"/>
      </w:divBdr>
    </w:div>
    <w:div w:id="442698981">
      <w:bodyDiv w:val="1"/>
      <w:marLeft w:val="0"/>
      <w:marRight w:val="0"/>
      <w:marTop w:val="0"/>
      <w:marBottom w:val="0"/>
      <w:divBdr>
        <w:top w:val="none" w:sz="0" w:space="0" w:color="auto"/>
        <w:left w:val="none" w:sz="0" w:space="0" w:color="auto"/>
        <w:bottom w:val="none" w:sz="0" w:space="0" w:color="auto"/>
        <w:right w:val="none" w:sz="0" w:space="0" w:color="auto"/>
      </w:divBdr>
    </w:div>
    <w:div w:id="443111532">
      <w:bodyDiv w:val="1"/>
      <w:marLeft w:val="0"/>
      <w:marRight w:val="0"/>
      <w:marTop w:val="0"/>
      <w:marBottom w:val="0"/>
      <w:divBdr>
        <w:top w:val="none" w:sz="0" w:space="0" w:color="auto"/>
        <w:left w:val="none" w:sz="0" w:space="0" w:color="auto"/>
        <w:bottom w:val="none" w:sz="0" w:space="0" w:color="auto"/>
        <w:right w:val="none" w:sz="0" w:space="0" w:color="auto"/>
      </w:divBdr>
    </w:div>
    <w:div w:id="443698580">
      <w:bodyDiv w:val="1"/>
      <w:marLeft w:val="0"/>
      <w:marRight w:val="0"/>
      <w:marTop w:val="0"/>
      <w:marBottom w:val="0"/>
      <w:divBdr>
        <w:top w:val="none" w:sz="0" w:space="0" w:color="auto"/>
        <w:left w:val="none" w:sz="0" w:space="0" w:color="auto"/>
        <w:bottom w:val="none" w:sz="0" w:space="0" w:color="auto"/>
        <w:right w:val="none" w:sz="0" w:space="0" w:color="auto"/>
      </w:divBdr>
    </w:div>
    <w:div w:id="444886566">
      <w:bodyDiv w:val="1"/>
      <w:marLeft w:val="0"/>
      <w:marRight w:val="0"/>
      <w:marTop w:val="0"/>
      <w:marBottom w:val="0"/>
      <w:divBdr>
        <w:top w:val="none" w:sz="0" w:space="0" w:color="auto"/>
        <w:left w:val="none" w:sz="0" w:space="0" w:color="auto"/>
        <w:bottom w:val="none" w:sz="0" w:space="0" w:color="auto"/>
        <w:right w:val="none" w:sz="0" w:space="0" w:color="auto"/>
      </w:divBdr>
    </w:div>
    <w:div w:id="445317226">
      <w:bodyDiv w:val="1"/>
      <w:marLeft w:val="0"/>
      <w:marRight w:val="0"/>
      <w:marTop w:val="0"/>
      <w:marBottom w:val="0"/>
      <w:divBdr>
        <w:top w:val="none" w:sz="0" w:space="0" w:color="auto"/>
        <w:left w:val="none" w:sz="0" w:space="0" w:color="auto"/>
        <w:bottom w:val="none" w:sz="0" w:space="0" w:color="auto"/>
        <w:right w:val="none" w:sz="0" w:space="0" w:color="auto"/>
      </w:divBdr>
    </w:div>
    <w:div w:id="447621350">
      <w:bodyDiv w:val="1"/>
      <w:marLeft w:val="0"/>
      <w:marRight w:val="0"/>
      <w:marTop w:val="0"/>
      <w:marBottom w:val="0"/>
      <w:divBdr>
        <w:top w:val="none" w:sz="0" w:space="0" w:color="auto"/>
        <w:left w:val="none" w:sz="0" w:space="0" w:color="auto"/>
        <w:bottom w:val="none" w:sz="0" w:space="0" w:color="auto"/>
        <w:right w:val="none" w:sz="0" w:space="0" w:color="auto"/>
      </w:divBdr>
    </w:div>
    <w:div w:id="448281275">
      <w:bodyDiv w:val="1"/>
      <w:marLeft w:val="0"/>
      <w:marRight w:val="0"/>
      <w:marTop w:val="0"/>
      <w:marBottom w:val="0"/>
      <w:divBdr>
        <w:top w:val="none" w:sz="0" w:space="0" w:color="auto"/>
        <w:left w:val="none" w:sz="0" w:space="0" w:color="auto"/>
        <w:bottom w:val="none" w:sz="0" w:space="0" w:color="auto"/>
        <w:right w:val="none" w:sz="0" w:space="0" w:color="auto"/>
      </w:divBdr>
    </w:div>
    <w:div w:id="449512102">
      <w:bodyDiv w:val="1"/>
      <w:marLeft w:val="0"/>
      <w:marRight w:val="0"/>
      <w:marTop w:val="0"/>
      <w:marBottom w:val="0"/>
      <w:divBdr>
        <w:top w:val="none" w:sz="0" w:space="0" w:color="auto"/>
        <w:left w:val="none" w:sz="0" w:space="0" w:color="auto"/>
        <w:bottom w:val="none" w:sz="0" w:space="0" w:color="auto"/>
        <w:right w:val="none" w:sz="0" w:space="0" w:color="auto"/>
      </w:divBdr>
    </w:div>
    <w:div w:id="450131018">
      <w:bodyDiv w:val="1"/>
      <w:marLeft w:val="0"/>
      <w:marRight w:val="0"/>
      <w:marTop w:val="0"/>
      <w:marBottom w:val="0"/>
      <w:divBdr>
        <w:top w:val="none" w:sz="0" w:space="0" w:color="auto"/>
        <w:left w:val="none" w:sz="0" w:space="0" w:color="auto"/>
        <w:bottom w:val="none" w:sz="0" w:space="0" w:color="auto"/>
        <w:right w:val="none" w:sz="0" w:space="0" w:color="auto"/>
      </w:divBdr>
    </w:div>
    <w:div w:id="450172911">
      <w:bodyDiv w:val="1"/>
      <w:marLeft w:val="0"/>
      <w:marRight w:val="0"/>
      <w:marTop w:val="0"/>
      <w:marBottom w:val="0"/>
      <w:divBdr>
        <w:top w:val="none" w:sz="0" w:space="0" w:color="auto"/>
        <w:left w:val="none" w:sz="0" w:space="0" w:color="auto"/>
        <w:bottom w:val="none" w:sz="0" w:space="0" w:color="auto"/>
        <w:right w:val="none" w:sz="0" w:space="0" w:color="auto"/>
      </w:divBdr>
    </w:div>
    <w:div w:id="451485648">
      <w:bodyDiv w:val="1"/>
      <w:marLeft w:val="0"/>
      <w:marRight w:val="0"/>
      <w:marTop w:val="0"/>
      <w:marBottom w:val="0"/>
      <w:divBdr>
        <w:top w:val="none" w:sz="0" w:space="0" w:color="auto"/>
        <w:left w:val="none" w:sz="0" w:space="0" w:color="auto"/>
        <w:bottom w:val="none" w:sz="0" w:space="0" w:color="auto"/>
        <w:right w:val="none" w:sz="0" w:space="0" w:color="auto"/>
      </w:divBdr>
    </w:div>
    <w:div w:id="452410945">
      <w:bodyDiv w:val="1"/>
      <w:marLeft w:val="0"/>
      <w:marRight w:val="0"/>
      <w:marTop w:val="0"/>
      <w:marBottom w:val="0"/>
      <w:divBdr>
        <w:top w:val="none" w:sz="0" w:space="0" w:color="auto"/>
        <w:left w:val="none" w:sz="0" w:space="0" w:color="auto"/>
        <w:bottom w:val="none" w:sz="0" w:space="0" w:color="auto"/>
        <w:right w:val="none" w:sz="0" w:space="0" w:color="auto"/>
      </w:divBdr>
    </w:div>
    <w:div w:id="452820763">
      <w:bodyDiv w:val="1"/>
      <w:marLeft w:val="0"/>
      <w:marRight w:val="0"/>
      <w:marTop w:val="0"/>
      <w:marBottom w:val="0"/>
      <w:divBdr>
        <w:top w:val="none" w:sz="0" w:space="0" w:color="auto"/>
        <w:left w:val="none" w:sz="0" w:space="0" w:color="auto"/>
        <w:bottom w:val="none" w:sz="0" w:space="0" w:color="auto"/>
        <w:right w:val="none" w:sz="0" w:space="0" w:color="auto"/>
      </w:divBdr>
    </w:div>
    <w:div w:id="453259700">
      <w:bodyDiv w:val="1"/>
      <w:marLeft w:val="0"/>
      <w:marRight w:val="0"/>
      <w:marTop w:val="0"/>
      <w:marBottom w:val="0"/>
      <w:divBdr>
        <w:top w:val="none" w:sz="0" w:space="0" w:color="auto"/>
        <w:left w:val="none" w:sz="0" w:space="0" w:color="auto"/>
        <w:bottom w:val="none" w:sz="0" w:space="0" w:color="auto"/>
        <w:right w:val="none" w:sz="0" w:space="0" w:color="auto"/>
      </w:divBdr>
    </w:div>
    <w:div w:id="456147953">
      <w:bodyDiv w:val="1"/>
      <w:marLeft w:val="0"/>
      <w:marRight w:val="0"/>
      <w:marTop w:val="0"/>
      <w:marBottom w:val="0"/>
      <w:divBdr>
        <w:top w:val="none" w:sz="0" w:space="0" w:color="auto"/>
        <w:left w:val="none" w:sz="0" w:space="0" w:color="auto"/>
        <w:bottom w:val="none" w:sz="0" w:space="0" w:color="auto"/>
        <w:right w:val="none" w:sz="0" w:space="0" w:color="auto"/>
      </w:divBdr>
    </w:div>
    <w:div w:id="456726251">
      <w:bodyDiv w:val="1"/>
      <w:marLeft w:val="0"/>
      <w:marRight w:val="0"/>
      <w:marTop w:val="0"/>
      <w:marBottom w:val="0"/>
      <w:divBdr>
        <w:top w:val="none" w:sz="0" w:space="0" w:color="auto"/>
        <w:left w:val="none" w:sz="0" w:space="0" w:color="auto"/>
        <w:bottom w:val="none" w:sz="0" w:space="0" w:color="auto"/>
        <w:right w:val="none" w:sz="0" w:space="0" w:color="auto"/>
      </w:divBdr>
    </w:div>
    <w:div w:id="456800026">
      <w:bodyDiv w:val="1"/>
      <w:marLeft w:val="0"/>
      <w:marRight w:val="0"/>
      <w:marTop w:val="0"/>
      <w:marBottom w:val="0"/>
      <w:divBdr>
        <w:top w:val="none" w:sz="0" w:space="0" w:color="auto"/>
        <w:left w:val="none" w:sz="0" w:space="0" w:color="auto"/>
        <w:bottom w:val="none" w:sz="0" w:space="0" w:color="auto"/>
        <w:right w:val="none" w:sz="0" w:space="0" w:color="auto"/>
      </w:divBdr>
    </w:div>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459346646">
      <w:bodyDiv w:val="1"/>
      <w:marLeft w:val="0"/>
      <w:marRight w:val="0"/>
      <w:marTop w:val="0"/>
      <w:marBottom w:val="0"/>
      <w:divBdr>
        <w:top w:val="none" w:sz="0" w:space="0" w:color="auto"/>
        <w:left w:val="none" w:sz="0" w:space="0" w:color="auto"/>
        <w:bottom w:val="none" w:sz="0" w:space="0" w:color="auto"/>
        <w:right w:val="none" w:sz="0" w:space="0" w:color="auto"/>
      </w:divBdr>
    </w:div>
    <w:div w:id="459999396">
      <w:bodyDiv w:val="1"/>
      <w:marLeft w:val="0"/>
      <w:marRight w:val="0"/>
      <w:marTop w:val="0"/>
      <w:marBottom w:val="0"/>
      <w:divBdr>
        <w:top w:val="none" w:sz="0" w:space="0" w:color="auto"/>
        <w:left w:val="none" w:sz="0" w:space="0" w:color="auto"/>
        <w:bottom w:val="none" w:sz="0" w:space="0" w:color="auto"/>
        <w:right w:val="none" w:sz="0" w:space="0" w:color="auto"/>
      </w:divBdr>
    </w:div>
    <w:div w:id="461654942">
      <w:bodyDiv w:val="1"/>
      <w:marLeft w:val="0"/>
      <w:marRight w:val="0"/>
      <w:marTop w:val="0"/>
      <w:marBottom w:val="0"/>
      <w:divBdr>
        <w:top w:val="none" w:sz="0" w:space="0" w:color="auto"/>
        <w:left w:val="none" w:sz="0" w:space="0" w:color="auto"/>
        <w:bottom w:val="none" w:sz="0" w:space="0" w:color="auto"/>
        <w:right w:val="none" w:sz="0" w:space="0" w:color="auto"/>
      </w:divBdr>
    </w:div>
    <w:div w:id="463470698">
      <w:bodyDiv w:val="1"/>
      <w:marLeft w:val="0"/>
      <w:marRight w:val="0"/>
      <w:marTop w:val="0"/>
      <w:marBottom w:val="0"/>
      <w:divBdr>
        <w:top w:val="none" w:sz="0" w:space="0" w:color="auto"/>
        <w:left w:val="none" w:sz="0" w:space="0" w:color="auto"/>
        <w:bottom w:val="none" w:sz="0" w:space="0" w:color="auto"/>
        <w:right w:val="none" w:sz="0" w:space="0" w:color="auto"/>
      </w:divBdr>
    </w:div>
    <w:div w:id="465049683">
      <w:bodyDiv w:val="1"/>
      <w:marLeft w:val="0"/>
      <w:marRight w:val="0"/>
      <w:marTop w:val="0"/>
      <w:marBottom w:val="0"/>
      <w:divBdr>
        <w:top w:val="none" w:sz="0" w:space="0" w:color="auto"/>
        <w:left w:val="none" w:sz="0" w:space="0" w:color="auto"/>
        <w:bottom w:val="none" w:sz="0" w:space="0" w:color="auto"/>
        <w:right w:val="none" w:sz="0" w:space="0" w:color="auto"/>
      </w:divBdr>
    </w:div>
    <w:div w:id="466778979">
      <w:bodyDiv w:val="1"/>
      <w:marLeft w:val="0"/>
      <w:marRight w:val="0"/>
      <w:marTop w:val="0"/>
      <w:marBottom w:val="0"/>
      <w:divBdr>
        <w:top w:val="none" w:sz="0" w:space="0" w:color="auto"/>
        <w:left w:val="none" w:sz="0" w:space="0" w:color="auto"/>
        <w:bottom w:val="none" w:sz="0" w:space="0" w:color="auto"/>
        <w:right w:val="none" w:sz="0" w:space="0" w:color="auto"/>
      </w:divBdr>
    </w:div>
    <w:div w:id="467012971">
      <w:bodyDiv w:val="1"/>
      <w:marLeft w:val="0"/>
      <w:marRight w:val="0"/>
      <w:marTop w:val="0"/>
      <w:marBottom w:val="0"/>
      <w:divBdr>
        <w:top w:val="none" w:sz="0" w:space="0" w:color="auto"/>
        <w:left w:val="none" w:sz="0" w:space="0" w:color="auto"/>
        <w:bottom w:val="none" w:sz="0" w:space="0" w:color="auto"/>
        <w:right w:val="none" w:sz="0" w:space="0" w:color="auto"/>
      </w:divBdr>
    </w:div>
    <w:div w:id="468322929">
      <w:bodyDiv w:val="1"/>
      <w:marLeft w:val="0"/>
      <w:marRight w:val="0"/>
      <w:marTop w:val="0"/>
      <w:marBottom w:val="0"/>
      <w:divBdr>
        <w:top w:val="none" w:sz="0" w:space="0" w:color="auto"/>
        <w:left w:val="none" w:sz="0" w:space="0" w:color="auto"/>
        <w:bottom w:val="none" w:sz="0" w:space="0" w:color="auto"/>
        <w:right w:val="none" w:sz="0" w:space="0" w:color="auto"/>
      </w:divBdr>
    </w:div>
    <w:div w:id="468864901">
      <w:bodyDiv w:val="1"/>
      <w:marLeft w:val="0"/>
      <w:marRight w:val="0"/>
      <w:marTop w:val="0"/>
      <w:marBottom w:val="0"/>
      <w:divBdr>
        <w:top w:val="none" w:sz="0" w:space="0" w:color="auto"/>
        <w:left w:val="none" w:sz="0" w:space="0" w:color="auto"/>
        <w:bottom w:val="none" w:sz="0" w:space="0" w:color="auto"/>
        <w:right w:val="none" w:sz="0" w:space="0" w:color="auto"/>
      </w:divBdr>
    </w:div>
    <w:div w:id="470560333">
      <w:bodyDiv w:val="1"/>
      <w:marLeft w:val="0"/>
      <w:marRight w:val="0"/>
      <w:marTop w:val="0"/>
      <w:marBottom w:val="0"/>
      <w:divBdr>
        <w:top w:val="none" w:sz="0" w:space="0" w:color="auto"/>
        <w:left w:val="none" w:sz="0" w:space="0" w:color="auto"/>
        <w:bottom w:val="none" w:sz="0" w:space="0" w:color="auto"/>
        <w:right w:val="none" w:sz="0" w:space="0" w:color="auto"/>
      </w:divBdr>
    </w:div>
    <w:div w:id="471602698">
      <w:bodyDiv w:val="1"/>
      <w:marLeft w:val="0"/>
      <w:marRight w:val="0"/>
      <w:marTop w:val="0"/>
      <w:marBottom w:val="0"/>
      <w:divBdr>
        <w:top w:val="none" w:sz="0" w:space="0" w:color="auto"/>
        <w:left w:val="none" w:sz="0" w:space="0" w:color="auto"/>
        <w:bottom w:val="none" w:sz="0" w:space="0" w:color="auto"/>
        <w:right w:val="none" w:sz="0" w:space="0" w:color="auto"/>
      </w:divBdr>
    </w:div>
    <w:div w:id="471752382">
      <w:bodyDiv w:val="1"/>
      <w:marLeft w:val="0"/>
      <w:marRight w:val="0"/>
      <w:marTop w:val="0"/>
      <w:marBottom w:val="0"/>
      <w:divBdr>
        <w:top w:val="none" w:sz="0" w:space="0" w:color="auto"/>
        <w:left w:val="none" w:sz="0" w:space="0" w:color="auto"/>
        <w:bottom w:val="none" w:sz="0" w:space="0" w:color="auto"/>
        <w:right w:val="none" w:sz="0" w:space="0" w:color="auto"/>
      </w:divBdr>
    </w:div>
    <w:div w:id="472020953">
      <w:bodyDiv w:val="1"/>
      <w:marLeft w:val="0"/>
      <w:marRight w:val="0"/>
      <w:marTop w:val="0"/>
      <w:marBottom w:val="0"/>
      <w:divBdr>
        <w:top w:val="none" w:sz="0" w:space="0" w:color="auto"/>
        <w:left w:val="none" w:sz="0" w:space="0" w:color="auto"/>
        <w:bottom w:val="none" w:sz="0" w:space="0" w:color="auto"/>
        <w:right w:val="none" w:sz="0" w:space="0" w:color="auto"/>
      </w:divBdr>
    </w:div>
    <w:div w:id="473253521">
      <w:bodyDiv w:val="1"/>
      <w:marLeft w:val="0"/>
      <w:marRight w:val="0"/>
      <w:marTop w:val="0"/>
      <w:marBottom w:val="0"/>
      <w:divBdr>
        <w:top w:val="none" w:sz="0" w:space="0" w:color="auto"/>
        <w:left w:val="none" w:sz="0" w:space="0" w:color="auto"/>
        <w:bottom w:val="none" w:sz="0" w:space="0" w:color="auto"/>
        <w:right w:val="none" w:sz="0" w:space="0" w:color="auto"/>
      </w:divBdr>
    </w:div>
    <w:div w:id="474563922">
      <w:bodyDiv w:val="1"/>
      <w:marLeft w:val="0"/>
      <w:marRight w:val="0"/>
      <w:marTop w:val="0"/>
      <w:marBottom w:val="0"/>
      <w:divBdr>
        <w:top w:val="none" w:sz="0" w:space="0" w:color="auto"/>
        <w:left w:val="none" w:sz="0" w:space="0" w:color="auto"/>
        <w:bottom w:val="none" w:sz="0" w:space="0" w:color="auto"/>
        <w:right w:val="none" w:sz="0" w:space="0" w:color="auto"/>
      </w:divBdr>
    </w:div>
    <w:div w:id="476848757">
      <w:bodyDiv w:val="1"/>
      <w:marLeft w:val="0"/>
      <w:marRight w:val="0"/>
      <w:marTop w:val="0"/>
      <w:marBottom w:val="0"/>
      <w:divBdr>
        <w:top w:val="none" w:sz="0" w:space="0" w:color="auto"/>
        <w:left w:val="none" w:sz="0" w:space="0" w:color="auto"/>
        <w:bottom w:val="none" w:sz="0" w:space="0" w:color="auto"/>
        <w:right w:val="none" w:sz="0" w:space="0" w:color="auto"/>
      </w:divBdr>
    </w:div>
    <w:div w:id="478574894">
      <w:bodyDiv w:val="1"/>
      <w:marLeft w:val="0"/>
      <w:marRight w:val="0"/>
      <w:marTop w:val="0"/>
      <w:marBottom w:val="0"/>
      <w:divBdr>
        <w:top w:val="none" w:sz="0" w:space="0" w:color="auto"/>
        <w:left w:val="none" w:sz="0" w:space="0" w:color="auto"/>
        <w:bottom w:val="none" w:sz="0" w:space="0" w:color="auto"/>
        <w:right w:val="none" w:sz="0" w:space="0" w:color="auto"/>
      </w:divBdr>
    </w:div>
    <w:div w:id="479536907">
      <w:bodyDiv w:val="1"/>
      <w:marLeft w:val="0"/>
      <w:marRight w:val="0"/>
      <w:marTop w:val="0"/>
      <w:marBottom w:val="0"/>
      <w:divBdr>
        <w:top w:val="none" w:sz="0" w:space="0" w:color="auto"/>
        <w:left w:val="none" w:sz="0" w:space="0" w:color="auto"/>
        <w:bottom w:val="none" w:sz="0" w:space="0" w:color="auto"/>
        <w:right w:val="none" w:sz="0" w:space="0" w:color="auto"/>
      </w:divBdr>
    </w:div>
    <w:div w:id="481625939">
      <w:bodyDiv w:val="1"/>
      <w:marLeft w:val="0"/>
      <w:marRight w:val="0"/>
      <w:marTop w:val="0"/>
      <w:marBottom w:val="0"/>
      <w:divBdr>
        <w:top w:val="none" w:sz="0" w:space="0" w:color="auto"/>
        <w:left w:val="none" w:sz="0" w:space="0" w:color="auto"/>
        <w:bottom w:val="none" w:sz="0" w:space="0" w:color="auto"/>
        <w:right w:val="none" w:sz="0" w:space="0" w:color="auto"/>
      </w:divBdr>
    </w:div>
    <w:div w:id="481695529">
      <w:bodyDiv w:val="1"/>
      <w:marLeft w:val="0"/>
      <w:marRight w:val="0"/>
      <w:marTop w:val="0"/>
      <w:marBottom w:val="0"/>
      <w:divBdr>
        <w:top w:val="none" w:sz="0" w:space="0" w:color="auto"/>
        <w:left w:val="none" w:sz="0" w:space="0" w:color="auto"/>
        <w:bottom w:val="none" w:sz="0" w:space="0" w:color="auto"/>
        <w:right w:val="none" w:sz="0" w:space="0" w:color="auto"/>
      </w:divBdr>
    </w:div>
    <w:div w:id="481778510">
      <w:bodyDiv w:val="1"/>
      <w:marLeft w:val="0"/>
      <w:marRight w:val="0"/>
      <w:marTop w:val="0"/>
      <w:marBottom w:val="0"/>
      <w:divBdr>
        <w:top w:val="none" w:sz="0" w:space="0" w:color="auto"/>
        <w:left w:val="none" w:sz="0" w:space="0" w:color="auto"/>
        <w:bottom w:val="none" w:sz="0" w:space="0" w:color="auto"/>
        <w:right w:val="none" w:sz="0" w:space="0" w:color="auto"/>
      </w:divBdr>
    </w:div>
    <w:div w:id="483474666">
      <w:bodyDiv w:val="1"/>
      <w:marLeft w:val="0"/>
      <w:marRight w:val="0"/>
      <w:marTop w:val="0"/>
      <w:marBottom w:val="0"/>
      <w:divBdr>
        <w:top w:val="none" w:sz="0" w:space="0" w:color="auto"/>
        <w:left w:val="none" w:sz="0" w:space="0" w:color="auto"/>
        <w:bottom w:val="none" w:sz="0" w:space="0" w:color="auto"/>
        <w:right w:val="none" w:sz="0" w:space="0" w:color="auto"/>
      </w:divBdr>
    </w:div>
    <w:div w:id="485366953">
      <w:bodyDiv w:val="1"/>
      <w:marLeft w:val="0"/>
      <w:marRight w:val="0"/>
      <w:marTop w:val="0"/>
      <w:marBottom w:val="0"/>
      <w:divBdr>
        <w:top w:val="none" w:sz="0" w:space="0" w:color="auto"/>
        <w:left w:val="none" w:sz="0" w:space="0" w:color="auto"/>
        <w:bottom w:val="none" w:sz="0" w:space="0" w:color="auto"/>
        <w:right w:val="none" w:sz="0" w:space="0" w:color="auto"/>
      </w:divBdr>
    </w:div>
    <w:div w:id="490095868">
      <w:bodyDiv w:val="1"/>
      <w:marLeft w:val="0"/>
      <w:marRight w:val="0"/>
      <w:marTop w:val="0"/>
      <w:marBottom w:val="0"/>
      <w:divBdr>
        <w:top w:val="none" w:sz="0" w:space="0" w:color="auto"/>
        <w:left w:val="none" w:sz="0" w:space="0" w:color="auto"/>
        <w:bottom w:val="none" w:sz="0" w:space="0" w:color="auto"/>
        <w:right w:val="none" w:sz="0" w:space="0" w:color="auto"/>
      </w:divBdr>
    </w:div>
    <w:div w:id="490095950">
      <w:bodyDiv w:val="1"/>
      <w:marLeft w:val="0"/>
      <w:marRight w:val="0"/>
      <w:marTop w:val="0"/>
      <w:marBottom w:val="0"/>
      <w:divBdr>
        <w:top w:val="none" w:sz="0" w:space="0" w:color="auto"/>
        <w:left w:val="none" w:sz="0" w:space="0" w:color="auto"/>
        <w:bottom w:val="none" w:sz="0" w:space="0" w:color="auto"/>
        <w:right w:val="none" w:sz="0" w:space="0" w:color="auto"/>
      </w:divBdr>
    </w:div>
    <w:div w:id="492643730">
      <w:bodyDiv w:val="1"/>
      <w:marLeft w:val="0"/>
      <w:marRight w:val="0"/>
      <w:marTop w:val="0"/>
      <w:marBottom w:val="0"/>
      <w:divBdr>
        <w:top w:val="none" w:sz="0" w:space="0" w:color="auto"/>
        <w:left w:val="none" w:sz="0" w:space="0" w:color="auto"/>
        <w:bottom w:val="none" w:sz="0" w:space="0" w:color="auto"/>
        <w:right w:val="none" w:sz="0" w:space="0" w:color="auto"/>
      </w:divBdr>
    </w:div>
    <w:div w:id="493031764">
      <w:bodyDiv w:val="1"/>
      <w:marLeft w:val="0"/>
      <w:marRight w:val="0"/>
      <w:marTop w:val="0"/>
      <w:marBottom w:val="0"/>
      <w:divBdr>
        <w:top w:val="none" w:sz="0" w:space="0" w:color="auto"/>
        <w:left w:val="none" w:sz="0" w:space="0" w:color="auto"/>
        <w:bottom w:val="none" w:sz="0" w:space="0" w:color="auto"/>
        <w:right w:val="none" w:sz="0" w:space="0" w:color="auto"/>
      </w:divBdr>
    </w:div>
    <w:div w:id="493301337">
      <w:bodyDiv w:val="1"/>
      <w:marLeft w:val="0"/>
      <w:marRight w:val="0"/>
      <w:marTop w:val="0"/>
      <w:marBottom w:val="0"/>
      <w:divBdr>
        <w:top w:val="none" w:sz="0" w:space="0" w:color="auto"/>
        <w:left w:val="none" w:sz="0" w:space="0" w:color="auto"/>
        <w:bottom w:val="none" w:sz="0" w:space="0" w:color="auto"/>
        <w:right w:val="none" w:sz="0" w:space="0" w:color="auto"/>
      </w:divBdr>
    </w:div>
    <w:div w:id="493841182">
      <w:bodyDiv w:val="1"/>
      <w:marLeft w:val="0"/>
      <w:marRight w:val="0"/>
      <w:marTop w:val="0"/>
      <w:marBottom w:val="0"/>
      <w:divBdr>
        <w:top w:val="none" w:sz="0" w:space="0" w:color="auto"/>
        <w:left w:val="none" w:sz="0" w:space="0" w:color="auto"/>
        <w:bottom w:val="none" w:sz="0" w:space="0" w:color="auto"/>
        <w:right w:val="none" w:sz="0" w:space="0" w:color="auto"/>
      </w:divBdr>
    </w:div>
    <w:div w:id="493880815">
      <w:bodyDiv w:val="1"/>
      <w:marLeft w:val="0"/>
      <w:marRight w:val="0"/>
      <w:marTop w:val="0"/>
      <w:marBottom w:val="0"/>
      <w:divBdr>
        <w:top w:val="none" w:sz="0" w:space="0" w:color="auto"/>
        <w:left w:val="none" w:sz="0" w:space="0" w:color="auto"/>
        <w:bottom w:val="none" w:sz="0" w:space="0" w:color="auto"/>
        <w:right w:val="none" w:sz="0" w:space="0" w:color="auto"/>
      </w:divBdr>
    </w:div>
    <w:div w:id="495539736">
      <w:bodyDiv w:val="1"/>
      <w:marLeft w:val="0"/>
      <w:marRight w:val="0"/>
      <w:marTop w:val="0"/>
      <w:marBottom w:val="0"/>
      <w:divBdr>
        <w:top w:val="none" w:sz="0" w:space="0" w:color="auto"/>
        <w:left w:val="none" w:sz="0" w:space="0" w:color="auto"/>
        <w:bottom w:val="none" w:sz="0" w:space="0" w:color="auto"/>
        <w:right w:val="none" w:sz="0" w:space="0" w:color="auto"/>
      </w:divBdr>
    </w:div>
    <w:div w:id="496456193">
      <w:bodyDiv w:val="1"/>
      <w:marLeft w:val="0"/>
      <w:marRight w:val="0"/>
      <w:marTop w:val="0"/>
      <w:marBottom w:val="0"/>
      <w:divBdr>
        <w:top w:val="none" w:sz="0" w:space="0" w:color="auto"/>
        <w:left w:val="none" w:sz="0" w:space="0" w:color="auto"/>
        <w:bottom w:val="none" w:sz="0" w:space="0" w:color="auto"/>
        <w:right w:val="none" w:sz="0" w:space="0" w:color="auto"/>
      </w:divBdr>
    </w:div>
    <w:div w:id="496573515">
      <w:bodyDiv w:val="1"/>
      <w:marLeft w:val="0"/>
      <w:marRight w:val="0"/>
      <w:marTop w:val="0"/>
      <w:marBottom w:val="0"/>
      <w:divBdr>
        <w:top w:val="none" w:sz="0" w:space="0" w:color="auto"/>
        <w:left w:val="none" w:sz="0" w:space="0" w:color="auto"/>
        <w:bottom w:val="none" w:sz="0" w:space="0" w:color="auto"/>
        <w:right w:val="none" w:sz="0" w:space="0" w:color="auto"/>
      </w:divBdr>
    </w:div>
    <w:div w:id="500050437">
      <w:bodyDiv w:val="1"/>
      <w:marLeft w:val="0"/>
      <w:marRight w:val="0"/>
      <w:marTop w:val="0"/>
      <w:marBottom w:val="0"/>
      <w:divBdr>
        <w:top w:val="none" w:sz="0" w:space="0" w:color="auto"/>
        <w:left w:val="none" w:sz="0" w:space="0" w:color="auto"/>
        <w:bottom w:val="none" w:sz="0" w:space="0" w:color="auto"/>
        <w:right w:val="none" w:sz="0" w:space="0" w:color="auto"/>
      </w:divBdr>
    </w:div>
    <w:div w:id="500243393">
      <w:bodyDiv w:val="1"/>
      <w:marLeft w:val="0"/>
      <w:marRight w:val="0"/>
      <w:marTop w:val="0"/>
      <w:marBottom w:val="0"/>
      <w:divBdr>
        <w:top w:val="none" w:sz="0" w:space="0" w:color="auto"/>
        <w:left w:val="none" w:sz="0" w:space="0" w:color="auto"/>
        <w:bottom w:val="none" w:sz="0" w:space="0" w:color="auto"/>
        <w:right w:val="none" w:sz="0" w:space="0" w:color="auto"/>
      </w:divBdr>
    </w:div>
    <w:div w:id="500858360">
      <w:bodyDiv w:val="1"/>
      <w:marLeft w:val="0"/>
      <w:marRight w:val="0"/>
      <w:marTop w:val="0"/>
      <w:marBottom w:val="0"/>
      <w:divBdr>
        <w:top w:val="none" w:sz="0" w:space="0" w:color="auto"/>
        <w:left w:val="none" w:sz="0" w:space="0" w:color="auto"/>
        <w:bottom w:val="none" w:sz="0" w:space="0" w:color="auto"/>
        <w:right w:val="none" w:sz="0" w:space="0" w:color="auto"/>
      </w:divBdr>
    </w:div>
    <w:div w:id="502621815">
      <w:bodyDiv w:val="1"/>
      <w:marLeft w:val="0"/>
      <w:marRight w:val="0"/>
      <w:marTop w:val="0"/>
      <w:marBottom w:val="0"/>
      <w:divBdr>
        <w:top w:val="none" w:sz="0" w:space="0" w:color="auto"/>
        <w:left w:val="none" w:sz="0" w:space="0" w:color="auto"/>
        <w:bottom w:val="none" w:sz="0" w:space="0" w:color="auto"/>
        <w:right w:val="none" w:sz="0" w:space="0" w:color="auto"/>
      </w:divBdr>
    </w:div>
    <w:div w:id="506410736">
      <w:bodyDiv w:val="1"/>
      <w:marLeft w:val="0"/>
      <w:marRight w:val="0"/>
      <w:marTop w:val="0"/>
      <w:marBottom w:val="0"/>
      <w:divBdr>
        <w:top w:val="none" w:sz="0" w:space="0" w:color="auto"/>
        <w:left w:val="none" w:sz="0" w:space="0" w:color="auto"/>
        <w:bottom w:val="none" w:sz="0" w:space="0" w:color="auto"/>
        <w:right w:val="none" w:sz="0" w:space="0" w:color="auto"/>
      </w:divBdr>
    </w:div>
    <w:div w:id="507602725">
      <w:bodyDiv w:val="1"/>
      <w:marLeft w:val="0"/>
      <w:marRight w:val="0"/>
      <w:marTop w:val="0"/>
      <w:marBottom w:val="0"/>
      <w:divBdr>
        <w:top w:val="none" w:sz="0" w:space="0" w:color="auto"/>
        <w:left w:val="none" w:sz="0" w:space="0" w:color="auto"/>
        <w:bottom w:val="none" w:sz="0" w:space="0" w:color="auto"/>
        <w:right w:val="none" w:sz="0" w:space="0" w:color="auto"/>
      </w:divBdr>
    </w:div>
    <w:div w:id="511383777">
      <w:bodyDiv w:val="1"/>
      <w:marLeft w:val="0"/>
      <w:marRight w:val="0"/>
      <w:marTop w:val="0"/>
      <w:marBottom w:val="0"/>
      <w:divBdr>
        <w:top w:val="none" w:sz="0" w:space="0" w:color="auto"/>
        <w:left w:val="none" w:sz="0" w:space="0" w:color="auto"/>
        <w:bottom w:val="none" w:sz="0" w:space="0" w:color="auto"/>
        <w:right w:val="none" w:sz="0" w:space="0" w:color="auto"/>
      </w:divBdr>
    </w:div>
    <w:div w:id="514536801">
      <w:bodyDiv w:val="1"/>
      <w:marLeft w:val="0"/>
      <w:marRight w:val="0"/>
      <w:marTop w:val="0"/>
      <w:marBottom w:val="0"/>
      <w:divBdr>
        <w:top w:val="none" w:sz="0" w:space="0" w:color="auto"/>
        <w:left w:val="none" w:sz="0" w:space="0" w:color="auto"/>
        <w:bottom w:val="none" w:sz="0" w:space="0" w:color="auto"/>
        <w:right w:val="none" w:sz="0" w:space="0" w:color="auto"/>
      </w:divBdr>
    </w:div>
    <w:div w:id="514804172">
      <w:bodyDiv w:val="1"/>
      <w:marLeft w:val="0"/>
      <w:marRight w:val="0"/>
      <w:marTop w:val="0"/>
      <w:marBottom w:val="0"/>
      <w:divBdr>
        <w:top w:val="none" w:sz="0" w:space="0" w:color="auto"/>
        <w:left w:val="none" w:sz="0" w:space="0" w:color="auto"/>
        <w:bottom w:val="none" w:sz="0" w:space="0" w:color="auto"/>
        <w:right w:val="none" w:sz="0" w:space="0" w:color="auto"/>
      </w:divBdr>
    </w:div>
    <w:div w:id="515852170">
      <w:bodyDiv w:val="1"/>
      <w:marLeft w:val="0"/>
      <w:marRight w:val="0"/>
      <w:marTop w:val="0"/>
      <w:marBottom w:val="0"/>
      <w:divBdr>
        <w:top w:val="none" w:sz="0" w:space="0" w:color="auto"/>
        <w:left w:val="none" w:sz="0" w:space="0" w:color="auto"/>
        <w:bottom w:val="none" w:sz="0" w:space="0" w:color="auto"/>
        <w:right w:val="none" w:sz="0" w:space="0" w:color="auto"/>
      </w:divBdr>
    </w:div>
    <w:div w:id="516622466">
      <w:bodyDiv w:val="1"/>
      <w:marLeft w:val="0"/>
      <w:marRight w:val="0"/>
      <w:marTop w:val="0"/>
      <w:marBottom w:val="0"/>
      <w:divBdr>
        <w:top w:val="none" w:sz="0" w:space="0" w:color="auto"/>
        <w:left w:val="none" w:sz="0" w:space="0" w:color="auto"/>
        <w:bottom w:val="none" w:sz="0" w:space="0" w:color="auto"/>
        <w:right w:val="none" w:sz="0" w:space="0" w:color="auto"/>
      </w:divBdr>
    </w:div>
    <w:div w:id="517281174">
      <w:bodyDiv w:val="1"/>
      <w:marLeft w:val="0"/>
      <w:marRight w:val="0"/>
      <w:marTop w:val="0"/>
      <w:marBottom w:val="0"/>
      <w:divBdr>
        <w:top w:val="none" w:sz="0" w:space="0" w:color="auto"/>
        <w:left w:val="none" w:sz="0" w:space="0" w:color="auto"/>
        <w:bottom w:val="none" w:sz="0" w:space="0" w:color="auto"/>
        <w:right w:val="none" w:sz="0" w:space="0" w:color="auto"/>
      </w:divBdr>
    </w:div>
    <w:div w:id="517354110">
      <w:bodyDiv w:val="1"/>
      <w:marLeft w:val="0"/>
      <w:marRight w:val="0"/>
      <w:marTop w:val="0"/>
      <w:marBottom w:val="0"/>
      <w:divBdr>
        <w:top w:val="none" w:sz="0" w:space="0" w:color="auto"/>
        <w:left w:val="none" w:sz="0" w:space="0" w:color="auto"/>
        <w:bottom w:val="none" w:sz="0" w:space="0" w:color="auto"/>
        <w:right w:val="none" w:sz="0" w:space="0" w:color="auto"/>
      </w:divBdr>
    </w:div>
    <w:div w:id="519710545">
      <w:bodyDiv w:val="1"/>
      <w:marLeft w:val="0"/>
      <w:marRight w:val="0"/>
      <w:marTop w:val="0"/>
      <w:marBottom w:val="0"/>
      <w:divBdr>
        <w:top w:val="none" w:sz="0" w:space="0" w:color="auto"/>
        <w:left w:val="none" w:sz="0" w:space="0" w:color="auto"/>
        <w:bottom w:val="none" w:sz="0" w:space="0" w:color="auto"/>
        <w:right w:val="none" w:sz="0" w:space="0" w:color="auto"/>
      </w:divBdr>
    </w:div>
    <w:div w:id="521087211">
      <w:bodyDiv w:val="1"/>
      <w:marLeft w:val="0"/>
      <w:marRight w:val="0"/>
      <w:marTop w:val="0"/>
      <w:marBottom w:val="0"/>
      <w:divBdr>
        <w:top w:val="none" w:sz="0" w:space="0" w:color="auto"/>
        <w:left w:val="none" w:sz="0" w:space="0" w:color="auto"/>
        <w:bottom w:val="none" w:sz="0" w:space="0" w:color="auto"/>
        <w:right w:val="none" w:sz="0" w:space="0" w:color="auto"/>
      </w:divBdr>
    </w:div>
    <w:div w:id="521165344">
      <w:bodyDiv w:val="1"/>
      <w:marLeft w:val="0"/>
      <w:marRight w:val="0"/>
      <w:marTop w:val="0"/>
      <w:marBottom w:val="0"/>
      <w:divBdr>
        <w:top w:val="none" w:sz="0" w:space="0" w:color="auto"/>
        <w:left w:val="none" w:sz="0" w:space="0" w:color="auto"/>
        <w:bottom w:val="none" w:sz="0" w:space="0" w:color="auto"/>
        <w:right w:val="none" w:sz="0" w:space="0" w:color="auto"/>
      </w:divBdr>
    </w:div>
    <w:div w:id="521549393">
      <w:bodyDiv w:val="1"/>
      <w:marLeft w:val="0"/>
      <w:marRight w:val="0"/>
      <w:marTop w:val="0"/>
      <w:marBottom w:val="0"/>
      <w:divBdr>
        <w:top w:val="none" w:sz="0" w:space="0" w:color="auto"/>
        <w:left w:val="none" w:sz="0" w:space="0" w:color="auto"/>
        <w:bottom w:val="none" w:sz="0" w:space="0" w:color="auto"/>
        <w:right w:val="none" w:sz="0" w:space="0" w:color="auto"/>
      </w:divBdr>
    </w:div>
    <w:div w:id="526915365">
      <w:bodyDiv w:val="1"/>
      <w:marLeft w:val="0"/>
      <w:marRight w:val="0"/>
      <w:marTop w:val="0"/>
      <w:marBottom w:val="0"/>
      <w:divBdr>
        <w:top w:val="none" w:sz="0" w:space="0" w:color="auto"/>
        <w:left w:val="none" w:sz="0" w:space="0" w:color="auto"/>
        <w:bottom w:val="none" w:sz="0" w:space="0" w:color="auto"/>
        <w:right w:val="none" w:sz="0" w:space="0" w:color="auto"/>
      </w:divBdr>
    </w:div>
    <w:div w:id="527060074">
      <w:bodyDiv w:val="1"/>
      <w:marLeft w:val="0"/>
      <w:marRight w:val="0"/>
      <w:marTop w:val="0"/>
      <w:marBottom w:val="0"/>
      <w:divBdr>
        <w:top w:val="none" w:sz="0" w:space="0" w:color="auto"/>
        <w:left w:val="none" w:sz="0" w:space="0" w:color="auto"/>
        <w:bottom w:val="none" w:sz="0" w:space="0" w:color="auto"/>
        <w:right w:val="none" w:sz="0" w:space="0" w:color="auto"/>
      </w:divBdr>
    </w:div>
    <w:div w:id="527723190">
      <w:bodyDiv w:val="1"/>
      <w:marLeft w:val="0"/>
      <w:marRight w:val="0"/>
      <w:marTop w:val="0"/>
      <w:marBottom w:val="0"/>
      <w:divBdr>
        <w:top w:val="none" w:sz="0" w:space="0" w:color="auto"/>
        <w:left w:val="none" w:sz="0" w:space="0" w:color="auto"/>
        <w:bottom w:val="none" w:sz="0" w:space="0" w:color="auto"/>
        <w:right w:val="none" w:sz="0" w:space="0" w:color="auto"/>
      </w:divBdr>
    </w:div>
    <w:div w:id="528373836">
      <w:bodyDiv w:val="1"/>
      <w:marLeft w:val="0"/>
      <w:marRight w:val="0"/>
      <w:marTop w:val="0"/>
      <w:marBottom w:val="0"/>
      <w:divBdr>
        <w:top w:val="none" w:sz="0" w:space="0" w:color="auto"/>
        <w:left w:val="none" w:sz="0" w:space="0" w:color="auto"/>
        <w:bottom w:val="none" w:sz="0" w:space="0" w:color="auto"/>
        <w:right w:val="none" w:sz="0" w:space="0" w:color="auto"/>
      </w:divBdr>
    </w:div>
    <w:div w:id="529489850">
      <w:bodyDiv w:val="1"/>
      <w:marLeft w:val="0"/>
      <w:marRight w:val="0"/>
      <w:marTop w:val="0"/>
      <w:marBottom w:val="0"/>
      <w:divBdr>
        <w:top w:val="none" w:sz="0" w:space="0" w:color="auto"/>
        <w:left w:val="none" w:sz="0" w:space="0" w:color="auto"/>
        <w:bottom w:val="none" w:sz="0" w:space="0" w:color="auto"/>
        <w:right w:val="none" w:sz="0" w:space="0" w:color="auto"/>
      </w:divBdr>
    </w:div>
    <w:div w:id="529562684">
      <w:bodyDiv w:val="1"/>
      <w:marLeft w:val="0"/>
      <w:marRight w:val="0"/>
      <w:marTop w:val="0"/>
      <w:marBottom w:val="0"/>
      <w:divBdr>
        <w:top w:val="none" w:sz="0" w:space="0" w:color="auto"/>
        <w:left w:val="none" w:sz="0" w:space="0" w:color="auto"/>
        <w:bottom w:val="none" w:sz="0" w:space="0" w:color="auto"/>
        <w:right w:val="none" w:sz="0" w:space="0" w:color="auto"/>
      </w:divBdr>
    </w:div>
    <w:div w:id="534122114">
      <w:bodyDiv w:val="1"/>
      <w:marLeft w:val="0"/>
      <w:marRight w:val="0"/>
      <w:marTop w:val="0"/>
      <w:marBottom w:val="0"/>
      <w:divBdr>
        <w:top w:val="none" w:sz="0" w:space="0" w:color="auto"/>
        <w:left w:val="none" w:sz="0" w:space="0" w:color="auto"/>
        <w:bottom w:val="none" w:sz="0" w:space="0" w:color="auto"/>
        <w:right w:val="none" w:sz="0" w:space="0" w:color="auto"/>
      </w:divBdr>
    </w:div>
    <w:div w:id="534198195">
      <w:bodyDiv w:val="1"/>
      <w:marLeft w:val="0"/>
      <w:marRight w:val="0"/>
      <w:marTop w:val="0"/>
      <w:marBottom w:val="0"/>
      <w:divBdr>
        <w:top w:val="none" w:sz="0" w:space="0" w:color="auto"/>
        <w:left w:val="none" w:sz="0" w:space="0" w:color="auto"/>
        <w:bottom w:val="none" w:sz="0" w:space="0" w:color="auto"/>
        <w:right w:val="none" w:sz="0" w:space="0" w:color="auto"/>
      </w:divBdr>
    </w:div>
    <w:div w:id="534662370">
      <w:bodyDiv w:val="1"/>
      <w:marLeft w:val="0"/>
      <w:marRight w:val="0"/>
      <w:marTop w:val="0"/>
      <w:marBottom w:val="0"/>
      <w:divBdr>
        <w:top w:val="none" w:sz="0" w:space="0" w:color="auto"/>
        <w:left w:val="none" w:sz="0" w:space="0" w:color="auto"/>
        <w:bottom w:val="none" w:sz="0" w:space="0" w:color="auto"/>
        <w:right w:val="none" w:sz="0" w:space="0" w:color="auto"/>
      </w:divBdr>
    </w:div>
    <w:div w:id="535046921">
      <w:bodyDiv w:val="1"/>
      <w:marLeft w:val="0"/>
      <w:marRight w:val="0"/>
      <w:marTop w:val="0"/>
      <w:marBottom w:val="0"/>
      <w:divBdr>
        <w:top w:val="none" w:sz="0" w:space="0" w:color="auto"/>
        <w:left w:val="none" w:sz="0" w:space="0" w:color="auto"/>
        <w:bottom w:val="none" w:sz="0" w:space="0" w:color="auto"/>
        <w:right w:val="none" w:sz="0" w:space="0" w:color="auto"/>
      </w:divBdr>
    </w:div>
    <w:div w:id="538588449">
      <w:bodyDiv w:val="1"/>
      <w:marLeft w:val="0"/>
      <w:marRight w:val="0"/>
      <w:marTop w:val="0"/>
      <w:marBottom w:val="0"/>
      <w:divBdr>
        <w:top w:val="none" w:sz="0" w:space="0" w:color="auto"/>
        <w:left w:val="none" w:sz="0" w:space="0" w:color="auto"/>
        <w:bottom w:val="none" w:sz="0" w:space="0" w:color="auto"/>
        <w:right w:val="none" w:sz="0" w:space="0" w:color="auto"/>
      </w:divBdr>
    </w:div>
    <w:div w:id="542399477">
      <w:bodyDiv w:val="1"/>
      <w:marLeft w:val="0"/>
      <w:marRight w:val="0"/>
      <w:marTop w:val="0"/>
      <w:marBottom w:val="0"/>
      <w:divBdr>
        <w:top w:val="none" w:sz="0" w:space="0" w:color="auto"/>
        <w:left w:val="none" w:sz="0" w:space="0" w:color="auto"/>
        <w:bottom w:val="none" w:sz="0" w:space="0" w:color="auto"/>
        <w:right w:val="none" w:sz="0" w:space="0" w:color="auto"/>
      </w:divBdr>
    </w:div>
    <w:div w:id="542986772">
      <w:bodyDiv w:val="1"/>
      <w:marLeft w:val="0"/>
      <w:marRight w:val="0"/>
      <w:marTop w:val="0"/>
      <w:marBottom w:val="0"/>
      <w:divBdr>
        <w:top w:val="none" w:sz="0" w:space="0" w:color="auto"/>
        <w:left w:val="none" w:sz="0" w:space="0" w:color="auto"/>
        <w:bottom w:val="none" w:sz="0" w:space="0" w:color="auto"/>
        <w:right w:val="none" w:sz="0" w:space="0" w:color="auto"/>
      </w:divBdr>
    </w:div>
    <w:div w:id="544684735">
      <w:bodyDiv w:val="1"/>
      <w:marLeft w:val="0"/>
      <w:marRight w:val="0"/>
      <w:marTop w:val="0"/>
      <w:marBottom w:val="0"/>
      <w:divBdr>
        <w:top w:val="none" w:sz="0" w:space="0" w:color="auto"/>
        <w:left w:val="none" w:sz="0" w:space="0" w:color="auto"/>
        <w:bottom w:val="none" w:sz="0" w:space="0" w:color="auto"/>
        <w:right w:val="none" w:sz="0" w:space="0" w:color="auto"/>
      </w:divBdr>
    </w:div>
    <w:div w:id="545532234">
      <w:bodyDiv w:val="1"/>
      <w:marLeft w:val="0"/>
      <w:marRight w:val="0"/>
      <w:marTop w:val="0"/>
      <w:marBottom w:val="0"/>
      <w:divBdr>
        <w:top w:val="none" w:sz="0" w:space="0" w:color="auto"/>
        <w:left w:val="none" w:sz="0" w:space="0" w:color="auto"/>
        <w:bottom w:val="none" w:sz="0" w:space="0" w:color="auto"/>
        <w:right w:val="none" w:sz="0" w:space="0" w:color="auto"/>
      </w:divBdr>
    </w:div>
    <w:div w:id="548614409">
      <w:bodyDiv w:val="1"/>
      <w:marLeft w:val="0"/>
      <w:marRight w:val="0"/>
      <w:marTop w:val="0"/>
      <w:marBottom w:val="0"/>
      <w:divBdr>
        <w:top w:val="none" w:sz="0" w:space="0" w:color="auto"/>
        <w:left w:val="none" w:sz="0" w:space="0" w:color="auto"/>
        <w:bottom w:val="none" w:sz="0" w:space="0" w:color="auto"/>
        <w:right w:val="none" w:sz="0" w:space="0" w:color="auto"/>
      </w:divBdr>
    </w:div>
    <w:div w:id="549076750">
      <w:bodyDiv w:val="1"/>
      <w:marLeft w:val="0"/>
      <w:marRight w:val="0"/>
      <w:marTop w:val="0"/>
      <w:marBottom w:val="0"/>
      <w:divBdr>
        <w:top w:val="none" w:sz="0" w:space="0" w:color="auto"/>
        <w:left w:val="none" w:sz="0" w:space="0" w:color="auto"/>
        <w:bottom w:val="none" w:sz="0" w:space="0" w:color="auto"/>
        <w:right w:val="none" w:sz="0" w:space="0" w:color="auto"/>
      </w:divBdr>
    </w:div>
    <w:div w:id="549927136">
      <w:bodyDiv w:val="1"/>
      <w:marLeft w:val="0"/>
      <w:marRight w:val="0"/>
      <w:marTop w:val="0"/>
      <w:marBottom w:val="0"/>
      <w:divBdr>
        <w:top w:val="none" w:sz="0" w:space="0" w:color="auto"/>
        <w:left w:val="none" w:sz="0" w:space="0" w:color="auto"/>
        <w:bottom w:val="none" w:sz="0" w:space="0" w:color="auto"/>
        <w:right w:val="none" w:sz="0" w:space="0" w:color="auto"/>
      </w:divBdr>
    </w:div>
    <w:div w:id="550069876">
      <w:bodyDiv w:val="1"/>
      <w:marLeft w:val="0"/>
      <w:marRight w:val="0"/>
      <w:marTop w:val="0"/>
      <w:marBottom w:val="0"/>
      <w:divBdr>
        <w:top w:val="none" w:sz="0" w:space="0" w:color="auto"/>
        <w:left w:val="none" w:sz="0" w:space="0" w:color="auto"/>
        <w:bottom w:val="none" w:sz="0" w:space="0" w:color="auto"/>
        <w:right w:val="none" w:sz="0" w:space="0" w:color="auto"/>
      </w:divBdr>
    </w:div>
    <w:div w:id="550844704">
      <w:bodyDiv w:val="1"/>
      <w:marLeft w:val="0"/>
      <w:marRight w:val="0"/>
      <w:marTop w:val="0"/>
      <w:marBottom w:val="0"/>
      <w:divBdr>
        <w:top w:val="none" w:sz="0" w:space="0" w:color="auto"/>
        <w:left w:val="none" w:sz="0" w:space="0" w:color="auto"/>
        <w:bottom w:val="none" w:sz="0" w:space="0" w:color="auto"/>
        <w:right w:val="none" w:sz="0" w:space="0" w:color="auto"/>
      </w:divBdr>
    </w:div>
    <w:div w:id="552237259">
      <w:bodyDiv w:val="1"/>
      <w:marLeft w:val="0"/>
      <w:marRight w:val="0"/>
      <w:marTop w:val="0"/>
      <w:marBottom w:val="0"/>
      <w:divBdr>
        <w:top w:val="none" w:sz="0" w:space="0" w:color="auto"/>
        <w:left w:val="none" w:sz="0" w:space="0" w:color="auto"/>
        <w:bottom w:val="none" w:sz="0" w:space="0" w:color="auto"/>
        <w:right w:val="none" w:sz="0" w:space="0" w:color="auto"/>
      </w:divBdr>
    </w:div>
    <w:div w:id="553002701">
      <w:bodyDiv w:val="1"/>
      <w:marLeft w:val="0"/>
      <w:marRight w:val="0"/>
      <w:marTop w:val="0"/>
      <w:marBottom w:val="0"/>
      <w:divBdr>
        <w:top w:val="none" w:sz="0" w:space="0" w:color="auto"/>
        <w:left w:val="none" w:sz="0" w:space="0" w:color="auto"/>
        <w:bottom w:val="none" w:sz="0" w:space="0" w:color="auto"/>
        <w:right w:val="none" w:sz="0" w:space="0" w:color="auto"/>
      </w:divBdr>
    </w:div>
    <w:div w:id="553321261">
      <w:bodyDiv w:val="1"/>
      <w:marLeft w:val="0"/>
      <w:marRight w:val="0"/>
      <w:marTop w:val="0"/>
      <w:marBottom w:val="0"/>
      <w:divBdr>
        <w:top w:val="none" w:sz="0" w:space="0" w:color="auto"/>
        <w:left w:val="none" w:sz="0" w:space="0" w:color="auto"/>
        <w:bottom w:val="none" w:sz="0" w:space="0" w:color="auto"/>
        <w:right w:val="none" w:sz="0" w:space="0" w:color="auto"/>
      </w:divBdr>
    </w:div>
    <w:div w:id="553932650">
      <w:bodyDiv w:val="1"/>
      <w:marLeft w:val="0"/>
      <w:marRight w:val="0"/>
      <w:marTop w:val="0"/>
      <w:marBottom w:val="0"/>
      <w:divBdr>
        <w:top w:val="none" w:sz="0" w:space="0" w:color="auto"/>
        <w:left w:val="none" w:sz="0" w:space="0" w:color="auto"/>
        <w:bottom w:val="none" w:sz="0" w:space="0" w:color="auto"/>
        <w:right w:val="none" w:sz="0" w:space="0" w:color="auto"/>
      </w:divBdr>
    </w:div>
    <w:div w:id="557206152">
      <w:bodyDiv w:val="1"/>
      <w:marLeft w:val="0"/>
      <w:marRight w:val="0"/>
      <w:marTop w:val="0"/>
      <w:marBottom w:val="0"/>
      <w:divBdr>
        <w:top w:val="none" w:sz="0" w:space="0" w:color="auto"/>
        <w:left w:val="none" w:sz="0" w:space="0" w:color="auto"/>
        <w:bottom w:val="none" w:sz="0" w:space="0" w:color="auto"/>
        <w:right w:val="none" w:sz="0" w:space="0" w:color="auto"/>
      </w:divBdr>
    </w:div>
    <w:div w:id="557594624">
      <w:bodyDiv w:val="1"/>
      <w:marLeft w:val="0"/>
      <w:marRight w:val="0"/>
      <w:marTop w:val="0"/>
      <w:marBottom w:val="0"/>
      <w:divBdr>
        <w:top w:val="none" w:sz="0" w:space="0" w:color="auto"/>
        <w:left w:val="none" w:sz="0" w:space="0" w:color="auto"/>
        <w:bottom w:val="none" w:sz="0" w:space="0" w:color="auto"/>
        <w:right w:val="none" w:sz="0" w:space="0" w:color="auto"/>
      </w:divBdr>
    </w:div>
    <w:div w:id="557935456">
      <w:bodyDiv w:val="1"/>
      <w:marLeft w:val="0"/>
      <w:marRight w:val="0"/>
      <w:marTop w:val="0"/>
      <w:marBottom w:val="0"/>
      <w:divBdr>
        <w:top w:val="none" w:sz="0" w:space="0" w:color="auto"/>
        <w:left w:val="none" w:sz="0" w:space="0" w:color="auto"/>
        <w:bottom w:val="none" w:sz="0" w:space="0" w:color="auto"/>
        <w:right w:val="none" w:sz="0" w:space="0" w:color="auto"/>
      </w:divBdr>
    </w:div>
    <w:div w:id="559287999">
      <w:bodyDiv w:val="1"/>
      <w:marLeft w:val="0"/>
      <w:marRight w:val="0"/>
      <w:marTop w:val="0"/>
      <w:marBottom w:val="0"/>
      <w:divBdr>
        <w:top w:val="none" w:sz="0" w:space="0" w:color="auto"/>
        <w:left w:val="none" w:sz="0" w:space="0" w:color="auto"/>
        <w:bottom w:val="none" w:sz="0" w:space="0" w:color="auto"/>
        <w:right w:val="none" w:sz="0" w:space="0" w:color="auto"/>
      </w:divBdr>
    </w:div>
    <w:div w:id="559638259">
      <w:bodyDiv w:val="1"/>
      <w:marLeft w:val="0"/>
      <w:marRight w:val="0"/>
      <w:marTop w:val="0"/>
      <w:marBottom w:val="0"/>
      <w:divBdr>
        <w:top w:val="none" w:sz="0" w:space="0" w:color="auto"/>
        <w:left w:val="none" w:sz="0" w:space="0" w:color="auto"/>
        <w:bottom w:val="none" w:sz="0" w:space="0" w:color="auto"/>
        <w:right w:val="none" w:sz="0" w:space="0" w:color="auto"/>
      </w:divBdr>
    </w:div>
    <w:div w:id="560095596">
      <w:bodyDiv w:val="1"/>
      <w:marLeft w:val="0"/>
      <w:marRight w:val="0"/>
      <w:marTop w:val="0"/>
      <w:marBottom w:val="0"/>
      <w:divBdr>
        <w:top w:val="none" w:sz="0" w:space="0" w:color="auto"/>
        <w:left w:val="none" w:sz="0" w:space="0" w:color="auto"/>
        <w:bottom w:val="none" w:sz="0" w:space="0" w:color="auto"/>
        <w:right w:val="none" w:sz="0" w:space="0" w:color="auto"/>
      </w:divBdr>
    </w:div>
    <w:div w:id="563491595">
      <w:bodyDiv w:val="1"/>
      <w:marLeft w:val="0"/>
      <w:marRight w:val="0"/>
      <w:marTop w:val="0"/>
      <w:marBottom w:val="0"/>
      <w:divBdr>
        <w:top w:val="none" w:sz="0" w:space="0" w:color="auto"/>
        <w:left w:val="none" w:sz="0" w:space="0" w:color="auto"/>
        <w:bottom w:val="none" w:sz="0" w:space="0" w:color="auto"/>
        <w:right w:val="none" w:sz="0" w:space="0" w:color="auto"/>
      </w:divBdr>
    </w:div>
    <w:div w:id="564342504">
      <w:bodyDiv w:val="1"/>
      <w:marLeft w:val="0"/>
      <w:marRight w:val="0"/>
      <w:marTop w:val="0"/>
      <w:marBottom w:val="0"/>
      <w:divBdr>
        <w:top w:val="none" w:sz="0" w:space="0" w:color="auto"/>
        <w:left w:val="none" w:sz="0" w:space="0" w:color="auto"/>
        <w:bottom w:val="none" w:sz="0" w:space="0" w:color="auto"/>
        <w:right w:val="none" w:sz="0" w:space="0" w:color="auto"/>
      </w:divBdr>
    </w:div>
    <w:div w:id="565335696">
      <w:bodyDiv w:val="1"/>
      <w:marLeft w:val="0"/>
      <w:marRight w:val="0"/>
      <w:marTop w:val="0"/>
      <w:marBottom w:val="0"/>
      <w:divBdr>
        <w:top w:val="none" w:sz="0" w:space="0" w:color="auto"/>
        <w:left w:val="none" w:sz="0" w:space="0" w:color="auto"/>
        <w:bottom w:val="none" w:sz="0" w:space="0" w:color="auto"/>
        <w:right w:val="none" w:sz="0" w:space="0" w:color="auto"/>
      </w:divBdr>
    </w:div>
    <w:div w:id="565340309">
      <w:bodyDiv w:val="1"/>
      <w:marLeft w:val="0"/>
      <w:marRight w:val="0"/>
      <w:marTop w:val="0"/>
      <w:marBottom w:val="0"/>
      <w:divBdr>
        <w:top w:val="none" w:sz="0" w:space="0" w:color="auto"/>
        <w:left w:val="none" w:sz="0" w:space="0" w:color="auto"/>
        <w:bottom w:val="none" w:sz="0" w:space="0" w:color="auto"/>
        <w:right w:val="none" w:sz="0" w:space="0" w:color="auto"/>
      </w:divBdr>
    </w:div>
    <w:div w:id="567425934">
      <w:bodyDiv w:val="1"/>
      <w:marLeft w:val="0"/>
      <w:marRight w:val="0"/>
      <w:marTop w:val="0"/>
      <w:marBottom w:val="0"/>
      <w:divBdr>
        <w:top w:val="none" w:sz="0" w:space="0" w:color="auto"/>
        <w:left w:val="none" w:sz="0" w:space="0" w:color="auto"/>
        <w:bottom w:val="none" w:sz="0" w:space="0" w:color="auto"/>
        <w:right w:val="none" w:sz="0" w:space="0" w:color="auto"/>
      </w:divBdr>
    </w:div>
    <w:div w:id="567809207">
      <w:bodyDiv w:val="1"/>
      <w:marLeft w:val="0"/>
      <w:marRight w:val="0"/>
      <w:marTop w:val="0"/>
      <w:marBottom w:val="0"/>
      <w:divBdr>
        <w:top w:val="none" w:sz="0" w:space="0" w:color="auto"/>
        <w:left w:val="none" w:sz="0" w:space="0" w:color="auto"/>
        <w:bottom w:val="none" w:sz="0" w:space="0" w:color="auto"/>
        <w:right w:val="none" w:sz="0" w:space="0" w:color="auto"/>
      </w:divBdr>
    </w:div>
    <w:div w:id="568030439">
      <w:bodyDiv w:val="1"/>
      <w:marLeft w:val="0"/>
      <w:marRight w:val="0"/>
      <w:marTop w:val="0"/>
      <w:marBottom w:val="0"/>
      <w:divBdr>
        <w:top w:val="none" w:sz="0" w:space="0" w:color="auto"/>
        <w:left w:val="none" w:sz="0" w:space="0" w:color="auto"/>
        <w:bottom w:val="none" w:sz="0" w:space="0" w:color="auto"/>
        <w:right w:val="none" w:sz="0" w:space="0" w:color="auto"/>
      </w:divBdr>
    </w:div>
    <w:div w:id="568074233">
      <w:bodyDiv w:val="1"/>
      <w:marLeft w:val="0"/>
      <w:marRight w:val="0"/>
      <w:marTop w:val="0"/>
      <w:marBottom w:val="0"/>
      <w:divBdr>
        <w:top w:val="none" w:sz="0" w:space="0" w:color="auto"/>
        <w:left w:val="none" w:sz="0" w:space="0" w:color="auto"/>
        <w:bottom w:val="none" w:sz="0" w:space="0" w:color="auto"/>
        <w:right w:val="none" w:sz="0" w:space="0" w:color="auto"/>
      </w:divBdr>
    </w:div>
    <w:div w:id="568349137">
      <w:bodyDiv w:val="1"/>
      <w:marLeft w:val="0"/>
      <w:marRight w:val="0"/>
      <w:marTop w:val="0"/>
      <w:marBottom w:val="0"/>
      <w:divBdr>
        <w:top w:val="none" w:sz="0" w:space="0" w:color="auto"/>
        <w:left w:val="none" w:sz="0" w:space="0" w:color="auto"/>
        <w:bottom w:val="none" w:sz="0" w:space="0" w:color="auto"/>
        <w:right w:val="none" w:sz="0" w:space="0" w:color="auto"/>
      </w:divBdr>
    </w:div>
    <w:div w:id="568539941">
      <w:bodyDiv w:val="1"/>
      <w:marLeft w:val="0"/>
      <w:marRight w:val="0"/>
      <w:marTop w:val="0"/>
      <w:marBottom w:val="0"/>
      <w:divBdr>
        <w:top w:val="none" w:sz="0" w:space="0" w:color="auto"/>
        <w:left w:val="none" w:sz="0" w:space="0" w:color="auto"/>
        <w:bottom w:val="none" w:sz="0" w:space="0" w:color="auto"/>
        <w:right w:val="none" w:sz="0" w:space="0" w:color="auto"/>
      </w:divBdr>
    </w:div>
    <w:div w:id="569196220">
      <w:bodyDiv w:val="1"/>
      <w:marLeft w:val="0"/>
      <w:marRight w:val="0"/>
      <w:marTop w:val="0"/>
      <w:marBottom w:val="0"/>
      <w:divBdr>
        <w:top w:val="none" w:sz="0" w:space="0" w:color="auto"/>
        <w:left w:val="none" w:sz="0" w:space="0" w:color="auto"/>
        <w:bottom w:val="none" w:sz="0" w:space="0" w:color="auto"/>
        <w:right w:val="none" w:sz="0" w:space="0" w:color="auto"/>
      </w:divBdr>
    </w:div>
    <w:div w:id="569342615">
      <w:bodyDiv w:val="1"/>
      <w:marLeft w:val="0"/>
      <w:marRight w:val="0"/>
      <w:marTop w:val="0"/>
      <w:marBottom w:val="0"/>
      <w:divBdr>
        <w:top w:val="none" w:sz="0" w:space="0" w:color="auto"/>
        <w:left w:val="none" w:sz="0" w:space="0" w:color="auto"/>
        <w:bottom w:val="none" w:sz="0" w:space="0" w:color="auto"/>
        <w:right w:val="none" w:sz="0" w:space="0" w:color="auto"/>
      </w:divBdr>
    </w:div>
    <w:div w:id="570042826">
      <w:bodyDiv w:val="1"/>
      <w:marLeft w:val="0"/>
      <w:marRight w:val="0"/>
      <w:marTop w:val="0"/>
      <w:marBottom w:val="0"/>
      <w:divBdr>
        <w:top w:val="none" w:sz="0" w:space="0" w:color="auto"/>
        <w:left w:val="none" w:sz="0" w:space="0" w:color="auto"/>
        <w:bottom w:val="none" w:sz="0" w:space="0" w:color="auto"/>
        <w:right w:val="none" w:sz="0" w:space="0" w:color="auto"/>
      </w:divBdr>
    </w:div>
    <w:div w:id="571084978">
      <w:bodyDiv w:val="1"/>
      <w:marLeft w:val="0"/>
      <w:marRight w:val="0"/>
      <w:marTop w:val="0"/>
      <w:marBottom w:val="0"/>
      <w:divBdr>
        <w:top w:val="none" w:sz="0" w:space="0" w:color="auto"/>
        <w:left w:val="none" w:sz="0" w:space="0" w:color="auto"/>
        <w:bottom w:val="none" w:sz="0" w:space="0" w:color="auto"/>
        <w:right w:val="none" w:sz="0" w:space="0" w:color="auto"/>
      </w:divBdr>
    </w:div>
    <w:div w:id="574125830">
      <w:bodyDiv w:val="1"/>
      <w:marLeft w:val="0"/>
      <w:marRight w:val="0"/>
      <w:marTop w:val="0"/>
      <w:marBottom w:val="0"/>
      <w:divBdr>
        <w:top w:val="none" w:sz="0" w:space="0" w:color="auto"/>
        <w:left w:val="none" w:sz="0" w:space="0" w:color="auto"/>
        <w:bottom w:val="none" w:sz="0" w:space="0" w:color="auto"/>
        <w:right w:val="none" w:sz="0" w:space="0" w:color="auto"/>
      </w:divBdr>
    </w:div>
    <w:div w:id="574972590">
      <w:bodyDiv w:val="1"/>
      <w:marLeft w:val="0"/>
      <w:marRight w:val="0"/>
      <w:marTop w:val="0"/>
      <w:marBottom w:val="0"/>
      <w:divBdr>
        <w:top w:val="none" w:sz="0" w:space="0" w:color="auto"/>
        <w:left w:val="none" w:sz="0" w:space="0" w:color="auto"/>
        <w:bottom w:val="none" w:sz="0" w:space="0" w:color="auto"/>
        <w:right w:val="none" w:sz="0" w:space="0" w:color="auto"/>
      </w:divBdr>
    </w:div>
    <w:div w:id="576550649">
      <w:bodyDiv w:val="1"/>
      <w:marLeft w:val="0"/>
      <w:marRight w:val="0"/>
      <w:marTop w:val="0"/>
      <w:marBottom w:val="0"/>
      <w:divBdr>
        <w:top w:val="none" w:sz="0" w:space="0" w:color="auto"/>
        <w:left w:val="none" w:sz="0" w:space="0" w:color="auto"/>
        <w:bottom w:val="none" w:sz="0" w:space="0" w:color="auto"/>
        <w:right w:val="none" w:sz="0" w:space="0" w:color="auto"/>
      </w:divBdr>
    </w:div>
    <w:div w:id="577057220">
      <w:bodyDiv w:val="1"/>
      <w:marLeft w:val="0"/>
      <w:marRight w:val="0"/>
      <w:marTop w:val="0"/>
      <w:marBottom w:val="0"/>
      <w:divBdr>
        <w:top w:val="none" w:sz="0" w:space="0" w:color="auto"/>
        <w:left w:val="none" w:sz="0" w:space="0" w:color="auto"/>
        <w:bottom w:val="none" w:sz="0" w:space="0" w:color="auto"/>
        <w:right w:val="none" w:sz="0" w:space="0" w:color="auto"/>
      </w:divBdr>
    </w:div>
    <w:div w:id="577444553">
      <w:bodyDiv w:val="1"/>
      <w:marLeft w:val="0"/>
      <w:marRight w:val="0"/>
      <w:marTop w:val="0"/>
      <w:marBottom w:val="0"/>
      <w:divBdr>
        <w:top w:val="none" w:sz="0" w:space="0" w:color="auto"/>
        <w:left w:val="none" w:sz="0" w:space="0" w:color="auto"/>
        <w:bottom w:val="none" w:sz="0" w:space="0" w:color="auto"/>
        <w:right w:val="none" w:sz="0" w:space="0" w:color="auto"/>
      </w:divBdr>
    </w:div>
    <w:div w:id="579292695">
      <w:bodyDiv w:val="1"/>
      <w:marLeft w:val="0"/>
      <w:marRight w:val="0"/>
      <w:marTop w:val="0"/>
      <w:marBottom w:val="0"/>
      <w:divBdr>
        <w:top w:val="none" w:sz="0" w:space="0" w:color="auto"/>
        <w:left w:val="none" w:sz="0" w:space="0" w:color="auto"/>
        <w:bottom w:val="none" w:sz="0" w:space="0" w:color="auto"/>
        <w:right w:val="none" w:sz="0" w:space="0" w:color="auto"/>
      </w:divBdr>
    </w:div>
    <w:div w:id="579750611">
      <w:bodyDiv w:val="1"/>
      <w:marLeft w:val="0"/>
      <w:marRight w:val="0"/>
      <w:marTop w:val="0"/>
      <w:marBottom w:val="0"/>
      <w:divBdr>
        <w:top w:val="none" w:sz="0" w:space="0" w:color="auto"/>
        <w:left w:val="none" w:sz="0" w:space="0" w:color="auto"/>
        <w:bottom w:val="none" w:sz="0" w:space="0" w:color="auto"/>
        <w:right w:val="none" w:sz="0" w:space="0" w:color="auto"/>
      </w:divBdr>
    </w:div>
    <w:div w:id="580062792">
      <w:bodyDiv w:val="1"/>
      <w:marLeft w:val="0"/>
      <w:marRight w:val="0"/>
      <w:marTop w:val="0"/>
      <w:marBottom w:val="0"/>
      <w:divBdr>
        <w:top w:val="none" w:sz="0" w:space="0" w:color="auto"/>
        <w:left w:val="none" w:sz="0" w:space="0" w:color="auto"/>
        <w:bottom w:val="none" w:sz="0" w:space="0" w:color="auto"/>
        <w:right w:val="none" w:sz="0" w:space="0" w:color="auto"/>
      </w:divBdr>
    </w:div>
    <w:div w:id="580913090">
      <w:bodyDiv w:val="1"/>
      <w:marLeft w:val="0"/>
      <w:marRight w:val="0"/>
      <w:marTop w:val="0"/>
      <w:marBottom w:val="0"/>
      <w:divBdr>
        <w:top w:val="none" w:sz="0" w:space="0" w:color="auto"/>
        <w:left w:val="none" w:sz="0" w:space="0" w:color="auto"/>
        <w:bottom w:val="none" w:sz="0" w:space="0" w:color="auto"/>
        <w:right w:val="none" w:sz="0" w:space="0" w:color="auto"/>
      </w:divBdr>
    </w:div>
    <w:div w:id="581378703">
      <w:bodyDiv w:val="1"/>
      <w:marLeft w:val="0"/>
      <w:marRight w:val="0"/>
      <w:marTop w:val="0"/>
      <w:marBottom w:val="0"/>
      <w:divBdr>
        <w:top w:val="none" w:sz="0" w:space="0" w:color="auto"/>
        <w:left w:val="none" w:sz="0" w:space="0" w:color="auto"/>
        <w:bottom w:val="none" w:sz="0" w:space="0" w:color="auto"/>
        <w:right w:val="none" w:sz="0" w:space="0" w:color="auto"/>
      </w:divBdr>
    </w:div>
    <w:div w:id="581763892">
      <w:bodyDiv w:val="1"/>
      <w:marLeft w:val="0"/>
      <w:marRight w:val="0"/>
      <w:marTop w:val="0"/>
      <w:marBottom w:val="0"/>
      <w:divBdr>
        <w:top w:val="none" w:sz="0" w:space="0" w:color="auto"/>
        <w:left w:val="none" w:sz="0" w:space="0" w:color="auto"/>
        <w:bottom w:val="none" w:sz="0" w:space="0" w:color="auto"/>
        <w:right w:val="none" w:sz="0" w:space="0" w:color="auto"/>
      </w:divBdr>
    </w:div>
    <w:div w:id="582489398">
      <w:bodyDiv w:val="1"/>
      <w:marLeft w:val="0"/>
      <w:marRight w:val="0"/>
      <w:marTop w:val="0"/>
      <w:marBottom w:val="0"/>
      <w:divBdr>
        <w:top w:val="none" w:sz="0" w:space="0" w:color="auto"/>
        <w:left w:val="none" w:sz="0" w:space="0" w:color="auto"/>
        <w:bottom w:val="none" w:sz="0" w:space="0" w:color="auto"/>
        <w:right w:val="none" w:sz="0" w:space="0" w:color="auto"/>
      </w:divBdr>
    </w:div>
    <w:div w:id="582954127">
      <w:bodyDiv w:val="1"/>
      <w:marLeft w:val="0"/>
      <w:marRight w:val="0"/>
      <w:marTop w:val="0"/>
      <w:marBottom w:val="0"/>
      <w:divBdr>
        <w:top w:val="none" w:sz="0" w:space="0" w:color="auto"/>
        <w:left w:val="none" w:sz="0" w:space="0" w:color="auto"/>
        <w:bottom w:val="none" w:sz="0" w:space="0" w:color="auto"/>
        <w:right w:val="none" w:sz="0" w:space="0" w:color="auto"/>
      </w:divBdr>
    </w:div>
    <w:div w:id="583342345">
      <w:bodyDiv w:val="1"/>
      <w:marLeft w:val="0"/>
      <w:marRight w:val="0"/>
      <w:marTop w:val="0"/>
      <w:marBottom w:val="0"/>
      <w:divBdr>
        <w:top w:val="none" w:sz="0" w:space="0" w:color="auto"/>
        <w:left w:val="none" w:sz="0" w:space="0" w:color="auto"/>
        <w:bottom w:val="none" w:sz="0" w:space="0" w:color="auto"/>
        <w:right w:val="none" w:sz="0" w:space="0" w:color="auto"/>
      </w:divBdr>
    </w:div>
    <w:div w:id="587082372">
      <w:bodyDiv w:val="1"/>
      <w:marLeft w:val="0"/>
      <w:marRight w:val="0"/>
      <w:marTop w:val="0"/>
      <w:marBottom w:val="0"/>
      <w:divBdr>
        <w:top w:val="none" w:sz="0" w:space="0" w:color="auto"/>
        <w:left w:val="none" w:sz="0" w:space="0" w:color="auto"/>
        <w:bottom w:val="none" w:sz="0" w:space="0" w:color="auto"/>
        <w:right w:val="none" w:sz="0" w:space="0" w:color="auto"/>
      </w:divBdr>
    </w:div>
    <w:div w:id="587352873">
      <w:bodyDiv w:val="1"/>
      <w:marLeft w:val="0"/>
      <w:marRight w:val="0"/>
      <w:marTop w:val="0"/>
      <w:marBottom w:val="0"/>
      <w:divBdr>
        <w:top w:val="none" w:sz="0" w:space="0" w:color="auto"/>
        <w:left w:val="none" w:sz="0" w:space="0" w:color="auto"/>
        <w:bottom w:val="none" w:sz="0" w:space="0" w:color="auto"/>
        <w:right w:val="none" w:sz="0" w:space="0" w:color="auto"/>
      </w:divBdr>
    </w:div>
    <w:div w:id="589003163">
      <w:bodyDiv w:val="1"/>
      <w:marLeft w:val="0"/>
      <w:marRight w:val="0"/>
      <w:marTop w:val="0"/>
      <w:marBottom w:val="0"/>
      <w:divBdr>
        <w:top w:val="none" w:sz="0" w:space="0" w:color="auto"/>
        <w:left w:val="none" w:sz="0" w:space="0" w:color="auto"/>
        <w:bottom w:val="none" w:sz="0" w:space="0" w:color="auto"/>
        <w:right w:val="none" w:sz="0" w:space="0" w:color="auto"/>
      </w:divBdr>
    </w:div>
    <w:div w:id="590283925">
      <w:bodyDiv w:val="1"/>
      <w:marLeft w:val="0"/>
      <w:marRight w:val="0"/>
      <w:marTop w:val="0"/>
      <w:marBottom w:val="0"/>
      <w:divBdr>
        <w:top w:val="none" w:sz="0" w:space="0" w:color="auto"/>
        <w:left w:val="none" w:sz="0" w:space="0" w:color="auto"/>
        <w:bottom w:val="none" w:sz="0" w:space="0" w:color="auto"/>
        <w:right w:val="none" w:sz="0" w:space="0" w:color="auto"/>
      </w:divBdr>
    </w:div>
    <w:div w:id="591932316">
      <w:bodyDiv w:val="1"/>
      <w:marLeft w:val="0"/>
      <w:marRight w:val="0"/>
      <w:marTop w:val="0"/>
      <w:marBottom w:val="0"/>
      <w:divBdr>
        <w:top w:val="none" w:sz="0" w:space="0" w:color="auto"/>
        <w:left w:val="none" w:sz="0" w:space="0" w:color="auto"/>
        <w:bottom w:val="none" w:sz="0" w:space="0" w:color="auto"/>
        <w:right w:val="none" w:sz="0" w:space="0" w:color="auto"/>
      </w:divBdr>
    </w:div>
    <w:div w:id="592596017">
      <w:bodyDiv w:val="1"/>
      <w:marLeft w:val="0"/>
      <w:marRight w:val="0"/>
      <w:marTop w:val="0"/>
      <w:marBottom w:val="0"/>
      <w:divBdr>
        <w:top w:val="none" w:sz="0" w:space="0" w:color="auto"/>
        <w:left w:val="none" w:sz="0" w:space="0" w:color="auto"/>
        <w:bottom w:val="none" w:sz="0" w:space="0" w:color="auto"/>
        <w:right w:val="none" w:sz="0" w:space="0" w:color="auto"/>
      </w:divBdr>
    </w:div>
    <w:div w:id="593167342">
      <w:bodyDiv w:val="1"/>
      <w:marLeft w:val="0"/>
      <w:marRight w:val="0"/>
      <w:marTop w:val="0"/>
      <w:marBottom w:val="0"/>
      <w:divBdr>
        <w:top w:val="none" w:sz="0" w:space="0" w:color="auto"/>
        <w:left w:val="none" w:sz="0" w:space="0" w:color="auto"/>
        <w:bottom w:val="none" w:sz="0" w:space="0" w:color="auto"/>
        <w:right w:val="none" w:sz="0" w:space="0" w:color="auto"/>
      </w:divBdr>
    </w:div>
    <w:div w:id="593436681">
      <w:bodyDiv w:val="1"/>
      <w:marLeft w:val="0"/>
      <w:marRight w:val="0"/>
      <w:marTop w:val="0"/>
      <w:marBottom w:val="0"/>
      <w:divBdr>
        <w:top w:val="none" w:sz="0" w:space="0" w:color="auto"/>
        <w:left w:val="none" w:sz="0" w:space="0" w:color="auto"/>
        <w:bottom w:val="none" w:sz="0" w:space="0" w:color="auto"/>
        <w:right w:val="none" w:sz="0" w:space="0" w:color="auto"/>
      </w:divBdr>
    </w:div>
    <w:div w:id="593828515">
      <w:bodyDiv w:val="1"/>
      <w:marLeft w:val="0"/>
      <w:marRight w:val="0"/>
      <w:marTop w:val="0"/>
      <w:marBottom w:val="0"/>
      <w:divBdr>
        <w:top w:val="none" w:sz="0" w:space="0" w:color="auto"/>
        <w:left w:val="none" w:sz="0" w:space="0" w:color="auto"/>
        <w:bottom w:val="none" w:sz="0" w:space="0" w:color="auto"/>
        <w:right w:val="none" w:sz="0" w:space="0" w:color="auto"/>
      </w:divBdr>
    </w:div>
    <w:div w:id="593899710">
      <w:bodyDiv w:val="1"/>
      <w:marLeft w:val="0"/>
      <w:marRight w:val="0"/>
      <w:marTop w:val="0"/>
      <w:marBottom w:val="0"/>
      <w:divBdr>
        <w:top w:val="none" w:sz="0" w:space="0" w:color="auto"/>
        <w:left w:val="none" w:sz="0" w:space="0" w:color="auto"/>
        <w:bottom w:val="none" w:sz="0" w:space="0" w:color="auto"/>
        <w:right w:val="none" w:sz="0" w:space="0" w:color="auto"/>
      </w:divBdr>
    </w:div>
    <w:div w:id="594560382">
      <w:bodyDiv w:val="1"/>
      <w:marLeft w:val="0"/>
      <w:marRight w:val="0"/>
      <w:marTop w:val="0"/>
      <w:marBottom w:val="0"/>
      <w:divBdr>
        <w:top w:val="none" w:sz="0" w:space="0" w:color="auto"/>
        <w:left w:val="none" w:sz="0" w:space="0" w:color="auto"/>
        <w:bottom w:val="none" w:sz="0" w:space="0" w:color="auto"/>
        <w:right w:val="none" w:sz="0" w:space="0" w:color="auto"/>
      </w:divBdr>
    </w:div>
    <w:div w:id="594942501">
      <w:bodyDiv w:val="1"/>
      <w:marLeft w:val="0"/>
      <w:marRight w:val="0"/>
      <w:marTop w:val="0"/>
      <w:marBottom w:val="0"/>
      <w:divBdr>
        <w:top w:val="none" w:sz="0" w:space="0" w:color="auto"/>
        <w:left w:val="none" w:sz="0" w:space="0" w:color="auto"/>
        <w:bottom w:val="none" w:sz="0" w:space="0" w:color="auto"/>
        <w:right w:val="none" w:sz="0" w:space="0" w:color="auto"/>
      </w:divBdr>
    </w:div>
    <w:div w:id="594944255">
      <w:bodyDiv w:val="1"/>
      <w:marLeft w:val="0"/>
      <w:marRight w:val="0"/>
      <w:marTop w:val="0"/>
      <w:marBottom w:val="0"/>
      <w:divBdr>
        <w:top w:val="none" w:sz="0" w:space="0" w:color="auto"/>
        <w:left w:val="none" w:sz="0" w:space="0" w:color="auto"/>
        <w:bottom w:val="none" w:sz="0" w:space="0" w:color="auto"/>
        <w:right w:val="none" w:sz="0" w:space="0" w:color="auto"/>
      </w:divBdr>
    </w:div>
    <w:div w:id="596137876">
      <w:bodyDiv w:val="1"/>
      <w:marLeft w:val="0"/>
      <w:marRight w:val="0"/>
      <w:marTop w:val="0"/>
      <w:marBottom w:val="0"/>
      <w:divBdr>
        <w:top w:val="none" w:sz="0" w:space="0" w:color="auto"/>
        <w:left w:val="none" w:sz="0" w:space="0" w:color="auto"/>
        <w:bottom w:val="none" w:sz="0" w:space="0" w:color="auto"/>
        <w:right w:val="none" w:sz="0" w:space="0" w:color="auto"/>
      </w:divBdr>
    </w:div>
    <w:div w:id="597173984">
      <w:bodyDiv w:val="1"/>
      <w:marLeft w:val="0"/>
      <w:marRight w:val="0"/>
      <w:marTop w:val="0"/>
      <w:marBottom w:val="0"/>
      <w:divBdr>
        <w:top w:val="none" w:sz="0" w:space="0" w:color="auto"/>
        <w:left w:val="none" w:sz="0" w:space="0" w:color="auto"/>
        <w:bottom w:val="none" w:sz="0" w:space="0" w:color="auto"/>
        <w:right w:val="none" w:sz="0" w:space="0" w:color="auto"/>
      </w:divBdr>
    </w:div>
    <w:div w:id="599097178">
      <w:bodyDiv w:val="1"/>
      <w:marLeft w:val="0"/>
      <w:marRight w:val="0"/>
      <w:marTop w:val="0"/>
      <w:marBottom w:val="0"/>
      <w:divBdr>
        <w:top w:val="none" w:sz="0" w:space="0" w:color="auto"/>
        <w:left w:val="none" w:sz="0" w:space="0" w:color="auto"/>
        <w:bottom w:val="none" w:sz="0" w:space="0" w:color="auto"/>
        <w:right w:val="none" w:sz="0" w:space="0" w:color="auto"/>
      </w:divBdr>
    </w:div>
    <w:div w:id="599677018">
      <w:bodyDiv w:val="1"/>
      <w:marLeft w:val="0"/>
      <w:marRight w:val="0"/>
      <w:marTop w:val="0"/>
      <w:marBottom w:val="0"/>
      <w:divBdr>
        <w:top w:val="none" w:sz="0" w:space="0" w:color="auto"/>
        <w:left w:val="none" w:sz="0" w:space="0" w:color="auto"/>
        <w:bottom w:val="none" w:sz="0" w:space="0" w:color="auto"/>
        <w:right w:val="none" w:sz="0" w:space="0" w:color="auto"/>
      </w:divBdr>
    </w:div>
    <w:div w:id="600647439">
      <w:bodyDiv w:val="1"/>
      <w:marLeft w:val="0"/>
      <w:marRight w:val="0"/>
      <w:marTop w:val="0"/>
      <w:marBottom w:val="0"/>
      <w:divBdr>
        <w:top w:val="none" w:sz="0" w:space="0" w:color="auto"/>
        <w:left w:val="none" w:sz="0" w:space="0" w:color="auto"/>
        <w:bottom w:val="none" w:sz="0" w:space="0" w:color="auto"/>
        <w:right w:val="none" w:sz="0" w:space="0" w:color="auto"/>
      </w:divBdr>
    </w:div>
    <w:div w:id="600649270">
      <w:bodyDiv w:val="1"/>
      <w:marLeft w:val="0"/>
      <w:marRight w:val="0"/>
      <w:marTop w:val="0"/>
      <w:marBottom w:val="0"/>
      <w:divBdr>
        <w:top w:val="none" w:sz="0" w:space="0" w:color="auto"/>
        <w:left w:val="none" w:sz="0" w:space="0" w:color="auto"/>
        <w:bottom w:val="none" w:sz="0" w:space="0" w:color="auto"/>
        <w:right w:val="none" w:sz="0" w:space="0" w:color="auto"/>
      </w:divBdr>
    </w:div>
    <w:div w:id="601107142">
      <w:bodyDiv w:val="1"/>
      <w:marLeft w:val="0"/>
      <w:marRight w:val="0"/>
      <w:marTop w:val="0"/>
      <w:marBottom w:val="0"/>
      <w:divBdr>
        <w:top w:val="none" w:sz="0" w:space="0" w:color="auto"/>
        <w:left w:val="none" w:sz="0" w:space="0" w:color="auto"/>
        <w:bottom w:val="none" w:sz="0" w:space="0" w:color="auto"/>
        <w:right w:val="none" w:sz="0" w:space="0" w:color="auto"/>
      </w:divBdr>
    </w:div>
    <w:div w:id="602227384">
      <w:bodyDiv w:val="1"/>
      <w:marLeft w:val="0"/>
      <w:marRight w:val="0"/>
      <w:marTop w:val="0"/>
      <w:marBottom w:val="0"/>
      <w:divBdr>
        <w:top w:val="none" w:sz="0" w:space="0" w:color="auto"/>
        <w:left w:val="none" w:sz="0" w:space="0" w:color="auto"/>
        <w:bottom w:val="none" w:sz="0" w:space="0" w:color="auto"/>
        <w:right w:val="none" w:sz="0" w:space="0" w:color="auto"/>
      </w:divBdr>
    </w:div>
    <w:div w:id="605309377">
      <w:bodyDiv w:val="1"/>
      <w:marLeft w:val="0"/>
      <w:marRight w:val="0"/>
      <w:marTop w:val="0"/>
      <w:marBottom w:val="0"/>
      <w:divBdr>
        <w:top w:val="none" w:sz="0" w:space="0" w:color="auto"/>
        <w:left w:val="none" w:sz="0" w:space="0" w:color="auto"/>
        <w:bottom w:val="none" w:sz="0" w:space="0" w:color="auto"/>
        <w:right w:val="none" w:sz="0" w:space="0" w:color="auto"/>
      </w:divBdr>
    </w:div>
    <w:div w:id="605961488">
      <w:bodyDiv w:val="1"/>
      <w:marLeft w:val="0"/>
      <w:marRight w:val="0"/>
      <w:marTop w:val="0"/>
      <w:marBottom w:val="0"/>
      <w:divBdr>
        <w:top w:val="none" w:sz="0" w:space="0" w:color="auto"/>
        <w:left w:val="none" w:sz="0" w:space="0" w:color="auto"/>
        <w:bottom w:val="none" w:sz="0" w:space="0" w:color="auto"/>
        <w:right w:val="none" w:sz="0" w:space="0" w:color="auto"/>
      </w:divBdr>
    </w:div>
    <w:div w:id="605968362">
      <w:bodyDiv w:val="1"/>
      <w:marLeft w:val="0"/>
      <w:marRight w:val="0"/>
      <w:marTop w:val="0"/>
      <w:marBottom w:val="0"/>
      <w:divBdr>
        <w:top w:val="none" w:sz="0" w:space="0" w:color="auto"/>
        <w:left w:val="none" w:sz="0" w:space="0" w:color="auto"/>
        <w:bottom w:val="none" w:sz="0" w:space="0" w:color="auto"/>
        <w:right w:val="none" w:sz="0" w:space="0" w:color="auto"/>
      </w:divBdr>
    </w:div>
    <w:div w:id="607810989">
      <w:bodyDiv w:val="1"/>
      <w:marLeft w:val="0"/>
      <w:marRight w:val="0"/>
      <w:marTop w:val="0"/>
      <w:marBottom w:val="0"/>
      <w:divBdr>
        <w:top w:val="none" w:sz="0" w:space="0" w:color="auto"/>
        <w:left w:val="none" w:sz="0" w:space="0" w:color="auto"/>
        <w:bottom w:val="none" w:sz="0" w:space="0" w:color="auto"/>
        <w:right w:val="none" w:sz="0" w:space="0" w:color="auto"/>
      </w:divBdr>
    </w:div>
    <w:div w:id="608050273">
      <w:bodyDiv w:val="1"/>
      <w:marLeft w:val="0"/>
      <w:marRight w:val="0"/>
      <w:marTop w:val="0"/>
      <w:marBottom w:val="0"/>
      <w:divBdr>
        <w:top w:val="none" w:sz="0" w:space="0" w:color="auto"/>
        <w:left w:val="none" w:sz="0" w:space="0" w:color="auto"/>
        <w:bottom w:val="none" w:sz="0" w:space="0" w:color="auto"/>
        <w:right w:val="none" w:sz="0" w:space="0" w:color="auto"/>
      </w:divBdr>
    </w:div>
    <w:div w:id="608589633">
      <w:bodyDiv w:val="1"/>
      <w:marLeft w:val="0"/>
      <w:marRight w:val="0"/>
      <w:marTop w:val="0"/>
      <w:marBottom w:val="0"/>
      <w:divBdr>
        <w:top w:val="none" w:sz="0" w:space="0" w:color="auto"/>
        <w:left w:val="none" w:sz="0" w:space="0" w:color="auto"/>
        <w:bottom w:val="none" w:sz="0" w:space="0" w:color="auto"/>
        <w:right w:val="none" w:sz="0" w:space="0" w:color="auto"/>
      </w:divBdr>
    </w:div>
    <w:div w:id="608855725">
      <w:bodyDiv w:val="1"/>
      <w:marLeft w:val="0"/>
      <w:marRight w:val="0"/>
      <w:marTop w:val="0"/>
      <w:marBottom w:val="0"/>
      <w:divBdr>
        <w:top w:val="none" w:sz="0" w:space="0" w:color="auto"/>
        <w:left w:val="none" w:sz="0" w:space="0" w:color="auto"/>
        <w:bottom w:val="none" w:sz="0" w:space="0" w:color="auto"/>
        <w:right w:val="none" w:sz="0" w:space="0" w:color="auto"/>
      </w:divBdr>
    </w:div>
    <w:div w:id="609357348">
      <w:bodyDiv w:val="1"/>
      <w:marLeft w:val="0"/>
      <w:marRight w:val="0"/>
      <w:marTop w:val="0"/>
      <w:marBottom w:val="0"/>
      <w:divBdr>
        <w:top w:val="none" w:sz="0" w:space="0" w:color="auto"/>
        <w:left w:val="none" w:sz="0" w:space="0" w:color="auto"/>
        <w:bottom w:val="none" w:sz="0" w:space="0" w:color="auto"/>
        <w:right w:val="none" w:sz="0" w:space="0" w:color="auto"/>
      </w:divBdr>
    </w:div>
    <w:div w:id="609514828">
      <w:bodyDiv w:val="1"/>
      <w:marLeft w:val="0"/>
      <w:marRight w:val="0"/>
      <w:marTop w:val="0"/>
      <w:marBottom w:val="0"/>
      <w:divBdr>
        <w:top w:val="none" w:sz="0" w:space="0" w:color="auto"/>
        <w:left w:val="none" w:sz="0" w:space="0" w:color="auto"/>
        <w:bottom w:val="none" w:sz="0" w:space="0" w:color="auto"/>
        <w:right w:val="none" w:sz="0" w:space="0" w:color="auto"/>
      </w:divBdr>
    </w:div>
    <w:div w:id="611523191">
      <w:bodyDiv w:val="1"/>
      <w:marLeft w:val="0"/>
      <w:marRight w:val="0"/>
      <w:marTop w:val="0"/>
      <w:marBottom w:val="0"/>
      <w:divBdr>
        <w:top w:val="none" w:sz="0" w:space="0" w:color="auto"/>
        <w:left w:val="none" w:sz="0" w:space="0" w:color="auto"/>
        <w:bottom w:val="none" w:sz="0" w:space="0" w:color="auto"/>
        <w:right w:val="none" w:sz="0" w:space="0" w:color="auto"/>
      </w:divBdr>
    </w:div>
    <w:div w:id="611671027">
      <w:bodyDiv w:val="1"/>
      <w:marLeft w:val="0"/>
      <w:marRight w:val="0"/>
      <w:marTop w:val="0"/>
      <w:marBottom w:val="0"/>
      <w:divBdr>
        <w:top w:val="none" w:sz="0" w:space="0" w:color="auto"/>
        <w:left w:val="none" w:sz="0" w:space="0" w:color="auto"/>
        <w:bottom w:val="none" w:sz="0" w:space="0" w:color="auto"/>
        <w:right w:val="none" w:sz="0" w:space="0" w:color="auto"/>
      </w:divBdr>
    </w:div>
    <w:div w:id="613706977">
      <w:bodyDiv w:val="1"/>
      <w:marLeft w:val="0"/>
      <w:marRight w:val="0"/>
      <w:marTop w:val="0"/>
      <w:marBottom w:val="0"/>
      <w:divBdr>
        <w:top w:val="none" w:sz="0" w:space="0" w:color="auto"/>
        <w:left w:val="none" w:sz="0" w:space="0" w:color="auto"/>
        <w:bottom w:val="none" w:sz="0" w:space="0" w:color="auto"/>
        <w:right w:val="none" w:sz="0" w:space="0" w:color="auto"/>
      </w:divBdr>
    </w:div>
    <w:div w:id="613710024">
      <w:bodyDiv w:val="1"/>
      <w:marLeft w:val="0"/>
      <w:marRight w:val="0"/>
      <w:marTop w:val="0"/>
      <w:marBottom w:val="0"/>
      <w:divBdr>
        <w:top w:val="none" w:sz="0" w:space="0" w:color="auto"/>
        <w:left w:val="none" w:sz="0" w:space="0" w:color="auto"/>
        <w:bottom w:val="none" w:sz="0" w:space="0" w:color="auto"/>
        <w:right w:val="none" w:sz="0" w:space="0" w:color="auto"/>
      </w:divBdr>
    </w:div>
    <w:div w:id="615256069">
      <w:bodyDiv w:val="1"/>
      <w:marLeft w:val="0"/>
      <w:marRight w:val="0"/>
      <w:marTop w:val="0"/>
      <w:marBottom w:val="0"/>
      <w:divBdr>
        <w:top w:val="none" w:sz="0" w:space="0" w:color="auto"/>
        <w:left w:val="none" w:sz="0" w:space="0" w:color="auto"/>
        <w:bottom w:val="none" w:sz="0" w:space="0" w:color="auto"/>
        <w:right w:val="none" w:sz="0" w:space="0" w:color="auto"/>
      </w:divBdr>
    </w:div>
    <w:div w:id="617834091">
      <w:bodyDiv w:val="1"/>
      <w:marLeft w:val="0"/>
      <w:marRight w:val="0"/>
      <w:marTop w:val="0"/>
      <w:marBottom w:val="0"/>
      <w:divBdr>
        <w:top w:val="none" w:sz="0" w:space="0" w:color="auto"/>
        <w:left w:val="none" w:sz="0" w:space="0" w:color="auto"/>
        <w:bottom w:val="none" w:sz="0" w:space="0" w:color="auto"/>
        <w:right w:val="none" w:sz="0" w:space="0" w:color="auto"/>
      </w:divBdr>
    </w:div>
    <w:div w:id="618488486">
      <w:bodyDiv w:val="1"/>
      <w:marLeft w:val="0"/>
      <w:marRight w:val="0"/>
      <w:marTop w:val="0"/>
      <w:marBottom w:val="0"/>
      <w:divBdr>
        <w:top w:val="none" w:sz="0" w:space="0" w:color="auto"/>
        <w:left w:val="none" w:sz="0" w:space="0" w:color="auto"/>
        <w:bottom w:val="none" w:sz="0" w:space="0" w:color="auto"/>
        <w:right w:val="none" w:sz="0" w:space="0" w:color="auto"/>
      </w:divBdr>
    </w:div>
    <w:div w:id="618878382">
      <w:bodyDiv w:val="1"/>
      <w:marLeft w:val="0"/>
      <w:marRight w:val="0"/>
      <w:marTop w:val="0"/>
      <w:marBottom w:val="0"/>
      <w:divBdr>
        <w:top w:val="none" w:sz="0" w:space="0" w:color="auto"/>
        <w:left w:val="none" w:sz="0" w:space="0" w:color="auto"/>
        <w:bottom w:val="none" w:sz="0" w:space="0" w:color="auto"/>
        <w:right w:val="none" w:sz="0" w:space="0" w:color="auto"/>
      </w:divBdr>
    </w:div>
    <w:div w:id="619148078">
      <w:bodyDiv w:val="1"/>
      <w:marLeft w:val="0"/>
      <w:marRight w:val="0"/>
      <w:marTop w:val="0"/>
      <w:marBottom w:val="0"/>
      <w:divBdr>
        <w:top w:val="none" w:sz="0" w:space="0" w:color="auto"/>
        <w:left w:val="none" w:sz="0" w:space="0" w:color="auto"/>
        <w:bottom w:val="none" w:sz="0" w:space="0" w:color="auto"/>
        <w:right w:val="none" w:sz="0" w:space="0" w:color="auto"/>
      </w:divBdr>
    </w:div>
    <w:div w:id="619729323">
      <w:bodyDiv w:val="1"/>
      <w:marLeft w:val="0"/>
      <w:marRight w:val="0"/>
      <w:marTop w:val="0"/>
      <w:marBottom w:val="0"/>
      <w:divBdr>
        <w:top w:val="none" w:sz="0" w:space="0" w:color="auto"/>
        <w:left w:val="none" w:sz="0" w:space="0" w:color="auto"/>
        <w:bottom w:val="none" w:sz="0" w:space="0" w:color="auto"/>
        <w:right w:val="none" w:sz="0" w:space="0" w:color="auto"/>
      </w:divBdr>
    </w:div>
    <w:div w:id="619921856">
      <w:bodyDiv w:val="1"/>
      <w:marLeft w:val="0"/>
      <w:marRight w:val="0"/>
      <w:marTop w:val="0"/>
      <w:marBottom w:val="0"/>
      <w:divBdr>
        <w:top w:val="none" w:sz="0" w:space="0" w:color="auto"/>
        <w:left w:val="none" w:sz="0" w:space="0" w:color="auto"/>
        <w:bottom w:val="none" w:sz="0" w:space="0" w:color="auto"/>
        <w:right w:val="none" w:sz="0" w:space="0" w:color="auto"/>
      </w:divBdr>
    </w:div>
    <w:div w:id="620457783">
      <w:bodyDiv w:val="1"/>
      <w:marLeft w:val="0"/>
      <w:marRight w:val="0"/>
      <w:marTop w:val="0"/>
      <w:marBottom w:val="0"/>
      <w:divBdr>
        <w:top w:val="none" w:sz="0" w:space="0" w:color="auto"/>
        <w:left w:val="none" w:sz="0" w:space="0" w:color="auto"/>
        <w:bottom w:val="none" w:sz="0" w:space="0" w:color="auto"/>
        <w:right w:val="none" w:sz="0" w:space="0" w:color="auto"/>
      </w:divBdr>
    </w:div>
    <w:div w:id="622076695">
      <w:bodyDiv w:val="1"/>
      <w:marLeft w:val="0"/>
      <w:marRight w:val="0"/>
      <w:marTop w:val="0"/>
      <w:marBottom w:val="0"/>
      <w:divBdr>
        <w:top w:val="none" w:sz="0" w:space="0" w:color="auto"/>
        <w:left w:val="none" w:sz="0" w:space="0" w:color="auto"/>
        <w:bottom w:val="none" w:sz="0" w:space="0" w:color="auto"/>
        <w:right w:val="none" w:sz="0" w:space="0" w:color="auto"/>
      </w:divBdr>
    </w:div>
    <w:div w:id="622230915">
      <w:bodyDiv w:val="1"/>
      <w:marLeft w:val="0"/>
      <w:marRight w:val="0"/>
      <w:marTop w:val="0"/>
      <w:marBottom w:val="0"/>
      <w:divBdr>
        <w:top w:val="none" w:sz="0" w:space="0" w:color="auto"/>
        <w:left w:val="none" w:sz="0" w:space="0" w:color="auto"/>
        <w:bottom w:val="none" w:sz="0" w:space="0" w:color="auto"/>
        <w:right w:val="none" w:sz="0" w:space="0" w:color="auto"/>
      </w:divBdr>
    </w:div>
    <w:div w:id="622885228">
      <w:bodyDiv w:val="1"/>
      <w:marLeft w:val="0"/>
      <w:marRight w:val="0"/>
      <w:marTop w:val="0"/>
      <w:marBottom w:val="0"/>
      <w:divBdr>
        <w:top w:val="none" w:sz="0" w:space="0" w:color="auto"/>
        <w:left w:val="none" w:sz="0" w:space="0" w:color="auto"/>
        <w:bottom w:val="none" w:sz="0" w:space="0" w:color="auto"/>
        <w:right w:val="none" w:sz="0" w:space="0" w:color="auto"/>
      </w:divBdr>
    </w:div>
    <w:div w:id="623271700">
      <w:bodyDiv w:val="1"/>
      <w:marLeft w:val="0"/>
      <w:marRight w:val="0"/>
      <w:marTop w:val="0"/>
      <w:marBottom w:val="0"/>
      <w:divBdr>
        <w:top w:val="none" w:sz="0" w:space="0" w:color="auto"/>
        <w:left w:val="none" w:sz="0" w:space="0" w:color="auto"/>
        <w:bottom w:val="none" w:sz="0" w:space="0" w:color="auto"/>
        <w:right w:val="none" w:sz="0" w:space="0" w:color="auto"/>
      </w:divBdr>
    </w:div>
    <w:div w:id="627008929">
      <w:bodyDiv w:val="1"/>
      <w:marLeft w:val="0"/>
      <w:marRight w:val="0"/>
      <w:marTop w:val="0"/>
      <w:marBottom w:val="0"/>
      <w:divBdr>
        <w:top w:val="none" w:sz="0" w:space="0" w:color="auto"/>
        <w:left w:val="none" w:sz="0" w:space="0" w:color="auto"/>
        <w:bottom w:val="none" w:sz="0" w:space="0" w:color="auto"/>
        <w:right w:val="none" w:sz="0" w:space="0" w:color="auto"/>
      </w:divBdr>
    </w:div>
    <w:div w:id="628783410">
      <w:bodyDiv w:val="1"/>
      <w:marLeft w:val="0"/>
      <w:marRight w:val="0"/>
      <w:marTop w:val="0"/>
      <w:marBottom w:val="0"/>
      <w:divBdr>
        <w:top w:val="none" w:sz="0" w:space="0" w:color="auto"/>
        <w:left w:val="none" w:sz="0" w:space="0" w:color="auto"/>
        <w:bottom w:val="none" w:sz="0" w:space="0" w:color="auto"/>
        <w:right w:val="none" w:sz="0" w:space="0" w:color="auto"/>
      </w:divBdr>
    </w:div>
    <w:div w:id="629166585">
      <w:bodyDiv w:val="1"/>
      <w:marLeft w:val="0"/>
      <w:marRight w:val="0"/>
      <w:marTop w:val="0"/>
      <w:marBottom w:val="0"/>
      <w:divBdr>
        <w:top w:val="none" w:sz="0" w:space="0" w:color="auto"/>
        <w:left w:val="none" w:sz="0" w:space="0" w:color="auto"/>
        <w:bottom w:val="none" w:sz="0" w:space="0" w:color="auto"/>
        <w:right w:val="none" w:sz="0" w:space="0" w:color="auto"/>
      </w:divBdr>
    </w:div>
    <w:div w:id="630523652">
      <w:bodyDiv w:val="1"/>
      <w:marLeft w:val="0"/>
      <w:marRight w:val="0"/>
      <w:marTop w:val="0"/>
      <w:marBottom w:val="0"/>
      <w:divBdr>
        <w:top w:val="none" w:sz="0" w:space="0" w:color="auto"/>
        <w:left w:val="none" w:sz="0" w:space="0" w:color="auto"/>
        <w:bottom w:val="none" w:sz="0" w:space="0" w:color="auto"/>
        <w:right w:val="none" w:sz="0" w:space="0" w:color="auto"/>
      </w:divBdr>
    </w:div>
    <w:div w:id="632516004">
      <w:bodyDiv w:val="1"/>
      <w:marLeft w:val="0"/>
      <w:marRight w:val="0"/>
      <w:marTop w:val="0"/>
      <w:marBottom w:val="0"/>
      <w:divBdr>
        <w:top w:val="none" w:sz="0" w:space="0" w:color="auto"/>
        <w:left w:val="none" w:sz="0" w:space="0" w:color="auto"/>
        <w:bottom w:val="none" w:sz="0" w:space="0" w:color="auto"/>
        <w:right w:val="none" w:sz="0" w:space="0" w:color="auto"/>
      </w:divBdr>
    </w:div>
    <w:div w:id="632904461">
      <w:bodyDiv w:val="1"/>
      <w:marLeft w:val="0"/>
      <w:marRight w:val="0"/>
      <w:marTop w:val="0"/>
      <w:marBottom w:val="0"/>
      <w:divBdr>
        <w:top w:val="none" w:sz="0" w:space="0" w:color="auto"/>
        <w:left w:val="none" w:sz="0" w:space="0" w:color="auto"/>
        <w:bottom w:val="none" w:sz="0" w:space="0" w:color="auto"/>
        <w:right w:val="none" w:sz="0" w:space="0" w:color="auto"/>
      </w:divBdr>
    </w:div>
    <w:div w:id="633095266">
      <w:bodyDiv w:val="1"/>
      <w:marLeft w:val="0"/>
      <w:marRight w:val="0"/>
      <w:marTop w:val="0"/>
      <w:marBottom w:val="0"/>
      <w:divBdr>
        <w:top w:val="none" w:sz="0" w:space="0" w:color="auto"/>
        <w:left w:val="none" w:sz="0" w:space="0" w:color="auto"/>
        <w:bottom w:val="none" w:sz="0" w:space="0" w:color="auto"/>
        <w:right w:val="none" w:sz="0" w:space="0" w:color="auto"/>
      </w:divBdr>
    </w:div>
    <w:div w:id="633365230">
      <w:bodyDiv w:val="1"/>
      <w:marLeft w:val="0"/>
      <w:marRight w:val="0"/>
      <w:marTop w:val="0"/>
      <w:marBottom w:val="0"/>
      <w:divBdr>
        <w:top w:val="none" w:sz="0" w:space="0" w:color="auto"/>
        <w:left w:val="none" w:sz="0" w:space="0" w:color="auto"/>
        <w:bottom w:val="none" w:sz="0" w:space="0" w:color="auto"/>
        <w:right w:val="none" w:sz="0" w:space="0" w:color="auto"/>
      </w:divBdr>
    </w:div>
    <w:div w:id="633750615">
      <w:bodyDiv w:val="1"/>
      <w:marLeft w:val="0"/>
      <w:marRight w:val="0"/>
      <w:marTop w:val="0"/>
      <w:marBottom w:val="0"/>
      <w:divBdr>
        <w:top w:val="none" w:sz="0" w:space="0" w:color="auto"/>
        <w:left w:val="none" w:sz="0" w:space="0" w:color="auto"/>
        <w:bottom w:val="none" w:sz="0" w:space="0" w:color="auto"/>
        <w:right w:val="none" w:sz="0" w:space="0" w:color="auto"/>
      </w:divBdr>
    </w:div>
    <w:div w:id="634213860">
      <w:bodyDiv w:val="1"/>
      <w:marLeft w:val="0"/>
      <w:marRight w:val="0"/>
      <w:marTop w:val="0"/>
      <w:marBottom w:val="0"/>
      <w:divBdr>
        <w:top w:val="none" w:sz="0" w:space="0" w:color="auto"/>
        <w:left w:val="none" w:sz="0" w:space="0" w:color="auto"/>
        <w:bottom w:val="none" w:sz="0" w:space="0" w:color="auto"/>
        <w:right w:val="none" w:sz="0" w:space="0" w:color="auto"/>
      </w:divBdr>
    </w:div>
    <w:div w:id="634916765">
      <w:bodyDiv w:val="1"/>
      <w:marLeft w:val="0"/>
      <w:marRight w:val="0"/>
      <w:marTop w:val="0"/>
      <w:marBottom w:val="0"/>
      <w:divBdr>
        <w:top w:val="none" w:sz="0" w:space="0" w:color="auto"/>
        <w:left w:val="none" w:sz="0" w:space="0" w:color="auto"/>
        <w:bottom w:val="none" w:sz="0" w:space="0" w:color="auto"/>
        <w:right w:val="none" w:sz="0" w:space="0" w:color="auto"/>
      </w:divBdr>
    </w:div>
    <w:div w:id="637687071">
      <w:bodyDiv w:val="1"/>
      <w:marLeft w:val="0"/>
      <w:marRight w:val="0"/>
      <w:marTop w:val="0"/>
      <w:marBottom w:val="0"/>
      <w:divBdr>
        <w:top w:val="none" w:sz="0" w:space="0" w:color="auto"/>
        <w:left w:val="none" w:sz="0" w:space="0" w:color="auto"/>
        <w:bottom w:val="none" w:sz="0" w:space="0" w:color="auto"/>
        <w:right w:val="none" w:sz="0" w:space="0" w:color="auto"/>
      </w:divBdr>
    </w:div>
    <w:div w:id="638608860">
      <w:bodyDiv w:val="1"/>
      <w:marLeft w:val="0"/>
      <w:marRight w:val="0"/>
      <w:marTop w:val="0"/>
      <w:marBottom w:val="0"/>
      <w:divBdr>
        <w:top w:val="none" w:sz="0" w:space="0" w:color="auto"/>
        <w:left w:val="none" w:sz="0" w:space="0" w:color="auto"/>
        <w:bottom w:val="none" w:sz="0" w:space="0" w:color="auto"/>
        <w:right w:val="none" w:sz="0" w:space="0" w:color="auto"/>
      </w:divBdr>
    </w:div>
    <w:div w:id="640158311">
      <w:bodyDiv w:val="1"/>
      <w:marLeft w:val="0"/>
      <w:marRight w:val="0"/>
      <w:marTop w:val="0"/>
      <w:marBottom w:val="0"/>
      <w:divBdr>
        <w:top w:val="none" w:sz="0" w:space="0" w:color="auto"/>
        <w:left w:val="none" w:sz="0" w:space="0" w:color="auto"/>
        <w:bottom w:val="none" w:sz="0" w:space="0" w:color="auto"/>
        <w:right w:val="none" w:sz="0" w:space="0" w:color="auto"/>
      </w:divBdr>
    </w:div>
    <w:div w:id="640616366">
      <w:bodyDiv w:val="1"/>
      <w:marLeft w:val="0"/>
      <w:marRight w:val="0"/>
      <w:marTop w:val="0"/>
      <w:marBottom w:val="0"/>
      <w:divBdr>
        <w:top w:val="none" w:sz="0" w:space="0" w:color="auto"/>
        <w:left w:val="none" w:sz="0" w:space="0" w:color="auto"/>
        <w:bottom w:val="none" w:sz="0" w:space="0" w:color="auto"/>
        <w:right w:val="none" w:sz="0" w:space="0" w:color="auto"/>
      </w:divBdr>
    </w:div>
    <w:div w:id="642658556">
      <w:bodyDiv w:val="1"/>
      <w:marLeft w:val="0"/>
      <w:marRight w:val="0"/>
      <w:marTop w:val="0"/>
      <w:marBottom w:val="0"/>
      <w:divBdr>
        <w:top w:val="none" w:sz="0" w:space="0" w:color="auto"/>
        <w:left w:val="none" w:sz="0" w:space="0" w:color="auto"/>
        <w:bottom w:val="none" w:sz="0" w:space="0" w:color="auto"/>
        <w:right w:val="none" w:sz="0" w:space="0" w:color="auto"/>
      </w:divBdr>
    </w:div>
    <w:div w:id="644041585">
      <w:bodyDiv w:val="1"/>
      <w:marLeft w:val="0"/>
      <w:marRight w:val="0"/>
      <w:marTop w:val="0"/>
      <w:marBottom w:val="0"/>
      <w:divBdr>
        <w:top w:val="none" w:sz="0" w:space="0" w:color="auto"/>
        <w:left w:val="none" w:sz="0" w:space="0" w:color="auto"/>
        <w:bottom w:val="none" w:sz="0" w:space="0" w:color="auto"/>
        <w:right w:val="none" w:sz="0" w:space="0" w:color="auto"/>
      </w:divBdr>
    </w:div>
    <w:div w:id="645086812">
      <w:bodyDiv w:val="1"/>
      <w:marLeft w:val="0"/>
      <w:marRight w:val="0"/>
      <w:marTop w:val="0"/>
      <w:marBottom w:val="0"/>
      <w:divBdr>
        <w:top w:val="none" w:sz="0" w:space="0" w:color="auto"/>
        <w:left w:val="none" w:sz="0" w:space="0" w:color="auto"/>
        <w:bottom w:val="none" w:sz="0" w:space="0" w:color="auto"/>
        <w:right w:val="none" w:sz="0" w:space="0" w:color="auto"/>
      </w:divBdr>
    </w:div>
    <w:div w:id="645670625">
      <w:bodyDiv w:val="1"/>
      <w:marLeft w:val="0"/>
      <w:marRight w:val="0"/>
      <w:marTop w:val="0"/>
      <w:marBottom w:val="0"/>
      <w:divBdr>
        <w:top w:val="none" w:sz="0" w:space="0" w:color="auto"/>
        <w:left w:val="none" w:sz="0" w:space="0" w:color="auto"/>
        <w:bottom w:val="none" w:sz="0" w:space="0" w:color="auto"/>
        <w:right w:val="none" w:sz="0" w:space="0" w:color="auto"/>
      </w:divBdr>
    </w:div>
    <w:div w:id="646132519">
      <w:bodyDiv w:val="1"/>
      <w:marLeft w:val="0"/>
      <w:marRight w:val="0"/>
      <w:marTop w:val="0"/>
      <w:marBottom w:val="0"/>
      <w:divBdr>
        <w:top w:val="none" w:sz="0" w:space="0" w:color="auto"/>
        <w:left w:val="none" w:sz="0" w:space="0" w:color="auto"/>
        <w:bottom w:val="none" w:sz="0" w:space="0" w:color="auto"/>
        <w:right w:val="none" w:sz="0" w:space="0" w:color="auto"/>
      </w:divBdr>
    </w:div>
    <w:div w:id="649753112">
      <w:bodyDiv w:val="1"/>
      <w:marLeft w:val="0"/>
      <w:marRight w:val="0"/>
      <w:marTop w:val="0"/>
      <w:marBottom w:val="0"/>
      <w:divBdr>
        <w:top w:val="none" w:sz="0" w:space="0" w:color="auto"/>
        <w:left w:val="none" w:sz="0" w:space="0" w:color="auto"/>
        <w:bottom w:val="none" w:sz="0" w:space="0" w:color="auto"/>
        <w:right w:val="none" w:sz="0" w:space="0" w:color="auto"/>
      </w:divBdr>
    </w:div>
    <w:div w:id="651181214">
      <w:bodyDiv w:val="1"/>
      <w:marLeft w:val="0"/>
      <w:marRight w:val="0"/>
      <w:marTop w:val="0"/>
      <w:marBottom w:val="0"/>
      <w:divBdr>
        <w:top w:val="none" w:sz="0" w:space="0" w:color="auto"/>
        <w:left w:val="none" w:sz="0" w:space="0" w:color="auto"/>
        <w:bottom w:val="none" w:sz="0" w:space="0" w:color="auto"/>
        <w:right w:val="none" w:sz="0" w:space="0" w:color="auto"/>
      </w:divBdr>
    </w:div>
    <w:div w:id="651328470">
      <w:bodyDiv w:val="1"/>
      <w:marLeft w:val="0"/>
      <w:marRight w:val="0"/>
      <w:marTop w:val="0"/>
      <w:marBottom w:val="0"/>
      <w:divBdr>
        <w:top w:val="none" w:sz="0" w:space="0" w:color="auto"/>
        <w:left w:val="none" w:sz="0" w:space="0" w:color="auto"/>
        <w:bottom w:val="none" w:sz="0" w:space="0" w:color="auto"/>
        <w:right w:val="none" w:sz="0" w:space="0" w:color="auto"/>
      </w:divBdr>
    </w:div>
    <w:div w:id="651912510">
      <w:bodyDiv w:val="1"/>
      <w:marLeft w:val="0"/>
      <w:marRight w:val="0"/>
      <w:marTop w:val="0"/>
      <w:marBottom w:val="0"/>
      <w:divBdr>
        <w:top w:val="none" w:sz="0" w:space="0" w:color="auto"/>
        <w:left w:val="none" w:sz="0" w:space="0" w:color="auto"/>
        <w:bottom w:val="none" w:sz="0" w:space="0" w:color="auto"/>
        <w:right w:val="none" w:sz="0" w:space="0" w:color="auto"/>
      </w:divBdr>
    </w:div>
    <w:div w:id="652955391">
      <w:bodyDiv w:val="1"/>
      <w:marLeft w:val="0"/>
      <w:marRight w:val="0"/>
      <w:marTop w:val="0"/>
      <w:marBottom w:val="0"/>
      <w:divBdr>
        <w:top w:val="none" w:sz="0" w:space="0" w:color="auto"/>
        <w:left w:val="none" w:sz="0" w:space="0" w:color="auto"/>
        <w:bottom w:val="none" w:sz="0" w:space="0" w:color="auto"/>
        <w:right w:val="none" w:sz="0" w:space="0" w:color="auto"/>
      </w:divBdr>
    </w:div>
    <w:div w:id="654336238">
      <w:bodyDiv w:val="1"/>
      <w:marLeft w:val="0"/>
      <w:marRight w:val="0"/>
      <w:marTop w:val="0"/>
      <w:marBottom w:val="0"/>
      <w:divBdr>
        <w:top w:val="none" w:sz="0" w:space="0" w:color="auto"/>
        <w:left w:val="none" w:sz="0" w:space="0" w:color="auto"/>
        <w:bottom w:val="none" w:sz="0" w:space="0" w:color="auto"/>
        <w:right w:val="none" w:sz="0" w:space="0" w:color="auto"/>
      </w:divBdr>
    </w:div>
    <w:div w:id="657000177">
      <w:bodyDiv w:val="1"/>
      <w:marLeft w:val="0"/>
      <w:marRight w:val="0"/>
      <w:marTop w:val="0"/>
      <w:marBottom w:val="0"/>
      <w:divBdr>
        <w:top w:val="none" w:sz="0" w:space="0" w:color="auto"/>
        <w:left w:val="none" w:sz="0" w:space="0" w:color="auto"/>
        <w:bottom w:val="none" w:sz="0" w:space="0" w:color="auto"/>
        <w:right w:val="none" w:sz="0" w:space="0" w:color="auto"/>
      </w:divBdr>
    </w:div>
    <w:div w:id="657418703">
      <w:bodyDiv w:val="1"/>
      <w:marLeft w:val="0"/>
      <w:marRight w:val="0"/>
      <w:marTop w:val="0"/>
      <w:marBottom w:val="0"/>
      <w:divBdr>
        <w:top w:val="none" w:sz="0" w:space="0" w:color="auto"/>
        <w:left w:val="none" w:sz="0" w:space="0" w:color="auto"/>
        <w:bottom w:val="none" w:sz="0" w:space="0" w:color="auto"/>
        <w:right w:val="none" w:sz="0" w:space="0" w:color="auto"/>
      </w:divBdr>
    </w:div>
    <w:div w:id="657810805">
      <w:bodyDiv w:val="1"/>
      <w:marLeft w:val="0"/>
      <w:marRight w:val="0"/>
      <w:marTop w:val="0"/>
      <w:marBottom w:val="0"/>
      <w:divBdr>
        <w:top w:val="none" w:sz="0" w:space="0" w:color="auto"/>
        <w:left w:val="none" w:sz="0" w:space="0" w:color="auto"/>
        <w:bottom w:val="none" w:sz="0" w:space="0" w:color="auto"/>
        <w:right w:val="none" w:sz="0" w:space="0" w:color="auto"/>
      </w:divBdr>
    </w:div>
    <w:div w:id="658073969">
      <w:bodyDiv w:val="1"/>
      <w:marLeft w:val="0"/>
      <w:marRight w:val="0"/>
      <w:marTop w:val="0"/>
      <w:marBottom w:val="0"/>
      <w:divBdr>
        <w:top w:val="none" w:sz="0" w:space="0" w:color="auto"/>
        <w:left w:val="none" w:sz="0" w:space="0" w:color="auto"/>
        <w:bottom w:val="none" w:sz="0" w:space="0" w:color="auto"/>
        <w:right w:val="none" w:sz="0" w:space="0" w:color="auto"/>
      </w:divBdr>
    </w:div>
    <w:div w:id="658266695">
      <w:bodyDiv w:val="1"/>
      <w:marLeft w:val="0"/>
      <w:marRight w:val="0"/>
      <w:marTop w:val="0"/>
      <w:marBottom w:val="0"/>
      <w:divBdr>
        <w:top w:val="none" w:sz="0" w:space="0" w:color="auto"/>
        <w:left w:val="none" w:sz="0" w:space="0" w:color="auto"/>
        <w:bottom w:val="none" w:sz="0" w:space="0" w:color="auto"/>
        <w:right w:val="none" w:sz="0" w:space="0" w:color="auto"/>
      </w:divBdr>
    </w:div>
    <w:div w:id="658734092">
      <w:bodyDiv w:val="1"/>
      <w:marLeft w:val="0"/>
      <w:marRight w:val="0"/>
      <w:marTop w:val="0"/>
      <w:marBottom w:val="0"/>
      <w:divBdr>
        <w:top w:val="none" w:sz="0" w:space="0" w:color="auto"/>
        <w:left w:val="none" w:sz="0" w:space="0" w:color="auto"/>
        <w:bottom w:val="none" w:sz="0" w:space="0" w:color="auto"/>
        <w:right w:val="none" w:sz="0" w:space="0" w:color="auto"/>
      </w:divBdr>
    </w:div>
    <w:div w:id="659430415">
      <w:bodyDiv w:val="1"/>
      <w:marLeft w:val="0"/>
      <w:marRight w:val="0"/>
      <w:marTop w:val="0"/>
      <w:marBottom w:val="0"/>
      <w:divBdr>
        <w:top w:val="none" w:sz="0" w:space="0" w:color="auto"/>
        <w:left w:val="none" w:sz="0" w:space="0" w:color="auto"/>
        <w:bottom w:val="none" w:sz="0" w:space="0" w:color="auto"/>
        <w:right w:val="none" w:sz="0" w:space="0" w:color="auto"/>
      </w:divBdr>
    </w:div>
    <w:div w:id="659845976">
      <w:bodyDiv w:val="1"/>
      <w:marLeft w:val="0"/>
      <w:marRight w:val="0"/>
      <w:marTop w:val="0"/>
      <w:marBottom w:val="0"/>
      <w:divBdr>
        <w:top w:val="none" w:sz="0" w:space="0" w:color="auto"/>
        <w:left w:val="none" w:sz="0" w:space="0" w:color="auto"/>
        <w:bottom w:val="none" w:sz="0" w:space="0" w:color="auto"/>
        <w:right w:val="none" w:sz="0" w:space="0" w:color="auto"/>
      </w:divBdr>
    </w:div>
    <w:div w:id="659891425">
      <w:bodyDiv w:val="1"/>
      <w:marLeft w:val="0"/>
      <w:marRight w:val="0"/>
      <w:marTop w:val="0"/>
      <w:marBottom w:val="0"/>
      <w:divBdr>
        <w:top w:val="none" w:sz="0" w:space="0" w:color="auto"/>
        <w:left w:val="none" w:sz="0" w:space="0" w:color="auto"/>
        <w:bottom w:val="none" w:sz="0" w:space="0" w:color="auto"/>
        <w:right w:val="none" w:sz="0" w:space="0" w:color="auto"/>
      </w:divBdr>
    </w:div>
    <w:div w:id="666442491">
      <w:bodyDiv w:val="1"/>
      <w:marLeft w:val="0"/>
      <w:marRight w:val="0"/>
      <w:marTop w:val="0"/>
      <w:marBottom w:val="0"/>
      <w:divBdr>
        <w:top w:val="none" w:sz="0" w:space="0" w:color="auto"/>
        <w:left w:val="none" w:sz="0" w:space="0" w:color="auto"/>
        <w:bottom w:val="none" w:sz="0" w:space="0" w:color="auto"/>
        <w:right w:val="none" w:sz="0" w:space="0" w:color="auto"/>
      </w:divBdr>
    </w:div>
    <w:div w:id="668294218">
      <w:bodyDiv w:val="1"/>
      <w:marLeft w:val="0"/>
      <w:marRight w:val="0"/>
      <w:marTop w:val="0"/>
      <w:marBottom w:val="0"/>
      <w:divBdr>
        <w:top w:val="none" w:sz="0" w:space="0" w:color="auto"/>
        <w:left w:val="none" w:sz="0" w:space="0" w:color="auto"/>
        <w:bottom w:val="none" w:sz="0" w:space="0" w:color="auto"/>
        <w:right w:val="none" w:sz="0" w:space="0" w:color="auto"/>
      </w:divBdr>
    </w:div>
    <w:div w:id="668605416">
      <w:bodyDiv w:val="1"/>
      <w:marLeft w:val="0"/>
      <w:marRight w:val="0"/>
      <w:marTop w:val="0"/>
      <w:marBottom w:val="0"/>
      <w:divBdr>
        <w:top w:val="none" w:sz="0" w:space="0" w:color="auto"/>
        <w:left w:val="none" w:sz="0" w:space="0" w:color="auto"/>
        <w:bottom w:val="none" w:sz="0" w:space="0" w:color="auto"/>
        <w:right w:val="none" w:sz="0" w:space="0" w:color="auto"/>
      </w:divBdr>
    </w:div>
    <w:div w:id="673530702">
      <w:bodyDiv w:val="1"/>
      <w:marLeft w:val="0"/>
      <w:marRight w:val="0"/>
      <w:marTop w:val="0"/>
      <w:marBottom w:val="0"/>
      <w:divBdr>
        <w:top w:val="none" w:sz="0" w:space="0" w:color="auto"/>
        <w:left w:val="none" w:sz="0" w:space="0" w:color="auto"/>
        <w:bottom w:val="none" w:sz="0" w:space="0" w:color="auto"/>
        <w:right w:val="none" w:sz="0" w:space="0" w:color="auto"/>
      </w:divBdr>
    </w:div>
    <w:div w:id="675960484">
      <w:bodyDiv w:val="1"/>
      <w:marLeft w:val="0"/>
      <w:marRight w:val="0"/>
      <w:marTop w:val="0"/>
      <w:marBottom w:val="0"/>
      <w:divBdr>
        <w:top w:val="none" w:sz="0" w:space="0" w:color="auto"/>
        <w:left w:val="none" w:sz="0" w:space="0" w:color="auto"/>
        <w:bottom w:val="none" w:sz="0" w:space="0" w:color="auto"/>
        <w:right w:val="none" w:sz="0" w:space="0" w:color="auto"/>
      </w:divBdr>
    </w:div>
    <w:div w:id="680275954">
      <w:bodyDiv w:val="1"/>
      <w:marLeft w:val="0"/>
      <w:marRight w:val="0"/>
      <w:marTop w:val="0"/>
      <w:marBottom w:val="0"/>
      <w:divBdr>
        <w:top w:val="none" w:sz="0" w:space="0" w:color="auto"/>
        <w:left w:val="none" w:sz="0" w:space="0" w:color="auto"/>
        <w:bottom w:val="none" w:sz="0" w:space="0" w:color="auto"/>
        <w:right w:val="none" w:sz="0" w:space="0" w:color="auto"/>
      </w:divBdr>
    </w:div>
    <w:div w:id="681055146">
      <w:bodyDiv w:val="1"/>
      <w:marLeft w:val="0"/>
      <w:marRight w:val="0"/>
      <w:marTop w:val="0"/>
      <w:marBottom w:val="0"/>
      <w:divBdr>
        <w:top w:val="none" w:sz="0" w:space="0" w:color="auto"/>
        <w:left w:val="none" w:sz="0" w:space="0" w:color="auto"/>
        <w:bottom w:val="none" w:sz="0" w:space="0" w:color="auto"/>
        <w:right w:val="none" w:sz="0" w:space="0" w:color="auto"/>
      </w:divBdr>
    </w:div>
    <w:div w:id="682242228">
      <w:bodyDiv w:val="1"/>
      <w:marLeft w:val="0"/>
      <w:marRight w:val="0"/>
      <w:marTop w:val="0"/>
      <w:marBottom w:val="0"/>
      <w:divBdr>
        <w:top w:val="none" w:sz="0" w:space="0" w:color="auto"/>
        <w:left w:val="none" w:sz="0" w:space="0" w:color="auto"/>
        <w:bottom w:val="none" w:sz="0" w:space="0" w:color="auto"/>
        <w:right w:val="none" w:sz="0" w:space="0" w:color="auto"/>
      </w:divBdr>
    </w:div>
    <w:div w:id="682781256">
      <w:bodyDiv w:val="1"/>
      <w:marLeft w:val="0"/>
      <w:marRight w:val="0"/>
      <w:marTop w:val="0"/>
      <w:marBottom w:val="0"/>
      <w:divBdr>
        <w:top w:val="none" w:sz="0" w:space="0" w:color="auto"/>
        <w:left w:val="none" w:sz="0" w:space="0" w:color="auto"/>
        <w:bottom w:val="none" w:sz="0" w:space="0" w:color="auto"/>
        <w:right w:val="none" w:sz="0" w:space="0" w:color="auto"/>
      </w:divBdr>
    </w:div>
    <w:div w:id="683362468">
      <w:bodyDiv w:val="1"/>
      <w:marLeft w:val="0"/>
      <w:marRight w:val="0"/>
      <w:marTop w:val="0"/>
      <w:marBottom w:val="0"/>
      <w:divBdr>
        <w:top w:val="none" w:sz="0" w:space="0" w:color="auto"/>
        <w:left w:val="none" w:sz="0" w:space="0" w:color="auto"/>
        <w:bottom w:val="none" w:sz="0" w:space="0" w:color="auto"/>
        <w:right w:val="none" w:sz="0" w:space="0" w:color="auto"/>
      </w:divBdr>
    </w:div>
    <w:div w:id="683635318">
      <w:bodyDiv w:val="1"/>
      <w:marLeft w:val="0"/>
      <w:marRight w:val="0"/>
      <w:marTop w:val="0"/>
      <w:marBottom w:val="0"/>
      <w:divBdr>
        <w:top w:val="none" w:sz="0" w:space="0" w:color="auto"/>
        <w:left w:val="none" w:sz="0" w:space="0" w:color="auto"/>
        <w:bottom w:val="none" w:sz="0" w:space="0" w:color="auto"/>
        <w:right w:val="none" w:sz="0" w:space="0" w:color="auto"/>
      </w:divBdr>
    </w:div>
    <w:div w:id="684290041">
      <w:bodyDiv w:val="1"/>
      <w:marLeft w:val="0"/>
      <w:marRight w:val="0"/>
      <w:marTop w:val="0"/>
      <w:marBottom w:val="0"/>
      <w:divBdr>
        <w:top w:val="none" w:sz="0" w:space="0" w:color="auto"/>
        <w:left w:val="none" w:sz="0" w:space="0" w:color="auto"/>
        <w:bottom w:val="none" w:sz="0" w:space="0" w:color="auto"/>
        <w:right w:val="none" w:sz="0" w:space="0" w:color="auto"/>
      </w:divBdr>
    </w:div>
    <w:div w:id="684746402">
      <w:bodyDiv w:val="1"/>
      <w:marLeft w:val="0"/>
      <w:marRight w:val="0"/>
      <w:marTop w:val="0"/>
      <w:marBottom w:val="0"/>
      <w:divBdr>
        <w:top w:val="none" w:sz="0" w:space="0" w:color="auto"/>
        <w:left w:val="none" w:sz="0" w:space="0" w:color="auto"/>
        <w:bottom w:val="none" w:sz="0" w:space="0" w:color="auto"/>
        <w:right w:val="none" w:sz="0" w:space="0" w:color="auto"/>
      </w:divBdr>
    </w:div>
    <w:div w:id="685401054">
      <w:bodyDiv w:val="1"/>
      <w:marLeft w:val="0"/>
      <w:marRight w:val="0"/>
      <w:marTop w:val="0"/>
      <w:marBottom w:val="0"/>
      <w:divBdr>
        <w:top w:val="none" w:sz="0" w:space="0" w:color="auto"/>
        <w:left w:val="none" w:sz="0" w:space="0" w:color="auto"/>
        <w:bottom w:val="none" w:sz="0" w:space="0" w:color="auto"/>
        <w:right w:val="none" w:sz="0" w:space="0" w:color="auto"/>
      </w:divBdr>
    </w:div>
    <w:div w:id="687372235">
      <w:bodyDiv w:val="1"/>
      <w:marLeft w:val="0"/>
      <w:marRight w:val="0"/>
      <w:marTop w:val="0"/>
      <w:marBottom w:val="0"/>
      <w:divBdr>
        <w:top w:val="none" w:sz="0" w:space="0" w:color="auto"/>
        <w:left w:val="none" w:sz="0" w:space="0" w:color="auto"/>
        <w:bottom w:val="none" w:sz="0" w:space="0" w:color="auto"/>
        <w:right w:val="none" w:sz="0" w:space="0" w:color="auto"/>
      </w:divBdr>
    </w:div>
    <w:div w:id="690766131">
      <w:bodyDiv w:val="1"/>
      <w:marLeft w:val="0"/>
      <w:marRight w:val="0"/>
      <w:marTop w:val="0"/>
      <w:marBottom w:val="0"/>
      <w:divBdr>
        <w:top w:val="none" w:sz="0" w:space="0" w:color="auto"/>
        <w:left w:val="none" w:sz="0" w:space="0" w:color="auto"/>
        <w:bottom w:val="none" w:sz="0" w:space="0" w:color="auto"/>
        <w:right w:val="none" w:sz="0" w:space="0" w:color="auto"/>
      </w:divBdr>
    </w:div>
    <w:div w:id="697311642">
      <w:bodyDiv w:val="1"/>
      <w:marLeft w:val="0"/>
      <w:marRight w:val="0"/>
      <w:marTop w:val="0"/>
      <w:marBottom w:val="0"/>
      <w:divBdr>
        <w:top w:val="none" w:sz="0" w:space="0" w:color="auto"/>
        <w:left w:val="none" w:sz="0" w:space="0" w:color="auto"/>
        <w:bottom w:val="none" w:sz="0" w:space="0" w:color="auto"/>
        <w:right w:val="none" w:sz="0" w:space="0" w:color="auto"/>
      </w:divBdr>
    </w:div>
    <w:div w:id="700518615">
      <w:bodyDiv w:val="1"/>
      <w:marLeft w:val="0"/>
      <w:marRight w:val="0"/>
      <w:marTop w:val="0"/>
      <w:marBottom w:val="0"/>
      <w:divBdr>
        <w:top w:val="none" w:sz="0" w:space="0" w:color="auto"/>
        <w:left w:val="none" w:sz="0" w:space="0" w:color="auto"/>
        <w:bottom w:val="none" w:sz="0" w:space="0" w:color="auto"/>
        <w:right w:val="none" w:sz="0" w:space="0" w:color="auto"/>
      </w:divBdr>
    </w:div>
    <w:div w:id="700782888">
      <w:bodyDiv w:val="1"/>
      <w:marLeft w:val="0"/>
      <w:marRight w:val="0"/>
      <w:marTop w:val="0"/>
      <w:marBottom w:val="0"/>
      <w:divBdr>
        <w:top w:val="none" w:sz="0" w:space="0" w:color="auto"/>
        <w:left w:val="none" w:sz="0" w:space="0" w:color="auto"/>
        <w:bottom w:val="none" w:sz="0" w:space="0" w:color="auto"/>
        <w:right w:val="none" w:sz="0" w:space="0" w:color="auto"/>
      </w:divBdr>
    </w:div>
    <w:div w:id="700786894">
      <w:bodyDiv w:val="1"/>
      <w:marLeft w:val="0"/>
      <w:marRight w:val="0"/>
      <w:marTop w:val="0"/>
      <w:marBottom w:val="0"/>
      <w:divBdr>
        <w:top w:val="none" w:sz="0" w:space="0" w:color="auto"/>
        <w:left w:val="none" w:sz="0" w:space="0" w:color="auto"/>
        <w:bottom w:val="none" w:sz="0" w:space="0" w:color="auto"/>
        <w:right w:val="none" w:sz="0" w:space="0" w:color="auto"/>
      </w:divBdr>
    </w:div>
    <w:div w:id="700858790">
      <w:bodyDiv w:val="1"/>
      <w:marLeft w:val="0"/>
      <w:marRight w:val="0"/>
      <w:marTop w:val="0"/>
      <w:marBottom w:val="0"/>
      <w:divBdr>
        <w:top w:val="none" w:sz="0" w:space="0" w:color="auto"/>
        <w:left w:val="none" w:sz="0" w:space="0" w:color="auto"/>
        <w:bottom w:val="none" w:sz="0" w:space="0" w:color="auto"/>
        <w:right w:val="none" w:sz="0" w:space="0" w:color="auto"/>
      </w:divBdr>
    </w:div>
    <w:div w:id="702167534">
      <w:bodyDiv w:val="1"/>
      <w:marLeft w:val="0"/>
      <w:marRight w:val="0"/>
      <w:marTop w:val="0"/>
      <w:marBottom w:val="0"/>
      <w:divBdr>
        <w:top w:val="none" w:sz="0" w:space="0" w:color="auto"/>
        <w:left w:val="none" w:sz="0" w:space="0" w:color="auto"/>
        <w:bottom w:val="none" w:sz="0" w:space="0" w:color="auto"/>
        <w:right w:val="none" w:sz="0" w:space="0" w:color="auto"/>
      </w:divBdr>
    </w:div>
    <w:div w:id="702485424">
      <w:bodyDiv w:val="1"/>
      <w:marLeft w:val="0"/>
      <w:marRight w:val="0"/>
      <w:marTop w:val="0"/>
      <w:marBottom w:val="0"/>
      <w:divBdr>
        <w:top w:val="none" w:sz="0" w:space="0" w:color="auto"/>
        <w:left w:val="none" w:sz="0" w:space="0" w:color="auto"/>
        <w:bottom w:val="none" w:sz="0" w:space="0" w:color="auto"/>
        <w:right w:val="none" w:sz="0" w:space="0" w:color="auto"/>
      </w:divBdr>
    </w:div>
    <w:div w:id="702944703">
      <w:bodyDiv w:val="1"/>
      <w:marLeft w:val="0"/>
      <w:marRight w:val="0"/>
      <w:marTop w:val="0"/>
      <w:marBottom w:val="0"/>
      <w:divBdr>
        <w:top w:val="none" w:sz="0" w:space="0" w:color="auto"/>
        <w:left w:val="none" w:sz="0" w:space="0" w:color="auto"/>
        <w:bottom w:val="none" w:sz="0" w:space="0" w:color="auto"/>
        <w:right w:val="none" w:sz="0" w:space="0" w:color="auto"/>
      </w:divBdr>
    </w:div>
    <w:div w:id="703023067">
      <w:bodyDiv w:val="1"/>
      <w:marLeft w:val="0"/>
      <w:marRight w:val="0"/>
      <w:marTop w:val="0"/>
      <w:marBottom w:val="0"/>
      <w:divBdr>
        <w:top w:val="none" w:sz="0" w:space="0" w:color="auto"/>
        <w:left w:val="none" w:sz="0" w:space="0" w:color="auto"/>
        <w:bottom w:val="none" w:sz="0" w:space="0" w:color="auto"/>
        <w:right w:val="none" w:sz="0" w:space="0" w:color="auto"/>
      </w:divBdr>
    </w:div>
    <w:div w:id="703948817">
      <w:bodyDiv w:val="1"/>
      <w:marLeft w:val="0"/>
      <w:marRight w:val="0"/>
      <w:marTop w:val="0"/>
      <w:marBottom w:val="0"/>
      <w:divBdr>
        <w:top w:val="none" w:sz="0" w:space="0" w:color="auto"/>
        <w:left w:val="none" w:sz="0" w:space="0" w:color="auto"/>
        <w:bottom w:val="none" w:sz="0" w:space="0" w:color="auto"/>
        <w:right w:val="none" w:sz="0" w:space="0" w:color="auto"/>
      </w:divBdr>
    </w:div>
    <w:div w:id="705182852">
      <w:bodyDiv w:val="1"/>
      <w:marLeft w:val="0"/>
      <w:marRight w:val="0"/>
      <w:marTop w:val="0"/>
      <w:marBottom w:val="0"/>
      <w:divBdr>
        <w:top w:val="none" w:sz="0" w:space="0" w:color="auto"/>
        <w:left w:val="none" w:sz="0" w:space="0" w:color="auto"/>
        <w:bottom w:val="none" w:sz="0" w:space="0" w:color="auto"/>
        <w:right w:val="none" w:sz="0" w:space="0" w:color="auto"/>
      </w:divBdr>
    </w:div>
    <w:div w:id="706298689">
      <w:bodyDiv w:val="1"/>
      <w:marLeft w:val="0"/>
      <w:marRight w:val="0"/>
      <w:marTop w:val="0"/>
      <w:marBottom w:val="0"/>
      <w:divBdr>
        <w:top w:val="none" w:sz="0" w:space="0" w:color="auto"/>
        <w:left w:val="none" w:sz="0" w:space="0" w:color="auto"/>
        <w:bottom w:val="none" w:sz="0" w:space="0" w:color="auto"/>
        <w:right w:val="none" w:sz="0" w:space="0" w:color="auto"/>
      </w:divBdr>
    </w:div>
    <w:div w:id="706371069">
      <w:bodyDiv w:val="1"/>
      <w:marLeft w:val="0"/>
      <w:marRight w:val="0"/>
      <w:marTop w:val="0"/>
      <w:marBottom w:val="0"/>
      <w:divBdr>
        <w:top w:val="none" w:sz="0" w:space="0" w:color="auto"/>
        <w:left w:val="none" w:sz="0" w:space="0" w:color="auto"/>
        <w:bottom w:val="none" w:sz="0" w:space="0" w:color="auto"/>
        <w:right w:val="none" w:sz="0" w:space="0" w:color="auto"/>
      </w:divBdr>
    </w:div>
    <w:div w:id="707146765">
      <w:bodyDiv w:val="1"/>
      <w:marLeft w:val="0"/>
      <w:marRight w:val="0"/>
      <w:marTop w:val="0"/>
      <w:marBottom w:val="0"/>
      <w:divBdr>
        <w:top w:val="none" w:sz="0" w:space="0" w:color="auto"/>
        <w:left w:val="none" w:sz="0" w:space="0" w:color="auto"/>
        <w:bottom w:val="none" w:sz="0" w:space="0" w:color="auto"/>
        <w:right w:val="none" w:sz="0" w:space="0" w:color="auto"/>
      </w:divBdr>
    </w:div>
    <w:div w:id="707418329">
      <w:bodyDiv w:val="1"/>
      <w:marLeft w:val="0"/>
      <w:marRight w:val="0"/>
      <w:marTop w:val="0"/>
      <w:marBottom w:val="0"/>
      <w:divBdr>
        <w:top w:val="none" w:sz="0" w:space="0" w:color="auto"/>
        <w:left w:val="none" w:sz="0" w:space="0" w:color="auto"/>
        <w:bottom w:val="none" w:sz="0" w:space="0" w:color="auto"/>
        <w:right w:val="none" w:sz="0" w:space="0" w:color="auto"/>
      </w:divBdr>
    </w:div>
    <w:div w:id="708577808">
      <w:bodyDiv w:val="1"/>
      <w:marLeft w:val="0"/>
      <w:marRight w:val="0"/>
      <w:marTop w:val="0"/>
      <w:marBottom w:val="0"/>
      <w:divBdr>
        <w:top w:val="none" w:sz="0" w:space="0" w:color="auto"/>
        <w:left w:val="none" w:sz="0" w:space="0" w:color="auto"/>
        <w:bottom w:val="none" w:sz="0" w:space="0" w:color="auto"/>
        <w:right w:val="none" w:sz="0" w:space="0" w:color="auto"/>
      </w:divBdr>
    </w:div>
    <w:div w:id="708842943">
      <w:bodyDiv w:val="1"/>
      <w:marLeft w:val="0"/>
      <w:marRight w:val="0"/>
      <w:marTop w:val="0"/>
      <w:marBottom w:val="0"/>
      <w:divBdr>
        <w:top w:val="none" w:sz="0" w:space="0" w:color="auto"/>
        <w:left w:val="none" w:sz="0" w:space="0" w:color="auto"/>
        <w:bottom w:val="none" w:sz="0" w:space="0" w:color="auto"/>
        <w:right w:val="none" w:sz="0" w:space="0" w:color="auto"/>
      </w:divBdr>
    </w:div>
    <w:div w:id="709958409">
      <w:bodyDiv w:val="1"/>
      <w:marLeft w:val="0"/>
      <w:marRight w:val="0"/>
      <w:marTop w:val="0"/>
      <w:marBottom w:val="0"/>
      <w:divBdr>
        <w:top w:val="none" w:sz="0" w:space="0" w:color="auto"/>
        <w:left w:val="none" w:sz="0" w:space="0" w:color="auto"/>
        <w:bottom w:val="none" w:sz="0" w:space="0" w:color="auto"/>
        <w:right w:val="none" w:sz="0" w:space="0" w:color="auto"/>
      </w:divBdr>
    </w:div>
    <w:div w:id="710690657">
      <w:bodyDiv w:val="1"/>
      <w:marLeft w:val="0"/>
      <w:marRight w:val="0"/>
      <w:marTop w:val="0"/>
      <w:marBottom w:val="0"/>
      <w:divBdr>
        <w:top w:val="none" w:sz="0" w:space="0" w:color="auto"/>
        <w:left w:val="none" w:sz="0" w:space="0" w:color="auto"/>
        <w:bottom w:val="none" w:sz="0" w:space="0" w:color="auto"/>
        <w:right w:val="none" w:sz="0" w:space="0" w:color="auto"/>
      </w:divBdr>
    </w:div>
    <w:div w:id="714964091">
      <w:bodyDiv w:val="1"/>
      <w:marLeft w:val="0"/>
      <w:marRight w:val="0"/>
      <w:marTop w:val="0"/>
      <w:marBottom w:val="0"/>
      <w:divBdr>
        <w:top w:val="none" w:sz="0" w:space="0" w:color="auto"/>
        <w:left w:val="none" w:sz="0" w:space="0" w:color="auto"/>
        <w:bottom w:val="none" w:sz="0" w:space="0" w:color="auto"/>
        <w:right w:val="none" w:sz="0" w:space="0" w:color="auto"/>
      </w:divBdr>
    </w:div>
    <w:div w:id="716854565">
      <w:bodyDiv w:val="1"/>
      <w:marLeft w:val="0"/>
      <w:marRight w:val="0"/>
      <w:marTop w:val="0"/>
      <w:marBottom w:val="0"/>
      <w:divBdr>
        <w:top w:val="none" w:sz="0" w:space="0" w:color="auto"/>
        <w:left w:val="none" w:sz="0" w:space="0" w:color="auto"/>
        <w:bottom w:val="none" w:sz="0" w:space="0" w:color="auto"/>
        <w:right w:val="none" w:sz="0" w:space="0" w:color="auto"/>
      </w:divBdr>
    </w:div>
    <w:div w:id="717822396">
      <w:bodyDiv w:val="1"/>
      <w:marLeft w:val="0"/>
      <w:marRight w:val="0"/>
      <w:marTop w:val="0"/>
      <w:marBottom w:val="0"/>
      <w:divBdr>
        <w:top w:val="none" w:sz="0" w:space="0" w:color="auto"/>
        <w:left w:val="none" w:sz="0" w:space="0" w:color="auto"/>
        <w:bottom w:val="none" w:sz="0" w:space="0" w:color="auto"/>
        <w:right w:val="none" w:sz="0" w:space="0" w:color="auto"/>
      </w:divBdr>
    </w:div>
    <w:div w:id="718631024">
      <w:bodyDiv w:val="1"/>
      <w:marLeft w:val="0"/>
      <w:marRight w:val="0"/>
      <w:marTop w:val="0"/>
      <w:marBottom w:val="0"/>
      <w:divBdr>
        <w:top w:val="none" w:sz="0" w:space="0" w:color="auto"/>
        <w:left w:val="none" w:sz="0" w:space="0" w:color="auto"/>
        <w:bottom w:val="none" w:sz="0" w:space="0" w:color="auto"/>
        <w:right w:val="none" w:sz="0" w:space="0" w:color="auto"/>
      </w:divBdr>
    </w:div>
    <w:div w:id="719011852">
      <w:bodyDiv w:val="1"/>
      <w:marLeft w:val="0"/>
      <w:marRight w:val="0"/>
      <w:marTop w:val="0"/>
      <w:marBottom w:val="0"/>
      <w:divBdr>
        <w:top w:val="none" w:sz="0" w:space="0" w:color="auto"/>
        <w:left w:val="none" w:sz="0" w:space="0" w:color="auto"/>
        <w:bottom w:val="none" w:sz="0" w:space="0" w:color="auto"/>
        <w:right w:val="none" w:sz="0" w:space="0" w:color="auto"/>
      </w:divBdr>
    </w:div>
    <w:div w:id="719015097">
      <w:bodyDiv w:val="1"/>
      <w:marLeft w:val="0"/>
      <w:marRight w:val="0"/>
      <w:marTop w:val="0"/>
      <w:marBottom w:val="0"/>
      <w:divBdr>
        <w:top w:val="none" w:sz="0" w:space="0" w:color="auto"/>
        <w:left w:val="none" w:sz="0" w:space="0" w:color="auto"/>
        <w:bottom w:val="none" w:sz="0" w:space="0" w:color="auto"/>
        <w:right w:val="none" w:sz="0" w:space="0" w:color="auto"/>
      </w:divBdr>
    </w:div>
    <w:div w:id="720522070">
      <w:bodyDiv w:val="1"/>
      <w:marLeft w:val="0"/>
      <w:marRight w:val="0"/>
      <w:marTop w:val="0"/>
      <w:marBottom w:val="0"/>
      <w:divBdr>
        <w:top w:val="none" w:sz="0" w:space="0" w:color="auto"/>
        <w:left w:val="none" w:sz="0" w:space="0" w:color="auto"/>
        <w:bottom w:val="none" w:sz="0" w:space="0" w:color="auto"/>
        <w:right w:val="none" w:sz="0" w:space="0" w:color="auto"/>
      </w:divBdr>
    </w:div>
    <w:div w:id="720909237">
      <w:bodyDiv w:val="1"/>
      <w:marLeft w:val="0"/>
      <w:marRight w:val="0"/>
      <w:marTop w:val="0"/>
      <w:marBottom w:val="0"/>
      <w:divBdr>
        <w:top w:val="none" w:sz="0" w:space="0" w:color="auto"/>
        <w:left w:val="none" w:sz="0" w:space="0" w:color="auto"/>
        <w:bottom w:val="none" w:sz="0" w:space="0" w:color="auto"/>
        <w:right w:val="none" w:sz="0" w:space="0" w:color="auto"/>
      </w:divBdr>
    </w:div>
    <w:div w:id="721297172">
      <w:bodyDiv w:val="1"/>
      <w:marLeft w:val="0"/>
      <w:marRight w:val="0"/>
      <w:marTop w:val="0"/>
      <w:marBottom w:val="0"/>
      <w:divBdr>
        <w:top w:val="none" w:sz="0" w:space="0" w:color="auto"/>
        <w:left w:val="none" w:sz="0" w:space="0" w:color="auto"/>
        <w:bottom w:val="none" w:sz="0" w:space="0" w:color="auto"/>
        <w:right w:val="none" w:sz="0" w:space="0" w:color="auto"/>
      </w:divBdr>
    </w:div>
    <w:div w:id="721447509">
      <w:bodyDiv w:val="1"/>
      <w:marLeft w:val="0"/>
      <w:marRight w:val="0"/>
      <w:marTop w:val="0"/>
      <w:marBottom w:val="0"/>
      <w:divBdr>
        <w:top w:val="none" w:sz="0" w:space="0" w:color="auto"/>
        <w:left w:val="none" w:sz="0" w:space="0" w:color="auto"/>
        <w:bottom w:val="none" w:sz="0" w:space="0" w:color="auto"/>
        <w:right w:val="none" w:sz="0" w:space="0" w:color="auto"/>
      </w:divBdr>
    </w:div>
    <w:div w:id="722295422">
      <w:bodyDiv w:val="1"/>
      <w:marLeft w:val="0"/>
      <w:marRight w:val="0"/>
      <w:marTop w:val="0"/>
      <w:marBottom w:val="0"/>
      <w:divBdr>
        <w:top w:val="none" w:sz="0" w:space="0" w:color="auto"/>
        <w:left w:val="none" w:sz="0" w:space="0" w:color="auto"/>
        <w:bottom w:val="none" w:sz="0" w:space="0" w:color="auto"/>
        <w:right w:val="none" w:sz="0" w:space="0" w:color="auto"/>
      </w:divBdr>
    </w:div>
    <w:div w:id="722753085">
      <w:bodyDiv w:val="1"/>
      <w:marLeft w:val="0"/>
      <w:marRight w:val="0"/>
      <w:marTop w:val="0"/>
      <w:marBottom w:val="0"/>
      <w:divBdr>
        <w:top w:val="none" w:sz="0" w:space="0" w:color="auto"/>
        <w:left w:val="none" w:sz="0" w:space="0" w:color="auto"/>
        <w:bottom w:val="none" w:sz="0" w:space="0" w:color="auto"/>
        <w:right w:val="none" w:sz="0" w:space="0" w:color="auto"/>
      </w:divBdr>
    </w:div>
    <w:div w:id="725644007">
      <w:bodyDiv w:val="1"/>
      <w:marLeft w:val="0"/>
      <w:marRight w:val="0"/>
      <w:marTop w:val="0"/>
      <w:marBottom w:val="0"/>
      <w:divBdr>
        <w:top w:val="none" w:sz="0" w:space="0" w:color="auto"/>
        <w:left w:val="none" w:sz="0" w:space="0" w:color="auto"/>
        <w:bottom w:val="none" w:sz="0" w:space="0" w:color="auto"/>
        <w:right w:val="none" w:sz="0" w:space="0" w:color="auto"/>
      </w:divBdr>
    </w:div>
    <w:div w:id="726805428">
      <w:bodyDiv w:val="1"/>
      <w:marLeft w:val="0"/>
      <w:marRight w:val="0"/>
      <w:marTop w:val="0"/>
      <w:marBottom w:val="0"/>
      <w:divBdr>
        <w:top w:val="none" w:sz="0" w:space="0" w:color="auto"/>
        <w:left w:val="none" w:sz="0" w:space="0" w:color="auto"/>
        <w:bottom w:val="none" w:sz="0" w:space="0" w:color="auto"/>
        <w:right w:val="none" w:sz="0" w:space="0" w:color="auto"/>
      </w:divBdr>
    </w:div>
    <w:div w:id="729304003">
      <w:bodyDiv w:val="1"/>
      <w:marLeft w:val="0"/>
      <w:marRight w:val="0"/>
      <w:marTop w:val="0"/>
      <w:marBottom w:val="0"/>
      <w:divBdr>
        <w:top w:val="none" w:sz="0" w:space="0" w:color="auto"/>
        <w:left w:val="none" w:sz="0" w:space="0" w:color="auto"/>
        <w:bottom w:val="none" w:sz="0" w:space="0" w:color="auto"/>
        <w:right w:val="none" w:sz="0" w:space="0" w:color="auto"/>
      </w:divBdr>
    </w:div>
    <w:div w:id="730152549">
      <w:bodyDiv w:val="1"/>
      <w:marLeft w:val="0"/>
      <w:marRight w:val="0"/>
      <w:marTop w:val="0"/>
      <w:marBottom w:val="0"/>
      <w:divBdr>
        <w:top w:val="none" w:sz="0" w:space="0" w:color="auto"/>
        <w:left w:val="none" w:sz="0" w:space="0" w:color="auto"/>
        <w:bottom w:val="none" w:sz="0" w:space="0" w:color="auto"/>
        <w:right w:val="none" w:sz="0" w:space="0" w:color="auto"/>
      </w:divBdr>
    </w:div>
    <w:div w:id="731662945">
      <w:bodyDiv w:val="1"/>
      <w:marLeft w:val="0"/>
      <w:marRight w:val="0"/>
      <w:marTop w:val="0"/>
      <w:marBottom w:val="0"/>
      <w:divBdr>
        <w:top w:val="none" w:sz="0" w:space="0" w:color="auto"/>
        <w:left w:val="none" w:sz="0" w:space="0" w:color="auto"/>
        <w:bottom w:val="none" w:sz="0" w:space="0" w:color="auto"/>
        <w:right w:val="none" w:sz="0" w:space="0" w:color="auto"/>
      </w:divBdr>
    </w:div>
    <w:div w:id="731729670">
      <w:bodyDiv w:val="1"/>
      <w:marLeft w:val="0"/>
      <w:marRight w:val="0"/>
      <w:marTop w:val="0"/>
      <w:marBottom w:val="0"/>
      <w:divBdr>
        <w:top w:val="none" w:sz="0" w:space="0" w:color="auto"/>
        <w:left w:val="none" w:sz="0" w:space="0" w:color="auto"/>
        <w:bottom w:val="none" w:sz="0" w:space="0" w:color="auto"/>
        <w:right w:val="none" w:sz="0" w:space="0" w:color="auto"/>
      </w:divBdr>
    </w:div>
    <w:div w:id="732654134">
      <w:bodyDiv w:val="1"/>
      <w:marLeft w:val="0"/>
      <w:marRight w:val="0"/>
      <w:marTop w:val="0"/>
      <w:marBottom w:val="0"/>
      <w:divBdr>
        <w:top w:val="none" w:sz="0" w:space="0" w:color="auto"/>
        <w:left w:val="none" w:sz="0" w:space="0" w:color="auto"/>
        <w:bottom w:val="none" w:sz="0" w:space="0" w:color="auto"/>
        <w:right w:val="none" w:sz="0" w:space="0" w:color="auto"/>
      </w:divBdr>
    </w:div>
    <w:div w:id="732850055">
      <w:bodyDiv w:val="1"/>
      <w:marLeft w:val="0"/>
      <w:marRight w:val="0"/>
      <w:marTop w:val="0"/>
      <w:marBottom w:val="0"/>
      <w:divBdr>
        <w:top w:val="none" w:sz="0" w:space="0" w:color="auto"/>
        <w:left w:val="none" w:sz="0" w:space="0" w:color="auto"/>
        <w:bottom w:val="none" w:sz="0" w:space="0" w:color="auto"/>
        <w:right w:val="none" w:sz="0" w:space="0" w:color="auto"/>
      </w:divBdr>
    </w:div>
    <w:div w:id="735319704">
      <w:bodyDiv w:val="1"/>
      <w:marLeft w:val="0"/>
      <w:marRight w:val="0"/>
      <w:marTop w:val="0"/>
      <w:marBottom w:val="0"/>
      <w:divBdr>
        <w:top w:val="none" w:sz="0" w:space="0" w:color="auto"/>
        <w:left w:val="none" w:sz="0" w:space="0" w:color="auto"/>
        <w:bottom w:val="none" w:sz="0" w:space="0" w:color="auto"/>
        <w:right w:val="none" w:sz="0" w:space="0" w:color="auto"/>
      </w:divBdr>
    </w:div>
    <w:div w:id="736783595">
      <w:bodyDiv w:val="1"/>
      <w:marLeft w:val="0"/>
      <w:marRight w:val="0"/>
      <w:marTop w:val="0"/>
      <w:marBottom w:val="0"/>
      <w:divBdr>
        <w:top w:val="none" w:sz="0" w:space="0" w:color="auto"/>
        <w:left w:val="none" w:sz="0" w:space="0" w:color="auto"/>
        <w:bottom w:val="none" w:sz="0" w:space="0" w:color="auto"/>
        <w:right w:val="none" w:sz="0" w:space="0" w:color="auto"/>
      </w:divBdr>
    </w:div>
    <w:div w:id="737634241">
      <w:bodyDiv w:val="1"/>
      <w:marLeft w:val="0"/>
      <w:marRight w:val="0"/>
      <w:marTop w:val="0"/>
      <w:marBottom w:val="0"/>
      <w:divBdr>
        <w:top w:val="none" w:sz="0" w:space="0" w:color="auto"/>
        <w:left w:val="none" w:sz="0" w:space="0" w:color="auto"/>
        <w:bottom w:val="none" w:sz="0" w:space="0" w:color="auto"/>
        <w:right w:val="none" w:sz="0" w:space="0" w:color="auto"/>
      </w:divBdr>
    </w:div>
    <w:div w:id="737946213">
      <w:bodyDiv w:val="1"/>
      <w:marLeft w:val="0"/>
      <w:marRight w:val="0"/>
      <w:marTop w:val="0"/>
      <w:marBottom w:val="0"/>
      <w:divBdr>
        <w:top w:val="none" w:sz="0" w:space="0" w:color="auto"/>
        <w:left w:val="none" w:sz="0" w:space="0" w:color="auto"/>
        <w:bottom w:val="none" w:sz="0" w:space="0" w:color="auto"/>
        <w:right w:val="none" w:sz="0" w:space="0" w:color="auto"/>
      </w:divBdr>
    </w:div>
    <w:div w:id="738289161">
      <w:bodyDiv w:val="1"/>
      <w:marLeft w:val="0"/>
      <w:marRight w:val="0"/>
      <w:marTop w:val="0"/>
      <w:marBottom w:val="0"/>
      <w:divBdr>
        <w:top w:val="none" w:sz="0" w:space="0" w:color="auto"/>
        <w:left w:val="none" w:sz="0" w:space="0" w:color="auto"/>
        <w:bottom w:val="none" w:sz="0" w:space="0" w:color="auto"/>
        <w:right w:val="none" w:sz="0" w:space="0" w:color="auto"/>
      </w:divBdr>
    </w:div>
    <w:div w:id="738866388">
      <w:bodyDiv w:val="1"/>
      <w:marLeft w:val="0"/>
      <w:marRight w:val="0"/>
      <w:marTop w:val="0"/>
      <w:marBottom w:val="0"/>
      <w:divBdr>
        <w:top w:val="none" w:sz="0" w:space="0" w:color="auto"/>
        <w:left w:val="none" w:sz="0" w:space="0" w:color="auto"/>
        <w:bottom w:val="none" w:sz="0" w:space="0" w:color="auto"/>
        <w:right w:val="none" w:sz="0" w:space="0" w:color="auto"/>
      </w:divBdr>
    </w:div>
    <w:div w:id="739328536">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1874911">
      <w:bodyDiv w:val="1"/>
      <w:marLeft w:val="0"/>
      <w:marRight w:val="0"/>
      <w:marTop w:val="0"/>
      <w:marBottom w:val="0"/>
      <w:divBdr>
        <w:top w:val="none" w:sz="0" w:space="0" w:color="auto"/>
        <w:left w:val="none" w:sz="0" w:space="0" w:color="auto"/>
        <w:bottom w:val="none" w:sz="0" w:space="0" w:color="auto"/>
        <w:right w:val="none" w:sz="0" w:space="0" w:color="auto"/>
      </w:divBdr>
    </w:div>
    <w:div w:id="742682488">
      <w:bodyDiv w:val="1"/>
      <w:marLeft w:val="0"/>
      <w:marRight w:val="0"/>
      <w:marTop w:val="0"/>
      <w:marBottom w:val="0"/>
      <w:divBdr>
        <w:top w:val="none" w:sz="0" w:space="0" w:color="auto"/>
        <w:left w:val="none" w:sz="0" w:space="0" w:color="auto"/>
        <w:bottom w:val="none" w:sz="0" w:space="0" w:color="auto"/>
        <w:right w:val="none" w:sz="0" w:space="0" w:color="auto"/>
      </w:divBdr>
    </w:div>
    <w:div w:id="745302189">
      <w:bodyDiv w:val="1"/>
      <w:marLeft w:val="0"/>
      <w:marRight w:val="0"/>
      <w:marTop w:val="0"/>
      <w:marBottom w:val="0"/>
      <w:divBdr>
        <w:top w:val="none" w:sz="0" w:space="0" w:color="auto"/>
        <w:left w:val="none" w:sz="0" w:space="0" w:color="auto"/>
        <w:bottom w:val="none" w:sz="0" w:space="0" w:color="auto"/>
        <w:right w:val="none" w:sz="0" w:space="0" w:color="auto"/>
      </w:divBdr>
    </w:div>
    <w:div w:id="746001436">
      <w:bodyDiv w:val="1"/>
      <w:marLeft w:val="0"/>
      <w:marRight w:val="0"/>
      <w:marTop w:val="0"/>
      <w:marBottom w:val="0"/>
      <w:divBdr>
        <w:top w:val="none" w:sz="0" w:space="0" w:color="auto"/>
        <w:left w:val="none" w:sz="0" w:space="0" w:color="auto"/>
        <w:bottom w:val="none" w:sz="0" w:space="0" w:color="auto"/>
        <w:right w:val="none" w:sz="0" w:space="0" w:color="auto"/>
      </w:divBdr>
    </w:div>
    <w:div w:id="746267787">
      <w:bodyDiv w:val="1"/>
      <w:marLeft w:val="0"/>
      <w:marRight w:val="0"/>
      <w:marTop w:val="0"/>
      <w:marBottom w:val="0"/>
      <w:divBdr>
        <w:top w:val="none" w:sz="0" w:space="0" w:color="auto"/>
        <w:left w:val="none" w:sz="0" w:space="0" w:color="auto"/>
        <w:bottom w:val="none" w:sz="0" w:space="0" w:color="auto"/>
        <w:right w:val="none" w:sz="0" w:space="0" w:color="auto"/>
      </w:divBdr>
    </w:div>
    <w:div w:id="747194077">
      <w:bodyDiv w:val="1"/>
      <w:marLeft w:val="0"/>
      <w:marRight w:val="0"/>
      <w:marTop w:val="0"/>
      <w:marBottom w:val="0"/>
      <w:divBdr>
        <w:top w:val="none" w:sz="0" w:space="0" w:color="auto"/>
        <w:left w:val="none" w:sz="0" w:space="0" w:color="auto"/>
        <w:bottom w:val="none" w:sz="0" w:space="0" w:color="auto"/>
        <w:right w:val="none" w:sz="0" w:space="0" w:color="auto"/>
      </w:divBdr>
    </w:div>
    <w:div w:id="748189009">
      <w:bodyDiv w:val="1"/>
      <w:marLeft w:val="0"/>
      <w:marRight w:val="0"/>
      <w:marTop w:val="0"/>
      <w:marBottom w:val="0"/>
      <w:divBdr>
        <w:top w:val="none" w:sz="0" w:space="0" w:color="auto"/>
        <w:left w:val="none" w:sz="0" w:space="0" w:color="auto"/>
        <w:bottom w:val="none" w:sz="0" w:space="0" w:color="auto"/>
        <w:right w:val="none" w:sz="0" w:space="0" w:color="auto"/>
      </w:divBdr>
    </w:div>
    <w:div w:id="748815250">
      <w:bodyDiv w:val="1"/>
      <w:marLeft w:val="0"/>
      <w:marRight w:val="0"/>
      <w:marTop w:val="0"/>
      <w:marBottom w:val="0"/>
      <w:divBdr>
        <w:top w:val="none" w:sz="0" w:space="0" w:color="auto"/>
        <w:left w:val="none" w:sz="0" w:space="0" w:color="auto"/>
        <w:bottom w:val="none" w:sz="0" w:space="0" w:color="auto"/>
        <w:right w:val="none" w:sz="0" w:space="0" w:color="auto"/>
      </w:divBdr>
    </w:div>
    <w:div w:id="750388310">
      <w:bodyDiv w:val="1"/>
      <w:marLeft w:val="0"/>
      <w:marRight w:val="0"/>
      <w:marTop w:val="0"/>
      <w:marBottom w:val="0"/>
      <w:divBdr>
        <w:top w:val="none" w:sz="0" w:space="0" w:color="auto"/>
        <w:left w:val="none" w:sz="0" w:space="0" w:color="auto"/>
        <w:bottom w:val="none" w:sz="0" w:space="0" w:color="auto"/>
        <w:right w:val="none" w:sz="0" w:space="0" w:color="auto"/>
      </w:divBdr>
    </w:div>
    <w:div w:id="751776921">
      <w:bodyDiv w:val="1"/>
      <w:marLeft w:val="0"/>
      <w:marRight w:val="0"/>
      <w:marTop w:val="0"/>
      <w:marBottom w:val="0"/>
      <w:divBdr>
        <w:top w:val="none" w:sz="0" w:space="0" w:color="auto"/>
        <w:left w:val="none" w:sz="0" w:space="0" w:color="auto"/>
        <w:bottom w:val="none" w:sz="0" w:space="0" w:color="auto"/>
        <w:right w:val="none" w:sz="0" w:space="0" w:color="auto"/>
      </w:divBdr>
    </w:div>
    <w:div w:id="752051145">
      <w:bodyDiv w:val="1"/>
      <w:marLeft w:val="0"/>
      <w:marRight w:val="0"/>
      <w:marTop w:val="0"/>
      <w:marBottom w:val="0"/>
      <w:divBdr>
        <w:top w:val="none" w:sz="0" w:space="0" w:color="auto"/>
        <w:left w:val="none" w:sz="0" w:space="0" w:color="auto"/>
        <w:bottom w:val="none" w:sz="0" w:space="0" w:color="auto"/>
        <w:right w:val="none" w:sz="0" w:space="0" w:color="auto"/>
      </w:divBdr>
    </w:div>
    <w:div w:id="756635289">
      <w:bodyDiv w:val="1"/>
      <w:marLeft w:val="0"/>
      <w:marRight w:val="0"/>
      <w:marTop w:val="0"/>
      <w:marBottom w:val="0"/>
      <w:divBdr>
        <w:top w:val="none" w:sz="0" w:space="0" w:color="auto"/>
        <w:left w:val="none" w:sz="0" w:space="0" w:color="auto"/>
        <w:bottom w:val="none" w:sz="0" w:space="0" w:color="auto"/>
        <w:right w:val="none" w:sz="0" w:space="0" w:color="auto"/>
      </w:divBdr>
    </w:div>
    <w:div w:id="757292251">
      <w:bodyDiv w:val="1"/>
      <w:marLeft w:val="0"/>
      <w:marRight w:val="0"/>
      <w:marTop w:val="0"/>
      <w:marBottom w:val="0"/>
      <w:divBdr>
        <w:top w:val="none" w:sz="0" w:space="0" w:color="auto"/>
        <w:left w:val="none" w:sz="0" w:space="0" w:color="auto"/>
        <w:bottom w:val="none" w:sz="0" w:space="0" w:color="auto"/>
        <w:right w:val="none" w:sz="0" w:space="0" w:color="auto"/>
      </w:divBdr>
    </w:div>
    <w:div w:id="758600735">
      <w:bodyDiv w:val="1"/>
      <w:marLeft w:val="0"/>
      <w:marRight w:val="0"/>
      <w:marTop w:val="0"/>
      <w:marBottom w:val="0"/>
      <w:divBdr>
        <w:top w:val="none" w:sz="0" w:space="0" w:color="auto"/>
        <w:left w:val="none" w:sz="0" w:space="0" w:color="auto"/>
        <w:bottom w:val="none" w:sz="0" w:space="0" w:color="auto"/>
        <w:right w:val="none" w:sz="0" w:space="0" w:color="auto"/>
      </w:divBdr>
    </w:div>
    <w:div w:id="760681258">
      <w:bodyDiv w:val="1"/>
      <w:marLeft w:val="0"/>
      <w:marRight w:val="0"/>
      <w:marTop w:val="0"/>
      <w:marBottom w:val="0"/>
      <w:divBdr>
        <w:top w:val="none" w:sz="0" w:space="0" w:color="auto"/>
        <w:left w:val="none" w:sz="0" w:space="0" w:color="auto"/>
        <w:bottom w:val="none" w:sz="0" w:space="0" w:color="auto"/>
        <w:right w:val="none" w:sz="0" w:space="0" w:color="auto"/>
      </w:divBdr>
    </w:div>
    <w:div w:id="762192570">
      <w:bodyDiv w:val="1"/>
      <w:marLeft w:val="0"/>
      <w:marRight w:val="0"/>
      <w:marTop w:val="0"/>
      <w:marBottom w:val="0"/>
      <w:divBdr>
        <w:top w:val="none" w:sz="0" w:space="0" w:color="auto"/>
        <w:left w:val="none" w:sz="0" w:space="0" w:color="auto"/>
        <w:bottom w:val="none" w:sz="0" w:space="0" w:color="auto"/>
        <w:right w:val="none" w:sz="0" w:space="0" w:color="auto"/>
      </w:divBdr>
    </w:div>
    <w:div w:id="763065474">
      <w:bodyDiv w:val="1"/>
      <w:marLeft w:val="0"/>
      <w:marRight w:val="0"/>
      <w:marTop w:val="0"/>
      <w:marBottom w:val="0"/>
      <w:divBdr>
        <w:top w:val="none" w:sz="0" w:space="0" w:color="auto"/>
        <w:left w:val="none" w:sz="0" w:space="0" w:color="auto"/>
        <w:bottom w:val="none" w:sz="0" w:space="0" w:color="auto"/>
        <w:right w:val="none" w:sz="0" w:space="0" w:color="auto"/>
      </w:divBdr>
    </w:div>
    <w:div w:id="763186396">
      <w:bodyDiv w:val="1"/>
      <w:marLeft w:val="0"/>
      <w:marRight w:val="0"/>
      <w:marTop w:val="0"/>
      <w:marBottom w:val="0"/>
      <w:divBdr>
        <w:top w:val="none" w:sz="0" w:space="0" w:color="auto"/>
        <w:left w:val="none" w:sz="0" w:space="0" w:color="auto"/>
        <w:bottom w:val="none" w:sz="0" w:space="0" w:color="auto"/>
        <w:right w:val="none" w:sz="0" w:space="0" w:color="auto"/>
      </w:divBdr>
    </w:div>
    <w:div w:id="763191200">
      <w:bodyDiv w:val="1"/>
      <w:marLeft w:val="0"/>
      <w:marRight w:val="0"/>
      <w:marTop w:val="0"/>
      <w:marBottom w:val="0"/>
      <w:divBdr>
        <w:top w:val="none" w:sz="0" w:space="0" w:color="auto"/>
        <w:left w:val="none" w:sz="0" w:space="0" w:color="auto"/>
        <w:bottom w:val="none" w:sz="0" w:space="0" w:color="auto"/>
        <w:right w:val="none" w:sz="0" w:space="0" w:color="auto"/>
      </w:divBdr>
    </w:div>
    <w:div w:id="763644506">
      <w:bodyDiv w:val="1"/>
      <w:marLeft w:val="0"/>
      <w:marRight w:val="0"/>
      <w:marTop w:val="0"/>
      <w:marBottom w:val="0"/>
      <w:divBdr>
        <w:top w:val="none" w:sz="0" w:space="0" w:color="auto"/>
        <w:left w:val="none" w:sz="0" w:space="0" w:color="auto"/>
        <w:bottom w:val="none" w:sz="0" w:space="0" w:color="auto"/>
        <w:right w:val="none" w:sz="0" w:space="0" w:color="auto"/>
      </w:divBdr>
    </w:div>
    <w:div w:id="766655301">
      <w:bodyDiv w:val="1"/>
      <w:marLeft w:val="0"/>
      <w:marRight w:val="0"/>
      <w:marTop w:val="0"/>
      <w:marBottom w:val="0"/>
      <w:divBdr>
        <w:top w:val="none" w:sz="0" w:space="0" w:color="auto"/>
        <w:left w:val="none" w:sz="0" w:space="0" w:color="auto"/>
        <w:bottom w:val="none" w:sz="0" w:space="0" w:color="auto"/>
        <w:right w:val="none" w:sz="0" w:space="0" w:color="auto"/>
      </w:divBdr>
    </w:div>
    <w:div w:id="767047169">
      <w:bodyDiv w:val="1"/>
      <w:marLeft w:val="0"/>
      <w:marRight w:val="0"/>
      <w:marTop w:val="0"/>
      <w:marBottom w:val="0"/>
      <w:divBdr>
        <w:top w:val="none" w:sz="0" w:space="0" w:color="auto"/>
        <w:left w:val="none" w:sz="0" w:space="0" w:color="auto"/>
        <w:bottom w:val="none" w:sz="0" w:space="0" w:color="auto"/>
        <w:right w:val="none" w:sz="0" w:space="0" w:color="auto"/>
      </w:divBdr>
    </w:div>
    <w:div w:id="767700737">
      <w:bodyDiv w:val="1"/>
      <w:marLeft w:val="0"/>
      <w:marRight w:val="0"/>
      <w:marTop w:val="0"/>
      <w:marBottom w:val="0"/>
      <w:divBdr>
        <w:top w:val="none" w:sz="0" w:space="0" w:color="auto"/>
        <w:left w:val="none" w:sz="0" w:space="0" w:color="auto"/>
        <w:bottom w:val="none" w:sz="0" w:space="0" w:color="auto"/>
        <w:right w:val="none" w:sz="0" w:space="0" w:color="auto"/>
      </w:divBdr>
    </w:div>
    <w:div w:id="768500154">
      <w:bodyDiv w:val="1"/>
      <w:marLeft w:val="0"/>
      <w:marRight w:val="0"/>
      <w:marTop w:val="0"/>
      <w:marBottom w:val="0"/>
      <w:divBdr>
        <w:top w:val="none" w:sz="0" w:space="0" w:color="auto"/>
        <w:left w:val="none" w:sz="0" w:space="0" w:color="auto"/>
        <w:bottom w:val="none" w:sz="0" w:space="0" w:color="auto"/>
        <w:right w:val="none" w:sz="0" w:space="0" w:color="auto"/>
      </w:divBdr>
    </w:div>
    <w:div w:id="769661474">
      <w:bodyDiv w:val="1"/>
      <w:marLeft w:val="0"/>
      <w:marRight w:val="0"/>
      <w:marTop w:val="0"/>
      <w:marBottom w:val="0"/>
      <w:divBdr>
        <w:top w:val="none" w:sz="0" w:space="0" w:color="auto"/>
        <w:left w:val="none" w:sz="0" w:space="0" w:color="auto"/>
        <w:bottom w:val="none" w:sz="0" w:space="0" w:color="auto"/>
        <w:right w:val="none" w:sz="0" w:space="0" w:color="auto"/>
      </w:divBdr>
    </w:div>
    <w:div w:id="769736653">
      <w:bodyDiv w:val="1"/>
      <w:marLeft w:val="0"/>
      <w:marRight w:val="0"/>
      <w:marTop w:val="0"/>
      <w:marBottom w:val="0"/>
      <w:divBdr>
        <w:top w:val="none" w:sz="0" w:space="0" w:color="auto"/>
        <w:left w:val="none" w:sz="0" w:space="0" w:color="auto"/>
        <w:bottom w:val="none" w:sz="0" w:space="0" w:color="auto"/>
        <w:right w:val="none" w:sz="0" w:space="0" w:color="auto"/>
      </w:divBdr>
    </w:div>
    <w:div w:id="770399770">
      <w:bodyDiv w:val="1"/>
      <w:marLeft w:val="0"/>
      <w:marRight w:val="0"/>
      <w:marTop w:val="0"/>
      <w:marBottom w:val="0"/>
      <w:divBdr>
        <w:top w:val="none" w:sz="0" w:space="0" w:color="auto"/>
        <w:left w:val="none" w:sz="0" w:space="0" w:color="auto"/>
        <w:bottom w:val="none" w:sz="0" w:space="0" w:color="auto"/>
        <w:right w:val="none" w:sz="0" w:space="0" w:color="auto"/>
      </w:divBdr>
    </w:div>
    <w:div w:id="770979054">
      <w:bodyDiv w:val="1"/>
      <w:marLeft w:val="0"/>
      <w:marRight w:val="0"/>
      <w:marTop w:val="0"/>
      <w:marBottom w:val="0"/>
      <w:divBdr>
        <w:top w:val="none" w:sz="0" w:space="0" w:color="auto"/>
        <w:left w:val="none" w:sz="0" w:space="0" w:color="auto"/>
        <w:bottom w:val="none" w:sz="0" w:space="0" w:color="auto"/>
        <w:right w:val="none" w:sz="0" w:space="0" w:color="auto"/>
      </w:divBdr>
    </w:div>
    <w:div w:id="772045741">
      <w:bodyDiv w:val="1"/>
      <w:marLeft w:val="0"/>
      <w:marRight w:val="0"/>
      <w:marTop w:val="0"/>
      <w:marBottom w:val="0"/>
      <w:divBdr>
        <w:top w:val="none" w:sz="0" w:space="0" w:color="auto"/>
        <w:left w:val="none" w:sz="0" w:space="0" w:color="auto"/>
        <w:bottom w:val="none" w:sz="0" w:space="0" w:color="auto"/>
        <w:right w:val="none" w:sz="0" w:space="0" w:color="auto"/>
      </w:divBdr>
    </w:div>
    <w:div w:id="773087402">
      <w:bodyDiv w:val="1"/>
      <w:marLeft w:val="0"/>
      <w:marRight w:val="0"/>
      <w:marTop w:val="0"/>
      <w:marBottom w:val="0"/>
      <w:divBdr>
        <w:top w:val="none" w:sz="0" w:space="0" w:color="auto"/>
        <w:left w:val="none" w:sz="0" w:space="0" w:color="auto"/>
        <w:bottom w:val="none" w:sz="0" w:space="0" w:color="auto"/>
        <w:right w:val="none" w:sz="0" w:space="0" w:color="auto"/>
      </w:divBdr>
    </w:div>
    <w:div w:id="773403171">
      <w:bodyDiv w:val="1"/>
      <w:marLeft w:val="0"/>
      <w:marRight w:val="0"/>
      <w:marTop w:val="0"/>
      <w:marBottom w:val="0"/>
      <w:divBdr>
        <w:top w:val="none" w:sz="0" w:space="0" w:color="auto"/>
        <w:left w:val="none" w:sz="0" w:space="0" w:color="auto"/>
        <w:bottom w:val="none" w:sz="0" w:space="0" w:color="auto"/>
        <w:right w:val="none" w:sz="0" w:space="0" w:color="auto"/>
      </w:divBdr>
    </w:div>
    <w:div w:id="773671148">
      <w:bodyDiv w:val="1"/>
      <w:marLeft w:val="0"/>
      <w:marRight w:val="0"/>
      <w:marTop w:val="0"/>
      <w:marBottom w:val="0"/>
      <w:divBdr>
        <w:top w:val="none" w:sz="0" w:space="0" w:color="auto"/>
        <w:left w:val="none" w:sz="0" w:space="0" w:color="auto"/>
        <w:bottom w:val="none" w:sz="0" w:space="0" w:color="auto"/>
        <w:right w:val="none" w:sz="0" w:space="0" w:color="auto"/>
      </w:divBdr>
    </w:div>
    <w:div w:id="773784700">
      <w:bodyDiv w:val="1"/>
      <w:marLeft w:val="0"/>
      <w:marRight w:val="0"/>
      <w:marTop w:val="0"/>
      <w:marBottom w:val="0"/>
      <w:divBdr>
        <w:top w:val="none" w:sz="0" w:space="0" w:color="auto"/>
        <w:left w:val="none" w:sz="0" w:space="0" w:color="auto"/>
        <w:bottom w:val="none" w:sz="0" w:space="0" w:color="auto"/>
        <w:right w:val="none" w:sz="0" w:space="0" w:color="auto"/>
      </w:divBdr>
    </w:div>
    <w:div w:id="774832382">
      <w:bodyDiv w:val="1"/>
      <w:marLeft w:val="0"/>
      <w:marRight w:val="0"/>
      <w:marTop w:val="0"/>
      <w:marBottom w:val="0"/>
      <w:divBdr>
        <w:top w:val="none" w:sz="0" w:space="0" w:color="auto"/>
        <w:left w:val="none" w:sz="0" w:space="0" w:color="auto"/>
        <w:bottom w:val="none" w:sz="0" w:space="0" w:color="auto"/>
        <w:right w:val="none" w:sz="0" w:space="0" w:color="auto"/>
      </w:divBdr>
    </w:div>
    <w:div w:id="775636755">
      <w:bodyDiv w:val="1"/>
      <w:marLeft w:val="0"/>
      <w:marRight w:val="0"/>
      <w:marTop w:val="0"/>
      <w:marBottom w:val="0"/>
      <w:divBdr>
        <w:top w:val="none" w:sz="0" w:space="0" w:color="auto"/>
        <w:left w:val="none" w:sz="0" w:space="0" w:color="auto"/>
        <w:bottom w:val="none" w:sz="0" w:space="0" w:color="auto"/>
        <w:right w:val="none" w:sz="0" w:space="0" w:color="auto"/>
      </w:divBdr>
    </w:div>
    <w:div w:id="775756513">
      <w:bodyDiv w:val="1"/>
      <w:marLeft w:val="0"/>
      <w:marRight w:val="0"/>
      <w:marTop w:val="0"/>
      <w:marBottom w:val="0"/>
      <w:divBdr>
        <w:top w:val="none" w:sz="0" w:space="0" w:color="auto"/>
        <w:left w:val="none" w:sz="0" w:space="0" w:color="auto"/>
        <w:bottom w:val="none" w:sz="0" w:space="0" w:color="auto"/>
        <w:right w:val="none" w:sz="0" w:space="0" w:color="auto"/>
      </w:divBdr>
    </w:div>
    <w:div w:id="776602331">
      <w:bodyDiv w:val="1"/>
      <w:marLeft w:val="0"/>
      <w:marRight w:val="0"/>
      <w:marTop w:val="0"/>
      <w:marBottom w:val="0"/>
      <w:divBdr>
        <w:top w:val="none" w:sz="0" w:space="0" w:color="auto"/>
        <w:left w:val="none" w:sz="0" w:space="0" w:color="auto"/>
        <w:bottom w:val="none" w:sz="0" w:space="0" w:color="auto"/>
        <w:right w:val="none" w:sz="0" w:space="0" w:color="auto"/>
      </w:divBdr>
    </w:div>
    <w:div w:id="777337473">
      <w:bodyDiv w:val="1"/>
      <w:marLeft w:val="0"/>
      <w:marRight w:val="0"/>
      <w:marTop w:val="0"/>
      <w:marBottom w:val="0"/>
      <w:divBdr>
        <w:top w:val="none" w:sz="0" w:space="0" w:color="auto"/>
        <w:left w:val="none" w:sz="0" w:space="0" w:color="auto"/>
        <w:bottom w:val="none" w:sz="0" w:space="0" w:color="auto"/>
        <w:right w:val="none" w:sz="0" w:space="0" w:color="auto"/>
      </w:divBdr>
    </w:div>
    <w:div w:id="777409438">
      <w:bodyDiv w:val="1"/>
      <w:marLeft w:val="0"/>
      <w:marRight w:val="0"/>
      <w:marTop w:val="0"/>
      <w:marBottom w:val="0"/>
      <w:divBdr>
        <w:top w:val="none" w:sz="0" w:space="0" w:color="auto"/>
        <w:left w:val="none" w:sz="0" w:space="0" w:color="auto"/>
        <w:bottom w:val="none" w:sz="0" w:space="0" w:color="auto"/>
        <w:right w:val="none" w:sz="0" w:space="0" w:color="auto"/>
      </w:divBdr>
    </w:div>
    <w:div w:id="779566773">
      <w:bodyDiv w:val="1"/>
      <w:marLeft w:val="0"/>
      <w:marRight w:val="0"/>
      <w:marTop w:val="0"/>
      <w:marBottom w:val="0"/>
      <w:divBdr>
        <w:top w:val="none" w:sz="0" w:space="0" w:color="auto"/>
        <w:left w:val="none" w:sz="0" w:space="0" w:color="auto"/>
        <w:bottom w:val="none" w:sz="0" w:space="0" w:color="auto"/>
        <w:right w:val="none" w:sz="0" w:space="0" w:color="auto"/>
      </w:divBdr>
    </w:div>
    <w:div w:id="780805076">
      <w:bodyDiv w:val="1"/>
      <w:marLeft w:val="0"/>
      <w:marRight w:val="0"/>
      <w:marTop w:val="0"/>
      <w:marBottom w:val="0"/>
      <w:divBdr>
        <w:top w:val="none" w:sz="0" w:space="0" w:color="auto"/>
        <w:left w:val="none" w:sz="0" w:space="0" w:color="auto"/>
        <w:bottom w:val="none" w:sz="0" w:space="0" w:color="auto"/>
        <w:right w:val="none" w:sz="0" w:space="0" w:color="auto"/>
      </w:divBdr>
    </w:div>
    <w:div w:id="783353877">
      <w:bodyDiv w:val="1"/>
      <w:marLeft w:val="0"/>
      <w:marRight w:val="0"/>
      <w:marTop w:val="0"/>
      <w:marBottom w:val="0"/>
      <w:divBdr>
        <w:top w:val="none" w:sz="0" w:space="0" w:color="auto"/>
        <w:left w:val="none" w:sz="0" w:space="0" w:color="auto"/>
        <w:bottom w:val="none" w:sz="0" w:space="0" w:color="auto"/>
        <w:right w:val="none" w:sz="0" w:space="0" w:color="auto"/>
      </w:divBdr>
    </w:div>
    <w:div w:id="783769010">
      <w:bodyDiv w:val="1"/>
      <w:marLeft w:val="0"/>
      <w:marRight w:val="0"/>
      <w:marTop w:val="0"/>
      <w:marBottom w:val="0"/>
      <w:divBdr>
        <w:top w:val="none" w:sz="0" w:space="0" w:color="auto"/>
        <w:left w:val="none" w:sz="0" w:space="0" w:color="auto"/>
        <w:bottom w:val="none" w:sz="0" w:space="0" w:color="auto"/>
        <w:right w:val="none" w:sz="0" w:space="0" w:color="auto"/>
      </w:divBdr>
    </w:div>
    <w:div w:id="784932144">
      <w:bodyDiv w:val="1"/>
      <w:marLeft w:val="0"/>
      <w:marRight w:val="0"/>
      <w:marTop w:val="0"/>
      <w:marBottom w:val="0"/>
      <w:divBdr>
        <w:top w:val="none" w:sz="0" w:space="0" w:color="auto"/>
        <w:left w:val="none" w:sz="0" w:space="0" w:color="auto"/>
        <w:bottom w:val="none" w:sz="0" w:space="0" w:color="auto"/>
        <w:right w:val="none" w:sz="0" w:space="0" w:color="auto"/>
      </w:divBdr>
    </w:div>
    <w:div w:id="785126878">
      <w:bodyDiv w:val="1"/>
      <w:marLeft w:val="0"/>
      <w:marRight w:val="0"/>
      <w:marTop w:val="0"/>
      <w:marBottom w:val="0"/>
      <w:divBdr>
        <w:top w:val="none" w:sz="0" w:space="0" w:color="auto"/>
        <w:left w:val="none" w:sz="0" w:space="0" w:color="auto"/>
        <w:bottom w:val="none" w:sz="0" w:space="0" w:color="auto"/>
        <w:right w:val="none" w:sz="0" w:space="0" w:color="auto"/>
      </w:divBdr>
    </w:div>
    <w:div w:id="787048090">
      <w:bodyDiv w:val="1"/>
      <w:marLeft w:val="0"/>
      <w:marRight w:val="0"/>
      <w:marTop w:val="0"/>
      <w:marBottom w:val="0"/>
      <w:divBdr>
        <w:top w:val="none" w:sz="0" w:space="0" w:color="auto"/>
        <w:left w:val="none" w:sz="0" w:space="0" w:color="auto"/>
        <w:bottom w:val="none" w:sz="0" w:space="0" w:color="auto"/>
        <w:right w:val="none" w:sz="0" w:space="0" w:color="auto"/>
      </w:divBdr>
    </w:div>
    <w:div w:id="788622473">
      <w:bodyDiv w:val="1"/>
      <w:marLeft w:val="0"/>
      <w:marRight w:val="0"/>
      <w:marTop w:val="0"/>
      <w:marBottom w:val="0"/>
      <w:divBdr>
        <w:top w:val="none" w:sz="0" w:space="0" w:color="auto"/>
        <w:left w:val="none" w:sz="0" w:space="0" w:color="auto"/>
        <w:bottom w:val="none" w:sz="0" w:space="0" w:color="auto"/>
        <w:right w:val="none" w:sz="0" w:space="0" w:color="auto"/>
      </w:divBdr>
    </w:div>
    <w:div w:id="789320188">
      <w:bodyDiv w:val="1"/>
      <w:marLeft w:val="0"/>
      <w:marRight w:val="0"/>
      <w:marTop w:val="0"/>
      <w:marBottom w:val="0"/>
      <w:divBdr>
        <w:top w:val="none" w:sz="0" w:space="0" w:color="auto"/>
        <w:left w:val="none" w:sz="0" w:space="0" w:color="auto"/>
        <w:bottom w:val="none" w:sz="0" w:space="0" w:color="auto"/>
        <w:right w:val="none" w:sz="0" w:space="0" w:color="auto"/>
      </w:divBdr>
    </w:div>
    <w:div w:id="789398609">
      <w:bodyDiv w:val="1"/>
      <w:marLeft w:val="0"/>
      <w:marRight w:val="0"/>
      <w:marTop w:val="0"/>
      <w:marBottom w:val="0"/>
      <w:divBdr>
        <w:top w:val="none" w:sz="0" w:space="0" w:color="auto"/>
        <w:left w:val="none" w:sz="0" w:space="0" w:color="auto"/>
        <w:bottom w:val="none" w:sz="0" w:space="0" w:color="auto"/>
        <w:right w:val="none" w:sz="0" w:space="0" w:color="auto"/>
      </w:divBdr>
    </w:div>
    <w:div w:id="789471914">
      <w:bodyDiv w:val="1"/>
      <w:marLeft w:val="0"/>
      <w:marRight w:val="0"/>
      <w:marTop w:val="0"/>
      <w:marBottom w:val="0"/>
      <w:divBdr>
        <w:top w:val="none" w:sz="0" w:space="0" w:color="auto"/>
        <w:left w:val="none" w:sz="0" w:space="0" w:color="auto"/>
        <w:bottom w:val="none" w:sz="0" w:space="0" w:color="auto"/>
        <w:right w:val="none" w:sz="0" w:space="0" w:color="auto"/>
      </w:divBdr>
    </w:div>
    <w:div w:id="792749396">
      <w:bodyDiv w:val="1"/>
      <w:marLeft w:val="0"/>
      <w:marRight w:val="0"/>
      <w:marTop w:val="0"/>
      <w:marBottom w:val="0"/>
      <w:divBdr>
        <w:top w:val="none" w:sz="0" w:space="0" w:color="auto"/>
        <w:left w:val="none" w:sz="0" w:space="0" w:color="auto"/>
        <w:bottom w:val="none" w:sz="0" w:space="0" w:color="auto"/>
        <w:right w:val="none" w:sz="0" w:space="0" w:color="auto"/>
      </w:divBdr>
    </w:div>
    <w:div w:id="792944585">
      <w:bodyDiv w:val="1"/>
      <w:marLeft w:val="0"/>
      <w:marRight w:val="0"/>
      <w:marTop w:val="0"/>
      <w:marBottom w:val="0"/>
      <w:divBdr>
        <w:top w:val="none" w:sz="0" w:space="0" w:color="auto"/>
        <w:left w:val="none" w:sz="0" w:space="0" w:color="auto"/>
        <w:bottom w:val="none" w:sz="0" w:space="0" w:color="auto"/>
        <w:right w:val="none" w:sz="0" w:space="0" w:color="auto"/>
      </w:divBdr>
    </w:div>
    <w:div w:id="793789611">
      <w:bodyDiv w:val="1"/>
      <w:marLeft w:val="0"/>
      <w:marRight w:val="0"/>
      <w:marTop w:val="0"/>
      <w:marBottom w:val="0"/>
      <w:divBdr>
        <w:top w:val="none" w:sz="0" w:space="0" w:color="auto"/>
        <w:left w:val="none" w:sz="0" w:space="0" w:color="auto"/>
        <w:bottom w:val="none" w:sz="0" w:space="0" w:color="auto"/>
        <w:right w:val="none" w:sz="0" w:space="0" w:color="auto"/>
      </w:divBdr>
    </w:div>
    <w:div w:id="795024727">
      <w:bodyDiv w:val="1"/>
      <w:marLeft w:val="0"/>
      <w:marRight w:val="0"/>
      <w:marTop w:val="0"/>
      <w:marBottom w:val="0"/>
      <w:divBdr>
        <w:top w:val="none" w:sz="0" w:space="0" w:color="auto"/>
        <w:left w:val="none" w:sz="0" w:space="0" w:color="auto"/>
        <w:bottom w:val="none" w:sz="0" w:space="0" w:color="auto"/>
        <w:right w:val="none" w:sz="0" w:space="0" w:color="auto"/>
      </w:divBdr>
    </w:div>
    <w:div w:id="795562665">
      <w:bodyDiv w:val="1"/>
      <w:marLeft w:val="0"/>
      <w:marRight w:val="0"/>
      <w:marTop w:val="0"/>
      <w:marBottom w:val="0"/>
      <w:divBdr>
        <w:top w:val="none" w:sz="0" w:space="0" w:color="auto"/>
        <w:left w:val="none" w:sz="0" w:space="0" w:color="auto"/>
        <w:bottom w:val="none" w:sz="0" w:space="0" w:color="auto"/>
        <w:right w:val="none" w:sz="0" w:space="0" w:color="auto"/>
      </w:divBdr>
    </w:div>
    <w:div w:id="796604245">
      <w:bodyDiv w:val="1"/>
      <w:marLeft w:val="0"/>
      <w:marRight w:val="0"/>
      <w:marTop w:val="0"/>
      <w:marBottom w:val="0"/>
      <w:divBdr>
        <w:top w:val="none" w:sz="0" w:space="0" w:color="auto"/>
        <w:left w:val="none" w:sz="0" w:space="0" w:color="auto"/>
        <w:bottom w:val="none" w:sz="0" w:space="0" w:color="auto"/>
        <w:right w:val="none" w:sz="0" w:space="0" w:color="auto"/>
      </w:divBdr>
    </w:div>
    <w:div w:id="796678625">
      <w:bodyDiv w:val="1"/>
      <w:marLeft w:val="0"/>
      <w:marRight w:val="0"/>
      <w:marTop w:val="0"/>
      <w:marBottom w:val="0"/>
      <w:divBdr>
        <w:top w:val="none" w:sz="0" w:space="0" w:color="auto"/>
        <w:left w:val="none" w:sz="0" w:space="0" w:color="auto"/>
        <w:bottom w:val="none" w:sz="0" w:space="0" w:color="auto"/>
        <w:right w:val="none" w:sz="0" w:space="0" w:color="auto"/>
      </w:divBdr>
    </w:div>
    <w:div w:id="796804179">
      <w:bodyDiv w:val="1"/>
      <w:marLeft w:val="0"/>
      <w:marRight w:val="0"/>
      <w:marTop w:val="0"/>
      <w:marBottom w:val="0"/>
      <w:divBdr>
        <w:top w:val="none" w:sz="0" w:space="0" w:color="auto"/>
        <w:left w:val="none" w:sz="0" w:space="0" w:color="auto"/>
        <w:bottom w:val="none" w:sz="0" w:space="0" w:color="auto"/>
        <w:right w:val="none" w:sz="0" w:space="0" w:color="auto"/>
      </w:divBdr>
    </w:div>
    <w:div w:id="796990750">
      <w:bodyDiv w:val="1"/>
      <w:marLeft w:val="0"/>
      <w:marRight w:val="0"/>
      <w:marTop w:val="0"/>
      <w:marBottom w:val="0"/>
      <w:divBdr>
        <w:top w:val="none" w:sz="0" w:space="0" w:color="auto"/>
        <w:left w:val="none" w:sz="0" w:space="0" w:color="auto"/>
        <w:bottom w:val="none" w:sz="0" w:space="0" w:color="auto"/>
        <w:right w:val="none" w:sz="0" w:space="0" w:color="auto"/>
      </w:divBdr>
    </w:div>
    <w:div w:id="798259729">
      <w:bodyDiv w:val="1"/>
      <w:marLeft w:val="0"/>
      <w:marRight w:val="0"/>
      <w:marTop w:val="0"/>
      <w:marBottom w:val="0"/>
      <w:divBdr>
        <w:top w:val="none" w:sz="0" w:space="0" w:color="auto"/>
        <w:left w:val="none" w:sz="0" w:space="0" w:color="auto"/>
        <w:bottom w:val="none" w:sz="0" w:space="0" w:color="auto"/>
        <w:right w:val="none" w:sz="0" w:space="0" w:color="auto"/>
      </w:divBdr>
    </w:div>
    <w:div w:id="799959626">
      <w:bodyDiv w:val="1"/>
      <w:marLeft w:val="0"/>
      <w:marRight w:val="0"/>
      <w:marTop w:val="0"/>
      <w:marBottom w:val="0"/>
      <w:divBdr>
        <w:top w:val="none" w:sz="0" w:space="0" w:color="auto"/>
        <w:left w:val="none" w:sz="0" w:space="0" w:color="auto"/>
        <w:bottom w:val="none" w:sz="0" w:space="0" w:color="auto"/>
        <w:right w:val="none" w:sz="0" w:space="0" w:color="auto"/>
      </w:divBdr>
    </w:div>
    <w:div w:id="801078116">
      <w:bodyDiv w:val="1"/>
      <w:marLeft w:val="0"/>
      <w:marRight w:val="0"/>
      <w:marTop w:val="0"/>
      <w:marBottom w:val="0"/>
      <w:divBdr>
        <w:top w:val="none" w:sz="0" w:space="0" w:color="auto"/>
        <w:left w:val="none" w:sz="0" w:space="0" w:color="auto"/>
        <w:bottom w:val="none" w:sz="0" w:space="0" w:color="auto"/>
        <w:right w:val="none" w:sz="0" w:space="0" w:color="auto"/>
      </w:divBdr>
    </w:div>
    <w:div w:id="801339730">
      <w:bodyDiv w:val="1"/>
      <w:marLeft w:val="0"/>
      <w:marRight w:val="0"/>
      <w:marTop w:val="0"/>
      <w:marBottom w:val="0"/>
      <w:divBdr>
        <w:top w:val="none" w:sz="0" w:space="0" w:color="auto"/>
        <w:left w:val="none" w:sz="0" w:space="0" w:color="auto"/>
        <w:bottom w:val="none" w:sz="0" w:space="0" w:color="auto"/>
        <w:right w:val="none" w:sz="0" w:space="0" w:color="auto"/>
      </w:divBdr>
    </w:div>
    <w:div w:id="801383148">
      <w:bodyDiv w:val="1"/>
      <w:marLeft w:val="0"/>
      <w:marRight w:val="0"/>
      <w:marTop w:val="0"/>
      <w:marBottom w:val="0"/>
      <w:divBdr>
        <w:top w:val="none" w:sz="0" w:space="0" w:color="auto"/>
        <w:left w:val="none" w:sz="0" w:space="0" w:color="auto"/>
        <w:bottom w:val="none" w:sz="0" w:space="0" w:color="auto"/>
        <w:right w:val="none" w:sz="0" w:space="0" w:color="auto"/>
      </w:divBdr>
    </w:div>
    <w:div w:id="801533892">
      <w:bodyDiv w:val="1"/>
      <w:marLeft w:val="0"/>
      <w:marRight w:val="0"/>
      <w:marTop w:val="0"/>
      <w:marBottom w:val="0"/>
      <w:divBdr>
        <w:top w:val="none" w:sz="0" w:space="0" w:color="auto"/>
        <w:left w:val="none" w:sz="0" w:space="0" w:color="auto"/>
        <w:bottom w:val="none" w:sz="0" w:space="0" w:color="auto"/>
        <w:right w:val="none" w:sz="0" w:space="0" w:color="auto"/>
      </w:divBdr>
    </w:div>
    <w:div w:id="802308752">
      <w:bodyDiv w:val="1"/>
      <w:marLeft w:val="0"/>
      <w:marRight w:val="0"/>
      <w:marTop w:val="0"/>
      <w:marBottom w:val="0"/>
      <w:divBdr>
        <w:top w:val="none" w:sz="0" w:space="0" w:color="auto"/>
        <w:left w:val="none" w:sz="0" w:space="0" w:color="auto"/>
        <w:bottom w:val="none" w:sz="0" w:space="0" w:color="auto"/>
        <w:right w:val="none" w:sz="0" w:space="0" w:color="auto"/>
      </w:divBdr>
    </w:div>
    <w:div w:id="802888780">
      <w:bodyDiv w:val="1"/>
      <w:marLeft w:val="0"/>
      <w:marRight w:val="0"/>
      <w:marTop w:val="0"/>
      <w:marBottom w:val="0"/>
      <w:divBdr>
        <w:top w:val="none" w:sz="0" w:space="0" w:color="auto"/>
        <w:left w:val="none" w:sz="0" w:space="0" w:color="auto"/>
        <w:bottom w:val="none" w:sz="0" w:space="0" w:color="auto"/>
        <w:right w:val="none" w:sz="0" w:space="0" w:color="auto"/>
      </w:divBdr>
    </w:div>
    <w:div w:id="803080148">
      <w:bodyDiv w:val="1"/>
      <w:marLeft w:val="0"/>
      <w:marRight w:val="0"/>
      <w:marTop w:val="0"/>
      <w:marBottom w:val="0"/>
      <w:divBdr>
        <w:top w:val="none" w:sz="0" w:space="0" w:color="auto"/>
        <w:left w:val="none" w:sz="0" w:space="0" w:color="auto"/>
        <w:bottom w:val="none" w:sz="0" w:space="0" w:color="auto"/>
        <w:right w:val="none" w:sz="0" w:space="0" w:color="auto"/>
      </w:divBdr>
    </w:div>
    <w:div w:id="803889755">
      <w:bodyDiv w:val="1"/>
      <w:marLeft w:val="0"/>
      <w:marRight w:val="0"/>
      <w:marTop w:val="0"/>
      <w:marBottom w:val="0"/>
      <w:divBdr>
        <w:top w:val="none" w:sz="0" w:space="0" w:color="auto"/>
        <w:left w:val="none" w:sz="0" w:space="0" w:color="auto"/>
        <w:bottom w:val="none" w:sz="0" w:space="0" w:color="auto"/>
        <w:right w:val="none" w:sz="0" w:space="0" w:color="auto"/>
      </w:divBdr>
    </w:div>
    <w:div w:id="805662956">
      <w:bodyDiv w:val="1"/>
      <w:marLeft w:val="0"/>
      <w:marRight w:val="0"/>
      <w:marTop w:val="0"/>
      <w:marBottom w:val="0"/>
      <w:divBdr>
        <w:top w:val="none" w:sz="0" w:space="0" w:color="auto"/>
        <w:left w:val="none" w:sz="0" w:space="0" w:color="auto"/>
        <w:bottom w:val="none" w:sz="0" w:space="0" w:color="auto"/>
        <w:right w:val="none" w:sz="0" w:space="0" w:color="auto"/>
      </w:divBdr>
    </w:div>
    <w:div w:id="807170356">
      <w:bodyDiv w:val="1"/>
      <w:marLeft w:val="0"/>
      <w:marRight w:val="0"/>
      <w:marTop w:val="0"/>
      <w:marBottom w:val="0"/>
      <w:divBdr>
        <w:top w:val="none" w:sz="0" w:space="0" w:color="auto"/>
        <w:left w:val="none" w:sz="0" w:space="0" w:color="auto"/>
        <w:bottom w:val="none" w:sz="0" w:space="0" w:color="auto"/>
        <w:right w:val="none" w:sz="0" w:space="0" w:color="auto"/>
      </w:divBdr>
    </w:div>
    <w:div w:id="808136959">
      <w:bodyDiv w:val="1"/>
      <w:marLeft w:val="0"/>
      <w:marRight w:val="0"/>
      <w:marTop w:val="0"/>
      <w:marBottom w:val="0"/>
      <w:divBdr>
        <w:top w:val="none" w:sz="0" w:space="0" w:color="auto"/>
        <w:left w:val="none" w:sz="0" w:space="0" w:color="auto"/>
        <w:bottom w:val="none" w:sz="0" w:space="0" w:color="auto"/>
        <w:right w:val="none" w:sz="0" w:space="0" w:color="auto"/>
      </w:divBdr>
    </w:div>
    <w:div w:id="809783735">
      <w:bodyDiv w:val="1"/>
      <w:marLeft w:val="0"/>
      <w:marRight w:val="0"/>
      <w:marTop w:val="0"/>
      <w:marBottom w:val="0"/>
      <w:divBdr>
        <w:top w:val="none" w:sz="0" w:space="0" w:color="auto"/>
        <w:left w:val="none" w:sz="0" w:space="0" w:color="auto"/>
        <w:bottom w:val="none" w:sz="0" w:space="0" w:color="auto"/>
        <w:right w:val="none" w:sz="0" w:space="0" w:color="auto"/>
      </w:divBdr>
    </w:div>
    <w:div w:id="810946921">
      <w:bodyDiv w:val="1"/>
      <w:marLeft w:val="0"/>
      <w:marRight w:val="0"/>
      <w:marTop w:val="0"/>
      <w:marBottom w:val="0"/>
      <w:divBdr>
        <w:top w:val="none" w:sz="0" w:space="0" w:color="auto"/>
        <w:left w:val="none" w:sz="0" w:space="0" w:color="auto"/>
        <w:bottom w:val="none" w:sz="0" w:space="0" w:color="auto"/>
        <w:right w:val="none" w:sz="0" w:space="0" w:color="auto"/>
      </w:divBdr>
    </w:div>
    <w:div w:id="811211648">
      <w:bodyDiv w:val="1"/>
      <w:marLeft w:val="0"/>
      <w:marRight w:val="0"/>
      <w:marTop w:val="0"/>
      <w:marBottom w:val="0"/>
      <w:divBdr>
        <w:top w:val="none" w:sz="0" w:space="0" w:color="auto"/>
        <w:left w:val="none" w:sz="0" w:space="0" w:color="auto"/>
        <w:bottom w:val="none" w:sz="0" w:space="0" w:color="auto"/>
        <w:right w:val="none" w:sz="0" w:space="0" w:color="auto"/>
      </w:divBdr>
    </w:div>
    <w:div w:id="811337170">
      <w:bodyDiv w:val="1"/>
      <w:marLeft w:val="0"/>
      <w:marRight w:val="0"/>
      <w:marTop w:val="0"/>
      <w:marBottom w:val="0"/>
      <w:divBdr>
        <w:top w:val="none" w:sz="0" w:space="0" w:color="auto"/>
        <w:left w:val="none" w:sz="0" w:space="0" w:color="auto"/>
        <w:bottom w:val="none" w:sz="0" w:space="0" w:color="auto"/>
        <w:right w:val="none" w:sz="0" w:space="0" w:color="auto"/>
      </w:divBdr>
    </w:div>
    <w:div w:id="811557638">
      <w:bodyDiv w:val="1"/>
      <w:marLeft w:val="0"/>
      <w:marRight w:val="0"/>
      <w:marTop w:val="0"/>
      <w:marBottom w:val="0"/>
      <w:divBdr>
        <w:top w:val="none" w:sz="0" w:space="0" w:color="auto"/>
        <w:left w:val="none" w:sz="0" w:space="0" w:color="auto"/>
        <w:bottom w:val="none" w:sz="0" w:space="0" w:color="auto"/>
        <w:right w:val="none" w:sz="0" w:space="0" w:color="auto"/>
      </w:divBdr>
    </w:div>
    <w:div w:id="814613689">
      <w:bodyDiv w:val="1"/>
      <w:marLeft w:val="0"/>
      <w:marRight w:val="0"/>
      <w:marTop w:val="0"/>
      <w:marBottom w:val="0"/>
      <w:divBdr>
        <w:top w:val="none" w:sz="0" w:space="0" w:color="auto"/>
        <w:left w:val="none" w:sz="0" w:space="0" w:color="auto"/>
        <w:bottom w:val="none" w:sz="0" w:space="0" w:color="auto"/>
        <w:right w:val="none" w:sz="0" w:space="0" w:color="auto"/>
      </w:divBdr>
    </w:div>
    <w:div w:id="816916730">
      <w:bodyDiv w:val="1"/>
      <w:marLeft w:val="0"/>
      <w:marRight w:val="0"/>
      <w:marTop w:val="0"/>
      <w:marBottom w:val="0"/>
      <w:divBdr>
        <w:top w:val="none" w:sz="0" w:space="0" w:color="auto"/>
        <w:left w:val="none" w:sz="0" w:space="0" w:color="auto"/>
        <w:bottom w:val="none" w:sz="0" w:space="0" w:color="auto"/>
        <w:right w:val="none" w:sz="0" w:space="0" w:color="auto"/>
      </w:divBdr>
    </w:div>
    <w:div w:id="817913968">
      <w:bodyDiv w:val="1"/>
      <w:marLeft w:val="0"/>
      <w:marRight w:val="0"/>
      <w:marTop w:val="0"/>
      <w:marBottom w:val="0"/>
      <w:divBdr>
        <w:top w:val="none" w:sz="0" w:space="0" w:color="auto"/>
        <w:left w:val="none" w:sz="0" w:space="0" w:color="auto"/>
        <w:bottom w:val="none" w:sz="0" w:space="0" w:color="auto"/>
        <w:right w:val="none" w:sz="0" w:space="0" w:color="auto"/>
      </w:divBdr>
    </w:div>
    <w:div w:id="819200870">
      <w:bodyDiv w:val="1"/>
      <w:marLeft w:val="0"/>
      <w:marRight w:val="0"/>
      <w:marTop w:val="0"/>
      <w:marBottom w:val="0"/>
      <w:divBdr>
        <w:top w:val="none" w:sz="0" w:space="0" w:color="auto"/>
        <w:left w:val="none" w:sz="0" w:space="0" w:color="auto"/>
        <w:bottom w:val="none" w:sz="0" w:space="0" w:color="auto"/>
        <w:right w:val="none" w:sz="0" w:space="0" w:color="auto"/>
      </w:divBdr>
    </w:div>
    <w:div w:id="819419188">
      <w:bodyDiv w:val="1"/>
      <w:marLeft w:val="0"/>
      <w:marRight w:val="0"/>
      <w:marTop w:val="0"/>
      <w:marBottom w:val="0"/>
      <w:divBdr>
        <w:top w:val="none" w:sz="0" w:space="0" w:color="auto"/>
        <w:left w:val="none" w:sz="0" w:space="0" w:color="auto"/>
        <w:bottom w:val="none" w:sz="0" w:space="0" w:color="auto"/>
        <w:right w:val="none" w:sz="0" w:space="0" w:color="auto"/>
      </w:divBdr>
    </w:div>
    <w:div w:id="819812705">
      <w:bodyDiv w:val="1"/>
      <w:marLeft w:val="0"/>
      <w:marRight w:val="0"/>
      <w:marTop w:val="0"/>
      <w:marBottom w:val="0"/>
      <w:divBdr>
        <w:top w:val="none" w:sz="0" w:space="0" w:color="auto"/>
        <w:left w:val="none" w:sz="0" w:space="0" w:color="auto"/>
        <w:bottom w:val="none" w:sz="0" w:space="0" w:color="auto"/>
        <w:right w:val="none" w:sz="0" w:space="0" w:color="auto"/>
      </w:divBdr>
    </w:div>
    <w:div w:id="822350400">
      <w:bodyDiv w:val="1"/>
      <w:marLeft w:val="0"/>
      <w:marRight w:val="0"/>
      <w:marTop w:val="0"/>
      <w:marBottom w:val="0"/>
      <w:divBdr>
        <w:top w:val="none" w:sz="0" w:space="0" w:color="auto"/>
        <w:left w:val="none" w:sz="0" w:space="0" w:color="auto"/>
        <w:bottom w:val="none" w:sz="0" w:space="0" w:color="auto"/>
        <w:right w:val="none" w:sz="0" w:space="0" w:color="auto"/>
      </w:divBdr>
    </w:div>
    <w:div w:id="823476484">
      <w:bodyDiv w:val="1"/>
      <w:marLeft w:val="0"/>
      <w:marRight w:val="0"/>
      <w:marTop w:val="0"/>
      <w:marBottom w:val="0"/>
      <w:divBdr>
        <w:top w:val="none" w:sz="0" w:space="0" w:color="auto"/>
        <w:left w:val="none" w:sz="0" w:space="0" w:color="auto"/>
        <w:bottom w:val="none" w:sz="0" w:space="0" w:color="auto"/>
        <w:right w:val="none" w:sz="0" w:space="0" w:color="auto"/>
      </w:divBdr>
    </w:div>
    <w:div w:id="825703365">
      <w:bodyDiv w:val="1"/>
      <w:marLeft w:val="0"/>
      <w:marRight w:val="0"/>
      <w:marTop w:val="0"/>
      <w:marBottom w:val="0"/>
      <w:divBdr>
        <w:top w:val="none" w:sz="0" w:space="0" w:color="auto"/>
        <w:left w:val="none" w:sz="0" w:space="0" w:color="auto"/>
        <w:bottom w:val="none" w:sz="0" w:space="0" w:color="auto"/>
        <w:right w:val="none" w:sz="0" w:space="0" w:color="auto"/>
      </w:divBdr>
    </w:div>
    <w:div w:id="827357956">
      <w:bodyDiv w:val="1"/>
      <w:marLeft w:val="0"/>
      <w:marRight w:val="0"/>
      <w:marTop w:val="0"/>
      <w:marBottom w:val="0"/>
      <w:divBdr>
        <w:top w:val="none" w:sz="0" w:space="0" w:color="auto"/>
        <w:left w:val="none" w:sz="0" w:space="0" w:color="auto"/>
        <w:bottom w:val="none" w:sz="0" w:space="0" w:color="auto"/>
        <w:right w:val="none" w:sz="0" w:space="0" w:color="auto"/>
      </w:divBdr>
    </w:div>
    <w:div w:id="827942975">
      <w:bodyDiv w:val="1"/>
      <w:marLeft w:val="0"/>
      <w:marRight w:val="0"/>
      <w:marTop w:val="0"/>
      <w:marBottom w:val="0"/>
      <w:divBdr>
        <w:top w:val="none" w:sz="0" w:space="0" w:color="auto"/>
        <w:left w:val="none" w:sz="0" w:space="0" w:color="auto"/>
        <w:bottom w:val="none" w:sz="0" w:space="0" w:color="auto"/>
        <w:right w:val="none" w:sz="0" w:space="0" w:color="auto"/>
      </w:divBdr>
    </w:div>
    <w:div w:id="829372733">
      <w:bodyDiv w:val="1"/>
      <w:marLeft w:val="0"/>
      <w:marRight w:val="0"/>
      <w:marTop w:val="0"/>
      <w:marBottom w:val="0"/>
      <w:divBdr>
        <w:top w:val="none" w:sz="0" w:space="0" w:color="auto"/>
        <w:left w:val="none" w:sz="0" w:space="0" w:color="auto"/>
        <w:bottom w:val="none" w:sz="0" w:space="0" w:color="auto"/>
        <w:right w:val="none" w:sz="0" w:space="0" w:color="auto"/>
      </w:divBdr>
    </w:div>
    <w:div w:id="831064746">
      <w:bodyDiv w:val="1"/>
      <w:marLeft w:val="0"/>
      <w:marRight w:val="0"/>
      <w:marTop w:val="0"/>
      <w:marBottom w:val="0"/>
      <w:divBdr>
        <w:top w:val="none" w:sz="0" w:space="0" w:color="auto"/>
        <w:left w:val="none" w:sz="0" w:space="0" w:color="auto"/>
        <w:bottom w:val="none" w:sz="0" w:space="0" w:color="auto"/>
        <w:right w:val="none" w:sz="0" w:space="0" w:color="auto"/>
      </w:divBdr>
    </w:div>
    <w:div w:id="832725489">
      <w:bodyDiv w:val="1"/>
      <w:marLeft w:val="0"/>
      <w:marRight w:val="0"/>
      <w:marTop w:val="0"/>
      <w:marBottom w:val="0"/>
      <w:divBdr>
        <w:top w:val="none" w:sz="0" w:space="0" w:color="auto"/>
        <w:left w:val="none" w:sz="0" w:space="0" w:color="auto"/>
        <w:bottom w:val="none" w:sz="0" w:space="0" w:color="auto"/>
        <w:right w:val="none" w:sz="0" w:space="0" w:color="auto"/>
      </w:divBdr>
    </w:div>
    <w:div w:id="833186814">
      <w:bodyDiv w:val="1"/>
      <w:marLeft w:val="0"/>
      <w:marRight w:val="0"/>
      <w:marTop w:val="0"/>
      <w:marBottom w:val="0"/>
      <w:divBdr>
        <w:top w:val="none" w:sz="0" w:space="0" w:color="auto"/>
        <w:left w:val="none" w:sz="0" w:space="0" w:color="auto"/>
        <w:bottom w:val="none" w:sz="0" w:space="0" w:color="auto"/>
        <w:right w:val="none" w:sz="0" w:space="0" w:color="auto"/>
      </w:divBdr>
    </w:div>
    <w:div w:id="834951068">
      <w:bodyDiv w:val="1"/>
      <w:marLeft w:val="0"/>
      <w:marRight w:val="0"/>
      <w:marTop w:val="0"/>
      <w:marBottom w:val="0"/>
      <w:divBdr>
        <w:top w:val="none" w:sz="0" w:space="0" w:color="auto"/>
        <w:left w:val="none" w:sz="0" w:space="0" w:color="auto"/>
        <w:bottom w:val="none" w:sz="0" w:space="0" w:color="auto"/>
        <w:right w:val="none" w:sz="0" w:space="0" w:color="auto"/>
      </w:divBdr>
    </w:div>
    <w:div w:id="835996819">
      <w:bodyDiv w:val="1"/>
      <w:marLeft w:val="0"/>
      <w:marRight w:val="0"/>
      <w:marTop w:val="0"/>
      <w:marBottom w:val="0"/>
      <w:divBdr>
        <w:top w:val="none" w:sz="0" w:space="0" w:color="auto"/>
        <w:left w:val="none" w:sz="0" w:space="0" w:color="auto"/>
        <w:bottom w:val="none" w:sz="0" w:space="0" w:color="auto"/>
        <w:right w:val="none" w:sz="0" w:space="0" w:color="auto"/>
      </w:divBdr>
    </w:div>
    <w:div w:id="836187827">
      <w:bodyDiv w:val="1"/>
      <w:marLeft w:val="0"/>
      <w:marRight w:val="0"/>
      <w:marTop w:val="0"/>
      <w:marBottom w:val="0"/>
      <w:divBdr>
        <w:top w:val="none" w:sz="0" w:space="0" w:color="auto"/>
        <w:left w:val="none" w:sz="0" w:space="0" w:color="auto"/>
        <w:bottom w:val="none" w:sz="0" w:space="0" w:color="auto"/>
        <w:right w:val="none" w:sz="0" w:space="0" w:color="auto"/>
      </w:divBdr>
    </w:div>
    <w:div w:id="837036352">
      <w:bodyDiv w:val="1"/>
      <w:marLeft w:val="0"/>
      <w:marRight w:val="0"/>
      <w:marTop w:val="0"/>
      <w:marBottom w:val="0"/>
      <w:divBdr>
        <w:top w:val="none" w:sz="0" w:space="0" w:color="auto"/>
        <w:left w:val="none" w:sz="0" w:space="0" w:color="auto"/>
        <w:bottom w:val="none" w:sz="0" w:space="0" w:color="auto"/>
        <w:right w:val="none" w:sz="0" w:space="0" w:color="auto"/>
      </w:divBdr>
    </w:div>
    <w:div w:id="837690036">
      <w:bodyDiv w:val="1"/>
      <w:marLeft w:val="0"/>
      <w:marRight w:val="0"/>
      <w:marTop w:val="0"/>
      <w:marBottom w:val="0"/>
      <w:divBdr>
        <w:top w:val="none" w:sz="0" w:space="0" w:color="auto"/>
        <w:left w:val="none" w:sz="0" w:space="0" w:color="auto"/>
        <w:bottom w:val="none" w:sz="0" w:space="0" w:color="auto"/>
        <w:right w:val="none" w:sz="0" w:space="0" w:color="auto"/>
      </w:divBdr>
    </w:div>
    <w:div w:id="838351766">
      <w:bodyDiv w:val="1"/>
      <w:marLeft w:val="0"/>
      <w:marRight w:val="0"/>
      <w:marTop w:val="0"/>
      <w:marBottom w:val="0"/>
      <w:divBdr>
        <w:top w:val="none" w:sz="0" w:space="0" w:color="auto"/>
        <w:left w:val="none" w:sz="0" w:space="0" w:color="auto"/>
        <w:bottom w:val="none" w:sz="0" w:space="0" w:color="auto"/>
        <w:right w:val="none" w:sz="0" w:space="0" w:color="auto"/>
      </w:divBdr>
    </w:div>
    <w:div w:id="838539800">
      <w:bodyDiv w:val="1"/>
      <w:marLeft w:val="0"/>
      <w:marRight w:val="0"/>
      <w:marTop w:val="0"/>
      <w:marBottom w:val="0"/>
      <w:divBdr>
        <w:top w:val="none" w:sz="0" w:space="0" w:color="auto"/>
        <w:left w:val="none" w:sz="0" w:space="0" w:color="auto"/>
        <w:bottom w:val="none" w:sz="0" w:space="0" w:color="auto"/>
        <w:right w:val="none" w:sz="0" w:space="0" w:color="auto"/>
      </w:divBdr>
    </w:div>
    <w:div w:id="838810967">
      <w:bodyDiv w:val="1"/>
      <w:marLeft w:val="0"/>
      <w:marRight w:val="0"/>
      <w:marTop w:val="0"/>
      <w:marBottom w:val="0"/>
      <w:divBdr>
        <w:top w:val="none" w:sz="0" w:space="0" w:color="auto"/>
        <w:left w:val="none" w:sz="0" w:space="0" w:color="auto"/>
        <w:bottom w:val="none" w:sz="0" w:space="0" w:color="auto"/>
        <w:right w:val="none" w:sz="0" w:space="0" w:color="auto"/>
      </w:divBdr>
    </w:div>
    <w:div w:id="840511619">
      <w:bodyDiv w:val="1"/>
      <w:marLeft w:val="0"/>
      <w:marRight w:val="0"/>
      <w:marTop w:val="0"/>
      <w:marBottom w:val="0"/>
      <w:divBdr>
        <w:top w:val="none" w:sz="0" w:space="0" w:color="auto"/>
        <w:left w:val="none" w:sz="0" w:space="0" w:color="auto"/>
        <w:bottom w:val="none" w:sz="0" w:space="0" w:color="auto"/>
        <w:right w:val="none" w:sz="0" w:space="0" w:color="auto"/>
      </w:divBdr>
    </w:div>
    <w:div w:id="841117386">
      <w:bodyDiv w:val="1"/>
      <w:marLeft w:val="0"/>
      <w:marRight w:val="0"/>
      <w:marTop w:val="0"/>
      <w:marBottom w:val="0"/>
      <w:divBdr>
        <w:top w:val="none" w:sz="0" w:space="0" w:color="auto"/>
        <w:left w:val="none" w:sz="0" w:space="0" w:color="auto"/>
        <w:bottom w:val="none" w:sz="0" w:space="0" w:color="auto"/>
        <w:right w:val="none" w:sz="0" w:space="0" w:color="auto"/>
      </w:divBdr>
    </w:div>
    <w:div w:id="846478592">
      <w:bodyDiv w:val="1"/>
      <w:marLeft w:val="0"/>
      <w:marRight w:val="0"/>
      <w:marTop w:val="0"/>
      <w:marBottom w:val="0"/>
      <w:divBdr>
        <w:top w:val="none" w:sz="0" w:space="0" w:color="auto"/>
        <w:left w:val="none" w:sz="0" w:space="0" w:color="auto"/>
        <w:bottom w:val="none" w:sz="0" w:space="0" w:color="auto"/>
        <w:right w:val="none" w:sz="0" w:space="0" w:color="auto"/>
      </w:divBdr>
    </w:div>
    <w:div w:id="846598530">
      <w:bodyDiv w:val="1"/>
      <w:marLeft w:val="0"/>
      <w:marRight w:val="0"/>
      <w:marTop w:val="0"/>
      <w:marBottom w:val="0"/>
      <w:divBdr>
        <w:top w:val="none" w:sz="0" w:space="0" w:color="auto"/>
        <w:left w:val="none" w:sz="0" w:space="0" w:color="auto"/>
        <w:bottom w:val="none" w:sz="0" w:space="0" w:color="auto"/>
        <w:right w:val="none" w:sz="0" w:space="0" w:color="auto"/>
      </w:divBdr>
    </w:div>
    <w:div w:id="846795354">
      <w:bodyDiv w:val="1"/>
      <w:marLeft w:val="0"/>
      <w:marRight w:val="0"/>
      <w:marTop w:val="0"/>
      <w:marBottom w:val="0"/>
      <w:divBdr>
        <w:top w:val="none" w:sz="0" w:space="0" w:color="auto"/>
        <w:left w:val="none" w:sz="0" w:space="0" w:color="auto"/>
        <w:bottom w:val="none" w:sz="0" w:space="0" w:color="auto"/>
        <w:right w:val="none" w:sz="0" w:space="0" w:color="auto"/>
      </w:divBdr>
    </w:div>
    <w:div w:id="848447713">
      <w:bodyDiv w:val="1"/>
      <w:marLeft w:val="0"/>
      <w:marRight w:val="0"/>
      <w:marTop w:val="0"/>
      <w:marBottom w:val="0"/>
      <w:divBdr>
        <w:top w:val="none" w:sz="0" w:space="0" w:color="auto"/>
        <w:left w:val="none" w:sz="0" w:space="0" w:color="auto"/>
        <w:bottom w:val="none" w:sz="0" w:space="0" w:color="auto"/>
        <w:right w:val="none" w:sz="0" w:space="0" w:color="auto"/>
      </w:divBdr>
    </w:div>
    <w:div w:id="849686385">
      <w:bodyDiv w:val="1"/>
      <w:marLeft w:val="0"/>
      <w:marRight w:val="0"/>
      <w:marTop w:val="0"/>
      <w:marBottom w:val="0"/>
      <w:divBdr>
        <w:top w:val="none" w:sz="0" w:space="0" w:color="auto"/>
        <w:left w:val="none" w:sz="0" w:space="0" w:color="auto"/>
        <w:bottom w:val="none" w:sz="0" w:space="0" w:color="auto"/>
        <w:right w:val="none" w:sz="0" w:space="0" w:color="auto"/>
      </w:divBdr>
    </w:div>
    <w:div w:id="849836226">
      <w:bodyDiv w:val="1"/>
      <w:marLeft w:val="0"/>
      <w:marRight w:val="0"/>
      <w:marTop w:val="0"/>
      <w:marBottom w:val="0"/>
      <w:divBdr>
        <w:top w:val="none" w:sz="0" w:space="0" w:color="auto"/>
        <w:left w:val="none" w:sz="0" w:space="0" w:color="auto"/>
        <w:bottom w:val="none" w:sz="0" w:space="0" w:color="auto"/>
        <w:right w:val="none" w:sz="0" w:space="0" w:color="auto"/>
      </w:divBdr>
    </w:div>
    <w:div w:id="850678737">
      <w:bodyDiv w:val="1"/>
      <w:marLeft w:val="0"/>
      <w:marRight w:val="0"/>
      <w:marTop w:val="0"/>
      <w:marBottom w:val="0"/>
      <w:divBdr>
        <w:top w:val="none" w:sz="0" w:space="0" w:color="auto"/>
        <w:left w:val="none" w:sz="0" w:space="0" w:color="auto"/>
        <w:bottom w:val="none" w:sz="0" w:space="0" w:color="auto"/>
        <w:right w:val="none" w:sz="0" w:space="0" w:color="auto"/>
      </w:divBdr>
    </w:div>
    <w:div w:id="850682767">
      <w:bodyDiv w:val="1"/>
      <w:marLeft w:val="0"/>
      <w:marRight w:val="0"/>
      <w:marTop w:val="0"/>
      <w:marBottom w:val="0"/>
      <w:divBdr>
        <w:top w:val="none" w:sz="0" w:space="0" w:color="auto"/>
        <w:left w:val="none" w:sz="0" w:space="0" w:color="auto"/>
        <w:bottom w:val="none" w:sz="0" w:space="0" w:color="auto"/>
        <w:right w:val="none" w:sz="0" w:space="0" w:color="auto"/>
      </w:divBdr>
    </w:div>
    <w:div w:id="852300882">
      <w:bodyDiv w:val="1"/>
      <w:marLeft w:val="0"/>
      <w:marRight w:val="0"/>
      <w:marTop w:val="0"/>
      <w:marBottom w:val="0"/>
      <w:divBdr>
        <w:top w:val="none" w:sz="0" w:space="0" w:color="auto"/>
        <w:left w:val="none" w:sz="0" w:space="0" w:color="auto"/>
        <w:bottom w:val="none" w:sz="0" w:space="0" w:color="auto"/>
        <w:right w:val="none" w:sz="0" w:space="0" w:color="auto"/>
      </w:divBdr>
    </w:div>
    <w:div w:id="852454550">
      <w:bodyDiv w:val="1"/>
      <w:marLeft w:val="0"/>
      <w:marRight w:val="0"/>
      <w:marTop w:val="0"/>
      <w:marBottom w:val="0"/>
      <w:divBdr>
        <w:top w:val="none" w:sz="0" w:space="0" w:color="auto"/>
        <w:left w:val="none" w:sz="0" w:space="0" w:color="auto"/>
        <w:bottom w:val="none" w:sz="0" w:space="0" w:color="auto"/>
        <w:right w:val="none" w:sz="0" w:space="0" w:color="auto"/>
      </w:divBdr>
    </w:div>
    <w:div w:id="852916829">
      <w:bodyDiv w:val="1"/>
      <w:marLeft w:val="0"/>
      <w:marRight w:val="0"/>
      <w:marTop w:val="0"/>
      <w:marBottom w:val="0"/>
      <w:divBdr>
        <w:top w:val="none" w:sz="0" w:space="0" w:color="auto"/>
        <w:left w:val="none" w:sz="0" w:space="0" w:color="auto"/>
        <w:bottom w:val="none" w:sz="0" w:space="0" w:color="auto"/>
        <w:right w:val="none" w:sz="0" w:space="0" w:color="auto"/>
      </w:divBdr>
    </w:div>
    <w:div w:id="853031670">
      <w:bodyDiv w:val="1"/>
      <w:marLeft w:val="0"/>
      <w:marRight w:val="0"/>
      <w:marTop w:val="0"/>
      <w:marBottom w:val="0"/>
      <w:divBdr>
        <w:top w:val="none" w:sz="0" w:space="0" w:color="auto"/>
        <w:left w:val="none" w:sz="0" w:space="0" w:color="auto"/>
        <w:bottom w:val="none" w:sz="0" w:space="0" w:color="auto"/>
        <w:right w:val="none" w:sz="0" w:space="0" w:color="auto"/>
      </w:divBdr>
    </w:div>
    <w:div w:id="853037492">
      <w:bodyDiv w:val="1"/>
      <w:marLeft w:val="0"/>
      <w:marRight w:val="0"/>
      <w:marTop w:val="0"/>
      <w:marBottom w:val="0"/>
      <w:divBdr>
        <w:top w:val="none" w:sz="0" w:space="0" w:color="auto"/>
        <w:left w:val="none" w:sz="0" w:space="0" w:color="auto"/>
        <w:bottom w:val="none" w:sz="0" w:space="0" w:color="auto"/>
        <w:right w:val="none" w:sz="0" w:space="0" w:color="auto"/>
      </w:divBdr>
    </w:div>
    <w:div w:id="854274476">
      <w:bodyDiv w:val="1"/>
      <w:marLeft w:val="0"/>
      <w:marRight w:val="0"/>
      <w:marTop w:val="0"/>
      <w:marBottom w:val="0"/>
      <w:divBdr>
        <w:top w:val="none" w:sz="0" w:space="0" w:color="auto"/>
        <w:left w:val="none" w:sz="0" w:space="0" w:color="auto"/>
        <w:bottom w:val="none" w:sz="0" w:space="0" w:color="auto"/>
        <w:right w:val="none" w:sz="0" w:space="0" w:color="auto"/>
      </w:divBdr>
    </w:div>
    <w:div w:id="855458323">
      <w:bodyDiv w:val="1"/>
      <w:marLeft w:val="0"/>
      <w:marRight w:val="0"/>
      <w:marTop w:val="0"/>
      <w:marBottom w:val="0"/>
      <w:divBdr>
        <w:top w:val="none" w:sz="0" w:space="0" w:color="auto"/>
        <w:left w:val="none" w:sz="0" w:space="0" w:color="auto"/>
        <w:bottom w:val="none" w:sz="0" w:space="0" w:color="auto"/>
        <w:right w:val="none" w:sz="0" w:space="0" w:color="auto"/>
      </w:divBdr>
    </w:div>
    <w:div w:id="856231330">
      <w:bodyDiv w:val="1"/>
      <w:marLeft w:val="0"/>
      <w:marRight w:val="0"/>
      <w:marTop w:val="0"/>
      <w:marBottom w:val="0"/>
      <w:divBdr>
        <w:top w:val="none" w:sz="0" w:space="0" w:color="auto"/>
        <w:left w:val="none" w:sz="0" w:space="0" w:color="auto"/>
        <w:bottom w:val="none" w:sz="0" w:space="0" w:color="auto"/>
        <w:right w:val="none" w:sz="0" w:space="0" w:color="auto"/>
      </w:divBdr>
    </w:div>
    <w:div w:id="856431754">
      <w:bodyDiv w:val="1"/>
      <w:marLeft w:val="0"/>
      <w:marRight w:val="0"/>
      <w:marTop w:val="0"/>
      <w:marBottom w:val="0"/>
      <w:divBdr>
        <w:top w:val="none" w:sz="0" w:space="0" w:color="auto"/>
        <w:left w:val="none" w:sz="0" w:space="0" w:color="auto"/>
        <w:bottom w:val="none" w:sz="0" w:space="0" w:color="auto"/>
        <w:right w:val="none" w:sz="0" w:space="0" w:color="auto"/>
      </w:divBdr>
    </w:div>
    <w:div w:id="856574822">
      <w:bodyDiv w:val="1"/>
      <w:marLeft w:val="0"/>
      <w:marRight w:val="0"/>
      <w:marTop w:val="0"/>
      <w:marBottom w:val="0"/>
      <w:divBdr>
        <w:top w:val="none" w:sz="0" w:space="0" w:color="auto"/>
        <w:left w:val="none" w:sz="0" w:space="0" w:color="auto"/>
        <w:bottom w:val="none" w:sz="0" w:space="0" w:color="auto"/>
        <w:right w:val="none" w:sz="0" w:space="0" w:color="auto"/>
      </w:divBdr>
    </w:div>
    <w:div w:id="857156454">
      <w:bodyDiv w:val="1"/>
      <w:marLeft w:val="0"/>
      <w:marRight w:val="0"/>
      <w:marTop w:val="0"/>
      <w:marBottom w:val="0"/>
      <w:divBdr>
        <w:top w:val="none" w:sz="0" w:space="0" w:color="auto"/>
        <w:left w:val="none" w:sz="0" w:space="0" w:color="auto"/>
        <w:bottom w:val="none" w:sz="0" w:space="0" w:color="auto"/>
        <w:right w:val="none" w:sz="0" w:space="0" w:color="auto"/>
      </w:divBdr>
    </w:div>
    <w:div w:id="857934284">
      <w:bodyDiv w:val="1"/>
      <w:marLeft w:val="0"/>
      <w:marRight w:val="0"/>
      <w:marTop w:val="0"/>
      <w:marBottom w:val="0"/>
      <w:divBdr>
        <w:top w:val="none" w:sz="0" w:space="0" w:color="auto"/>
        <w:left w:val="none" w:sz="0" w:space="0" w:color="auto"/>
        <w:bottom w:val="none" w:sz="0" w:space="0" w:color="auto"/>
        <w:right w:val="none" w:sz="0" w:space="0" w:color="auto"/>
      </w:divBdr>
    </w:div>
    <w:div w:id="858857782">
      <w:bodyDiv w:val="1"/>
      <w:marLeft w:val="0"/>
      <w:marRight w:val="0"/>
      <w:marTop w:val="0"/>
      <w:marBottom w:val="0"/>
      <w:divBdr>
        <w:top w:val="none" w:sz="0" w:space="0" w:color="auto"/>
        <w:left w:val="none" w:sz="0" w:space="0" w:color="auto"/>
        <w:bottom w:val="none" w:sz="0" w:space="0" w:color="auto"/>
        <w:right w:val="none" w:sz="0" w:space="0" w:color="auto"/>
      </w:divBdr>
    </w:div>
    <w:div w:id="862863299">
      <w:bodyDiv w:val="1"/>
      <w:marLeft w:val="0"/>
      <w:marRight w:val="0"/>
      <w:marTop w:val="0"/>
      <w:marBottom w:val="0"/>
      <w:divBdr>
        <w:top w:val="none" w:sz="0" w:space="0" w:color="auto"/>
        <w:left w:val="none" w:sz="0" w:space="0" w:color="auto"/>
        <w:bottom w:val="none" w:sz="0" w:space="0" w:color="auto"/>
        <w:right w:val="none" w:sz="0" w:space="0" w:color="auto"/>
      </w:divBdr>
    </w:div>
    <w:div w:id="864828126">
      <w:bodyDiv w:val="1"/>
      <w:marLeft w:val="0"/>
      <w:marRight w:val="0"/>
      <w:marTop w:val="0"/>
      <w:marBottom w:val="0"/>
      <w:divBdr>
        <w:top w:val="none" w:sz="0" w:space="0" w:color="auto"/>
        <w:left w:val="none" w:sz="0" w:space="0" w:color="auto"/>
        <w:bottom w:val="none" w:sz="0" w:space="0" w:color="auto"/>
        <w:right w:val="none" w:sz="0" w:space="0" w:color="auto"/>
      </w:divBdr>
    </w:div>
    <w:div w:id="866988493">
      <w:bodyDiv w:val="1"/>
      <w:marLeft w:val="0"/>
      <w:marRight w:val="0"/>
      <w:marTop w:val="0"/>
      <w:marBottom w:val="0"/>
      <w:divBdr>
        <w:top w:val="none" w:sz="0" w:space="0" w:color="auto"/>
        <w:left w:val="none" w:sz="0" w:space="0" w:color="auto"/>
        <w:bottom w:val="none" w:sz="0" w:space="0" w:color="auto"/>
        <w:right w:val="none" w:sz="0" w:space="0" w:color="auto"/>
      </w:divBdr>
    </w:div>
    <w:div w:id="867573156">
      <w:bodyDiv w:val="1"/>
      <w:marLeft w:val="0"/>
      <w:marRight w:val="0"/>
      <w:marTop w:val="0"/>
      <w:marBottom w:val="0"/>
      <w:divBdr>
        <w:top w:val="none" w:sz="0" w:space="0" w:color="auto"/>
        <w:left w:val="none" w:sz="0" w:space="0" w:color="auto"/>
        <w:bottom w:val="none" w:sz="0" w:space="0" w:color="auto"/>
        <w:right w:val="none" w:sz="0" w:space="0" w:color="auto"/>
      </w:divBdr>
    </w:div>
    <w:div w:id="868488860">
      <w:bodyDiv w:val="1"/>
      <w:marLeft w:val="0"/>
      <w:marRight w:val="0"/>
      <w:marTop w:val="0"/>
      <w:marBottom w:val="0"/>
      <w:divBdr>
        <w:top w:val="none" w:sz="0" w:space="0" w:color="auto"/>
        <w:left w:val="none" w:sz="0" w:space="0" w:color="auto"/>
        <w:bottom w:val="none" w:sz="0" w:space="0" w:color="auto"/>
        <w:right w:val="none" w:sz="0" w:space="0" w:color="auto"/>
      </w:divBdr>
    </w:div>
    <w:div w:id="870727483">
      <w:bodyDiv w:val="1"/>
      <w:marLeft w:val="0"/>
      <w:marRight w:val="0"/>
      <w:marTop w:val="0"/>
      <w:marBottom w:val="0"/>
      <w:divBdr>
        <w:top w:val="none" w:sz="0" w:space="0" w:color="auto"/>
        <w:left w:val="none" w:sz="0" w:space="0" w:color="auto"/>
        <w:bottom w:val="none" w:sz="0" w:space="0" w:color="auto"/>
        <w:right w:val="none" w:sz="0" w:space="0" w:color="auto"/>
      </w:divBdr>
    </w:div>
    <w:div w:id="870923995">
      <w:bodyDiv w:val="1"/>
      <w:marLeft w:val="0"/>
      <w:marRight w:val="0"/>
      <w:marTop w:val="0"/>
      <w:marBottom w:val="0"/>
      <w:divBdr>
        <w:top w:val="none" w:sz="0" w:space="0" w:color="auto"/>
        <w:left w:val="none" w:sz="0" w:space="0" w:color="auto"/>
        <w:bottom w:val="none" w:sz="0" w:space="0" w:color="auto"/>
        <w:right w:val="none" w:sz="0" w:space="0" w:color="auto"/>
      </w:divBdr>
    </w:div>
    <w:div w:id="873809040">
      <w:bodyDiv w:val="1"/>
      <w:marLeft w:val="0"/>
      <w:marRight w:val="0"/>
      <w:marTop w:val="0"/>
      <w:marBottom w:val="0"/>
      <w:divBdr>
        <w:top w:val="none" w:sz="0" w:space="0" w:color="auto"/>
        <w:left w:val="none" w:sz="0" w:space="0" w:color="auto"/>
        <w:bottom w:val="none" w:sz="0" w:space="0" w:color="auto"/>
        <w:right w:val="none" w:sz="0" w:space="0" w:color="auto"/>
      </w:divBdr>
    </w:div>
    <w:div w:id="874661278">
      <w:bodyDiv w:val="1"/>
      <w:marLeft w:val="0"/>
      <w:marRight w:val="0"/>
      <w:marTop w:val="0"/>
      <w:marBottom w:val="0"/>
      <w:divBdr>
        <w:top w:val="none" w:sz="0" w:space="0" w:color="auto"/>
        <w:left w:val="none" w:sz="0" w:space="0" w:color="auto"/>
        <w:bottom w:val="none" w:sz="0" w:space="0" w:color="auto"/>
        <w:right w:val="none" w:sz="0" w:space="0" w:color="auto"/>
      </w:divBdr>
    </w:div>
    <w:div w:id="874776674">
      <w:bodyDiv w:val="1"/>
      <w:marLeft w:val="0"/>
      <w:marRight w:val="0"/>
      <w:marTop w:val="0"/>
      <w:marBottom w:val="0"/>
      <w:divBdr>
        <w:top w:val="none" w:sz="0" w:space="0" w:color="auto"/>
        <w:left w:val="none" w:sz="0" w:space="0" w:color="auto"/>
        <w:bottom w:val="none" w:sz="0" w:space="0" w:color="auto"/>
        <w:right w:val="none" w:sz="0" w:space="0" w:color="auto"/>
      </w:divBdr>
    </w:div>
    <w:div w:id="878202208">
      <w:bodyDiv w:val="1"/>
      <w:marLeft w:val="0"/>
      <w:marRight w:val="0"/>
      <w:marTop w:val="0"/>
      <w:marBottom w:val="0"/>
      <w:divBdr>
        <w:top w:val="none" w:sz="0" w:space="0" w:color="auto"/>
        <w:left w:val="none" w:sz="0" w:space="0" w:color="auto"/>
        <w:bottom w:val="none" w:sz="0" w:space="0" w:color="auto"/>
        <w:right w:val="none" w:sz="0" w:space="0" w:color="auto"/>
      </w:divBdr>
    </w:div>
    <w:div w:id="879826767">
      <w:bodyDiv w:val="1"/>
      <w:marLeft w:val="0"/>
      <w:marRight w:val="0"/>
      <w:marTop w:val="0"/>
      <w:marBottom w:val="0"/>
      <w:divBdr>
        <w:top w:val="none" w:sz="0" w:space="0" w:color="auto"/>
        <w:left w:val="none" w:sz="0" w:space="0" w:color="auto"/>
        <w:bottom w:val="none" w:sz="0" w:space="0" w:color="auto"/>
        <w:right w:val="none" w:sz="0" w:space="0" w:color="auto"/>
      </w:divBdr>
    </w:div>
    <w:div w:id="883323017">
      <w:bodyDiv w:val="1"/>
      <w:marLeft w:val="0"/>
      <w:marRight w:val="0"/>
      <w:marTop w:val="0"/>
      <w:marBottom w:val="0"/>
      <w:divBdr>
        <w:top w:val="none" w:sz="0" w:space="0" w:color="auto"/>
        <w:left w:val="none" w:sz="0" w:space="0" w:color="auto"/>
        <w:bottom w:val="none" w:sz="0" w:space="0" w:color="auto"/>
        <w:right w:val="none" w:sz="0" w:space="0" w:color="auto"/>
      </w:divBdr>
    </w:div>
    <w:div w:id="885801537">
      <w:bodyDiv w:val="1"/>
      <w:marLeft w:val="0"/>
      <w:marRight w:val="0"/>
      <w:marTop w:val="0"/>
      <w:marBottom w:val="0"/>
      <w:divBdr>
        <w:top w:val="none" w:sz="0" w:space="0" w:color="auto"/>
        <w:left w:val="none" w:sz="0" w:space="0" w:color="auto"/>
        <w:bottom w:val="none" w:sz="0" w:space="0" w:color="auto"/>
        <w:right w:val="none" w:sz="0" w:space="0" w:color="auto"/>
      </w:divBdr>
    </w:div>
    <w:div w:id="885992699">
      <w:bodyDiv w:val="1"/>
      <w:marLeft w:val="0"/>
      <w:marRight w:val="0"/>
      <w:marTop w:val="0"/>
      <w:marBottom w:val="0"/>
      <w:divBdr>
        <w:top w:val="none" w:sz="0" w:space="0" w:color="auto"/>
        <w:left w:val="none" w:sz="0" w:space="0" w:color="auto"/>
        <w:bottom w:val="none" w:sz="0" w:space="0" w:color="auto"/>
        <w:right w:val="none" w:sz="0" w:space="0" w:color="auto"/>
      </w:divBdr>
    </w:div>
    <w:div w:id="886648752">
      <w:bodyDiv w:val="1"/>
      <w:marLeft w:val="0"/>
      <w:marRight w:val="0"/>
      <w:marTop w:val="0"/>
      <w:marBottom w:val="0"/>
      <w:divBdr>
        <w:top w:val="none" w:sz="0" w:space="0" w:color="auto"/>
        <w:left w:val="none" w:sz="0" w:space="0" w:color="auto"/>
        <w:bottom w:val="none" w:sz="0" w:space="0" w:color="auto"/>
        <w:right w:val="none" w:sz="0" w:space="0" w:color="auto"/>
      </w:divBdr>
    </w:div>
    <w:div w:id="888493671">
      <w:bodyDiv w:val="1"/>
      <w:marLeft w:val="0"/>
      <w:marRight w:val="0"/>
      <w:marTop w:val="0"/>
      <w:marBottom w:val="0"/>
      <w:divBdr>
        <w:top w:val="none" w:sz="0" w:space="0" w:color="auto"/>
        <w:left w:val="none" w:sz="0" w:space="0" w:color="auto"/>
        <w:bottom w:val="none" w:sz="0" w:space="0" w:color="auto"/>
        <w:right w:val="none" w:sz="0" w:space="0" w:color="auto"/>
      </w:divBdr>
    </w:div>
    <w:div w:id="888540125">
      <w:bodyDiv w:val="1"/>
      <w:marLeft w:val="0"/>
      <w:marRight w:val="0"/>
      <w:marTop w:val="0"/>
      <w:marBottom w:val="0"/>
      <w:divBdr>
        <w:top w:val="none" w:sz="0" w:space="0" w:color="auto"/>
        <w:left w:val="none" w:sz="0" w:space="0" w:color="auto"/>
        <w:bottom w:val="none" w:sz="0" w:space="0" w:color="auto"/>
        <w:right w:val="none" w:sz="0" w:space="0" w:color="auto"/>
      </w:divBdr>
    </w:div>
    <w:div w:id="888809292">
      <w:bodyDiv w:val="1"/>
      <w:marLeft w:val="0"/>
      <w:marRight w:val="0"/>
      <w:marTop w:val="0"/>
      <w:marBottom w:val="0"/>
      <w:divBdr>
        <w:top w:val="none" w:sz="0" w:space="0" w:color="auto"/>
        <w:left w:val="none" w:sz="0" w:space="0" w:color="auto"/>
        <w:bottom w:val="none" w:sz="0" w:space="0" w:color="auto"/>
        <w:right w:val="none" w:sz="0" w:space="0" w:color="auto"/>
      </w:divBdr>
    </w:div>
    <w:div w:id="888996631">
      <w:bodyDiv w:val="1"/>
      <w:marLeft w:val="0"/>
      <w:marRight w:val="0"/>
      <w:marTop w:val="0"/>
      <w:marBottom w:val="0"/>
      <w:divBdr>
        <w:top w:val="none" w:sz="0" w:space="0" w:color="auto"/>
        <w:left w:val="none" w:sz="0" w:space="0" w:color="auto"/>
        <w:bottom w:val="none" w:sz="0" w:space="0" w:color="auto"/>
        <w:right w:val="none" w:sz="0" w:space="0" w:color="auto"/>
      </w:divBdr>
    </w:div>
    <w:div w:id="889151864">
      <w:bodyDiv w:val="1"/>
      <w:marLeft w:val="0"/>
      <w:marRight w:val="0"/>
      <w:marTop w:val="0"/>
      <w:marBottom w:val="0"/>
      <w:divBdr>
        <w:top w:val="none" w:sz="0" w:space="0" w:color="auto"/>
        <w:left w:val="none" w:sz="0" w:space="0" w:color="auto"/>
        <w:bottom w:val="none" w:sz="0" w:space="0" w:color="auto"/>
        <w:right w:val="none" w:sz="0" w:space="0" w:color="auto"/>
      </w:divBdr>
    </w:div>
    <w:div w:id="890575419">
      <w:bodyDiv w:val="1"/>
      <w:marLeft w:val="0"/>
      <w:marRight w:val="0"/>
      <w:marTop w:val="0"/>
      <w:marBottom w:val="0"/>
      <w:divBdr>
        <w:top w:val="none" w:sz="0" w:space="0" w:color="auto"/>
        <w:left w:val="none" w:sz="0" w:space="0" w:color="auto"/>
        <w:bottom w:val="none" w:sz="0" w:space="0" w:color="auto"/>
        <w:right w:val="none" w:sz="0" w:space="0" w:color="auto"/>
      </w:divBdr>
    </w:div>
    <w:div w:id="890775632">
      <w:bodyDiv w:val="1"/>
      <w:marLeft w:val="0"/>
      <w:marRight w:val="0"/>
      <w:marTop w:val="0"/>
      <w:marBottom w:val="0"/>
      <w:divBdr>
        <w:top w:val="none" w:sz="0" w:space="0" w:color="auto"/>
        <w:left w:val="none" w:sz="0" w:space="0" w:color="auto"/>
        <w:bottom w:val="none" w:sz="0" w:space="0" w:color="auto"/>
        <w:right w:val="none" w:sz="0" w:space="0" w:color="auto"/>
      </w:divBdr>
    </w:div>
    <w:div w:id="891429807">
      <w:bodyDiv w:val="1"/>
      <w:marLeft w:val="0"/>
      <w:marRight w:val="0"/>
      <w:marTop w:val="0"/>
      <w:marBottom w:val="0"/>
      <w:divBdr>
        <w:top w:val="none" w:sz="0" w:space="0" w:color="auto"/>
        <w:left w:val="none" w:sz="0" w:space="0" w:color="auto"/>
        <w:bottom w:val="none" w:sz="0" w:space="0" w:color="auto"/>
        <w:right w:val="none" w:sz="0" w:space="0" w:color="auto"/>
      </w:divBdr>
    </w:div>
    <w:div w:id="893006043">
      <w:bodyDiv w:val="1"/>
      <w:marLeft w:val="0"/>
      <w:marRight w:val="0"/>
      <w:marTop w:val="0"/>
      <w:marBottom w:val="0"/>
      <w:divBdr>
        <w:top w:val="none" w:sz="0" w:space="0" w:color="auto"/>
        <w:left w:val="none" w:sz="0" w:space="0" w:color="auto"/>
        <w:bottom w:val="none" w:sz="0" w:space="0" w:color="auto"/>
        <w:right w:val="none" w:sz="0" w:space="0" w:color="auto"/>
      </w:divBdr>
    </w:div>
    <w:div w:id="897010174">
      <w:bodyDiv w:val="1"/>
      <w:marLeft w:val="0"/>
      <w:marRight w:val="0"/>
      <w:marTop w:val="0"/>
      <w:marBottom w:val="0"/>
      <w:divBdr>
        <w:top w:val="none" w:sz="0" w:space="0" w:color="auto"/>
        <w:left w:val="none" w:sz="0" w:space="0" w:color="auto"/>
        <w:bottom w:val="none" w:sz="0" w:space="0" w:color="auto"/>
        <w:right w:val="none" w:sz="0" w:space="0" w:color="auto"/>
      </w:divBdr>
    </w:div>
    <w:div w:id="897782502">
      <w:bodyDiv w:val="1"/>
      <w:marLeft w:val="0"/>
      <w:marRight w:val="0"/>
      <w:marTop w:val="0"/>
      <w:marBottom w:val="0"/>
      <w:divBdr>
        <w:top w:val="none" w:sz="0" w:space="0" w:color="auto"/>
        <w:left w:val="none" w:sz="0" w:space="0" w:color="auto"/>
        <w:bottom w:val="none" w:sz="0" w:space="0" w:color="auto"/>
        <w:right w:val="none" w:sz="0" w:space="0" w:color="auto"/>
      </w:divBdr>
    </w:div>
    <w:div w:id="899098481">
      <w:bodyDiv w:val="1"/>
      <w:marLeft w:val="0"/>
      <w:marRight w:val="0"/>
      <w:marTop w:val="0"/>
      <w:marBottom w:val="0"/>
      <w:divBdr>
        <w:top w:val="none" w:sz="0" w:space="0" w:color="auto"/>
        <w:left w:val="none" w:sz="0" w:space="0" w:color="auto"/>
        <w:bottom w:val="none" w:sz="0" w:space="0" w:color="auto"/>
        <w:right w:val="none" w:sz="0" w:space="0" w:color="auto"/>
      </w:divBdr>
    </w:div>
    <w:div w:id="900559634">
      <w:bodyDiv w:val="1"/>
      <w:marLeft w:val="0"/>
      <w:marRight w:val="0"/>
      <w:marTop w:val="0"/>
      <w:marBottom w:val="0"/>
      <w:divBdr>
        <w:top w:val="none" w:sz="0" w:space="0" w:color="auto"/>
        <w:left w:val="none" w:sz="0" w:space="0" w:color="auto"/>
        <w:bottom w:val="none" w:sz="0" w:space="0" w:color="auto"/>
        <w:right w:val="none" w:sz="0" w:space="0" w:color="auto"/>
      </w:divBdr>
    </w:div>
    <w:div w:id="901529182">
      <w:bodyDiv w:val="1"/>
      <w:marLeft w:val="0"/>
      <w:marRight w:val="0"/>
      <w:marTop w:val="0"/>
      <w:marBottom w:val="0"/>
      <w:divBdr>
        <w:top w:val="none" w:sz="0" w:space="0" w:color="auto"/>
        <w:left w:val="none" w:sz="0" w:space="0" w:color="auto"/>
        <w:bottom w:val="none" w:sz="0" w:space="0" w:color="auto"/>
        <w:right w:val="none" w:sz="0" w:space="0" w:color="auto"/>
      </w:divBdr>
    </w:div>
    <w:div w:id="902717742">
      <w:bodyDiv w:val="1"/>
      <w:marLeft w:val="0"/>
      <w:marRight w:val="0"/>
      <w:marTop w:val="0"/>
      <w:marBottom w:val="0"/>
      <w:divBdr>
        <w:top w:val="none" w:sz="0" w:space="0" w:color="auto"/>
        <w:left w:val="none" w:sz="0" w:space="0" w:color="auto"/>
        <w:bottom w:val="none" w:sz="0" w:space="0" w:color="auto"/>
        <w:right w:val="none" w:sz="0" w:space="0" w:color="auto"/>
      </w:divBdr>
    </w:div>
    <w:div w:id="903222097">
      <w:bodyDiv w:val="1"/>
      <w:marLeft w:val="0"/>
      <w:marRight w:val="0"/>
      <w:marTop w:val="0"/>
      <w:marBottom w:val="0"/>
      <w:divBdr>
        <w:top w:val="none" w:sz="0" w:space="0" w:color="auto"/>
        <w:left w:val="none" w:sz="0" w:space="0" w:color="auto"/>
        <w:bottom w:val="none" w:sz="0" w:space="0" w:color="auto"/>
        <w:right w:val="none" w:sz="0" w:space="0" w:color="auto"/>
      </w:divBdr>
    </w:div>
    <w:div w:id="903300504">
      <w:bodyDiv w:val="1"/>
      <w:marLeft w:val="0"/>
      <w:marRight w:val="0"/>
      <w:marTop w:val="0"/>
      <w:marBottom w:val="0"/>
      <w:divBdr>
        <w:top w:val="none" w:sz="0" w:space="0" w:color="auto"/>
        <w:left w:val="none" w:sz="0" w:space="0" w:color="auto"/>
        <w:bottom w:val="none" w:sz="0" w:space="0" w:color="auto"/>
        <w:right w:val="none" w:sz="0" w:space="0" w:color="auto"/>
      </w:divBdr>
    </w:div>
    <w:div w:id="905533514">
      <w:bodyDiv w:val="1"/>
      <w:marLeft w:val="0"/>
      <w:marRight w:val="0"/>
      <w:marTop w:val="0"/>
      <w:marBottom w:val="0"/>
      <w:divBdr>
        <w:top w:val="none" w:sz="0" w:space="0" w:color="auto"/>
        <w:left w:val="none" w:sz="0" w:space="0" w:color="auto"/>
        <w:bottom w:val="none" w:sz="0" w:space="0" w:color="auto"/>
        <w:right w:val="none" w:sz="0" w:space="0" w:color="auto"/>
      </w:divBdr>
    </w:div>
    <w:div w:id="906263237">
      <w:bodyDiv w:val="1"/>
      <w:marLeft w:val="0"/>
      <w:marRight w:val="0"/>
      <w:marTop w:val="0"/>
      <w:marBottom w:val="0"/>
      <w:divBdr>
        <w:top w:val="none" w:sz="0" w:space="0" w:color="auto"/>
        <w:left w:val="none" w:sz="0" w:space="0" w:color="auto"/>
        <w:bottom w:val="none" w:sz="0" w:space="0" w:color="auto"/>
        <w:right w:val="none" w:sz="0" w:space="0" w:color="auto"/>
      </w:divBdr>
    </w:div>
    <w:div w:id="907233006">
      <w:bodyDiv w:val="1"/>
      <w:marLeft w:val="0"/>
      <w:marRight w:val="0"/>
      <w:marTop w:val="0"/>
      <w:marBottom w:val="0"/>
      <w:divBdr>
        <w:top w:val="none" w:sz="0" w:space="0" w:color="auto"/>
        <w:left w:val="none" w:sz="0" w:space="0" w:color="auto"/>
        <w:bottom w:val="none" w:sz="0" w:space="0" w:color="auto"/>
        <w:right w:val="none" w:sz="0" w:space="0" w:color="auto"/>
      </w:divBdr>
    </w:div>
    <w:div w:id="907374880">
      <w:bodyDiv w:val="1"/>
      <w:marLeft w:val="0"/>
      <w:marRight w:val="0"/>
      <w:marTop w:val="0"/>
      <w:marBottom w:val="0"/>
      <w:divBdr>
        <w:top w:val="none" w:sz="0" w:space="0" w:color="auto"/>
        <w:left w:val="none" w:sz="0" w:space="0" w:color="auto"/>
        <w:bottom w:val="none" w:sz="0" w:space="0" w:color="auto"/>
        <w:right w:val="none" w:sz="0" w:space="0" w:color="auto"/>
      </w:divBdr>
    </w:div>
    <w:div w:id="909540484">
      <w:bodyDiv w:val="1"/>
      <w:marLeft w:val="0"/>
      <w:marRight w:val="0"/>
      <w:marTop w:val="0"/>
      <w:marBottom w:val="0"/>
      <w:divBdr>
        <w:top w:val="none" w:sz="0" w:space="0" w:color="auto"/>
        <w:left w:val="none" w:sz="0" w:space="0" w:color="auto"/>
        <w:bottom w:val="none" w:sz="0" w:space="0" w:color="auto"/>
        <w:right w:val="none" w:sz="0" w:space="0" w:color="auto"/>
      </w:divBdr>
    </w:div>
    <w:div w:id="909653153">
      <w:bodyDiv w:val="1"/>
      <w:marLeft w:val="0"/>
      <w:marRight w:val="0"/>
      <w:marTop w:val="0"/>
      <w:marBottom w:val="0"/>
      <w:divBdr>
        <w:top w:val="none" w:sz="0" w:space="0" w:color="auto"/>
        <w:left w:val="none" w:sz="0" w:space="0" w:color="auto"/>
        <w:bottom w:val="none" w:sz="0" w:space="0" w:color="auto"/>
        <w:right w:val="none" w:sz="0" w:space="0" w:color="auto"/>
      </w:divBdr>
    </w:div>
    <w:div w:id="909775164">
      <w:bodyDiv w:val="1"/>
      <w:marLeft w:val="0"/>
      <w:marRight w:val="0"/>
      <w:marTop w:val="0"/>
      <w:marBottom w:val="0"/>
      <w:divBdr>
        <w:top w:val="none" w:sz="0" w:space="0" w:color="auto"/>
        <w:left w:val="none" w:sz="0" w:space="0" w:color="auto"/>
        <w:bottom w:val="none" w:sz="0" w:space="0" w:color="auto"/>
        <w:right w:val="none" w:sz="0" w:space="0" w:color="auto"/>
      </w:divBdr>
    </w:div>
    <w:div w:id="915438110">
      <w:bodyDiv w:val="1"/>
      <w:marLeft w:val="0"/>
      <w:marRight w:val="0"/>
      <w:marTop w:val="0"/>
      <w:marBottom w:val="0"/>
      <w:divBdr>
        <w:top w:val="none" w:sz="0" w:space="0" w:color="auto"/>
        <w:left w:val="none" w:sz="0" w:space="0" w:color="auto"/>
        <w:bottom w:val="none" w:sz="0" w:space="0" w:color="auto"/>
        <w:right w:val="none" w:sz="0" w:space="0" w:color="auto"/>
      </w:divBdr>
    </w:div>
    <w:div w:id="917599254">
      <w:bodyDiv w:val="1"/>
      <w:marLeft w:val="0"/>
      <w:marRight w:val="0"/>
      <w:marTop w:val="0"/>
      <w:marBottom w:val="0"/>
      <w:divBdr>
        <w:top w:val="none" w:sz="0" w:space="0" w:color="auto"/>
        <w:left w:val="none" w:sz="0" w:space="0" w:color="auto"/>
        <w:bottom w:val="none" w:sz="0" w:space="0" w:color="auto"/>
        <w:right w:val="none" w:sz="0" w:space="0" w:color="auto"/>
      </w:divBdr>
    </w:div>
    <w:div w:id="918172303">
      <w:bodyDiv w:val="1"/>
      <w:marLeft w:val="0"/>
      <w:marRight w:val="0"/>
      <w:marTop w:val="0"/>
      <w:marBottom w:val="0"/>
      <w:divBdr>
        <w:top w:val="none" w:sz="0" w:space="0" w:color="auto"/>
        <w:left w:val="none" w:sz="0" w:space="0" w:color="auto"/>
        <w:bottom w:val="none" w:sz="0" w:space="0" w:color="auto"/>
        <w:right w:val="none" w:sz="0" w:space="0" w:color="auto"/>
      </w:divBdr>
    </w:div>
    <w:div w:id="918515018">
      <w:bodyDiv w:val="1"/>
      <w:marLeft w:val="0"/>
      <w:marRight w:val="0"/>
      <w:marTop w:val="0"/>
      <w:marBottom w:val="0"/>
      <w:divBdr>
        <w:top w:val="none" w:sz="0" w:space="0" w:color="auto"/>
        <w:left w:val="none" w:sz="0" w:space="0" w:color="auto"/>
        <w:bottom w:val="none" w:sz="0" w:space="0" w:color="auto"/>
        <w:right w:val="none" w:sz="0" w:space="0" w:color="auto"/>
      </w:divBdr>
    </w:div>
    <w:div w:id="918909882">
      <w:bodyDiv w:val="1"/>
      <w:marLeft w:val="0"/>
      <w:marRight w:val="0"/>
      <w:marTop w:val="0"/>
      <w:marBottom w:val="0"/>
      <w:divBdr>
        <w:top w:val="none" w:sz="0" w:space="0" w:color="auto"/>
        <w:left w:val="none" w:sz="0" w:space="0" w:color="auto"/>
        <w:bottom w:val="none" w:sz="0" w:space="0" w:color="auto"/>
        <w:right w:val="none" w:sz="0" w:space="0" w:color="auto"/>
      </w:divBdr>
    </w:div>
    <w:div w:id="921834709">
      <w:bodyDiv w:val="1"/>
      <w:marLeft w:val="0"/>
      <w:marRight w:val="0"/>
      <w:marTop w:val="0"/>
      <w:marBottom w:val="0"/>
      <w:divBdr>
        <w:top w:val="none" w:sz="0" w:space="0" w:color="auto"/>
        <w:left w:val="none" w:sz="0" w:space="0" w:color="auto"/>
        <w:bottom w:val="none" w:sz="0" w:space="0" w:color="auto"/>
        <w:right w:val="none" w:sz="0" w:space="0" w:color="auto"/>
      </w:divBdr>
    </w:div>
    <w:div w:id="923883636">
      <w:bodyDiv w:val="1"/>
      <w:marLeft w:val="0"/>
      <w:marRight w:val="0"/>
      <w:marTop w:val="0"/>
      <w:marBottom w:val="0"/>
      <w:divBdr>
        <w:top w:val="none" w:sz="0" w:space="0" w:color="auto"/>
        <w:left w:val="none" w:sz="0" w:space="0" w:color="auto"/>
        <w:bottom w:val="none" w:sz="0" w:space="0" w:color="auto"/>
        <w:right w:val="none" w:sz="0" w:space="0" w:color="auto"/>
      </w:divBdr>
    </w:div>
    <w:div w:id="924994701">
      <w:bodyDiv w:val="1"/>
      <w:marLeft w:val="0"/>
      <w:marRight w:val="0"/>
      <w:marTop w:val="0"/>
      <w:marBottom w:val="0"/>
      <w:divBdr>
        <w:top w:val="none" w:sz="0" w:space="0" w:color="auto"/>
        <w:left w:val="none" w:sz="0" w:space="0" w:color="auto"/>
        <w:bottom w:val="none" w:sz="0" w:space="0" w:color="auto"/>
        <w:right w:val="none" w:sz="0" w:space="0" w:color="auto"/>
      </w:divBdr>
    </w:div>
    <w:div w:id="925461038">
      <w:bodyDiv w:val="1"/>
      <w:marLeft w:val="0"/>
      <w:marRight w:val="0"/>
      <w:marTop w:val="0"/>
      <w:marBottom w:val="0"/>
      <w:divBdr>
        <w:top w:val="none" w:sz="0" w:space="0" w:color="auto"/>
        <w:left w:val="none" w:sz="0" w:space="0" w:color="auto"/>
        <w:bottom w:val="none" w:sz="0" w:space="0" w:color="auto"/>
        <w:right w:val="none" w:sz="0" w:space="0" w:color="auto"/>
      </w:divBdr>
    </w:div>
    <w:div w:id="925576161">
      <w:bodyDiv w:val="1"/>
      <w:marLeft w:val="0"/>
      <w:marRight w:val="0"/>
      <w:marTop w:val="0"/>
      <w:marBottom w:val="0"/>
      <w:divBdr>
        <w:top w:val="none" w:sz="0" w:space="0" w:color="auto"/>
        <w:left w:val="none" w:sz="0" w:space="0" w:color="auto"/>
        <w:bottom w:val="none" w:sz="0" w:space="0" w:color="auto"/>
        <w:right w:val="none" w:sz="0" w:space="0" w:color="auto"/>
      </w:divBdr>
    </w:div>
    <w:div w:id="926378430">
      <w:bodyDiv w:val="1"/>
      <w:marLeft w:val="0"/>
      <w:marRight w:val="0"/>
      <w:marTop w:val="0"/>
      <w:marBottom w:val="0"/>
      <w:divBdr>
        <w:top w:val="none" w:sz="0" w:space="0" w:color="auto"/>
        <w:left w:val="none" w:sz="0" w:space="0" w:color="auto"/>
        <w:bottom w:val="none" w:sz="0" w:space="0" w:color="auto"/>
        <w:right w:val="none" w:sz="0" w:space="0" w:color="auto"/>
      </w:divBdr>
    </w:div>
    <w:div w:id="926381129">
      <w:bodyDiv w:val="1"/>
      <w:marLeft w:val="0"/>
      <w:marRight w:val="0"/>
      <w:marTop w:val="0"/>
      <w:marBottom w:val="0"/>
      <w:divBdr>
        <w:top w:val="none" w:sz="0" w:space="0" w:color="auto"/>
        <w:left w:val="none" w:sz="0" w:space="0" w:color="auto"/>
        <w:bottom w:val="none" w:sz="0" w:space="0" w:color="auto"/>
        <w:right w:val="none" w:sz="0" w:space="0" w:color="auto"/>
      </w:divBdr>
    </w:div>
    <w:div w:id="927084264">
      <w:bodyDiv w:val="1"/>
      <w:marLeft w:val="0"/>
      <w:marRight w:val="0"/>
      <w:marTop w:val="0"/>
      <w:marBottom w:val="0"/>
      <w:divBdr>
        <w:top w:val="none" w:sz="0" w:space="0" w:color="auto"/>
        <w:left w:val="none" w:sz="0" w:space="0" w:color="auto"/>
        <w:bottom w:val="none" w:sz="0" w:space="0" w:color="auto"/>
        <w:right w:val="none" w:sz="0" w:space="0" w:color="auto"/>
      </w:divBdr>
    </w:div>
    <w:div w:id="927352021">
      <w:bodyDiv w:val="1"/>
      <w:marLeft w:val="0"/>
      <w:marRight w:val="0"/>
      <w:marTop w:val="0"/>
      <w:marBottom w:val="0"/>
      <w:divBdr>
        <w:top w:val="none" w:sz="0" w:space="0" w:color="auto"/>
        <w:left w:val="none" w:sz="0" w:space="0" w:color="auto"/>
        <w:bottom w:val="none" w:sz="0" w:space="0" w:color="auto"/>
        <w:right w:val="none" w:sz="0" w:space="0" w:color="auto"/>
      </w:divBdr>
    </w:div>
    <w:div w:id="927543685">
      <w:bodyDiv w:val="1"/>
      <w:marLeft w:val="0"/>
      <w:marRight w:val="0"/>
      <w:marTop w:val="0"/>
      <w:marBottom w:val="0"/>
      <w:divBdr>
        <w:top w:val="none" w:sz="0" w:space="0" w:color="auto"/>
        <w:left w:val="none" w:sz="0" w:space="0" w:color="auto"/>
        <w:bottom w:val="none" w:sz="0" w:space="0" w:color="auto"/>
        <w:right w:val="none" w:sz="0" w:space="0" w:color="auto"/>
      </w:divBdr>
    </w:div>
    <w:div w:id="928586871">
      <w:bodyDiv w:val="1"/>
      <w:marLeft w:val="0"/>
      <w:marRight w:val="0"/>
      <w:marTop w:val="0"/>
      <w:marBottom w:val="0"/>
      <w:divBdr>
        <w:top w:val="none" w:sz="0" w:space="0" w:color="auto"/>
        <w:left w:val="none" w:sz="0" w:space="0" w:color="auto"/>
        <w:bottom w:val="none" w:sz="0" w:space="0" w:color="auto"/>
        <w:right w:val="none" w:sz="0" w:space="0" w:color="auto"/>
      </w:divBdr>
    </w:div>
    <w:div w:id="928780197">
      <w:bodyDiv w:val="1"/>
      <w:marLeft w:val="0"/>
      <w:marRight w:val="0"/>
      <w:marTop w:val="0"/>
      <w:marBottom w:val="0"/>
      <w:divBdr>
        <w:top w:val="none" w:sz="0" w:space="0" w:color="auto"/>
        <w:left w:val="none" w:sz="0" w:space="0" w:color="auto"/>
        <w:bottom w:val="none" w:sz="0" w:space="0" w:color="auto"/>
        <w:right w:val="none" w:sz="0" w:space="0" w:color="auto"/>
      </w:divBdr>
    </w:div>
    <w:div w:id="930161861">
      <w:bodyDiv w:val="1"/>
      <w:marLeft w:val="0"/>
      <w:marRight w:val="0"/>
      <w:marTop w:val="0"/>
      <w:marBottom w:val="0"/>
      <w:divBdr>
        <w:top w:val="none" w:sz="0" w:space="0" w:color="auto"/>
        <w:left w:val="none" w:sz="0" w:space="0" w:color="auto"/>
        <w:bottom w:val="none" w:sz="0" w:space="0" w:color="auto"/>
        <w:right w:val="none" w:sz="0" w:space="0" w:color="auto"/>
      </w:divBdr>
    </w:div>
    <w:div w:id="930820855">
      <w:bodyDiv w:val="1"/>
      <w:marLeft w:val="0"/>
      <w:marRight w:val="0"/>
      <w:marTop w:val="0"/>
      <w:marBottom w:val="0"/>
      <w:divBdr>
        <w:top w:val="none" w:sz="0" w:space="0" w:color="auto"/>
        <w:left w:val="none" w:sz="0" w:space="0" w:color="auto"/>
        <w:bottom w:val="none" w:sz="0" w:space="0" w:color="auto"/>
        <w:right w:val="none" w:sz="0" w:space="0" w:color="auto"/>
      </w:divBdr>
    </w:div>
    <w:div w:id="930898353">
      <w:bodyDiv w:val="1"/>
      <w:marLeft w:val="0"/>
      <w:marRight w:val="0"/>
      <w:marTop w:val="0"/>
      <w:marBottom w:val="0"/>
      <w:divBdr>
        <w:top w:val="none" w:sz="0" w:space="0" w:color="auto"/>
        <w:left w:val="none" w:sz="0" w:space="0" w:color="auto"/>
        <w:bottom w:val="none" w:sz="0" w:space="0" w:color="auto"/>
        <w:right w:val="none" w:sz="0" w:space="0" w:color="auto"/>
      </w:divBdr>
    </w:div>
    <w:div w:id="934292574">
      <w:bodyDiv w:val="1"/>
      <w:marLeft w:val="0"/>
      <w:marRight w:val="0"/>
      <w:marTop w:val="0"/>
      <w:marBottom w:val="0"/>
      <w:divBdr>
        <w:top w:val="none" w:sz="0" w:space="0" w:color="auto"/>
        <w:left w:val="none" w:sz="0" w:space="0" w:color="auto"/>
        <w:bottom w:val="none" w:sz="0" w:space="0" w:color="auto"/>
        <w:right w:val="none" w:sz="0" w:space="0" w:color="auto"/>
      </w:divBdr>
    </w:div>
    <w:div w:id="934827068">
      <w:bodyDiv w:val="1"/>
      <w:marLeft w:val="0"/>
      <w:marRight w:val="0"/>
      <w:marTop w:val="0"/>
      <w:marBottom w:val="0"/>
      <w:divBdr>
        <w:top w:val="none" w:sz="0" w:space="0" w:color="auto"/>
        <w:left w:val="none" w:sz="0" w:space="0" w:color="auto"/>
        <w:bottom w:val="none" w:sz="0" w:space="0" w:color="auto"/>
        <w:right w:val="none" w:sz="0" w:space="0" w:color="auto"/>
      </w:divBdr>
    </w:div>
    <w:div w:id="934943356">
      <w:bodyDiv w:val="1"/>
      <w:marLeft w:val="0"/>
      <w:marRight w:val="0"/>
      <w:marTop w:val="0"/>
      <w:marBottom w:val="0"/>
      <w:divBdr>
        <w:top w:val="none" w:sz="0" w:space="0" w:color="auto"/>
        <w:left w:val="none" w:sz="0" w:space="0" w:color="auto"/>
        <w:bottom w:val="none" w:sz="0" w:space="0" w:color="auto"/>
        <w:right w:val="none" w:sz="0" w:space="0" w:color="auto"/>
      </w:divBdr>
    </w:div>
    <w:div w:id="935987791">
      <w:bodyDiv w:val="1"/>
      <w:marLeft w:val="0"/>
      <w:marRight w:val="0"/>
      <w:marTop w:val="0"/>
      <w:marBottom w:val="0"/>
      <w:divBdr>
        <w:top w:val="none" w:sz="0" w:space="0" w:color="auto"/>
        <w:left w:val="none" w:sz="0" w:space="0" w:color="auto"/>
        <w:bottom w:val="none" w:sz="0" w:space="0" w:color="auto"/>
        <w:right w:val="none" w:sz="0" w:space="0" w:color="auto"/>
      </w:divBdr>
    </w:div>
    <w:div w:id="937102962">
      <w:bodyDiv w:val="1"/>
      <w:marLeft w:val="0"/>
      <w:marRight w:val="0"/>
      <w:marTop w:val="0"/>
      <w:marBottom w:val="0"/>
      <w:divBdr>
        <w:top w:val="none" w:sz="0" w:space="0" w:color="auto"/>
        <w:left w:val="none" w:sz="0" w:space="0" w:color="auto"/>
        <w:bottom w:val="none" w:sz="0" w:space="0" w:color="auto"/>
        <w:right w:val="none" w:sz="0" w:space="0" w:color="auto"/>
      </w:divBdr>
    </w:div>
    <w:div w:id="937830445">
      <w:bodyDiv w:val="1"/>
      <w:marLeft w:val="0"/>
      <w:marRight w:val="0"/>
      <w:marTop w:val="0"/>
      <w:marBottom w:val="0"/>
      <w:divBdr>
        <w:top w:val="none" w:sz="0" w:space="0" w:color="auto"/>
        <w:left w:val="none" w:sz="0" w:space="0" w:color="auto"/>
        <w:bottom w:val="none" w:sz="0" w:space="0" w:color="auto"/>
        <w:right w:val="none" w:sz="0" w:space="0" w:color="auto"/>
      </w:divBdr>
    </w:div>
    <w:div w:id="938219681">
      <w:bodyDiv w:val="1"/>
      <w:marLeft w:val="0"/>
      <w:marRight w:val="0"/>
      <w:marTop w:val="0"/>
      <w:marBottom w:val="0"/>
      <w:divBdr>
        <w:top w:val="none" w:sz="0" w:space="0" w:color="auto"/>
        <w:left w:val="none" w:sz="0" w:space="0" w:color="auto"/>
        <w:bottom w:val="none" w:sz="0" w:space="0" w:color="auto"/>
        <w:right w:val="none" w:sz="0" w:space="0" w:color="auto"/>
      </w:divBdr>
    </w:div>
    <w:div w:id="940644272">
      <w:bodyDiv w:val="1"/>
      <w:marLeft w:val="0"/>
      <w:marRight w:val="0"/>
      <w:marTop w:val="0"/>
      <w:marBottom w:val="0"/>
      <w:divBdr>
        <w:top w:val="none" w:sz="0" w:space="0" w:color="auto"/>
        <w:left w:val="none" w:sz="0" w:space="0" w:color="auto"/>
        <w:bottom w:val="none" w:sz="0" w:space="0" w:color="auto"/>
        <w:right w:val="none" w:sz="0" w:space="0" w:color="auto"/>
      </w:divBdr>
    </w:div>
    <w:div w:id="941185424">
      <w:bodyDiv w:val="1"/>
      <w:marLeft w:val="0"/>
      <w:marRight w:val="0"/>
      <w:marTop w:val="0"/>
      <w:marBottom w:val="0"/>
      <w:divBdr>
        <w:top w:val="none" w:sz="0" w:space="0" w:color="auto"/>
        <w:left w:val="none" w:sz="0" w:space="0" w:color="auto"/>
        <w:bottom w:val="none" w:sz="0" w:space="0" w:color="auto"/>
        <w:right w:val="none" w:sz="0" w:space="0" w:color="auto"/>
      </w:divBdr>
    </w:div>
    <w:div w:id="941304588">
      <w:bodyDiv w:val="1"/>
      <w:marLeft w:val="0"/>
      <w:marRight w:val="0"/>
      <w:marTop w:val="0"/>
      <w:marBottom w:val="0"/>
      <w:divBdr>
        <w:top w:val="none" w:sz="0" w:space="0" w:color="auto"/>
        <w:left w:val="none" w:sz="0" w:space="0" w:color="auto"/>
        <w:bottom w:val="none" w:sz="0" w:space="0" w:color="auto"/>
        <w:right w:val="none" w:sz="0" w:space="0" w:color="auto"/>
      </w:divBdr>
    </w:div>
    <w:div w:id="941693997">
      <w:bodyDiv w:val="1"/>
      <w:marLeft w:val="0"/>
      <w:marRight w:val="0"/>
      <w:marTop w:val="0"/>
      <w:marBottom w:val="0"/>
      <w:divBdr>
        <w:top w:val="none" w:sz="0" w:space="0" w:color="auto"/>
        <w:left w:val="none" w:sz="0" w:space="0" w:color="auto"/>
        <w:bottom w:val="none" w:sz="0" w:space="0" w:color="auto"/>
        <w:right w:val="none" w:sz="0" w:space="0" w:color="auto"/>
      </w:divBdr>
    </w:div>
    <w:div w:id="942416870">
      <w:bodyDiv w:val="1"/>
      <w:marLeft w:val="0"/>
      <w:marRight w:val="0"/>
      <w:marTop w:val="0"/>
      <w:marBottom w:val="0"/>
      <w:divBdr>
        <w:top w:val="none" w:sz="0" w:space="0" w:color="auto"/>
        <w:left w:val="none" w:sz="0" w:space="0" w:color="auto"/>
        <w:bottom w:val="none" w:sz="0" w:space="0" w:color="auto"/>
        <w:right w:val="none" w:sz="0" w:space="0" w:color="auto"/>
      </w:divBdr>
    </w:div>
    <w:div w:id="942499066">
      <w:bodyDiv w:val="1"/>
      <w:marLeft w:val="0"/>
      <w:marRight w:val="0"/>
      <w:marTop w:val="0"/>
      <w:marBottom w:val="0"/>
      <w:divBdr>
        <w:top w:val="none" w:sz="0" w:space="0" w:color="auto"/>
        <w:left w:val="none" w:sz="0" w:space="0" w:color="auto"/>
        <w:bottom w:val="none" w:sz="0" w:space="0" w:color="auto"/>
        <w:right w:val="none" w:sz="0" w:space="0" w:color="auto"/>
      </w:divBdr>
    </w:div>
    <w:div w:id="944776048">
      <w:bodyDiv w:val="1"/>
      <w:marLeft w:val="0"/>
      <w:marRight w:val="0"/>
      <w:marTop w:val="0"/>
      <w:marBottom w:val="0"/>
      <w:divBdr>
        <w:top w:val="none" w:sz="0" w:space="0" w:color="auto"/>
        <w:left w:val="none" w:sz="0" w:space="0" w:color="auto"/>
        <w:bottom w:val="none" w:sz="0" w:space="0" w:color="auto"/>
        <w:right w:val="none" w:sz="0" w:space="0" w:color="auto"/>
      </w:divBdr>
    </w:div>
    <w:div w:id="949969201">
      <w:bodyDiv w:val="1"/>
      <w:marLeft w:val="0"/>
      <w:marRight w:val="0"/>
      <w:marTop w:val="0"/>
      <w:marBottom w:val="0"/>
      <w:divBdr>
        <w:top w:val="none" w:sz="0" w:space="0" w:color="auto"/>
        <w:left w:val="none" w:sz="0" w:space="0" w:color="auto"/>
        <w:bottom w:val="none" w:sz="0" w:space="0" w:color="auto"/>
        <w:right w:val="none" w:sz="0" w:space="0" w:color="auto"/>
      </w:divBdr>
    </w:div>
    <w:div w:id="950093557">
      <w:bodyDiv w:val="1"/>
      <w:marLeft w:val="0"/>
      <w:marRight w:val="0"/>
      <w:marTop w:val="0"/>
      <w:marBottom w:val="0"/>
      <w:divBdr>
        <w:top w:val="none" w:sz="0" w:space="0" w:color="auto"/>
        <w:left w:val="none" w:sz="0" w:space="0" w:color="auto"/>
        <w:bottom w:val="none" w:sz="0" w:space="0" w:color="auto"/>
        <w:right w:val="none" w:sz="0" w:space="0" w:color="auto"/>
      </w:divBdr>
    </w:div>
    <w:div w:id="950403619">
      <w:bodyDiv w:val="1"/>
      <w:marLeft w:val="0"/>
      <w:marRight w:val="0"/>
      <w:marTop w:val="0"/>
      <w:marBottom w:val="0"/>
      <w:divBdr>
        <w:top w:val="none" w:sz="0" w:space="0" w:color="auto"/>
        <w:left w:val="none" w:sz="0" w:space="0" w:color="auto"/>
        <w:bottom w:val="none" w:sz="0" w:space="0" w:color="auto"/>
        <w:right w:val="none" w:sz="0" w:space="0" w:color="auto"/>
      </w:divBdr>
    </w:div>
    <w:div w:id="951130935">
      <w:bodyDiv w:val="1"/>
      <w:marLeft w:val="0"/>
      <w:marRight w:val="0"/>
      <w:marTop w:val="0"/>
      <w:marBottom w:val="0"/>
      <w:divBdr>
        <w:top w:val="none" w:sz="0" w:space="0" w:color="auto"/>
        <w:left w:val="none" w:sz="0" w:space="0" w:color="auto"/>
        <w:bottom w:val="none" w:sz="0" w:space="0" w:color="auto"/>
        <w:right w:val="none" w:sz="0" w:space="0" w:color="auto"/>
      </w:divBdr>
    </w:div>
    <w:div w:id="951743315">
      <w:bodyDiv w:val="1"/>
      <w:marLeft w:val="0"/>
      <w:marRight w:val="0"/>
      <w:marTop w:val="0"/>
      <w:marBottom w:val="0"/>
      <w:divBdr>
        <w:top w:val="none" w:sz="0" w:space="0" w:color="auto"/>
        <w:left w:val="none" w:sz="0" w:space="0" w:color="auto"/>
        <w:bottom w:val="none" w:sz="0" w:space="0" w:color="auto"/>
        <w:right w:val="none" w:sz="0" w:space="0" w:color="auto"/>
      </w:divBdr>
    </w:div>
    <w:div w:id="952050764">
      <w:bodyDiv w:val="1"/>
      <w:marLeft w:val="0"/>
      <w:marRight w:val="0"/>
      <w:marTop w:val="0"/>
      <w:marBottom w:val="0"/>
      <w:divBdr>
        <w:top w:val="none" w:sz="0" w:space="0" w:color="auto"/>
        <w:left w:val="none" w:sz="0" w:space="0" w:color="auto"/>
        <w:bottom w:val="none" w:sz="0" w:space="0" w:color="auto"/>
        <w:right w:val="none" w:sz="0" w:space="0" w:color="auto"/>
      </w:divBdr>
    </w:div>
    <w:div w:id="953561434">
      <w:bodyDiv w:val="1"/>
      <w:marLeft w:val="0"/>
      <w:marRight w:val="0"/>
      <w:marTop w:val="0"/>
      <w:marBottom w:val="0"/>
      <w:divBdr>
        <w:top w:val="none" w:sz="0" w:space="0" w:color="auto"/>
        <w:left w:val="none" w:sz="0" w:space="0" w:color="auto"/>
        <w:bottom w:val="none" w:sz="0" w:space="0" w:color="auto"/>
        <w:right w:val="none" w:sz="0" w:space="0" w:color="auto"/>
      </w:divBdr>
    </w:div>
    <w:div w:id="954867512">
      <w:bodyDiv w:val="1"/>
      <w:marLeft w:val="0"/>
      <w:marRight w:val="0"/>
      <w:marTop w:val="0"/>
      <w:marBottom w:val="0"/>
      <w:divBdr>
        <w:top w:val="none" w:sz="0" w:space="0" w:color="auto"/>
        <w:left w:val="none" w:sz="0" w:space="0" w:color="auto"/>
        <w:bottom w:val="none" w:sz="0" w:space="0" w:color="auto"/>
        <w:right w:val="none" w:sz="0" w:space="0" w:color="auto"/>
      </w:divBdr>
    </w:div>
    <w:div w:id="954945336">
      <w:bodyDiv w:val="1"/>
      <w:marLeft w:val="0"/>
      <w:marRight w:val="0"/>
      <w:marTop w:val="0"/>
      <w:marBottom w:val="0"/>
      <w:divBdr>
        <w:top w:val="none" w:sz="0" w:space="0" w:color="auto"/>
        <w:left w:val="none" w:sz="0" w:space="0" w:color="auto"/>
        <w:bottom w:val="none" w:sz="0" w:space="0" w:color="auto"/>
        <w:right w:val="none" w:sz="0" w:space="0" w:color="auto"/>
      </w:divBdr>
    </w:div>
    <w:div w:id="955524107">
      <w:bodyDiv w:val="1"/>
      <w:marLeft w:val="0"/>
      <w:marRight w:val="0"/>
      <w:marTop w:val="0"/>
      <w:marBottom w:val="0"/>
      <w:divBdr>
        <w:top w:val="none" w:sz="0" w:space="0" w:color="auto"/>
        <w:left w:val="none" w:sz="0" w:space="0" w:color="auto"/>
        <w:bottom w:val="none" w:sz="0" w:space="0" w:color="auto"/>
        <w:right w:val="none" w:sz="0" w:space="0" w:color="auto"/>
      </w:divBdr>
    </w:div>
    <w:div w:id="956331207">
      <w:bodyDiv w:val="1"/>
      <w:marLeft w:val="0"/>
      <w:marRight w:val="0"/>
      <w:marTop w:val="0"/>
      <w:marBottom w:val="0"/>
      <w:divBdr>
        <w:top w:val="none" w:sz="0" w:space="0" w:color="auto"/>
        <w:left w:val="none" w:sz="0" w:space="0" w:color="auto"/>
        <w:bottom w:val="none" w:sz="0" w:space="0" w:color="auto"/>
        <w:right w:val="none" w:sz="0" w:space="0" w:color="auto"/>
      </w:divBdr>
    </w:div>
    <w:div w:id="958141965">
      <w:bodyDiv w:val="1"/>
      <w:marLeft w:val="0"/>
      <w:marRight w:val="0"/>
      <w:marTop w:val="0"/>
      <w:marBottom w:val="0"/>
      <w:divBdr>
        <w:top w:val="none" w:sz="0" w:space="0" w:color="auto"/>
        <w:left w:val="none" w:sz="0" w:space="0" w:color="auto"/>
        <w:bottom w:val="none" w:sz="0" w:space="0" w:color="auto"/>
        <w:right w:val="none" w:sz="0" w:space="0" w:color="auto"/>
      </w:divBdr>
    </w:div>
    <w:div w:id="958948551">
      <w:bodyDiv w:val="1"/>
      <w:marLeft w:val="0"/>
      <w:marRight w:val="0"/>
      <w:marTop w:val="0"/>
      <w:marBottom w:val="0"/>
      <w:divBdr>
        <w:top w:val="none" w:sz="0" w:space="0" w:color="auto"/>
        <w:left w:val="none" w:sz="0" w:space="0" w:color="auto"/>
        <w:bottom w:val="none" w:sz="0" w:space="0" w:color="auto"/>
        <w:right w:val="none" w:sz="0" w:space="0" w:color="auto"/>
      </w:divBdr>
    </w:div>
    <w:div w:id="961568774">
      <w:bodyDiv w:val="1"/>
      <w:marLeft w:val="0"/>
      <w:marRight w:val="0"/>
      <w:marTop w:val="0"/>
      <w:marBottom w:val="0"/>
      <w:divBdr>
        <w:top w:val="none" w:sz="0" w:space="0" w:color="auto"/>
        <w:left w:val="none" w:sz="0" w:space="0" w:color="auto"/>
        <w:bottom w:val="none" w:sz="0" w:space="0" w:color="auto"/>
        <w:right w:val="none" w:sz="0" w:space="0" w:color="auto"/>
      </w:divBdr>
    </w:div>
    <w:div w:id="964235021">
      <w:bodyDiv w:val="1"/>
      <w:marLeft w:val="0"/>
      <w:marRight w:val="0"/>
      <w:marTop w:val="0"/>
      <w:marBottom w:val="0"/>
      <w:divBdr>
        <w:top w:val="none" w:sz="0" w:space="0" w:color="auto"/>
        <w:left w:val="none" w:sz="0" w:space="0" w:color="auto"/>
        <w:bottom w:val="none" w:sz="0" w:space="0" w:color="auto"/>
        <w:right w:val="none" w:sz="0" w:space="0" w:color="auto"/>
      </w:divBdr>
    </w:div>
    <w:div w:id="964307967">
      <w:bodyDiv w:val="1"/>
      <w:marLeft w:val="0"/>
      <w:marRight w:val="0"/>
      <w:marTop w:val="0"/>
      <w:marBottom w:val="0"/>
      <w:divBdr>
        <w:top w:val="none" w:sz="0" w:space="0" w:color="auto"/>
        <w:left w:val="none" w:sz="0" w:space="0" w:color="auto"/>
        <w:bottom w:val="none" w:sz="0" w:space="0" w:color="auto"/>
        <w:right w:val="none" w:sz="0" w:space="0" w:color="auto"/>
      </w:divBdr>
    </w:div>
    <w:div w:id="964702763">
      <w:bodyDiv w:val="1"/>
      <w:marLeft w:val="0"/>
      <w:marRight w:val="0"/>
      <w:marTop w:val="0"/>
      <w:marBottom w:val="0"/>
      <w:divBdr>
        <w:top w:val="none" w:sz="0" w:space="0" w:color="auto"/>
        <w:left w:val="none" w:sz="0" w:space="0" w:color="auto"/>
        <w:bottom w:val="none" w:sz="0" w:space="0" w:color="auto"/>
        <w:right w:val="none" w:sz="0" w:space="0" w:color="auto"/>
      </w:divBdr>
    </w:div>
    <w:div w:id="965694124">
      <w:bodyDiv w:val="1"/>
      <w:marLeft w:val="0"/>
      <w:marRight w:val="0"/>
      <w:marTop w:val="0"/>
      <w:marBottom w:val="0"/>
      <w:divBdr>
        <w:top w:val="none" w:sz="0" w:space="0" w:color="auto"/>
        <w:left w:val="none" w:sz="0" w:space="0" w:color="auto"/>
        <w:bottom w:val="none" w:sz="0" w:space="0" w:color="auto"/>
        <w:right w:val="none" w:sz="0" w:space="0" w:color="auto"/>
      </w:divBdr>
    </w:div>
    <w:div w:id="965812633">
      <w:bodyDiv w:val="1"/>
      <w:marLeft w:val="0"/>
      <w:marRight w:val="0"/>
      <w:marTop w:val="0"/>
      <w:marBottom w:val="0"/>
      <w:divBdr>
        <w:top w:val="none" w:sz="0" w:space="0" w:color="auto"/>
        <w:left w:val="none" w:sz="0" w:space="0" w:color="auto"/>
        <w:bottom w:val="none" w:sz="0" w:space="0" w:color="auto"/>
        <w:right w:val="none" w:sz="0" w:space="0" w:color="auto"/>
      </w:divBdr>
    </w:div>
    <w:div w:id="965961958">
      <w:bodyDiv w:val="1"/>
      <w:marLeft w:val="0"/>
      <w:marRight w:val="0"/>
      <w:marTop w:val="0"/>
      <w:marBottom w:val="0"/>
      <w:divBdr>
        <w:top w:val="none" w:sz="0" w:space="0" w:color="auto"/>
        <w:left w:val="none" w:sz="0" w:space="0" w:color="auto"/>
        <w:bottom w:val="none" w:sz="0" w:space="0" w:color="auto"/>
        <w:right w:val="none" w:sz="0" w:space="0" w:color="auto"/>
      </w:divBdr>
    </w:div>
    <w:div w:id="971209928">
      <w:bodyDiv w:val="1"/>
      <w:marLeft w:val="0"/>
      <w:marRight w:val="0"/>
      <w:marTop w:val="0"/>
      <w:marBottom w:val="0"/>
      <w:divBdr>
        <w:top w:val="none" w:sz="0" w:space="0" w:color="auto"/>
        <w:left w:val="none" w:sz="0" w:space="0" w:color="auto"/>
        <w:bottom w:val="none" w:sz="0" w:space="0" w:color="auto"/>
        <w:right w:val="none" w:sz="0" w:space="0" w:color="auto"/>
      </w:divBdr>
    </w:div>
    <w:div w:id="972177974">
      <w:bodyDiv w:val="1"/>
      <w:marLeft w:val="0"/>
      <w:marRight w:val="0"/>
      <w:marTop w:val="0"/>
      <w:marBottom w:val="0"/>
      <w:divBdr>
        <w:top w:val="none" w:sz="0" w:space="0" w:color="auto"/>
        <w:left w:val="none" w:sz="0" w:space="0" w:color="auto"/>
        <w:bottom w:val="none" w:sz="0" w:space="0" w:color="auto"/>
        <w:right w:val="none" w:sz="0" w:space="0" w:color="auto"/>
      </w:divBdr>
    </w:div>
    <w:div w:id="972829673">
      <w:bodyDiv w:val="1"/>
      <w:marLeft w:val="0"/>
      <w:marRight w:val="0"/>
      <w:marTop w:val="0"/>
      <w:marBottom w:val="0"/>
      <w:divBdr>
        <w:top w:val="none" w:sz="0" w:space="0" w:color="auto"/>
        <w:left w:val="none" w:sz="0" w:space="0" w:color="auto"/>
        <w:bottom w:val="none" w:sz="0" w:space="0" w:color="auto"/>
        <w:right w:val="none" w:sz="0" w:space="0" w:color="auto"/>
      </w:divBdr>
    </w:div>
    <w:div w:id="974409714">
      <w:bodyDiv w:val="1"/>
      <w:marLeft w:val="0"/>
      <w:marRight w:val="0"/>
      <w:marTop w:val="0"/>
      <w:marBottom w:val="0"/>
      <w:divBdr>
        <w:top w:val="none" w:sz="0" w:space="0" w:color="auto"/>
        <w:left w:val="none" w:sz="0" w:space="0" w:color="auto"/>
        <w:bottom w:val="none" w:sz="0" w:space="0" w:color="auto"/>
        <w:right w:val="none" w:sz="0" w:space="0" w:color="auto"/>
      </w:divBdr>
    </w:div>
    <w:div w:id="974985595">
      <w:bodyDiv w:val="1"/>
      <w:marLeft w:val="0"/>
      <w:marRight w:val="0"/>
      <w:marTop w:val="0"/>
      <w:marBottom w:val="0"/>
      <w:divBdr>
        <w:top w:val="none" w:sz="0" w:space="0" w:color="auto"/>
        <w:left w:val="none" w:sz="0" w:space="0" w:color="auto"/>
        <w:bottom w:val="none" w:sz="0" w:space="0" w:color="auto"/>
        <w:right w:val="none" w:sz="0" w:space="0" w:color="auto"/>
      </w:divBdr>
    </w:div>
    <w:div w:id="975255727">
      <w:bodyDiv w:val="1"/>
      <w:marLeft w:val="0"/>
      <w:marRight w:val="0"/>
      <w:marTop w:val="0"/>
      <w:marBottom w:val="0"/>
      <w:divBdr>
        <w:top w:val="none" w:sz="0" w:space="0" w:color="auto"/>
        <w:left w:val="none" w:sz="0" w:space="0" w:color="auto"/>
        <w:bottom w:val="none" w:sz="0" w:space="0" w:color="auto"/>
        <w:right w:val="none" w:sz="0" w:space="0" w:color="auto"/>
      </w:divBdr>
    </w:div>
    <w:div w:id="977223493">
      <w:bodyDiv w:val="1"/>
      <w:marLeft w:val="0"/>
      <w:marRight w:val="0"/>
      <w:marTop w:val="0"/>
      <w:marBottom w:val="0"/>
      <w:divBdr>
        <w:top w:val="none" w:sz="0" w:space="0" w:color="auto"/>
        <w:left w:val="none" w:sz="0" w:space="0" w:color="auto"/>
        <w:bottom w:val="none" w:sz="0" w:space="0" w:color="auto"/>
        <w:right w:val="none" w:sz="0" w:space="0" w:color="auto"/>
      </w:divBdr>
    </w:div>
    <w:div w:id="981468293">
      <w:bodyDiv w:val="1"/>
      <w:marLeft w:val="0"/>
      <w:marRight w:val="0"/>
      <w:marTop w:val="0"/>
      <w:marBottom w:val="0"/>
      <w:divBdr>
        <w:top w:val="none" w:sz="0" w:space="0" w:color="auto"/>
        <w:left w:val="none" w:sz="0" w:space="0" w:color="auto"/>
        <w:bottom w:val="none" w:sz="0" w:space="0" w:color="auto"/>
        <w:right w:val="none" w:sz="0" w:space="0" w:color="auto"/>
      </w:divBdr>
    </w:div>
    <w:div w:id="981813015">
      <w:bodyDiv w:val="1"/>
      <w:marLeft w:val="0"/>
      <w:marRight w:val="0"/>
      <w:marTop w:val="0"/>
      <w:marBottom w:val="0"/>
      <w:divBdr>
        <w:top w:val="none" w:sz="0" w:space="0" w:color="auto"/>
        <w:left w:val="none" w:sz="0" w:space="0" w:color="auto"/>
        <w:bottom w:val="none" w:sz="0" w:space="0" w:color="auto"/>
        <w:right w:val="none" w:sz="0" w:space="0" w:color="auto"/>
      </w:divBdr>
    </w:div>
    <w:div w:id="982272431">
      <w:bodyDiv w:val="1"/>
      <w:marLeft w:val="0"/>
      <w:marRight w:val="0"/>
      <w:marTop w:val="0"/>
      <w:marBottom w:val="0"/>
      <w:divBdr>
        <w:top w:val="none" w:sz="0" w:space="0" w:color="auto"/>
        <w:left w:val="none" w:sz="0" w:space="0" w:color="auto"/>
        <w:bottom w:val="none" w:sz="0" w:space="0" w:color="auto"/>
        <w:right w:val="none" w:sz="0" w:space="0" w:color="auto"/>
      </w:divBdr>
    </w:div>
    <w:div w:id="982276146">
      <w:bodyDiv w:val="1"/>
      <w:marLeft w:val="0"/>
      <w:marRight w:val="0"/>
      <w:marTop w:val="0"/>
      <w:marBottom w:val="0"/>
      <w:divBdr>
        <w:top w:val="none" w:sz="0" w:space="0" w:color="auto"/>
        <w:left w:val="none" w:sz="0" w:space="0" w:color="auto"/>
        <w:bottom w:val="none" w:sz="0" w:space="0" w:color="auto"/>
        <w:right w:val="none" w:sz="0" w:space="0" w:color="auto"/>
      </w:divBdr>
    </w:div>
    <w:div w:id="982807365">
      <w:bodyDiv w:val="1"/>
      <w:marLeft w:val="0"/>
      <w:marRight w:val="0"/>
      <w:marTop w:val="0"/>
      <w:marBottom w:val="0"/>
      <w:divBdr>
        <w:top w:val="none" w:sz="0" w:space="0" w:color="auto"/>
        <w:left w:val="none" w:sz="0" w:space="0" w:color="auto"/>
        <w:bottom w:val="none" w:sz="0" w:space="0" w:color="auto"/>
        <w:right w:val="none" w:sz="0" w:space="0" w:color="auto"/>
      </w:divBdr>
    </w:div>
    <w:div w:id="983044651">
      <w:bodyDiv w:val="1"/>
      <w:marLeft w:val="0"/>
      <w:marRight w:val="0"/>
      <w:marTop w:val="0"/>
      <w:marBottom w:val="0"/>
      <w:divBdr>
        <w:top w:val="none" w:sz="0" w:space="0" w:color="auto"/>
        <w:left w:val="none" w:sz="0" w:space="0" w:color="auto"/>
        <w:bottom w:val="none" w:sz="0" w:space="0" w:color="auto"/>
        <w:right w:val="none" w:sz="0" w:space="0" w:color="auto"/>
      </w:divBdr>
    </w:div>
    <w:div w:id="983200350">
      <w:bodyDiv w:val="1"/>
      <w:marLeft w:val="0"/>
      <w:marRight w:val="0"/>
      <w:marTop w:val="0"/>
      <w:marBottom w:val="0"/>
      <w:divBdr>
        <w:top w:val="none" w:sz="0" w:space="0" w:color="auto"/>
        <w:left w:val="none" w:sz="0" w:space="0" w:color="auto"/>
        <w:bottom w:val="none" w:sz="0" w:space="0" w:color="auto"/>
        <w:right w:val="none" w:sz="0" w:space="0" w:color="auto"/>
      </w:divBdr>
    </w:div>
    <w:div w:id="984047325">
      <w:bodyDiv w:val="1"/>
      <w:marLeft w:val="0"/>
      <w:marRight w:val="0"/>
      <w:marTop w:val="0"/>
      <w:marBottom w:val="0"/>
      <w:divBdr>
        <w:top w:val="none" w:sz="0" w:space="0" w:color="auto"/>
        <w:left w:val="none" w:sz="0" w:space="0" w:color="auto"/>
        <w:bottom w:val="none" w:sz="0" w:space="0" w:color="auto"/>
        <w:right w:val="none" w:sz="0" w:space="0" w:color="auto"/>
      </w:divBdr>
    </w:div>
    <w:div w:id="984746391">
      <w:bodyDiv w:val="1"/>
      <w:marLeft w:val="0"/>
      <w:marRight w:val="0"/>
      <w:marTop w:val="0"/>
      <w:marBottom w:val="0"/>
      <w:divBdr>
        <w:top w:val="none" w:sz="0" w:space="0" w:color="auto"/>
        <w:left w:val="none" w:sz="0" w:space="0" w:color="auto"/>
        <w:bottom w:val="none" w:sz="0" w:space="0" w:color="auto"/>
        <w:right w:val="none" w:sz="0" w:space="0" w:color="auto"/>
      </w:divBdr>
    </w:div>
    <w:div w:id="984891658">
      <w:bodyDiv w:val="1"/>
      <w:marLeft w:val="0"/>
      <w:marRight w:val="0"/>
      <w:marTop w:val="0"/>
      <w:marBottom w:val="0"/>
      <w:divBdr>
        <w:top w:val="none" w:sz="0" w:space="0" w:color="auto"/>
        <w:left w:val="none" w:sz="0" w:space="0" w:color="auto"/>
        <w:bottom w:val="none" w:sz="0" w:space="0" w:color="auto"/>
        <w:right w:val="none" w:sz="0" w:space="0" w:color="auto"/>
      </w:divBdr>
    </w:div>
    <w:div w:id="986399331">
      <w:bodyDiv w:val="1"/>
      <w:marLeft w:val="0"/>
      <w:marRight w:val="0"/>
      <w:marTop w:val="0"/>
      <w:marBottom w:val="0"/>
      <w:divBdr>
        <w:top w:val="none" w:sz="0" w:space="0" w:color="auto"/>
        <w:left w:val="none" w:sz="0" w:space="0" w:color="auto"/>
        <w:bottom w:val="none" w:sz="0" w:space="0" w:color="auto"/>
        <w:right w:val="none" w:sz="0" w:space="0" w:color="auto"/>
      </w:divBdr>
    </w:div>
    <w:div w:id="986470278">
      <w:bodyDiv w:val="1"/>
      <w:marLeft w:val="0"/>
      <w:marRight w:val="0"/>
      <w:marTop w:val="0"/>
      <w:marBottom w:val="0"/>
      <w:divBdr>
        <w:top w:val="none" w:sz="0" w:space="0" w:color="auto"/>
        <w:left w:val="none" w:sz="0" w:space="0" w:color="auto"/>
        <w:bottom w:val="none" w:sz="0" w:space="0" w:color="auto"/>
        <w:right w:val="none" w:sz="0" w:space="0" w:color="auto"/>
      </w:divBdr>
    </w:div>
    <w:div w:id="987438740">
      <w:bodyDiv w:val="1"/>
      <w:marLeft w:val="0"/>
      <w:marRight w:val="0"/>
      <w:marTop w:val="0"/>
      <w:marBottom w:val="0"/>
      <w:divBdr>
        <w:top w:val="none" w:sz="0" w:space="0" w:color="auto"/>
        <w:left w:val="none" w:sz="0" w:space="0" w:color="auto"/>
        <w:bottom w:val="none" w:sz="0" w:space="0" w:color="auto"/>
        <w:right w:val="none" w:sz="0" w:space="0" w:color="auto"/>
      </w:divBdr>
    </w:div>
    <w:div w:id="987827561">
      <w:bodyDiv w:val="1"/>
      <w:marLeft w:val="0"/>
      <w:marRight w:val="0"/>
      <w:marTop w:val="0"/>
      <w:marBottom w:val="0"/>
      <w:divBdr>
        <w:top w:val="none" w:sz="0" w:space="0" w:color="auto"/>
        <w:left w:val="none" w:sz="0" w:space="0" w:color="auto"/>
        <w:bottom w:val="none" w:sz="0" w:space="0" w:color="auto"/>
        <w:right w:val="none" w:sz="0" w:space="0" w:color="auto"/>
      </w:divBdr>
    </w:div>
    <w:div w:id="988636475">
      <w:bodyDiv w:val="1"/>
      <w:marLeft w:val="0"/>
      <w:marRight w:val="0"/>
      <w:marTop w:val="0"/>
      <w:marBottom w:val="0"/>
      <w:divBdr>
        <w:top w:val="none" w:sz="0" w:space="0" w:color="auto"/>
        <w:left w:val="none" w:sz="0" w:space="0" w:color="auto"/>
        <w:bottom w:val="none" w:sz="0" w:space="0" w:color="auto"/>
        <w:right w:val="none" w:sz="0" w:space="0" w:color="auto"/>
      </w:divBdr>
    </w:div>
    <w:div w:id="989864600">
      <w:bodyDiv w:val="1"/>
      <w:marLeft w:val="0"/>
      <w:marRight w:val="0"/>
      <w:marTop w:val="0"/>
      <w:marBottom w:val="0"/>
      <w:divBdr>
        <w:top w:val="none" w:sz="0" w:space="0" w:color="auto"/>
        <w:left w:val="none" w:sz="0" w:space="0" w:color="auto"/>
        <w:bottom w:val="none" w:sz="0" w:space="0" w:color="auto"/>
        <w:right w:val="none" w:sz="0" w:space="0" w:color="auto"/>
      </w:divBdr>
    </w:div>
    <w:div w:id="990402428">
      <w:bodyDiv w:val="1"/>
      <w:marLeft w:val="0"/>
      <w:marRight w:val="0"/>
      <w:marTop w:val="0"/>
      <w:marBottom w:val="0"/>
      <w:divBdr>
        <w:top w:val="none" w:sz="0" w:space="0" w:color="auto"/>
        <w:left w:val="none" w:sz="0" w:space="0" w:color="auto"/>
        <w:bottom w:val="none" w:sz="0" w:space="0" w:color="auto"/>
        <w:right w:val="none" w:sz="0" w:space="0" w:color="auto"/>
      </w:divBdr>
    </w:div>
    <w:div w:id="992291381">
      <w:bodyDiv w:val="1"/>
      <w:marLeft w:val="0"/>
      <w:marRight w:val="0"/>
      <w:marTop w:val="0"/>
      <w:marBottom w:val="0"/>
      <w:divBdr>
        <w:top w:val="none" w:sz="0" w:space="0" w:color="auto"/>
        <w:left w:val="none" w:sz="0" w:space="0" w:color="auto"/>
        <w:bottom w:val="none" w:sz="0" w:space="0" w:color="auto"/>
        <w:right w:val="none" w:sz="0" w:space="0" w:color="auto"/>
      </w:divBdr>
    </w:div>
    <w:div w:id="993296285">
      <w:bodyDiv w:val="1"/>
      <w:marLeft w:val="0"/>
      <w:marRight w:val="0"/>
      <w:marTop w:val="0"/>
      <w:marBottom w:val="0"/>
      <w:divBdr>
        <w:top w:val="none" w:sz="0" w:space="0" w:color="auto"/>
        <w:left w:val="none" w:sz="0" w:space="0" w:color="auto"/>
        <w:bottom w:val="none" w:sz="0" w:space="0" w:color="auto"/>
        <w:right w:val="none" w:sz="0" w:space="0" w:color="auto"/>
      </w:divBdr>
    </w:div>
    <w:div w:id="994067906">
      <w:bodyDiv w:val="1"/>
      <w:marLeft w:val="0"/>
      <w:marRight w:val="0"/>
      <w:marTop w:val="0"/>
      <w:marBottom w:val="0"/>
      <w:divBdr>
        <w:top w:val="none" w:sz="0" w:space="0" w:color="auto"/>
        <w:left w:val="none" w:sz="0" w:space="0" w:color="auto"/>
        <w:bottom w:val="none" w:sz="0" w:space="0" w:color="auto"/>
        <w:right w:val="none" w:sz="0" w:space="0" w:color="auto"/>
      </w:divBdr>
    </w:div>
    <w:div w:id="994916170">
      <w:bodyDiv w:val="1"/>
      <w:marLeft w:val="0"/>
      <w:marRight w:val="0"/>
      <w:marTop w:val="0"/>
      <w:marBottom w:val="0"/>
      <w:divBdr>
        <w:top w:val="none" w:sz="0" w:space="0" w:color="auto"/>
        <w:left w:val="none" w:sz="0" w:space="0" w:color="auto"/>
        <w:bottom w:val="none" w:sz="0" w:space="0" w:color="auto"/>
        <w:right w:val="none" w:sz="0" w:space="0" w:color="auto"/>
      </w:divBdr>
    </w:div>
    <w:div w:id="995644382">
      <w:bodyDiv w:val="1"/>
      <w:marLeft w:val="0"/>
      <w:marRight w:val="0"/>
      <w:marTop w:val="0"/>
      <w:marBottom w:val="0"/>
      <w:divBdr>
        <w:top w:val="none" w:sz="0" w:space="0" w:color="auto"/>
        <w:left w:val="none" w:sz="0" w:space="0" w:color="auto"/>
        <w:bottom w:val="none" w:sz="0" w:space="0" w:color="auto"/>
        <w:right w:val="none" w:sz="0" w:space="0" w:color="auto"/>
      </w:divBdr>
    </w:div>
    <w:div w:id="997196652">
      <w:bodyDiv w:val="1"/>
      <w:marLeft w:val="0"/>
      <w:marRight w:val="0"/>
      <w:marTop w:val="0"/>
      <w:marBottom w:val="0"/>
      <w:divBdr>
        <w:top w:val="none" w:sz="0" w:space="0" w:color="auto"/>
        <w:left w:val="none" w:sz="0" w:space="0" w:color="auto"/>
        <w:bottom w:val="none" w:sz="0" w:space="0" w:color="auto"/>
        <w:right w:val="none" w:sz="0" w:space="0" w:color="auto"/>
      </w:divBdr>
    </w:div>
    <w:div w:id="998190336">
      <w:bodyDiv w:val="1"/>
      <w:marLeft w:val="0"/>
      <w:marRight w:val="0"/>
      <w:marTop w:val="0"/>
      <w:marBottom w:val="0"/>
      <w:divBdr>
        <w:top w:val="none" w:sz="0" w:space="0" w:color="auto"/>
        <w:left w:val="none" w:sz="0" w:space="0" w:color="auto"/>
        <w:bottom w:val="none" w:sz="0" w:space="0" w:color="auto"/>
        <w:right w:val="none" w:sz="0" w:space="0" w:color="auto"/>
      </w:divBdr>
    </w:div>
    <w:div w:id="998192355">
      <w:bodyDiv w:val="1"/>
      <w:marLeft w:val="0"/>
      <w:marRight w:val="0"/>
      <w:marTop w:val="0"/>
      <w:marBottom w:val="0"/>
      <w:divBdr>
        <w:top w:val="none" w:sz="0" w:space="0" w:color="auto"/>
        <w:left w:val="none" w:sz="0" w:space="0" w:color="auto"/>
        <w:bottom w:val="none" w:sz="0" w:space="0" w:color="auto"/>
        <w:right w:val="none" w:sz="0" w:space="0" w:color="auto"/>
      </w:divBdr>
    </w:div>
    <w:div w:id="999188684">
      <w:bodyDiv w:val="1"/>
      <w:marLeft w:val="0"/>
      <w:marRight w:val="0"/>
      <w:marTop w:val="0"/>
      <w:marBottom w:val="0"/>
      <w:divBdr>
        <w:top w:val="none" w:sz="0" w:space="0" w:color="auto"/>
        <w:left w:val="none" w:sz="0" w:space="0" w:color="auto"/>
        <w:bottom w:val="none" w:sz="0" w:space="0" w:color="auto"/>
        <w:right w:val="none" w:sz="0" w:space="0" w:color="auto"/>
      </w:divBdr>
    </w:div>
    <w:div w:id="999501597">
      <w:bodyDiv w:val="1"/>
      <w:marLeft w:val="0"/>
      <w:marRight w:val="0"/>
      <w:marTop w:val="0"/>
      <w:marBottom w:val="0"/>
      <w:divBdr>
        <w:top w:val="none" w:sz="0" w:space="0" w:color="auto"/>
        <w:left w:val="none" w:sz="0" w:space="0" w:color="auto"/>
        <w:bottom w:val="none" w:sz="0" w:space="0" w:color="auto"/>
        <w:right w:val="none" w:sz="0" w:space="0" w:color="auto"/>
      </w:divBdr>
    </w:div>
    <w:div w:id="999575281">
      <w:bodyDiv w:val="1"/>
      <w:marLeft w:val="0"/>
      <w:marRight w:val="0"/>
      <w:marTop w:val="0"/>
      <w:marBottom w:val="0"/>
      <w:divBdr>
        <w:top w:val="none" w:sz="0" w:space="0" w:color="auto"/>
        <w:left w:val="none" w:sz="0" w:space="0" w:color="auto"/>
        <w:bottom w:val="none" w:sz="0" w:space="0" w:color="auto"/>
        <w:right w:val="none" w:sz="0" w:space="0" w:color="auto"/>
      </w:divBdr>
    </w:div>
    <w:div w:id="999579770">
      <w:bodyDiv w:val="1"/>
      <w:marLeft w:val="0"/>
      <w:marRight w:val="0"/>
      <w:marTop w:val="0"/>
      <w:marBottom w:val="0"/>
      <w:divBdr>
        <w:top w:val="none" w:sz="0" w:space="0" w:color="auto"/>
        <w:left w:val="none" w:sz="0" w:space="0" w:color="auto"/>
        <w:bottom w:val="none" w:sz="0" w:space="0" w:color="auto"/>
        <w:right w:val="none" w:sz="0" w:space="0" w:color="auto"/>
      </w:divBdr>
    </w:div>
    <w:div w:id="1000736153">
      <w:bodyDiv w:val="1"/>
      <w:marLeft w:val="0"/>
      <w:marRight w:val="0"/>
      <w:marTop w:val="0"/>
      <w:marBottom w:val="0"/>
      <w:divBdr>
        <w:top w:val="none" w:sz="0" w:space="0" w:color="auto"/>
        <w:left w:val="none" w:sz="0" w:space="0" w:color="auto"/>
        <w:bottom w:val="none" w:sz="0" w:space="0" w:color="auto"/>
        <w:right w:val="none" w:sz="0" w:space="0" w:color="auto"/>
      </w:divBdr>
    </w:div>
    <w:div w:id="1001200052">
      <w:bodyDiv w:val="1"/>
      <w:marLeft w:val="0"/>
      <w:marRight w:val="0"/>
      <w:marTop w:val="0"/>
      <w:marBottom w:val="0"/>
      <w:divBdr>
        <w:top w:val="none" w:sz="0" w:space="0" w:color="auto"/>
        <w:left w:val="none" w:sz="0" w:space="0" w:color="auto"/>
        <w:bottom w:val="none" w:sz="0" w:space="0" w:color="auto"/>
        <w:right w:val="none" w:sz="0" w:space="0" w:color="auto"/>
      </w:divBdr>
    </w:div>
    <w:div w:id="1002128298">
      <w:bodyDiv w:val="1"/>
      <w:marLeft w:val="0"/>
      <w:marRight w:val="0"/>
      <w:marTop w:val="0"/>
      <w:marBottom w:val="0"/>
      <w:divBdr>
        <w:top w:val="none" w:sz="0" w:space="0" w:color="auto"/>
        <w:left w:val="none" w:sz="0" w:space="0" w:color="auto"/>
        <w:bottom w:val="none" w:sz="0" w:space="0" w:color="auto"/>
        <w:right w:val="none" w:sz="0" w:space="0" w:color="auto"/>
      </w:divBdr>
    </w:div>
    <w:div w:id="1003162324">
      <w:bodyDiv w:val="1"/>
      <w:marLeft w:val="0"/>
      <w:marRight w:val="0"/>
      <w:marTop w:val="0"/>
      <w:marBottom w:val="0"/>
      <w:divBdr>
        <w:top w:val="none" w:sz="0" w:space="0" w:color="auto"/>
        <w:left w:val="none" w:sz="0" w:space="0" w:color="auto"/>
        <w:bottom w:val="none" w:sz="0" w:space="0" w:color="auto"/>
        <w:right w:val="none" w:sz="0" w:space="0" w:color="auto"/>
      </w:divBdr>
    </w:div>
    <w:div w:id="1003510802">
      <w:bodyDiv w:val="1"/>
      <w:marLeft w:val="0"/>
      <w:marRight w:val="0"/>
      <w:marTop w:val="0"/>
      <w:marBottom w:val="0"/>
      <w:divBdr>
        <w:top w:val="none" w:sz="0" w:space="0" w:color="auto"/>
        <w:left w:val="none" w:sz="0" w:space="0" w:color="auto"/>
        <w:bottom w:val="none" w:sz="0" w:space="0" w:color="auto"/>
        <w:right w:val="none" w:sz="0" w:space="0" w:color="auto"/>
      </w:divBdr>
    </w:div>
    <w:div w:id="1004623852">
      <w:bodyDiv w:val="1"/>
      <w:marLeft w:val="0"/>
      <w:marRight w:val="0"/>
      <w:marTop w:val="0"/>
      <w:marBottom w:val="0"/>
      <w:divBdr>
        <w:top w:val="none" w:sz="0" w:space="0" w:color="auto"/>
        <w:left w:val="none" w:sz="0" w:space="0" w:color="auto"/>
        <w:bottom w:val="none" w:sz="0" w:space="0" w:color="auto"/>
        <w:right w:val="none" w:sz="0" w:space="0" w:color="auto"/>
      </w:divBdr>
    </w:div>
    <w:div w:id="1004673648">
      <w:bodyDiv w:val="1"/>
      <w:marLeft w:val="0"/>
      <w:marRight w:val="0"/>
      <w:marTop w:val="0"/>
      <w:marBottom w:val="0"/>
      <w:divBdr>
        <w:top w:val="none" w:sz="0" w:space="0" w:color="auto"/>
        <w:left w:val="none" w:sz="0" w:space="0" w:color="auto"/>
        <w:bottom w:val="none" w:sz="0" w:space="0" w:color="auto"/>
        <w:right w:val="none" w:sz="0" w:space="0" w:color="auto"/>
      </w:divBdr>
    </w:div>
    <w:div w:id="1007444850">
      <w:bodyDiv w:val="1"/>
      <w:marLeft w:val="0"/>
      <w:marRight w:val="0"/>
      <w:marTop w:val="0"/>
      <w:marBottom w:val="0"/>
      <w:divBdr>
        <w:top w:val="none" w:sz="0" w:space="0" w:color="auto"/>
        <w:left w:val="none" w:sz="0" w:space="0" w:color="auto"/>
        <w:bottom w:val="none" w:sz="0" w:space="0" w:color="auto"/>
        <w:right w:val="none" w:sz="0" w:space="0" w:color="auto"/>
      </w:divBdr>
    </w:div>
    <w:div w:id="1009872955">
      <w:bodyDiv w:val="1"/>
      <w:marLeft w:val="0"/>
      <w:marRight w:val="0"/>
      <w:marTop w:val="0"/>
      <w:marBottom w:val="0"/>
      <w:divBdr>
        <w:top w:val="none" w:sz="0" w:space="0" w:color="auto"/>
        <w:left w:val="none" w:sz="0" w:space="0" w:color="auto"/>
        <w:bottom w:val="none" w:sz="0" w:space="0" w:color="auto"/>
        <w:right w:val="none" w:sz="0" w:space="0" w:color="auto"/>
      </w:divBdr>
    </w:div>
    <w:div w:id="1010719412">
      <w:bodyDiv w:val="1"/>
      <w:marLeft w:val="0"/>
      <w:marRight w:val="0"/>
      <w:marTop w:val="0"/>
      <w:marBottom w:val="0"/>
      <w:divBdr>
        <w:top w:val="none" w:sz="0" w:space="0" w:color="auto"/>
        <w:left w:val="none" w:sz="0" w:space="0" w:color="auto"/>
        <w:bottom w:val="none" w:sz="0" w:space="0" w:color="auto"/>
        <w:right w:val="none" w:sz="0" w:space="0" w:color="auto"/>
      </w:divBdr>
    </w:div>
    <w:div w:id="1012026798">
      <w:bodyDiv w:val="1"/>
      <w:marLeft w:val="0"/>
      <w:marRight w:val="0"/>
      <w:marTop w:val="0"/>
      <w:marBottom w:val="0"/>
      <w:divBdr>
        <w:top w:val="none" w:sz="0" w:space="0" w:color="auto"/>
        <w:left w:val="none" w:sz="0" w:space="0" w:color="auto"/>
        <w:bottom w:val="none" w:sz="0" w:space="0" w:color="auto"/>
        <w:right w:val="none" w:sz="0" w:space="0" w:color="auto"/>
      </w:divBdr>
    </w:div>
    <w:div w:id="1012680926">
      <w:bodyDiv w:val="1"/>
      <w:marLeft w:val="0"/>
      <w:marRight w:val="0"/>
      <w:marTop w:val="0"/>
      <w:marBottom w:val="0"/>
      <w:divBdr>
        <w:top w:val="none" w:sz="0" w:space="0" w:color="auto"/>
        <w:left w:val="none" w:sz="0" w:space="0" w:color="auto"/>
        <w:bottom w:val="none" w:sz="0" w:space="0" w:color="auto"/>
        <w:right w:val="none" w:sz="0" w:space="0" w:color="auto"/>
      </w:divBdr>
    </w:div>
    <w:div w:id="1012757600">
      <w:bodyDiv w:val="1"/>
      <w:marLeft w:val="0"/>
      <w:marRight w:val="0"/>
      <w:marTop w:val="0"/>
      <w:marBottom w:val="0"/>
      <w:divBdr>
        <w:top w:val="none" w:sz="0" w:space="0" w:color="auto"/>
        <w:left w:val="none" w:sz="0" w:space="0" w:color="auto"/>
        <w:bottom w:val="none" w:sz="0" w:space="0" w:color="auto"/>
        <w:right w:val="none" w:sz="0" w:space="0" w:color="auto"/>
      </w:divBdr>
    </w:div>
    <w:div w:id="1015304571">
      <w:bodyDiv w:val="1"/>
      <w:marLeft w:val="0"/>
      <w:marRight w:val="0"/>
      <w:marTop w:val="0"/>
      <w:marBottom w:val="0"/>
      <w:divBdr>
        <w:top w:val="none" w:sz="0" w:space="0" w:color="auto"/>
        <w:left w:val="none" w:sz="0" w:space="0" w:color="auto"/>
        <w:bottom w:val="none" w:sz="0" w:space="0" w:color="auto"/>
        <w:right w:val="none" w:sz="0" w:space="0" w:color="auto"/>
      </w:divBdr>
    </w:div>
    <w:div w:id="1015884310">
      <w:bodyDiv w:val="1"/>
      <w:marLeft w:val="0"/>
      <w:marRight w:val="0"/>
      <w:marTop w:val="0"/>
      <w:marBottom w:val="0"/>
      <w:divBdr>
        <w:top w:val="none" w:sz="0" w:space="0" w:color="auto"/>
        <w:left w:val="none" w:sz="0" w:space="0" w:color="auto"/>
        <w:bottom w:val="none" w:sz="0" w:space="0" w:color="auto"/>
        <w:right w:val="none" w:sz="0" w:space="0" w:color="auto"/>
      </w:divBdr>
    </w:div>
    <w:div w:id="1015886341">
      <w:bodyDiv w:val="1"/>
      <w:marLeft w:val="0"/>
      <w:marRight w:val="0"/>
      <w:marTop w:val="0"/>
      <w:marBottom w:val="0"/>
      <w:divBdr>
        <w:top w:val="none" w:sz="0" w:space="0" w:color="auto"/>
        <w:left w:val="none" w:sz="0" w:space="0" w:color="auto"/>
        <w:bottom w:val="none" w:sz="0" w:space="0" w:color="auto"/>
        <w:right w:val="none" w:sz="0" w:space="0" w:color="auto"/>
      </w:divBdr>
    </w:div>
    <w:div w:id="1016227293">
      <w:bodyDiv w:val="1"/>
      <w:marLeft w:val="0"/>
      <w:marRight w:val="0"/>
      <w:marTop w:val="0"/>
      <w:marBottom w:val="0"/>
      <w:divBdr>
        <w:top w:val="none" w:sz="0" w:space="0" w:color="auto"/>
        <w:left w:val="none" w:sz="0" w:space="0" w:color="auto"/>
        <w:bottom w:val="none" w:sz="0" w:space="0" w:color="auto"/>
        <w:right w:val="none" w:sz="0" w:space="0" w:color="auto"/>
      </w:divBdr>
    </w:div>
    <w:div w:id="1019041765">
      <w:bodyDiv w:val="1"/>
      <w:marLeft w:val="0"/>
      <w:marRight w:val="0"/>
      <w:marTop w:val="0"/>
      <w:marBottom w:val="0"/>
      <w:divBdr>
        <w:top w:val="none" w:sz="0" w:space="0" w:color="auto"/>
        <w:left w:val="none" w:sz="0" w:space="0" w:color="auto"/>
        <w:bottom w:val="none" w:sz="0" w:space="0" w:color="auto"/>
        <w:right w:val="none" w:sz="0" w:space="0" w:color="auto"/>
      </w:divBdr>
    </w:div>
    <w:div w:id="1019820511">
      <w:bodyDiv w:val="1"/>
      <w:marLeft w:val="0"/>
      <w:marRight w:val="0"/>
      <w:marTop w:val="0"/>
      <w:marBottom w:val="0"/>
      <w:divBdr>
        <w:top w:val="none" w:sz="0" w:space="0" w:color="auto"/>
        <w:left w:val="none" w:sz="0" w:space="0" w:color="auto"/>
        <w:bottom w:val="none" w:sz="0" w:space="0" w:color="auto"/>
        <w:right w:val="none" w:sz="0" w:space="0" w:color="auto"/>
      </w:divBdr>
    </w:div>
    <w:div w:id="1020666021">
      <w:bodyDiv w:val="1"/>
      <w:marLeft w:val="0"/>
      <w:marRight w:val="0"/>
      <w:marTop w:val="0"/>
      <w:marBottom w:val="0"/>
      <w:divBdr>
        <w:top w:val="none" w:sz="0" w:space="0" w:color="auto"/>
        <w:left w:val="none" w:sz="0" w:space="0" w:color="auto"/>
        <w:bottom w:val="none" w:sz="0" w:space="0" w:color="auto"/>
        <w:right w:val="none" w:sz="0" w:space="0" w:color="auto"/>
      </w:divBdr>
    </w:div>
    <w:div w:id="1021083107">
      <w:bodyDiv w:val="1"/>
      <w:marLeft w:val="0"/>
      <w:marRight w:val="0"/>
      <w:marTop w:val="0"/>
      <w:marBottom w:val="0"/>
      <w:divBdr>
        <w:top w:val="none" w:sz="0" w:space="0" w:color="auto"/>
        <w:left w:val="none" w:sz="0" w:space="0" w:color="auto"/>
        <w:bottom w:val="none" w:sz="0" w:space="0" w:color="auto"/>
        <w:right w:val="none" w:sz="0" w:space="0" w:color="auto"/>
      </w:divBdr>
    </w:div>
    <w:div w:id="1021399116">
      <w:bodyDiv w:val="1"/>
      <w:marLeft w:val="0"/>
      <w:marRight w:val="0"/>
      <w:marTop w:val="0"/>
      <w:marBottom w:val="0"/>
      <w:divBdr>
        <w:top w:val="none" w:sz="0" w:space="0" w:color="auto"/>
        <w:left w:val="none" w:sz="0" w:space="0" w:color="auto"/>
        <w:bottom w:val="none" w:sz="0" w:space="0" w:color="auto"/>
        <w:right w:val="none" w:sz="0" w:space="0" w:color="auto"/>
      </w:divBdr>
    </w:div>
    <w:div w:id="1022166078">
      <w:bodyDiv w:val="1"/>
      <w:marLeft w:val="0"/>
      <w:marRight w:val="0"/>
      <w:marTop w:val="0"/>
      <w:marBottom w:val="0"/>
      <w:divBdr>
        <w:top w:val="none" w:sz="0" w:space="0" w:color="auto"/>
        <w:left w:val="none" w:sz="0" w:space="0" w:color="auto"/>
        <w:bottom w:val="none" w:sz="0" w:space="0" w:color="auto"/>
        <w:right w:val="none" w:sz="0" w:space="0" w:color="auto"/>
      </w:divBdr>
    </w:div>
    <w:div w:id="1023745281">
      <w:bodyDiv w:val="1"/>
      <w:marLeft w:val="0"/>
      <w:marRight w:val="0"/>
      <w:marTop w:val="0"/>
      <w:marBottom w:val="0"/>
      <w:divBdr>
        <w:top w:val="none" w:sz="0" w:space="0" w:color="auto"/>
        <w:left w:val="none" w:sz="0" w:space="0" w:color="auto"/>
        <w:bottom w:val="none" w:sz="0" w:space="0" w:color="auto"/>
        <w:right w:val="none" w:sz="0" w:space="0" w:color="auto"/>
      </w:divBdr>
    </w:div>
    <w:div w:id="1025208292">
      <w:bodyDiv w:val="1"/>
      <w:marLeft w:val="0"/>
      <w:marRight w:val="0"/>
      <w:marTop w:val="0"/>
      <w:marBottom w:val="0"/>
      <w:divBdr>
        <w:top w:val="none" w:sz="0" w:space="0" w:color="auto"/>
        <w:left w:val="none" w:sz="0" w:space="0" w:color="auto"/>
        <w:bottom w:val="none" w:sz="0" w:space="0" w:color="auto"/>
        <w:right w:val="none" w:sz="0" w:space="0" w:color="auto"/>
      </w:divBdr>
    </w:div>
    <w:div w:id="1025594675">
      <w:bodyDiv w:val="1"/>
      <w:marLeft w:val="0"/>
      <w:marRight w:val="0"/>
      <w:marTop w:val="0"/>
      <w:marBottom w:val="0"/>
      <w:divBdr>
        <w:top w:val="none" w:sz="0" w:space="0" w:color="auto"/>
        <w:left w:val="none" w:sz="0" w:space="0" w:color="auto"/>
        <w:bottom w:val="none" w:sz="0" w:space="0" w:color="auto"/>
        <w:right w:val="none" w:sz="0" w:space="0" w:color="auto"/>
      </w:divBdr>
    </w:div>
    <w:div w:id="1027176152">
      <w:bodyDiv w:val="1"/>
      <w:marLeft w:val="0"/>
      <w:marRight w:val="0"/>
      <w:marTop w:val="0"/>
      <w:marBottom w:val="0"/>
      <w:divBdr>
        <w:top w:val="none" w:sz="0" w:space="0" w:color="auto"/>
        <w:left w:val="none" w:sz="0" w:space="0" w:color="auto"/>
        <w:bottom w:val="none" w:sz="0" w:space="0" w:color="auto"/>
        <w:right w:val="none" w:sz="0" w:space="0" w:color="auto"/>
      </w:divBdr>
    </w:div>
    <w:div w:id="1028067286">
      <w:bodyDiv w:val="1"/>
      <w:marLeft w:val="0"/>
      <w:marRight w:val="0"/>
      <w:marTop w:val="0"/>
      <w:marBottom w:val="0"/>
      <w:divBdr>
        <w:top w:val="none" w:sz="0" w:space="0" w:color="auto"/>
        <w:left w:val="none" w:sz="0" w:space="0" w:color="auto"/>
        <w:bottom w:val="none" w:sz="0" w:space="0" w:color="auto"/>
        <w:right w:val="none" w:sz="0" w:space="0" w:color="auto"/>
      </w:divBdr>
    </w:div>
    <w:div w:id="1028259984">
      <w:bodyDiv w:val="1"/>
      <w:marLeft w:val="0"/>
      <w:marRight w:val="0"/>
      <w:marTop w:val="0"/>
      <w:marBottom w:val="0"/>
      <w:divBdr>
        <w:top w:val="none" w:sz="0" w:space="0" w:color="auto"/>
        <w:left w:val="none" w:sz="0" w:space="0" w:color="auto"/>
        <w:bottom w:val="none" w:sz="0" w:space="0" w:color="auto"/>
        <w:right w:val="none" w:sz="0" w:space="0" w:color="auto"/>
      </w:divBdr>
    </w:div>
    <w:div w:id="1028605124">
      <w:bodyDiv w:val="1"/>
      <w:marLeft w:val="0"/>
      <w:marRight w:val="0"/>
      <w:marTop w:val="0"/>
      <w:marBottom w:val="0"/>
      <w:divBdr>
        <w:top w:val="none" w:sz="0" w:space="0" w:color="auto"/>
        <w:left w:val="none" w:sz="0" w:space="0" w:color="auto"/>
        <w:bottom w:val="none" w:sz="0" w:space="0" w:color="auto"/>
        <w:right w:val="none" w:sz="0" w:space="0" w:color="auto"/>
      </w:divBdr>
    </w:div>
    <w:div w:id="1031030825">
      <w:bodyDiv w:val="1"/>
      <w:marLeft w:val="0"/>
      <w:marRight w:val="0"/>
      <w:marTop w:val="0"/>
      <w:marBottom w:val="0"/>
      <w:divBdr>
        <w:top w:val="none" w:sz="0" w:space="0" w:color="auto"/>
        <w:left w:val="none" w:sz="0" w:space="0" w:color="auto"/>
        <w:bottom w:val="none" w:sz="0" w:space="0" w:color="auto"/>
        <w:right w:val="none" w:sz="0" w:space="0" w:color="auto"/>
      </w:divBdr>
    </w:div>
    <w:div w:id="1031147878">
      <w:bodyDiv w:val="1"/>
      <w:marLeft w:val="0"/>
      <w:marRight w:val="0"/>
      <w:marTop w:val="0"/>
      <w:marBottom w:val="0"/>
      <w:divBdr>
        <w:top w:val="none" w:sz="0" w:space="0" w:color="auto"/>
        <w:left w:val="none" w:sz="0" w:space="0" w:color="auto"/>
        <w:bottom w:val="none" w:sz="0" w:space="0" w:color="auto"/>
        <w:right w:val="none" w:sz="0" w:space="0" w:color="auto"/>
      </w:divBdr>
    </w:div>
    <w:div w:id="1031302436">
      <w:bodyDiv w:val="1"/>
      <w:marLeft w:val="0"/>
      <w:marRight w:val="0"/>
      <w:marTop w:val="0"/>
      <w:marBottom w:val="0"/>
      <w:divBdr>
        <w:top w:val="none" w:sz="0" w:space="0" w:color="auto"/>
        <w:left w:val="none" w:sz="0" w:space="0" w:color="auto"/>
        <w:bottom w:val="none" w:sz="0" w:space="0" w:color="auto"/>
        <w:right w:val="none" w:sz="0" w:space="0" w:color="auto"/>
      </w:divBdr>
    </w:div>
    <w:div w:id="1035041660">
      <w:bodyDiv w:val="1"/>
      <w:marLeft w:val="0"/>
      <w:marRight w:val="0"/>
      <w:marTop w:val="0"/>
      <w:marBottom w:val="0"/>
      <w:divBdr>
        <w:top w:val="none" w:sz="0" w:space="0" w:color="auto"/>
        <w:left w:val="none" w:sz="0" w:space="0" w:color="auto"/>
        <w:bottom w:val="none" w:sz="0" w:space="0" w:color="auto"/>
        <w:right w:val="none" w:sz="0" w:space="0" w:color="auto"/>
      </w:divBdr>
    </w:div>
    <w:div w:id="1036393872">
      <w:bodyDiv w:val="1"/>
      <w:marLeft w:val="0"/>
      <w:marRight w:val="0"/>
      <w:marTop w:val="0"/>
      <w:marBottom w:val="0"/>
      <w:divBdr>
        <w:top w:val="none" w:sz="0" w:space="0" w:color="auto"/>
        <w:left w:val="none" w:sz="0" w:space="0" w:color="auto"/>
        <w:bottom w:val="none" w:sz="0" w:space="0" w:color="auto"/>
        <w:right w:val="none" w:sz="0" w:space="0" w:color="auto"/>
      </w:divBdr>
    </w:div>
    <w:div w:id="1037201007">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8092096">
      <w:bodyDiv w:val="1"/>
      <w:marLeft w:val="0"/>
      <w:marRight w:val="0"/>
      <w:marTop w:val="0"/>
      <w:marBottom w:val="0"/>
      <w:divBdr>
        <w:top w:val="none" w:sz="0" w:space="0" w:color="auto"/>
        <w:left w:val="none" w:sz="0" w:space="0" w:color="auto"/>
        <w:bottom w:val="none" w:sz="0" w:space="0" w:color="auto"/>
        <w:right w:val="none" w:sz="0" w:space="0" w:color="auto"/>
      </w:divBdr>
    </w:div>
    <w:div w:id="1038120975">
      <w:bodyDiv w:val="1"/>
      <w:marLeft w:val="0"/>
      <w:marRight w:val="0"/>
      <w:marTop w:val="0"/>
      <w:marBottom w:val="0"/>
      <w:divBdr>
        <w:top w:val="none" w:sz="0" w:space="0" w:color="auto"/>
        <w:left w:val="none" w:sz="0" w:space="0" w:color="auto"/>
        <w:bottom w:val="none" w:sz="0" w:space="0" w:color="auto"/>
        <w:right w:val="none" w:sz="0" w:space="0" w:color="auto"/>
      </w:divBdr>
    </w:div>
    <w:div w:id="1040980285">
      <w:bodyDiv w:val="1"/>
      <w:marLeft w:val="0"/>
      <w:marRight w:val="0"/>
      <w:marTop w:val="0"/>
      <w:marBottom w:val="0"/>
      <w:divBdr>
        <w:top w:val="none" w:sz="0" w:space="0" w:color="auto"/>
        <w:left w:val="none" w:sz="0" w:space="0" w:color="auto"/>
        <w:bottom w:val="none" w:sz="0" w:space="0" w:color="auto"/>
        <w:right w:val="none" w:sz="0" w:space="0" w:color="auto"/>
      </w:divBdr>
    </w:div>
    <w:div w:id="1041052058">
      <w:bodyDiv w:val="1"/>
      <w:marLeft w:val="0"/>
      <w:marRight w:val="0"/>
      <w:marTop w:val="0"/>
      <w:marBottom w:val="0"/>
      <w:divBdr>
        <w:top w:val="none" w:sz="0" w:space="0" w:color="auto"/>
        <w:left w:val="none" w:sz="0" w:space="0" w:color="auto"/>
        <w:bottom w:val="none" w:sz="0" w:space="0" w:color="auto"/>
        <w:right w:val="none" w:sz="0" w:space="0" w:color="auto"/>
      </w:divBdr>
    </w:div>
    <w:div w:id="1041787006">
      <w:bodyDiv w:val="1"/>
      <w:marLeft w:val="0"/>
      <w:marRight w:val="0"/>
      <w:marTop w:val="0"/>
      <w:marBottom w:val="0"/>
      <w:divBdr>
        <w:top w:val="none" w:sz="0" w:space="0" w:color="auto"/>
        <w:left w:val="none" w:sz="0" w:space="0" w:color="auto"/>
        <w:bottom w:val="none" w:sz="0" w:space="0" w:color="auto"/>
        <w:right w:val="none" w:sz="0" w:space="0" w:color="auto"/>
      </w:divBdr>
    </w:div>
    <w:div w:id="1043286586">
      <w:bodyDiv w:val="1"/>
      <w:marLeft w:val="0"/>
      <w:marRight w:val="0"/>
      <w:marTop w:val="0"/>
      <w:marBottom w:val="0"/>
      <w:divBdr>
        <w:top w:val="none" w:sz="0" w:space="0" w:color="auto"/>
        <w:left w:val="none" w:sz="0" w:space="0" w:color="auto"/>
        <w:bottom w:val="none" w:sz="0" w:space="0" w:color="auto"/>
        <w:right w:val="none" w:sz="0" w:space="0" w:color="auto"/>
      </w:divBdr>
    </w:div>
    <w:div w:id="1044065176">
      <w:bodyDiv w:val="1"/>
      <w:marLeft w:val="0"/>
      <w:marRight w:val="0"/>
      <w:marTop w:val="0"/>
      <w:marBottom w:val="0"/>
      <w:divBdr>
        <w:top w:val="none" w:sz="0" w:space="0" w:color="auto"/>
        <w:left w:val="none" w:sz="0" w:space="0" w:color="auto"/>
        <w:bottom w:val="none" w:sz="0" w:space="0" w:color="auto"/>
        <w:right w:val="none" w:sz="0" w:space="0" w:color="auto"/>
      </w:divBdr>
    </w:div>
    <w:div w:id="1045180648">
      <w:bodyDiv w:val="1"/>
      <w:marLeft w:val="0"/>
      <w:marRight w:val="0"/>
      <w:marTop w:val="0"/>
      <w:marBottom w:val="0"/>
      <w:divBdr>
        <w:top w:val="none" w:sz="0" w:space="0" w:color="auto"/>
        <w:left w:val="none" w:sz="0" w:space="0" w:color="auto"/>
        <w:bottom w:val="none" w:sz="0" w:space="0" w:color="auto"/>
        <w:right w:val="none" w:sz="0" w:space="0" w:color="auto"/>
      </w:divBdr>
    </w:div>
    <w:div w:id="1046948204">
      <w:bodyDiv w:val="1"/>
      <w:marLeft w:val="0"/>
      <w:marRight w:val="0"/>
      <w:marTop w:val="0"/>
      <w:marBottom w:val="0"/>
      <w:divBdr>
        <w:top w:val="none" w:sz="0" w:space="0" w:color="auto"/>
        <w:left w:val="none" w:sz="0" w:space="0" w:color="auto"/>
        <w:bottom w:val="none" w:sz="0" w:space="0" w:color="auto"/>
        <w:right w:val="none" w:sz="0" w:space="0" w:color="auto"/>
      </w:divBdr>
    </w:div>
    <w:div w:id="1047099586">
      <w:bodyDiv w:val="1"/>
      <w:marLeft w:val="0"/>
      <w:marRight w:val="0"/>
      <w:marTop w:val="0"/>
      <w:marBottom w:val="0"/>
      <w:divBdr>
        <w:top w:val="none" w:sz="0" w:space="0" w:color="auto"/>
        <w:left w:val="none" w:sz="0" w:space="0" w:color="auto"/>
        <w:bottom w:val="none" w:sz="0" w:space="0" w:color="auto"/>
        <w:right w:val="none" w:sz="0" w:space="0" w:color="auto"/>
      </w:divBdr>
    </w:div>
    <w:div w:id="1047951476">
      <w:bodyDiv w:val="1"/>
      <w:marLeft w:val="0"/>
      <w:marRight w:val="0"/>
      <w:marTop w:val="0"/>
      <w:marBottom w:val="0"/>
      <w:divBdr>
        <w:top w:val="none" w:sz="0" w:space="0" w:color="auto"/>
        <w:left w:val="none" w:sz="0" w:space="0" w:color="auto"/>
        <w:bottom w:val="none" w:sz="0" w:space="0" w:color="auto"/>
        <w:right w:val="none" w:sz="0" w:space="0" w:color="auto"/>
      </w:divBdr>
    </w:div>
    <w:div w:id="1048141553">
      <w:bodyDiv w:val="1"/>
      <w:marLeft w:val="0"/>
      <w:marRight w:val="0"/>
      <w:marTop w:val="0"/>
      <w:marBottom w:val="0"/>
      <w:divBdr>
        <w:top w:val="none" w:sz="0" w:space="0" w:color="auto"/>
        <w:left w:val="none" w:sz="0" w:space="0" w:color="auto"/>
        <w:bottom w:val="none" w:sz="0" w:space="0" w:color="auto"/>
        <w:right w:val="none" w:sz="0" w:space="0" w:color="auto"/>
      </w:divBdr>
    </w:div>
    <w:div w:id="1048333611">
      <w:bodyDiv w:val="1"/>
      <w:marLeft w:val="0"/>
      <w:marRight w:val="0"/>
      <w:marTop w:val="0"/>
      <w:marBottom w:val="0"/>
      <w:divBdr>
        <w:top w:val="none" w:sz="0" w:space="0" w:color="auto"/>
        <w:left w:val="none" w:sz="0" w:space="0" w:color="auto"/>
        <w:bottom w:val="none" w:sz="0" w:space="0" w:color="auto"/>
        <w:right w:val="none" w:sz="0" w:space="0" w:color="auto"/>
      </w:divBdr>
    </w:div>
    <w:div w:id="1050423161">
      <w:bodyDiv w:val="1"/>
      <w:marLeft w:val="0"/>
      <w:marRight w:val="0"/>
      <w:marTop w:val="0"/>
      <w:marBottom w:val="0"/>
      <w:divBdr>
        <w:top w:val="none" w:sz="0" w:space="0" w:color="auto"/>
        <w:left w:val="none" w:sz="0" w:space="0" w:color="auto"/>
        <w:bottom w:val="none" w:sz="0" w:space="0" w:color="auto"/>
        <w:right w:val="none" w:sz="0" w:space="0" w:color="auto"/>
      </w:divBdr>
    </w:div>
    <w:div w:id="1051734412">
      <w:bodyDiv w:val="1"/>
      <w:marLeft w:val="0"/>
      <w:marRight w:val="0"/>
      <w:marTop w:val="0"/>
      <w:marBottom w:val="0"/>
      <w:divBdr>
        <w:top w:val="none" w:sz="0" w:space="0" w:color="auto"/>
        <w:left w:val="none" w:sz="0" w:space="0" w:color="auto"/>
        <w:bottom w:val="none" w:sz="0" w:space="0" w:color="auto"/>
        <w:right w:val="none" w:sz="0" w:space="0" w:color="auto"/>
      </w:divBdr>
    </w:div>
    <w:div w:id="1051999262">
      <w:bodyDiv w:val="1"/>
      <w:marLeft w:val="0"/>
      <w:marRight w:val="0"/>
      <w:marTop w:val="0"/>
      <w:marBottom w:val="0"/>
      <w:divBdr>
        <w:top w:val="none" w:sz="0" w:space="0" w:color="auto"/>
        <w:left w:val="none" w:sz="0" w:space="0" w:color="auto"/>
        <w:bottom w:val="none" w:sz="0" w:space="0" w:color="auto"/>
        <w:right w:val="none" w:sz="0" w:space="0" w:color="auto"/>
      </w:divBdr>
    </w:div>
    <w:div w:id="1052538577">
      <w:bodyDiv w:val="1"/>
      <w:marLeft w:val="0"/>
      <w:marRight w:val="0"/>
      <w:marTop w:val="0"/>
      <w:marBottom w:val="0"/>
      <w:divBdr>
        <w:top w:val="none" w:sz="0" w:space="0" w:color="auto"/>
        <w:left w:val="none" w:sz="0" w:space="0" w:color="auto"/>
        <w:bottom w:val="none" w:sz="0" w:space="0" w:color="auto"/>
        <w:right w:val="none" w:sz="0" w:space="0" w:color="auto"/>
      </w:divBdr>
    </w:div>
    <w:div w:id="1057166852">
      <w:bodyDiv w:val="1"/>
      <w:marLeft w:val="0"/>
      <w:marRight w:val="0"/>
      <w:marTop w:val="0"/>
      <w:marBottom w:val="0"/>
      <w:divBdr>
        <w:top w:val="none" w:sz="0" w:space="0" w:color="auto"/>
        <w:left w:val="none" w:sz="0" w:space="0" w:color="auto"/>
        <w:bottom w:val="none" w:sz="0" w:space="0" w:color="auto"/>
        <w:right w:val="none" w:sz="0" w:space="0" w:color="auto"/>
      </w:divBdr>
    </w:div>
    <w:div w:id="1059674336">
      <w:bodyDiv w:val="1"/>
      <w:marLeft w:val="0"/>
      <w:marRight w:val="0"/>
      <w:marTop w:val="0"/>
      <w:marBottom w:val="0"/>
      <w:divBdr>
        <w:top w:val="none" w:sz="0" w:space="0" w:color="auto"/>
        <w:left w:val="none" w:sz="0" w:space="0" w:color="auto"/>
        <w:bottom w:val="none" w:sz="0" w:space="0" w:color="auto"/>
        <w:right w:val="none" w:sz="0" w:space="0" w:color="auto"/>
      </w:divBdr>
    </w:div>
    <w:div w:id="1060448220">
      <w:bodyDiv w:val="1"/>
      <w:marLeft w:val="0"/>
      <w:marRight w:val="0"/>
      <w:marTop w:val="0"/>
      <w:marBottom w:val="0"/>
      <w:divBdr>
        <w:top w:val="none" w:sz="0" w:space="0" w:color="auto"/>
        <w:left w:val="none" w:sz="0" w:space="0" w:color="auto"/>
        <w:bottom w:val="none" w:sz="0" w:space="0" w:color="auto"/>
        <w:right w:val="none" w:sz="0" w:space="0" w:color="auto"/>
      </w:divBdr>
    </w:div>
    <w:div w:id="1063214484">
      <w:bodyDiv w:val="1"/>
      <w:marLeft w:val="0"/>
      <w:marRight w:val="0"/>
      <w:marTop w:val="0"/>
      <w:marBottom w:val="0"/>
      <w:divBdr>
        <w:top w:val="none" w:sz="0" w:space="0" w:color="auto"/>
        <w:left w:val="none" w:sz="0" w:space="0" w:color="auto"/>
        <w:bottom w:val="none" w:sz="0" w:space="0" w:color="auto"/>
        <w:right w:val="none" w:sz="0" w:space="0" w:color="auto"/>
      </w:divBdr>
    </w:div>
    <w:div w:id="1065955877">
      <w:bodyDiv w:val="1"/>
      <w:marLeft w:val="0"/>
      <w:marRight w:val="0"/>
      <w:marTop w:val="0"/>
      <w:marBottom w:val="0"/>
      <w:divBdr>
        <w:top w:val="none" w:sz="0" w:space="0" w:color="auto"/>
        <w:left w:val="none" w:sz="0" w:space="0" w:color="auto"/>
        <w:bottom w:val="none" w:sz="0" w:space="0" w:color="auto"/>
        <w:right w:val="none" w:sz="0" w:space="0" w:color="auto"/>
      </w:divBdr>
    </w:div>
    <w:div w:id="1070344896">
      <w:bodyDiv w:val="1"/>
      <w:marLeft w:val="0"/>
      <w:marRight w:val="0"/>
      <w:marTop w:val="0"/>
      <w:marBottom w:val="0"/>
      <w:divBdr>
        <w:top w:val="none" w:sz="0" w:space="0" w:color="auto"/>
        <w:left w:val="none" w:sz="0" w:space="0" w:color="auto"/>
        <w:bottom w:val="none" w:sz="0" w:space="0" w:color="auto"/>
        <w:right w:val="none" w:sz="0" w:space="0" w:color="auto"/>
      </w:divBdr>
    </w:div>
    <w:div w:id="1071586964">
      <w:bodyDiv w:val="1"/>
      <w:marLeft w:val="0"/>
      <w:marRight w:val="0"/>
      <w:marTop w:val="0"/>
      <w:marBottom w:val="0"/>
      <w:divBdr>
        <w:top w:val="none" w:sz="0" w:space="0" w:color="auto"/>
        <w:left w:val="none" w:sz="0" w:space="0" w:color="auto"/>
        <w:bottom w:val="none" w:sz="0" w:space="0" w:color="auto"/>
        <w:right w:val="none" w:sz="0" w:space="0" w:color="auto"/>
      </w:divBdr>
    </w:div>
    <w:div w:id="1074397792">
      <w:bodyDiv w:val="1"/>
      <w:marLeft w:val="0"/>
      <w:marRight w:val="0"/>
      <w:marTop w:val="0"/>
      <w:marBottom w:val="0"/>
      <w:divBdr>
        <w:top w:val="none" w:sz="0" w:space="0" w:color="auto"/>
        <w:left w:val="none" w:sz="0" w:space="0" w:color="auto"/>
        <w:bottom w:val="none" w:sz="0" w:space="0" w:color="auto"/>
        <w:right w:val="none" w:sz="0" w:space="0" w:color="auto"/>
      </w:divBdr>
    </w:div>
    <w:div w:id="1074473691">
      <w:bodyDiv w:val="1"/>
      <w:marLeft w:val="0"/>
      <w:marRight w:val="0"/>
      <w:marTop w:val="0"/>
      <w:marBottom w:val="0"/>
      <w:divBdr>
        <w:top w:val="none" w:sz="0" w:space="0" w:color="auto"/>
        <w:left w:val="none" w:sz="0" w:space="0" w:color="auto"/>
        <w:bottom w:val="none" w:sz="0" w:space="0" w:color="auto"/>
        <w:right w:val="none" w:sz="0" w:space="0" w:color="auto"/>
      </w:divBdr>
    </w:div>
    <w:div w:id="1075399859">
      <w:bodyDiv w:val="1"/>
      <w:marLeft w:val="0"/>
      <w:marRight w:val="0"/>
      <w:marTop w:val="0"/>
      <w:marBottom w:val="0"/>
      <w:divBdr>
        <w:top w:val="none" w:sz="0" w:space="0" w:color="auto"/>
        <w:left w:val="none" w:sz="0" w:space="0" w:color="auto"/>
        <w:bottom w:val="none" w:sz="0" w:space="0" w:color="auto"/>
        <w:right w:val="none" w:sz="0" w:space="0" w:color="auto"/>
      </w:divBdr>
    </w:div>
    <w:div w:id="1075518079">
      <w:bodyDiv w:val="1"/>
      <w:marLeft w:val="0"/>
      <w:marRight w:val="0"/>
      <w:marTop w:val="0"/>
      <w:marBottom w:val="0"/>
      <w:divBdr>
        <w:top w:val="none" w:sz="0" w:space="0" w:color="auto"/>
        <w:left w:val="none" w:sz="0" w:space="0" w:color="auto"/>
        <w:bottom w:val="none" w:sz="0" w:space="0" w:color="auto"/>
        <w:right w:val="none" w:sz="0" w:space="0" w:color="auto"/>
      </w:divBdr>
    </w:div>
    <w:div w:id="1076242309">
      <w:bodyDiv w:val="1"/>
      <w:marLeft w:val="0"/>
      <w:marRight w:val="0"/>
      <w:marTop w:val="0"/>
      <w:marBottom w:val="0"/>
      <w:divBdr>
        <w:top w:val="none" w:sz="0" w:space="0" w:color="auto"/>
        <w:left w:val="none" w:sz="0" w:space="0" w:color="auto"/>
        <w:bottom w:val="none" w:sz="0" w:space="0" w:color="auto"/>
        <w:right w:val="none" w:sz="0" w:space="0" w:color="auto"/>
      </w:divBdr>
    </w:div>
    <w:div w:id="1079904446">
      <w:bodyDiv w:val="1"/>
      <w:marLeft w:val="0"/>
      <w:marRight w:val="0"/>
      <w:marTop w:val="0"/>
      <w:marBottom w:val="0"/>
      <w:divBdr>
        <w:top w:val="none" w:sz="0" w:space="0" w:color="auto"/>
        <w:left w:val="none" w:sz="0" w:space="0" w:color="auto"/>
        <w:bottom w:val="none" w:sz="0" w:space="0" w:color="auto"/>
        <w:right w:val="none" w:sz="0" w:space="0" w:color="auto"/>
      </w:divBdr>
    </w:div>
    <w:div w:id="1082606909">
      <w:bodyDiv w:val="1"/>
      <w:marLeft w:val="0"/>
      <w:marRight w:val="0"/>
      <w:marTop w:val="0"/>
      <w:marBottom w:val="0"/>
      <w:divBdr>
        <w:top w:val="none" w:sz="0" w:space="0" w:color="auto"/>
        <w:left w:val="none" w:sz="0" w:space="0" w:color="auto"/>
        <w:bottom w:val="none" w:sz="0" w:space="0" w:color="auto"/>
        <w:right w:val="none" w:sz="0" w:space="0" w:color="auto"/>
      </w:divBdr>
    </w:div>
    <w:div w:id="1082918157">
      <w:bodyDiv w:val="1"/>
      <w:marLeft w:val="0"/>
      <w:marRight w:val="0"/>
      <w:marTop w:val="0"/>
      <w:marBottom w:val="0"/>
      <w:divBdr>
        <w:top w:val="none" w:sz="0" w:space="0" w:color="auto"/>
        <w:left w:val="none" w:sz="0" w:space="0" w:color="auto"/>
        <w:bottom w:val="none" w:sz="0" w:space="0" w:color="auto"/>
        <w:right w:val="none" w:sz="0" w:space="0" w:color="auto"/>
      </w:divBdr>
    </w:div>
    <w:div w:id="1083070367">
      <w:bodyDiv w:val="1"/>
      <w:marLeft w:val="0"/>
      <w:marRight w:val="0"/>
      <w:marTop w:val="0"/>
      <w:marBottom w:val="0"/>
      <w:divBdr>
        <w:top w:val="none" w:sz="0" w:space="0" w:color="auto"/>
        <w:left w:val="none" w:sz="0" w:space="0" w:color="auto"/>
        <w:bottom w:val="none" w:sz="0" w:space="0" w:color="auto"/>
        <w:right w:val="none" w:sz="0" w:space="0" w:color="auto"/>
      </w:divBdr>
    </w:div>
    <w:div w:id="1083334198">
      <w:bodyDiv w:val="1"/>
      <w:marLeft w:val="0"/>
      <w:marRight w:val="0"/>
      <w:marTop w:val="0"/>
      <w:marBottom w:val="0"/>
      <w:divBdr>
        <w:top w:val="none" w:sz="0" w:space="0" w:color="auto"/>
        <w:left w:val="none" w:sz="0" w:space="0" w:color="auto"/>
        <w:bottom w:val="none" w:sz="0" w:space="0" w:color="auto"/>
        <w:right w:val="none" w:sz="0" w:space="0" w:color="auto"/>
      </w:divBdr>
    </w:div>
    <w:div w:id="1083990027">
      <w:bodyDiv w:val="1"/>
      <w:marLeft w:val="0"/>
      <w:marRight w:val="0"/>
      <w:marTop w:val="0"/>
      <w:marBottom w:val="0"/>
      <w:divBdr>
        <w:top w:val="none" w:sz="0" w:space="0" w:color="auto"/>
        <w:left w:val="none" w:sz="0" w:space="0" w:color="auto"/>
        <w:bottom w:val="none" w:sz="0" w:space="0" w:color="auto"/>
        <w:right w:val="none" w:sz="0" w:space="0" w:color="auto"/>
      </w:divBdr>
    </w:div>
    <w:div w:id="1085304880">
      <w:bodyDiv w:val="1"/>
      <w:marLeft w:val="0"/>
      <w:marRight w:val="0"/>
      <w:marTop w:val="0"/>
      <w:marBottom w:val="0"/>
      <w:divBdr>
        <w:top w:val="none" w:sz="0" w:space="0" w:color="auto"/>
        <w:left w:val="none" w:sz="0" w:space="0" w:color="auto"/>
        <w:bottom w:val="none" w:sz="0" w:space="0" w:color="auto"/>
        <w:right w:val="none" w:sz="0" w:space="0" w:color="auto"/>
      </w:divBdr>
    </w:div>
    <w:div w:id="1085497124">
      <w:bodyDiv w:val="1"/>
      <w:marLeft w:val="0"/>
      <w:marRight w:val="0"/>
      <w:marTop w:val="0"/>
      <w:marBottom w:val="0"/>
      <w:divBdr>
        <w:top w:val="none" w:sz="0" w:space="0" w:color="auto"/>
        <w:left w:val="none" w:sz="0" w:space="0" w:color="auto"/>
        <w:bottom w:val="none" w:sz="0" w:space="0" w:color="auto"/>
        <w:right w:val="none" w:sz="0" w:space="0" w:color="auto"/>
      </w:divBdr>
    </w:div>
    <w:div w:id="1086264901">
      <w:bodyDiv w:val="1"/>
      <w:marLeft w:val="0"/>
      <w:marRight w:val="0"/>
      <w:marTop w:val="0"/>
      <w:marBottom w:val="0"/>
      <w:divBdr>
        <w:top w:val="none" w:sz="0" w:space="0" w:color="auto"/>
        <w:left w:val="none" w:sz="0" w:space="0" w:color="auto"/>
        <w:bottom w:val="none" w:sz="0" w:space="0" w:color="auto"/>
        <w:right w:val="none" w:sz="0" w:space="0" w:color="auto"/>
      </w:divBdr>
    </w:div>
    <w:div w:id="1087847691">
      <w:bodyDiv w:val="1"/>
      <w:marLeft w:val="0"/>
      <w:marRight w:val="0"/>
      <w:marTop w:val="0"/>
      <w:marBottom w:val="0"/>
      <w:divBdr>
        <w:top w:val="none" w:sz="0" w:space="0" w:color="auto"/>
        <w:left w:val="none" w:sz="0" w:space="0" w:color="auto"/>
        <w:bottom w:val="none" w:sz="0" w:space="0" w:color="auto"/>
        <w:right w:val="none" w:sz="0" w:space="0" w:color="auto"/>
      </w:divBdr>
    </w:div>
    <w:div w:id="1088118625">
      <w:bodyDiv w:val="1"/>
      <w:marLeft w:val="0"/>
      <w:marRight w:val="0"/>
      <w:marTop w:val="0"/>
      <w:marBottom w:val="0"/>
      <w:divBdr>
        <w:top w:val="none" w:sz="0" w:space="0" w:color="auto"/>
        <w:left w:val="none" w:sz="0" w:space="0" w:color="auto"/>
        <w:bottom w:val="none" w:sz="0" w:space="0" w:color="auto"/>
        <w:right w:val="none" w:sz="0" w:space="0" w:color="auto"/>
      </w:divBdr>
    </w:div>
    <w:div w:id="1088387936">
      <w:bodyDiv w:val="1"/>
      <w:marLeft w:val="0"/>
      <w:marRight w:val="0"/>
      <w:marTop w:val="0"/>
      <w:marBottom w:val="0"/>
      <w:divBdr>
        <w:top w:val="none" w:sz="0" w:space="0" w:color="auto"/>
        <w:left w:val="none" w:sz="0" w:space="0" w:color="auto"/>
        <w:bottom w:val="none" w:sz="0" w:space="0" w:color="auto"/>
        <w:right w:val="none" w:sz="0" w:space="0" w:color="auto"/>
      </w:divBdr>
    </w:div>
    <w:div w:id="1088960632">
      <w:bodyDiv w:val="1"/>
      <w:marLeft w:val="0"/>
      <w:marRight w:val="0"/>
      <w:marTop w:val="0"/>
      <w:marBottom w:val="0"/>
      <w:divBdr>
        <w:top w:val="none" w:sz="0" w:space="0" w:color="auto"/>
        <w:left w:val="none" w:sz="0" w:space="0" w:color="auto"/>
        <w:bottom w:val="none" w:sz="0" w:space="0" w:color="auto"/>
        <w:right w:val="none" w:sz="0" w:space="0" w:color="auto"/>
      </w:divBdr>
    </w:div>
    <w:div w:id="1090082861">
      <w:bodyDiv w:val="1"/>
      <w:marLeft w:val="0"/>
      <w:marRight w:val="0"/>
      <w:marTop w:val="0"/>
      <w:marBottom w:val="0"/>
      <w:divBdr>
        <w:top w:val="none" w:sz="0" w:space="0" w:color="auto"/>
        <w:left w:val="none" w:sz="0" w:space="0" w:color="auto"/>
        <w:bottom w:val="none" w:sz="0" w:space="0" w:color="auto"/>
        <w:right w:val="none" w:sz="0" w:space="0" w:color="auto"/>
      </w:divBdr>
    </w:div>
    <w:div w:id="1093476478">
      <w:bodyDiv w:val="1"/>
      <w:marLeft w:val="0"/>
      <w:marRight w:val="0"/>
      <w:marTop w:val="0"/>
      <w:marBottom w:val="0"/>
      <w:divBdr>
        <w:top w:val="none" w:sz="0" w:space="0" w:color="auto"/>
        <w:left w:val="none" w:sz="0" w:space="0" w:color="auto"/>
        <w:bottom w:val="none" w:sz="0" w:space="0" w:color="auto"/>
        <w:right w:val="none" w:sz="0" w:space="0" w:color="auto"/>
      </w:divBdr>
    </w:div>
    <w:div w:id="1093623684">
      <w:bodyDiv w:val="1"/>
      <w:marLeft w:val="0"/>
      <w:marRight w:val="0"/>
      <w:marTop w:val="0"/>
      <w:marBottom w:val="0"/>
      <w:divBdr>
        <w:top w:val="none" w:sz="0" w:space="0" w:color="auto"/>
        <w:left w:val="none" w:sz="0" w:space="0" w:color="auto"/>
        <w:bottom w:val="none" w:sz="0" w:space="0" w:color="auto"/>
        <w:right w:val="none" w:sz="0" w:space="0" w:color="auto"/>
      </w:divBdr>
    </w:div>
    <w:div w:id="1093630425">
      <w:bodyDiv w:val="1"/>
      <w:marLeft w:val="0"/>
      <w:marRight w:val="0"/>
      <w:marTop w:val="0"/>
      <w:marBottom w:val="0"/>
      <w:divBdr>
        <w:top w:val="none" w:sz="0" w:space="0" w:color="auto"/>
        <w:left w:val="none" w:sz="0" w:space="0" w:color="auto"/>
        <w:bottom w:val="none" w:sz="0" w:space="0" w:color="auto"/>
        <w:right w:val="none" w:sz="0" w:space="0" w:color="auto"/>
      </w:divBdr>
    </w:div>
    <w:div w:id="1094981485">
      <w:bodyDiv w:val="1"/>
      <w:marLeft w:val="0"/>
      <w:marRight w:val="0"/>
      <w:marTop w:val="0"/>
      <w:marBottom w:val="0"/>
      <w:divBdr>
        <w:top w:val="none" w:sz="0" w:space="0" w:color="auto"/>
        <w:left w:val="none" w:sz="0" w:space="0" w:color="auto"/>
        <w:bottom w:val="none" w:sz="0" w:space="0" w:color="auto"/>
        <w:right w:val="none" w:sz="0" w:space="0" w:color="auto"/>
      </w:divBdr>
    </w:div>
    <w:div w:id="1095126196">
      <w:bodyDiv w:val="1"/>
      <w:marLeft w:val="0"/>
      <w:marRight w:val="0"/>
      <w:marTop w:val="0"/>
      <w:marBottom w:val="0"/>
      <w:divBdr>
        <w:top w:val="none" w:sz="0" w:space="0" w:color="auto"/>
        <w:left w:val="none" w:sz="0" w:space="0" w:color="auto"/>
        <w:bottom w:val="none" w:sz="0" w:space="0" w:color="auto"/>
        <w:right w:val="none" w:sz="0" w:space="0" w:color="auto"/>
      </w:divBdr>
    </w:div>
    <w:div w:id="1095899138">
      <w:bodyDiv w:val="1"/>
      <w:marLeft w:val="0"/>
      <w:marRight w:val="0"/>
      <w:marTop w:val="0"/>
      <w:marBottom w:val="0"/>
      <w:divBdr>
        <w:top w:val="none" w:sz="0" w:space="0" w:color="auto"/>
        <w:left w:val="none" w:sz="0" w:space="0" w:color="auto"/>
        <w:bottom w:val="none" w:sz="0" w:space="0" w:color="auto"/>
        <w:right w:val="none" w:sz="0" w:space="0" w:color="auto"/>
      </w:divBdr>
    </w:div>
    <w:div w:id="1098790316">
      <w:bodyDiv w:val="1"/>
      <w:marLeft w:val="0"/>
      <w:marRight w:val="0"/>
      <w:marTop w:val="0"/>
      <w:marBottom w:val="0"/>
      <w:divBdr>
        <w:top w:val="none" w:sz="0" w:space="0" w:color="auto"/>
        <w:left w:val="none" w:sz="0" w:space="0" w:color="auto"/>
        <w:bottom w:val="none" w:sz="0" w:space="0" w:color="auto"/>
        <w:right w:val="none" w:sz="0" w:space="0" w:color="auto"/>
      </w:divBdr>
    </w:div>
    <w:div w:id="1099258237">
      <w:bodyDiv w:val="1"/>
      <w:marLeft w:val="0"/>
      <w:marRight w:val="0"/>
      <w:marTop w:val="0"/>
      <w:marBottom w:val="0"/>
      <w:divBdr>
        <w:top w:val="none" w:sz="0" w:space="0" w:color="auto"/>
        <w:left w:val="none" w:sz="0" w:space="0" w:color="auto"/>
        <w:bottom w:val="none" w:sz="0" w:space="0" w:color="auto"/>
        <w:right w:val="none" w:sz="0" w:space="0" w:color="auto"/>
      </w:divBdr>
    </w:div>
    <w:div w:id="1099569686">
      <w:bodyDiv w:val="1"/>
      <w:marLeft w:val="0"/>
      <w:marRight w:val="0"/>
      <w:marTop w:val="0"/>
      <w:marBottom w:val="0"/>
      <w:divBdr>
        <w:top w:val="none" w:sz="0" w:space="0" w:color="auto"/>
        <w:left w:val="none" w:sz="0" w:space="0" w:color="auto"/>
        <w:bottom w:val="none" w:sz="0" w:space="0" w:color="auto"/>
        <w:right w:val="none" w:sz="0" w:space="0" w:color="auto"/>
      </w:divBdr>
    </w:div>
    <w:div w:id="1099906729">
      <w:bodyDiv w:val="1"/>
      <w:marLeft w:val="0"/>
      <w:marRight w:val="0"/>
      <w:marTop w:val="0"/>
      <w:marBottom w:val="0"/>
      <w:divBdr>
        <w:top w:val="none" w:sz="0" w:space="0" w:color="auto"/>
        <w:left w:val="none" w:sz="0" w:space="0" w:color="auto"/>
        <w:bottom w:val="none" w:sz="0" w:space="0" w:color="auto"/>
        <w:right w:val="none" w:sz="0" w:space="0" w:color="auto"/>
      </w:divBdr>
    </w:div>
    <w:div w:id="1101100232">
      <w:bodyDiv w:val="1"/>
      <w:marLeft w:val="0"/>
      <w:marRight w:val="0"/>
      <w:marTop w:val="0"/>
      <w:marBottom w:val="0"/>
      <w:divBdr>
        <w:top w:val="none" w:sz="0" w:space="0" w:color="auto"/>
        <w:left w:val="none" w:sz="0" w:space="0" w:color="auto"/>
        <w:bottom w:val="none" w:sz="0" w:space="0" w:color="auto"/>
        <w:right w:val="none" w:sz="0" w:space="0" w:color="auto"/>
      </w:divBdr>
    </w:div>
    <w:div w:id="1101298159">
      <w:bodyDiv w:val="1"/>
      <w:marLeft w:val="0"/>
      <w:marRight w:val="0"/>
      <w:marTop w:val="0"/>
      <w:marBottom w:val="0"/>
      <w:divBdr>
        <w:top w:val="none" w:sz="0" w:space="0" w:color="auto"/>
        <w:left w:val="none" w:sz="0" w:space="0" w:color="auto"/>
        <w:bottom w:val="none" w:sz="0" w:space="0" w:color="auto"/>
        <w:right w:val="none" w:sz="0" w:space="0" w:color="auto"/>
      </w:divBdr>
    </w:div>
    <w:div w:id="1102604272">
      <w:bodyDiv w:val="1"/>
      <w:marLeft w:val="0"/>
      <w:marRight w:val="0"/>
      <w:marTop w:val="0"/>
      <w:marBottom w:val="0"/>
      <w:divBdr>
        <w:top w:val="none" w:sz="0" w:space="0" w:color="auto"/>
        <w:left w:val="none" w:sz="0" w:space="0" w:color="auto"/>
        <w:bottom w:val="none" w:sz="0" w:space="0" w:color="auto"/>
        <w:right w:val="none" w:sz="0" w:space="0" w:color="auto"/>
      </w:divBdr>
    </w:div>
    <w:div w:id="1103067035">
      <w:bodyDiv w:val="1"/>
      <w:marLeft w:val="0"/>
      <w:marRight w:val="0"/>
      <w:marTop w:val="0"/>
      <w:marBottom w:val="0"/>
      <w:divBdr>
        <w:top w:val="none" w:sz="0" w:space="0" w:color="auto"/>
        <w:left w:val="none" w:sz="0" w:space="0" w:color="auto"/>
        <w:bottom w:val="none" w:sz="0" w:space="0" w:color="auto"/>
        <w:right w:val="none" w:sz="0" w:space="0" w:color="auto"/>
      </w:divBdr>
    </w:div>
    <w:div w:id="1105151447">
      <w:bodyDiv w:val="1"/>
      <w:marLeft w:val="0"/>
      <w:marRight w:val="0"/>
      <w:marTop w:val="0"/>
      <w:marBottom w:val="0"/>
      <w:divBdr>
        <w:top w:val="none" w:sz="0" w:space="0" w:color="auto"/>
        <w:left w:val="none" w:sz="0" w:space="0" w:color="auto"/>
        <w:bottom w:val="none" w:sz="0" w:space="0" w:color="auto"/>
        <w:right w:val="none" w:sz="0" w:space="0" w:color="auto"/>
      </w:divBdr>
    </w:div>
    <w:div w:id="1107315908">
      <w:bodyDiv w:val="1"/>
      <w:marLeft w:val="0"/>
      <w:marRight w:val="0"/>
      <w:marTop w:val="0"/>
      <w:marBottom w:val="0"/>
      <w:divBdr>
        <w:top w:val="none" w:sz="0" w:space="0" w:color="auto"/>
        <w:left w:val="none" w:sz="0" w:space="0" w:color="auto"/>
        <w:bottom w:val="none" w:sz="0" w:space="0" w:color="auto"/>
        <w:right w:val="none" w:sz="0" w:space="0" w:color="auto"/>
      </w:divBdr>
    </w:div>
    <w:div w:id="1108354192">
      <w:bodyDiv w:val="1"/>
      <w:marLeft w:val="0"/>
      <w:marRight w:val="0"/>
      <w:marTop w:val="0"/>
      <w:marBottom w:val="0"/>
      <w:divBdr>
        <w:top w:val="none" w:sz="0" w:space="0" w:color="auto"/>
        <w:left w:val="none" w:sz="0" w:space="0" w:color="auto"/>
        <w:bottom w:val="none" w:sz="0" w:space="0" w:color="auto"/>
        <w:right w:val="none" w:sz="0" w:space="0" w:color="auto"/>
      </w:divBdr>
    </w:div>
    <w:div w:id="1108432425">
      <w:bodyDiv w:val="1"/>
      <w:marLeft w:val="0"/>
      <w:marRight w:val="0"/>
      <w:marTop w:val="0"/>
      <w:marBottom w:val="0"/>
      <w:divBdr>
        <w:top w:val="none" w:sz="0" w:space="0" w:color="auto"/>
        <w:left w:val="none" w:sz="0" w:space="0" w:color="auto"/>
        <w:bottom w:val="none" w:sz="0" w:space="0" w:color="auto"/>
        <w:right w:val="none" w:sz="0" w:space="0" w:color="auto"/>
      </w:divBdr>
    </w:div>
    <w:div w:id="1109273912">
      <w:bodyDiv w:val="1"/>
      <w:marLeft w:val="0"/>
      <w:marRight w:val="0"/>
      <w:marTop w:val="0"/>
      <w:marBottom w:val="0"/>
      <w:divBdr>
        <w:top w:val="none" w:sz="0" w:space="0" w:color="auto"/>
        <w:left w:val="none" w:sz="0" w:space="0" w:color="auto"/>
        <w:bottom w:val="none" w:sz="0" w:space="0" w:color="auto"/>
        <w:right w:val="none" w:sz="0" w:space="0" w:color="auto"/>
      </w:divBdr>
    </w:div>
    <w:div w:id="1110053028">
      <w:bodyDiv w:val="1"/>
      <w:marLeft w:val="0"/>
      <w:marRight w:val="0"/>
      <w:marTop w:val="0"/>
      <w:marBottom w:val="0"/>
      <w:divBdr>
        <w:top w:val="none" w:sz="0" w:space="0" w:color="auto"/>
        <w:left w:val="none" w:sz="0" w:space="0" w:color="auto"/>
        <w:bottom w:val="none" w:sz="0" w:space="0" w:color="auto"/>
        <w:right w:val="none" w:sz="0" w:space="0" w:color="auto"/>
      </w:divBdr>
    </w:div>
    <w:div w:id="1111389455">
      <w:bodyDiv w:val="1"/>
      <w:marLeft w:val="0"/>
      <w:marRight w:val="0"/>
      <w:marTop w:val="0"/>
      <w:marBottom w:val="0"/>
      <w:divBdr>
        <w:top w:val="none" w:sz="0" w:space="0" w:color="auto"/>
        <w:left w:val="none" w:sz="0" w:space="0" w:color="auto"/>
        <w:bottom w:val="none" w:sz="0" w:space="0" w:color="auto"/>
        <w:right w:val="none" w:sz="0" w:space="0" w:color="auto"/>
      </w:divBdr>
    </w:div>
    <w:div w:id="1113330320">
      <w:bodyDiv w:val="1"/>
      <w:marLeft w:val="0"/>
      <w:marRight w:val="0"/>
      <w:marTop w:val="0"/>
      <w:marBottom w:val="0"/>
      <w:divBdr>
        <w:top w:val="none" w:sz="0" w:space="0" w:color="auto"/>
        <w:left w:val="none" w:sz="0" w:space="0" w:color="auto"/>
        <w:bottom w:val="none" w:sz="0" w:space="0" w:color="auto"/>
        <w:right w:val="none" w:sz="0" w:space="0" w:color="auto"/>
      </w:divBdr>
    </w:div>
    <w:div w:id="1113748322">
      <w:bodyDiv w:val="1"/>
      <w:marLeft w:val="0"/>
      <w:marRight w:val="0"/>
      <w:marTop w:val="0"/>
      <w:marBottom w:val="0"/>
      <w:divBdr>
        <w:top w:val="none" w:sz="0" w:space="0" w:color="auto"/>
        <w:left w:val="none" w:sz="0" w:space="0" w:color="auto"/>
        <w:bottom w:val="none" w:sz="0" w:space="0" w:color="auto"/>
        <w:right w:val="none" w:sz="0" w:space="0" w:color="auto"/>
      </w:divBdr>
    </w:div>
    <w:div w:id="1114595497">
      <w:bodyDiv w:val="1"/>
      <w:marLeft w:val="0"/>
      <w:marRight w:val="0"/>
      <w:marTop w:val="0"/>
      <w:marBottom w:val="0"/>
      <w:divBdr>
        <w:top w:val="none" w:sz="0" w:space="0" w:color="auto"/>
        <w:left w:val="none" w:sz="0" w:space="0" w:color="auto"/>
        <w:bottom w:val="none" w:sz="0" w:space="0" w:color="auto"/>
        <w:right w:val="none" w:sz="0" w:space="0" w:color="auto"/>
      </w:divBdr>
    </w:div>
    <w:div w:id="1116294968">
      <w:bodyDiv w:val="1"/>
      <w:marLeft w:val="0"/>
      <w:marRight w:val="0"/>
      <w:marTop w:val="0"/>
      <w:marBottom w:val="0"/>
      <w:divBdr>
        <w:top w:val="none" w:sz="0" w:space="0" w:color="auto"/>
        <w:left w:val="none" w:sz="0" w:space="0" w:color="auto"/>
        <w:bottom w:val="none" w:sz="0" w:space="0" w:color="auto"/>
        <w:right w:val="none" w:sz="0" w:space="0" w:color="auto"/>
      </w:divBdr>
    </w:div>
    <w:div w:id="1117868038">
      <w:bodyDiv w:val="1"/>
      <w:marLeft w:val="0"/>
      <w:marRight w:val="0"/>
      <w:marTop w:val="0"/>
      <w:marBottom w:val="0"/>
      <w:divBdr>
        <w:top w:val="none" w:sz="0" w:space="0" w:color="auto"/>
        <w:left w:val="none" w:sz="0" w:space="0" w:color="auto"/>
        <w:bottom w:val="none" w:sz="0" w:space="0" w:color="auto"/>
        <w:right w:val="none" w:sz="0" w:space="0" w:color="auto"/>
      </w:divBdr>
    </w:div>
    <w:div w:id="1117990314">
      <w:bodyDiv w:val="1"/>
      <w:marLeft w:val="0"/>
      <w:marRight w:val="0"/>
      <w:marTop w:val="0"/>
      <w:marBottom w:val="0"/>
      <w:divBdr>
        <w:top w:val="none" w:sz="0" w:space="0" w:color="auto"/>
        <w:left w:val="none" w:sz="0" w:space="0" w:color="auto"/>
        <w:bottom w:val="none" w:sz="0" w:space="0" w:color="auto"/>
        <w:right w:val="none" w:sz="0" w:space="0" w:color="auto"/>
      </w:divBdr>
    </w:div>
    <w:div w:id="1118569047">
      <w:bodyDiv w:val="1"/>
      <w:marLeft w:val="0"/>
      <w:marRight w:val="0"/>
      <w:marTop w:val="0"/>
      <w:marBottom w:val="0"/>
      <w:divBdr>
        <w:top w:val="none" w:sz="0" w:space="0" w:color="auto"/>
        <w:left w:val="none" w:sz="0" w:space="0" w:color="auto"/>
        <w:bottom w:val="none" w:sz="0" w:space="0" w:color="auto"/>
        <w:right w:val="none" w:sz="0" w:space="0" w:color="auto"/>
      </w:divBdr>
    </w:div>
    <w:div w:id="1119834661">
      <w:bodyDiv w:val="1"/>
      <w:marLeft w:val="0"/>
      <w:marRight w:val="0"/>
      <w:marTop w:val="0"/>
      <w:marBottom w:val="0"/>
      <w:divBdr>
        <w:top w:val="none" w:sz="0" w:space="0" w:color="auto"/>
        <w:left w:val="none" w:sz="0" w:space="0" w:color="auto"/>
        <w:bottom w:val="none" w:sz="0" w:space="0" w:color="auto"/>
        <w:right w:val="none" w:sz="0" w:space="0" w:color="auto"/>
      </w:divBdr>
    </w:div>
    <w:div w:id="1120805736">
      <w:bodyDiv w:val="1"/>
      <w:marLeft w:val="0"/>
      <w:marRight w:val="0"/>
      <w:marTop w:val="0"/>
      <w:marBottom w:val="0"/>
      <w:divBdr>
        <w:top w:val="none" w:sz="0" w:space="0" w:color="auto"/>
        <w:left w:val="none" w:sz="0" w:space="0" w:color="auto"/>
        <w:bottom w:val="none" w:sz="0" w:space="0" w:color="auto"/>
        <w:right w:val="none" w:sz="0" w:space="0" w:color="auto"/>
      </w:divBdr>
    </w:div>
    <w:div w:id="1121220255">
      <w:bodyDiv w:val="1"/>
      <w:marLeft w:val="0"/>
      <w:marRight w:val="0"/>
      <w:marTop w:val="0"/>
      <w:marBottom w:val="0"/>
      <w:divBdr>
        <w:top w:val="none" w:sz="0" w:space="0" w:color="auto"/>
        <w:left w:val="none" w:sz="0" w:space="0" w:color="auto"/>
        <w:bottom w:val="none" w:sz="0" w:space="0" w:color="auto"/>
        <w:right w:val="none" w:sz="0" w:space="0" w:color="auto"/>
      </w:divBdr>
    </w:div>
    <w:div w:id="1121267502">
      <w:bodyDiv w:val="1"/>
      <w:marLeft w:val="0"/>
      <w:marRight w:val="0"/>
      <w:marTop w:val="0"/>
      <w:marBottom w:val="0"/>
      <w:divBdr>
        <w:top w:val="none" w:sz="0" w:space="0" w:color="auto"/>
        <w:left w:val="none" w:sz="0" w:space="0" w:color="auto"/>
        <w:bottom w:val="none" w:sz="0" w:space="0" w:color="auto"/>
        <w:right w:val="none" w:sz="0" w:space="0" w:color="auto"/>
      </w:divBdr>
    </w:div>
    <w:div w:id="1121730954">
      <w:bodyDiv w:val="1"/>
      <w:marLeft w:val="0"/>
      <w:marRight w:val="0"/>
      <w:marTop w:val="0"/>
      <w:marBottom w:val="0"/>
      <w:divBdr>
        <w:top w:val="none" w:sz="0" w:space="0" w:color="auto"/>
        <w:left w:val="none" w:sz="0" w:space="0" w:color="auto"/>
        <w:bottom w:val="none" w:sz="0" w:space="0" w:color="auto"/>
        <w:right w:val="none" w:sz="0" w:space="0" w:color="auto"/>
      </w:divBdr>
    </w:div>
    <w:div w:id="1125389596">
      <w:bodyDiv w:val="1"/>
      <w:marLeft w:val="0"/>
      <w:marRight w:val="0"/>
      <w:marTop w:val="0"/>
      <w:marBottom w:val="0"/>
      <w:divBdr>
        <w:top w:val="none" w:sz="0" w:space="0" w:color="auto"/>
        <w:left w:val="none" w:sz="0" w:space="0" w:color="auto"/>
        <w:bottom w:val="none" w:sz="0" w:space="0" w:color="auto"/>
        <w:right w:val="none" w:sz="0" w:space="0" w:color="auto"/>
      </w:divBdr>
    </w:div>
    <w:div w:id="1127165920">
      <w:bodyDiv w:val="1"/>
      <w:marLeft w:val="0"/>
      <w:marRight w:val="0"/>
      <w:marTop w:val="0"/>
      <w:marBottom w:val="0"/>
      <w:divBdr>
        <w:top w:val="none" w:sz="0" w:space="0" w:color="auto"/>
        <w:left w:val="none" w:sz="0" w:space="0" w:color="auto"/>
        <w:bottom w:val="none" w:sz="0" w:space="0" w:color="auto"/>
        <w:right w:val="none" w:sz="0" w:space="0" w:color="auto"/>
      </w:divBdr>
    </w:div>
    <w:div w:id="1128008617">
      <w:bodyDiv w:val="1"/>
      <w:marLeft w:val="0"/>
      <w:marRight w:val="0"/>
      <w:marTop w:val="0"/>
      <w:marBottom w:val="0"/>
      <w:divBdr>
        <w:top w:val="none" w:sz="0" w:space="0" w:color="auto"/>
        <w:left w:val="none" w:sz="0" w:space="0" w:color="auto"/>
        <w:bottom w:val="none" w:sz="0" w:space="0" w:color="auto"/>
        <w:right w:val="none" w:sz="0" w:space="0" w:color="auto"/>
      </w:divBdr>
    </w:div>
    <w:div w:id="1128476596">
      <w:bodyDiv w:val="1"/>
      <w:marLeft w:val="0"/>
      <w:marRight w:val="0"/>
      <w:marTop w:val="0"/>
      <w:marBottom w:val="0"/>
      <w:divBdr>
        <w:top w:val="none" w:sz="0" w:space="0" w:color="auto"/>
        <w:left w:val="none" w:sz="0" w:space="0" w:color="auto"/>
        <w:bottom w:val="none" w:sz="0" w:space="0" w:color="auto"/>
        <w:right w:val="none" w:sz="0" w:space="0" w:color="auto"/>
      </w:divBdr>
    </w:div>
    <w:div w:id="1129475212">
      <w:bodyDiv w:val="1"/>
      <w:marLeft w:val="0"/>
      <w:marRight w:val="0"/>
      <w:marTop w:val="0"/>
      <w:marBottom w:val="0"/>
      <w:divBdr>
        <w:top w:val="none" w:sz="0" w:space="0" w:color="auto"/>
        <w:left w:val="none" w:sz="0" w:space="0" w:color="auto"/>
        <w:bottom w:val="none" w:sz="0" w:space="0" w:color="auto"/>
        <w:right w:val="none" w:sz="0" w:space="0" w:color="auto"/>
      </w:divBdr>
    </w:div>
    <w:div w:id="1130171049">
      <w:bodyDiv w:val="1"/>
      <w:marLeft w:val="0"/>
      <w:marRight w:val="0"/>
      <w:marTop w:val="0"/>
      <w:marBottom w:val="0"/>
      <w:divBdr>
        <w:top w:val="none" w:sz="0" w:space="0" w:color="auto"/>
        <w:left w:val="none" w:sz="0" w:space="0" w:color="auto"/>
        <w:bottom w:val="none" w:sz="0" w:space="0" w:color="auto"/>
        <w:right w:val="none" w:sz="0" w:space="0" w:color="auto"/>
      </w:divBdr>
    </w:div>
    <w:div w:id="1132215969">
      <w:bodyDiv w:val="1"/>
      <w:marLeft w:val="0"/>
      <w:marRight w:val="0"/>
      <w:marTop w:val="0"/>
      <w:marBottom w:val="0"/>
      <w:divBdr>
        <w:top w:val="none" w:sz="0" w:space="0" w:color="auto"/>
        <w:left w:val="none" w:sz="0" w:space="0" w:color="auto"/>
        <w:bottom w:val="none" w:sz="0" w:space="0" w:color="auto"/>
        <w:right w:val="none" w:sz="0" w:space="0" w:color="auto"/>
      </w:divBdr>
    </w:div>
    <w:div w:id="1132675873">
      <w:bodyDiv w:val="1"/>
      <w:marLeft w:val="0"/>
      <w:marRight w:val="0"/>
      <w:marTop w:val="0"/>
      <w:marBottom w:val="0"/>
      <w:divBdr>
        <w:top w:val="none" w:sz="0" w:space="0" w:color="auto"/>
        <w:left w:val="none" w:sz="0" w:space="0" w:color="auto"/>
        <w:bottom w:val="none" w:sz="0" w:space="0" w:color="auto"/>
        <w:right w:val="none" w:sz="0" w:space="0" w:color="auto"/>
      </w:divBdr>
    </w:div>
    <w:div w:id="1133058431">
      <w:bodyDiv w:val="1"/>
      <w:marLeft w:val="0"/>
      <w:marRight w:val="0"/>
      <w:marTop w:val="0"/>
      <w:marBottom w:val="0"/>
      <w:divBdr>
        <w:top w:val="none" w:sz="0" w:space="0" w:color="auto"/>
        <w:left w:val="none" w:sz="0" w:space="0" w:color="auto"/>
        <w:bottom w:val="none" w:sz="0" w:space="0" w:color="auto"/>
        <w:right w:val="none" w:sz="0" w:space="0" w:color="auto"/>
      </w:divBdr>
    </w:div>
    <w:div w:id="1134254969">
      <w:bodyDiv w:val="1"/>
      <w:marLeft w:val="0"/>
      <w:marRight w:val="0"/>
      <w:marTop w:val="0"/>
      <w:marBottom w:val="0"/>
      <w:divBdr>
        <w:top w:val="none" w:sz="0" w:space="0" w:color="auto"/>
        <w:left w:val="none" w:sz="0" w:space="0" w:color="auto"/>
        <w:bottom w:val="none" w:sz="0" w:space="0" w:color="auto"/>
        <w:right w:val="none" w:sz="0" w:space="0" w:color="auto"/>
      </w:divBdr>
    </w:div>
    <w:div w:id="1134559923">
      <w:bodyDiv w:val="1"/>
      <w:marLeft w:val="0"/>
      <w:marRight w:val="0"/>
      <w:marTop w:val="0"/>
      <w:marBottom w:val="0"/>
      <w:divBdr>
        <w:top w:val="none" w:sz="0" w:space="0" w:color="auto"/>
        <w:left w:val="none" w:sz="0" w:space="0" w:color="auto"/>
        <w:bottom w:val="none" w:sz="0" w:space="0" w:color="auto"/>
        <w:right w:val="none" w:sz="0" w:space="0" w:color="auto"/>
      </w:divBdr>
    </w:div>
    <w:div w:id="1135685748">
      <w:bodyDiv w:val="1"/>
      <w:marLeft w:val="0"/>
      <w:marRight w:val="0"/>
      <w:marTop w:val="0"/>
      <w:marBottom w:val="0"/>
      <w:divBdr>
        <w:top w:val="none" w:sz="0" w:space="0" w:color="auto"/>
        <w:left w:val="none" w:sz="0" w:space="0" w:color="auto"/>
        <w:bottom w:val="none" w:sz="0" w:space="0" w:color="auto"/>
        <w:right w:val="none" w:sz="0" w:space="0" w:color="auto"/>
      </w:divBdr>
    </w:div>
    <w:div w:id="1135830562">
      <w:bodyDiv w:val="1"/>
      <w:marLeft w:val="0"/>
      <w:marRight w:val="0"/>
      <w:marTop w:val="0"/>
      <w:marBottom w:val="0"/>
      <w:divBdr>
        <w:top w:val="none" w:sz="0" w:space="0" w:color="auto"/>
        <w:left w:val="none" w:sz="0" w:space="0" w:color="auto"/>
        <w:bottom w:val="none" w:sz="0" w:space="0" w:color="auto"/>
        <w:right w:val="none" w:sz="0" w:space="0" w:color="auto"/>
      </w:divBdr>
    </w:div>
    <w:div w:id="1136096777">
      <w:bodyDiv w:val="1"/>
      <w:marLeft w:val="0"/>
      <w:marRight w:val="0"/>
      <w:marTop w:val="0"/>
      <w:marBottom w:val="0"/>
      <w:divBdr>
        <w:top w:val="none" w:sz="0" w:space="0" w:color="auto"/>
        <w:left w:val="none" w:sz="0" w:space="0" w:color="auto"/>
        <w:bottom w:val="none" w:sz="0" w:space="0" w:color="auto"/>
        <w:right w:val="none" w:sz="0" w:space="0" w:color="auto"/>
      </w:divBdr>
    </w:div>
    <w:div w:id="1136147805">
      <w:bodyDiv w:val="1"/>
      <w:marLeft w:val="0"/>
      <w:marRight w:val="0"/>
      <w:marTop w:val="0"/>
      <w:marBottom w:val="0"/>
      <w:divBdr>
        <w:top w:val="none" w:sz="0" w:space="0" w:color="auto"/>
        <w:left w:val="none" w:sz="0" w:space="0" w:color="auto"/>
        <w:bottom w:val="none" w:sz="0" w:space="0" w:color="auto"/>
        <w:right w:val="none" w:sz="0" w:space="0" w:color="auto"/>
      </w:divBdr>
    </w:div>
    <w:div w:id="1138762931">
      <w:bodyDiv w:val="1"/>
      <w:marLeft w:val="0"/>
      <w:marRight w:val="0"/>
      <w:marTop w:val="0"/>
      <w:marBottom w:val="0"/>
      <w:divBdr>
        <w:top w:val="none" w:sz="0" w:space="0" w:color="auto"/>
        <w:left w:val="none" w:sz="0" w:space="0" w:color="auto"/>
        <w:bottom w:val="none" w:sz="0" w:space="0" w:color="auto"/>
        <w:right w:val="none" w:sz="0" w:space="0" w:color="auto"/>
      </w:divBdr>
    </w:div>
    <w:div w:id="1138838537">
      <w:bodyDiv w:val="1"/>
      <w:marLeft w:val="0"/>
      <w:marRight w:val="0"/>
      <w:marTop w:val="0"/>
      <w:marBottom w:val="0"/>
      <w:divBdr>
        <w:top w:val="none" w:sz="0" w:space="0" w:color="auto"/>
        <w:left w:val="none" w:sz="0" w:space="0" w:color="auto"/>
        <w:bottom w:val="none" w:sz="0" w:space="0" w:color="auto"/>
        <w:right w:val="none" w:sz="0" w:space="0" w:color="auto"/>
      </w:divBdr>
    </w:div>
    <w:div w:id="1139417100">
      <w:bodyDiv w:val="1"/>
      <w:marLeft w:val="0"/>
      <w:marRight w:val="0"/>
      <w:marTop w:val="0"/>
      <w:marBottom w:val="0"/>
      <w:divBdr>
        <w:top w:val="none" w:sz="0" w:space="0" w:color="auto"/>
        <w:left w:val="none" w:sz="0" w:space="0" w:color="auto"/>
        <w:bottom w:val="none" w:sz="0" w:space="0" w:color="auto"/>
        <w:right w:val="none" w:sz="0" w:space="0" w:color="auto"/>
      </w:divBdr>
    </w:div>
    <w:div w:id="1140226672">
      <w:bodyDiv w:val="1"/>
      <w:marLeft w:val="0"/>
      <w:marRight w:val="0"/>
      <w:marTop w:val="0"/>
      <w:marBottom w:val="0"/>
      <w:divBdr>
        <w:top w:val="none" w:sz="0" w:space="0" w:color="auto"/>
        <w:left w:val="none" w:sz="0" w:space="0" w:color="auto"/>
        <w:bottom w:val="none" w:sz="0" w:space="0" w:color="auto"/>
        <w:right w:val="none" w:sz="0" w:space="0" w:color="auto"/>
      </w:divBdr>
    </w:div>
    <w:div w:id="1141926647">
      <w:bodyDiv w:val="1"/>
      <w:marLeft w:val="0"/>
      <w:marRight w:val="0"/>
      <w:marTop w:val="0"/>
      <w:marBottom w:val="0"/>
      <w:divBdr>
        <w:top w:val="none" w:sz="0" w:space="0" w:color="auto"/>
        <w:left w:val="none" w:sz="0" w:space="0" w:color="auto"/>
        <w:bottom w:val="none" w:sz="0" w:space="0" w:color="auto"/>
        <w:right w:val="none" w:sz="0" w:space="0" w:color="auto"/>
      </w:divBdr>
    </w:div>
    <w:div w:id="1142691266">
      <w:bodyDiv w:val="1"/>
      <w:marLeft w:val="0"/>
      <w:marRight w:val="0"/>
      <w:marTop w:val="0"/>
      <w:marBottom w:val="0"/>
      <w:divBdr>
        <w:top w:val="none" w:sz="0" w:space="0" w:color="auto"/>
        <w:left w:val="none" w:sz="0" w:space="0" w:color="auto"/>
        <w:bottom w:val="none" w:sz="0" w:space="0" w:color="auto"/>
        <w:right w:val="none" w:sz="0" w:space="0" w:color="auto"/>
      </w:divBdr>
    </w:div>
    <w:div w:id="1144808923">
      <w:bodyDiv w:val="1"/>
      <w:marLeft w:val="0"/>
      <w:marRight w:val="0"/>
      <w:marTop w:val="0"/>
      <w:marBottom w:val="0"/>
      <w:divBdr>
        <w:top w:val="none" w:sz="0" w:space="0" w:color="auto"/>
        <w:left w:val="none" w:sz="0" w:space="0" w:color="auto"/>
        <w:bottom w:val="none" w:sz="0" w:space="0" w:color="auto"/>
        <w:right w:val="none" w:sz="0" w:space="0" w:color="auto"/>
      </w:divBdr>
    </w:div>
    <w:div w:id="1146049080">
      <w:bodyDiv w:val="1"/>
      <w:marLeft w:val="0"/>
      <w:marRight w:val="0"/>
      <w:marTop w:val="0"/>
      <w:marBottom w:val="0"/>
      <w:divBdr>
        <w:top w:val="none" w:sz="0" w:space="0" w:color="auto"/>
        <w:left w:val="none" w:sz="0" w:space="0" w:color="auto"/>
        <w:bottom w:val="none" w:sz="0" w:space="0" w:color="auto"/>
        <w:right w:val="none" w:sz="0" w:space="0" w:color="auto"/>
      </w:divBdr>
    </w:div>
    <w:div w:id="1147475263">
      <w:bodyDiv w:val="1"/>
      <w:marLeft w:val="0"/>
      <w:marRight w:val="0"/>
      <w:marTop w:val="0"/>
      <w:marBottom w:val="0"/>
      <w:divBdr>
        <w:top w:val="none" w:sz="0" w:space="0" w:color="auto"/>
        <w:left w:val="none" w:sz="0" w:space="0" w:color="auto"/>
        <w:bottom w:val="none" w:sz="0" w:space="0" w:color="auto"/>
        <w:right w:val="none" w:sz="0" w:space="0" w:color="auto"/>
      </w:divBdr>
    </w:div>
    <w:div w:id="1147816536">
      <w:bodyDiv w:val="1"/>
      <w:marLeft w:val="0"/>
      <w:marRight w:val="0"/>
      <w:marTop w:val="0"/>
      <w:marBottom w:val="0"/>
      <w:divBdr>
        <w:top w:val="none" w:sz="0" w:space="0" w:color="auto"/>
        <w:left w:val="none" w:sz="0" w:space="0" w:color="auto"/>
        <w:bottom w:val="none" w:sz="0" w:space="0" w:color="auto"/>
        <w:right w:val="none" w:sz="0" w:space="0" w:color="auto"/>
      </w:divBdr>
    </w:div>
    <w:div w:id="1147823142">
      <w:bodyDiv w:val="1"/>
      <w:marLeft w:val="0"/>
      <w:marRight w:val="0"/>
      <w:marTop w:val="0"/>
      <w:marBottom w:val="0"/>
      <w:divBdr>
        <w:top w:val="none" w:sz="0" w:space="0" w:color="auto"/>
        <w:left w:val="none" w:sz="0" w:space="0" w:color="auto"/>
        <w:bottom w:val="none" w:sz="0" w:space="0" w:color="auto"/>
        <w:right w:val="none" w:sz="0" w:space="0" w:color="auto"/>
      </w:divBdr>
    </w:div>
    <w:div w:id="1147864002">
      <w:bodyDiv w:val="1"/>
      <w:marLeft w:val="0"/>
      <w:marRight w:val="0"/>
      <w:marTop w:val="0"/>
      <w:marBottom w:val="0"/>
      <w:divBdr>
        <w:top w:val="none" w:sz="0" w:space="0" w:color="auto"/>
        <w:left w:val="none" w:sz="0" w:space="0" w:color="auto"/>
        <w:bottom w:val="none" w:sz="0" w:space="0" w:color="auto"/>
        <w:right w:val="none" w:sz="0" w:space="0" w:color="auto"/>
      </w:divBdr>
    </w:div>
    <w:div w:id="1148325948">
      <w:bodyDiv w:val="1"/>
      <w:marLeft w:val="0"/>
      <w:marRight w:val="0"/>
      <w:marTop w:val="0"/>
      <w:marBottom w:val="0"/>
      <w:divBdr>
        <w:top w:val="none" w:sz="0" w:space="0" w:color="auto"/>
        <w:left w:val="none" w:sz="0" w:space="0" w:color="auto"/>
        <w:bottom w:val="none" w:sz="0" w:space="0" w:color="auto"/>
        <w:right w:val="none" w:sz="0" w:space="0" w:color="auto"/>
      </w:divBdr>
    </w:div>
    <w:div w:id="1148933841">
      <w:bodyDiv w:val="1"/>
      <w:marLeft w:val="0"/>
      <w:marRight w:val="0"/>
      <w:marTop w:val="0"/>
      <w:marBottom w:val="0"/>
      <w:divBdr>
        <w:top w:val="none" w:sz="0" w:space="0" w:color="auto"/>
        <w:left w:val="none" w:sz="0" w:space="0" w:color="auto"/>
        <w:bottom w:val="none" w:sz="0" w:space="0" w:color="auto"/>
        <w:right w:val="none" w:sz="0" w:space="0" w:color="auto"/>
      </w:divBdr>
    </w:div>
    <w:div w:id="1150365222">
      <w:bodyDiv w:val="1"/>
      <w:marLeft w:val="0"/>
      <w:marRight w:val="0"/>
      <w:marTop w:val="0"/>
      <w:marBottom w:val="0"/>
      <w:divBdr>
        <w:top w:val="none" w:sz="0" w:space="0" w:color="auto"/>
        <w:left w:val="none" w:sz="0" w:space="0" w:color="auto"/>
        <w:bottom w:val="none" w:sz="0" w:space="0" w:color="auto"/>
        <w:right w:val="none" w:sz="0" w:space="0" w:color="auto"/>
      </w:divBdr>
    </w:div>
    <w:div w:id="1150512560">
      <w:bodyDiv w:val="1"/>
      <w:marLeft w:val="0"/>
      <w:marRight w:val="0"/>
      <w:marTop w:val="0"/>
      <w:marBottom w:val="0"/>
      <w:divBdr>
        <w:top w:val="none" w:sz="0" w:space="0" w:color="auto"/>
        <w:left w:val="none" w:sz="0" w:space="0" w:color="auto"/>
        <w:bottom w:val="none" w:sz="0" w:space="0" w:color="auto"/>
        <w:right w:val="none" w:sz="0" w:space="0" w:color="auto"/>
      </w:divBdr>
    </w:div>
    <w:div w:id="1150636069">
      <w:bodyDiv w:val="1"/>
      <w:marLeft w:val="0"/>
      <w:marRight w:val="0"/>
      <w:marTop w:val="0"/>
      <w:marBottom w:val="0"/>
      <w:divBdr>
        <w:top w:val="none" w:sz="0" w:space="0" w:color="auto"/>
        <w:left w:val="none" w:sz="0" w:space="0" w:color="auto"/>
        <w:bottom w:val="none" w:sz="0" w:space="0" w:color="auto"/>
        <w:right w:val="none" w:sz="0" w:space="0" w:color="auto"/>
      </w:divBdr>
    </w:div>
    <w:div w:id="1151099937">
      <w:bodyDiv w:val="1"/>
      <w:marLeft w:val="0"/>
      <w:marRight w:val="0"/>
      <w:marTop w:val="0"/>
      <w:marBottom w:val="0"/>
      <w:divBdr>
        <w:top w:val="none" w:sz="0" w:space="0" w:color="auto"/>
        <w:left w:val="none" w:sz="0" w:space="0" w:color="auto"/>
        <w:bottom w:val="none" w:sz="0" w:space="0" w:color="auto"/>
        <w:right w:val="none" w:sz="0" w:space="0" w:color="auto"/>
      </w:divBdr>
    </w:div>
    <w:div w:id="1151675761">
      <w:bodyDiv w:val="1"/>
      <w:marLeft w:val="0"/>
      <w:marRight w:val="0"/>
      <w:marTop w:val="0"/>
      <w:marBottom w:val="0"/>
      <w:divBdr>
        <w:top w:val="none" w:sz="0" w:space="0" w:color="auto"/>
        <w:left w:val="none" w:sz="0" w:space="0" w:color="auto"/>
        <w:bottom w:val="none" w:sz="0" w:space="0" w:color="auto"/>
        <w:right w:val="none" w:sz="0" w:space="0" w:color="auto"/>
      </w:divBdr>
    </w:div>
    <w:div w:id="1152602258">
      <w:bodyDiv w:val="1"/>
      <w:marLeft w:val="0"/>
      <w:marRight w:val="0"/>
      <w:marTop w:val="0"/>
      <w:marBottom w:val="0"/>
      <w:divBdr>
        <w:top w:val="none" w:sz="0" w:space="0" w:color="auto"/>
        <w:left w:val="none" w:sz="0" w:space="0" w:color="auto"/>
        <w:bottom w:val="none" w:sz="0" w:space="0" w:color="auto"/>
        <w:right w:val="none" w:sz="0" w:space="0" w:color="auto"/>
      </w:divBdr>
    </w:div>
    <w:div w:id="1153447580">
      <w:bodyDiv w:val="1"/>
      <w:marLeft w:val="0"/>
      <w:marRight w:val="0"/>
      <w:marTop w:val="0"/>
      <w:marBottom w:val="0"/>
      <w:divBdr>
        <w:top w:val="none" w:sz="0" w:space="0" w:color="auto"/>
        <w:left w:val="none" w:sz="0" w:space="0" w:color="auto"/>
        <w:bottom w:val="none" w:sz="0" w:space="0" w:color="auto"/>
        <w:right w:val="none" w:sz="0" w:space="0" w:color="auto"/>
      </w:divBdr>
    </w:div>
    <w:div w:id="1155413915">
      <w:bodyDiv w:val="1"/>
      <w:marLeft w:val="0"/>
      <w:marRight w:val="0"/>
      <w:marTop w:val="0"/>
      <w:marBottom w:val="0"/>
      <w:divBdr>
        <w:top w:val="none" w:sz="0" w:space="0" w:color="auto"/>
        <w:left w:val="none" w:sz="0" w:space="0" w:color="auto"/>
        <w:bottom w:val="none" w:sz="0" w:space="0" w:color="auto"/>
        <w:right w:val="none" w:sz="0" w:space="0" w:color="auto"/>
      </w:divBdr>
    </w:div>
    <w:div w:id="1155798230">
      <w:bodyDiv w:val="1"/>
      <w:marLeft w:val="0"/>
      <w:marRight w:val="0"/>
      <w:marTop w:val="0"/>
      <w:marBottom w:val="0"/>
      <w:divBdr>
        <w:top w:val="none" w:sz="0" w:space="0" w:color="auto"/>
        <w:left w:val="none" w:sz="0" w:space="0" w:color="auto"/>
        <w:bottom w:val="none" w:sz="0" w:space="0" w:color="auto"/>
        <w:right w:val="none" w:sz="0" w:space="0" w:color="auto"/>
      </w:divBdr>
    </w:div>
    <w:div w:id="1155798906">
      <w:bodyDiv w:val="1"/>
      <w:marLeft w:val="0"/>
      <w:marRight w:val="0"/>
      <w:marTop w:val="0"/>
      <w:marBottom w:val="0"/>
      <w:divBdr>
        <w:top w:val="none" w:sz="0" w:space="0" w:color="auto"/>
        <w:left w:val="none" w:sz="0" w:space="0" w:color="auto"/>
        <w:bottom w:val="none" w:sz="0" w:space="0" w:color="auto"/>
        <w:right w:val="none" w:sz="0" w:space="0" w:color="auto"/>
      </w:divBdr>
    </w:div>
    <w:div w:id="1156339956">
      <w:bodyDiv w:val="1"/>
      <w:marLeft w:val="0"/>
      <w:marRight w:val="0"/>
      <w:marTop w:val="0"/>
      <w:marBottom w:val="0"/>
      <w:divBdr>
        <w:top w:val="none" w:sz="0" w:space="0" w:color="auto"/>
        <w:left w:val="none" w:sz="0" w:space="0" w:color="auto"/>
        <w:bottom w:val="none" w:sz="0" w:space="0" w:color="auto"/>
        <w:right w:val="none" w:sz="0" w:space="0" w:color="auto"/>
      </w:divBdr>
    </w:div>
    <w:div w:id="1156992543">
      <w:bodyDiv w:val="1"/>
      <w:marLeft w:val="0"/>
      <w:marRight w:val="0"/>
      <w:marTop w:val="0"/>
      <w:marBottom w:val="0"/>
      <w:divBdr>
        <w:top w:val="none" w:sz="0" w:space="0" w:color="auto"/>
        <w:left w:val="none" w:sz="0" w:space="0" w:color="auto"/>
        <w:bottom w:val="none" w:sz="0" w:space="0" w:color="auto"/>
        <w:right w:val="none" w:sz="0" w:space="0" w:color="auto"/>
      </w:divBdr>
    </w:div>
    <w:div w:id="1157262414">
      <w:bodyDiv w:val="1"/>
      <w:marLeft w:val="0"/>
      <w:marRight w:val="0"/>
      <w:marTop w:val="0"/>
      <w:marBottom w:val="0"/>
      <w:divBdr>
        <w:top w:val="none" w:sz="0" w:space="0" w:color="auto"/>
        <w:left w:val="none" w:sz="0" w:space="0" w:color="auto"/>
        <w:bottom w:val="none" w:sz="0" w:space="0" w:color="auto"/>
        <w:right w:val="none" w:sz="0" w:space="0" w:color="auto"/>
      </w:divBdr>
    </w:div>
    <w:div w:id="1157306743">
      <w:bodyDiv w:val="1"/>
      <w:marLeft w:val="0"/>
      <w:marRight w:val="0"/>
      <w:marTop w:val="0"/>
      <w:marBottom w:val="0"/>
      <w:divBdr>
        <w:top w:val="none" w:sz="0" w:space="0" w:color="auto"/>
        <w:left w:val="none" w:sz="0" w:space="0" w:color="auto"/>
        <w:bottom w:val="none" w:sz="0" w:space="0" w:color="auto"/>
        <w:right w:val="none" w:sz="0" w:space="0" w:color="auto"/>
      </w:divBdr>
    </w:div>
    <w:div w:id="1159880918">
      <w:bodyDiv w:val="1"/>
      <w:marLeft w:val="0"/>
      <w:marRight w:val="0"/>
      <w:marTop w:val="0"/>
      <w:marBottom w:val="0"/>
      <w:divBdr>
        <w:top w:val="none" w:sz="0" w:space="0" w:color="auto"/>
        <w:left w:val="none" w:sz="0" w:space="0" w:color="auto"/>
        <w:bottom w:val="none" w:sz="0" w:space="0" w:color="auto"/>
        <w:right w:val="none" w:sz="0" w:space="0" w:color="auto"/>
      </w:divBdr>
    </w:div>
    <w:div w:id="1160000217">
      <w:bodyDiv w:val="1"/>
      <w:marLeft w:val="0"/>
      <w:marRight w:val="0"/>
      <w:marTop w:val="0"/>
      <w:marBottom w:val="0"/>
      <w:divBdr>
        <w:top w:val="none" w:sz="0" w:space="0" w:color="auto"/>
        <w:left w:val="none" w:sz="0" w:space="0" w:color="auto"/>
        <w:bottom w:val="none" w:sz="0" w:space="0" w:color="auto"/>
        <w:right w:val="none" w:sz="0" w:space="0" w:color="auto"/>
      </w:divBdr>
    </w:div>
    <w:div w:id="1160119724">
      <w:bodyDiv w:val="1"/>
      <w:marLeft w:val="0"/>
      <w:marRight w:val="0"/>
      <w:marTop w:val="0"/>
      <w:marBottom w:val="0"/>
      <w:divBdr>
        <w:top w:val="none" w:sz="0" w:space="0" w:color="auto"/>
        <w:left w:val="none" w:sz="0" w:space="0" w:color="auto"/>
        <w:bottom w:val="none" w:sz="0" w:space="0" w:color="auto"/>
        <w:right w:val="none" w:sz="0" w:space="0" w:color="auto"/>
      </w:divBdr>
    </w:div>
    <w:div w:id="1161429366">
      <w:bodyDiv w:val="1"/>
      <w:marLeft w:val="0"/>
      <w:marRight w:val="0"/>
      <w:marTop w:val="0"/>
      <w:marBottom w:val="0"/>
      <w:divBdr>
        <w:top w:val="none" w:sz="0" w:space="0" w:color="auto"/>
        <w:left w:val="none" w:sz="0" w:space="0" w:color="auto"/>
        <w:bottom w:val="none" w:sz="0" w:space="0" w:color="auto"/>
        <w:right w:val="none" w:sz="0" w:space="0" w:color="auto"/>
      </w:divBdr>
    </w:div>
    <w:div w:id="1161507024">
      <w:bodyDiv w:val="1"/>
      <w:marLeft w:val="0"/>
      <w:marRight w:val="0"/>
      <w:marTop w:val="0"/>
      <w:marBottom w:val="0"/>
      <w:divBdr>
        <w:top w:val="none" w:sz="0" w:space="0" w:color="auto"/>
        <w:left w:val="none" w:sz="0" w:space="0" w:color="auto"/>
        <w:bottom w:val="none" w:sz="0" w:space="0" w:color="auto"/>
        <w:right w:val="none" w:sz="0" w:space="0" w:color="auto"/>
      </w:divBdr>
    </w:div>
    <w:div w:id="1162702763">
      <w:bodyDiv w:val="1"/>
      <w:marLeft w:val="0"/>
      <w:marRight w:val="0"/>
      <w:marTop w:val="0"/>
      <w:marBottom w:val="0"/>
      <w:divBdr>
        <w:top w:val="none" w:sz="0" w:space="0" w:color="auto"/>
        <w:left w:val="none" w:sz="0" w:space="0" w:color="auto"/>
        <w:bottom w:val="none" w:sz="0" w:space="0" w:color="auto"/>
        <w:right w:val="none" w:sz="0" w:space="0" w:color="auto"/>
      </w:divBdr>
    </w:div>
    <w:div w:id="1163662545">
      <w:bodyDiv w:val="1"/>
      <w:marLeft w:val="0"/>
      <w:marRight w:val="0"/>
      <w:marTop w:val="0"/>
      <w:marBottom w:val="0"/>
      <w:divBdr>
        <w:top w:val="none" w:sz="0" w:space="0" w:color="auto"/>
        <w:left w:val="none" w:sz="0" w:space="0" w:color="auto"/>
        <w:bottom w:val="none" w:sz="0" w:space="0" w:color="auto"/>
        <w:right w:val="none" w:sz="0" w:space="0" w:color="auto"/>
      </w:divBdr>
    </w:div>
    <w:div w:id="1163936963">
      <w:bodyDiv w:val="1"/>
      <w:marLeft w:val="0"/>
      <w:marRight w:val="0"/>
      <w:marTop w:val="0"/>
      <w:marBottom w:val="0"/>
      <w:divBdr>
        <w:top w:val="none" w:sz="0" w:space="0" w:color="auto"/>
        <w:left w:val="none" w:sz="0" w:space="0" w:color="auto"/>
        <w:bottom w:val="none" w:sz="0" w:space="0" w:color="auto"/>
        <w:right w:val="none" w:sz="0" w:space="0" w:color="auto"/>
      </w:divBdr>
    </w:div>
    <w:div w:id="1164932767">
      <w:bodyDiv w:val="1"/>
      <w:marLeft w:val="0"/>
      <w:marRight w:val="0"/>
      <w:marTop w:val="0"/>
      <w:marBottom w:val="0"/>
      <w:divBdr>
        <w:top w:val="none" w:sz="0" w:space="0" w:color="auto"/>
        <w:left w:val="none" w:sz="0" w:space="0" w:color="auto"/>
        <w:bottom w:val="none" w:sz="0" w:space="0" w:color="auto"/>
        <w:right w:val="none" w:sz="0" w:space="0" w:color="auto"/>
      </w:divBdr>
    </w:div>
    <w:div w:id="1167094463">
      <w:bodyDiv w:val="1"/>
      <w:marLeft w:val="0"/>
      <w:marRight w:val="0"/>
      <w:marTop w:val="0"/>
      <w:marBottom w:val="0"/>
      <w:divBdr>
        <w:top w:val="none" w:sz="0" w:space="0" w:color="auto"/>
        <w:left w:val="none" w:sz="0" w:space="0" w:color="auto"/>
        <w:bottom w:val="none" w:sz="0" w:space="0" w:color="auto"/>
        <w:right w:val="none" w:sz="0" w:space="0" w:color="auto"/>
      </w:divBdr>
    </w:div>
    <w:div w:id="1168061321">
      <w:bodyDiv w:val="1"/>
      <w:marLeft w:val="0"/>
      <w:marRight w:val="0"/>
      <w:marTop w:val="0"/>
      <w:marBottom w:val="0"/>
      <w:divBdr>
        <w:top w:val="none" w:sz="0" w:space="0" w:color="auto"/>
        <w:left w:val="none" w:sz="0" w:space="0" w:color="auto"/>
        <w:bottom w:val="none" w:sz="0" w:space="0" w:color="auto"/>
        <w:right w:val="none" w:sz="0" w:space="0" w:color="auto"/>
      </w:divBdr>
    </w:div>
    <w:div w:id="1169716874">
      <w:bodyDiv w:val="1"/>
      <w:marLeft w:val="0"/>
      <w:marRight w:val="0"/>
      <w:marTop w:val="0"/>
      <w:marBottom w:val="0"/>
      <w:divBdr>
        <w:top w:val="none" w:sz="0" w:space="0" w:color="auto"/>
        <w:left w:val="none" w:sz="0" w:space="0" w:color="auto"/>
        <w:bottom w:val="none" w:sz="0" w:space="0" w:color="auto"/>
        <w:right w:val="none" w:sz="0" w:space="0" w:color="auto"/>
      </w:divBdr>
    </w:div>
    <w:div w:id="1171144816">
      <w:bodyDiv w:val="1"/>
      <w:marLeft w:val="0"/>
      <w:marRight w:val="0"/>
      <w:marTop w:val="0"/>
      <w:marBottom w:val="0"/>
      <w:divBdr>
        <w:top w:val="none" w:sz="0" w:space="0" w:color="auto"/>
        <w:left w:val="none" w:sz="0" w:space="0" w:color="auto"/>
        <w:bottom w:val="none" w:sz="0" w:space="0" w:color="auto"/>
        <w:right w:val="none" w:sz="0" w:space="0" w:color="auto"/>
      </w:divBdr>
    </w:div>
    <w:div w:id="1171600818">
      <w:bodyDiv w:val="1"/>
      <w:marLeft w:val="0"/>
      <w:marRight w:val="0"/>
      <w:marTop w:val="0"/>
      <w:marBottom w:val="0"/>
      <w:divBdr>
        <w:top w:val="none" w:sz="0" w:space="0" w:color="auto"/>
        <w:left w:val="none" w:sz="0" w:space="0" w:color="auto"/>
        <w:bottom w:val="none" w:sz="0" w:space="0" w:color="auto"/>
        <w:right w:val="none" w:sz="0" w:space="0" w:color="auto"/>
      </w:divBdr>
    </w:div>
    <w:div w:id="1171916879">
      <w:bodyDiv w:val="1"/>
      <w:marLeft w:val="0"/>
      <w:marRight w:val="0"/>
      <w:marTop w:val="0"/>
      <w:marBottom w:val="0"/>
      <w:divBdr>
        <w:top w:val="none" w:sz="0" w:space="0" w:color="auto"/>
        <w:left w:val="none" w:sz="0" w:space="0" w:color="auto"/>
        <w:bottom w:val="none" w:sz="0" w:space="0" w:color="auto"/>
        <w:right w:val="none" w:sz="0" w:space="0" w:color="auto"/>
      </w:divBdr>
    </w:div>
    <w:div w:id="1172112764">
      <w:bodyDiv w:val="1"/>
      <w:marLeft w:val="0"/>
      <w:marRight w:val="0"/>
      <w:marTop w:val="0"/>
      <w:marBottom w:val="0"/>
      <w:divBdr>
        <w:top w:val="none" w:sz="0" w:space="0" w:color="auto"/>
        <w:left w:val="none" w:sz="0" w:space="0" w:color="auto"/>
        <w:bottom w:val="none" w:sz="0" w:space="0" w:color="auto"/>
        <w:right w:val="none" w:sz="0" w:space="0" w:color="auto"/>
      </w:divBdr>
    </w:div>
    <w:div w:id="1173182357">
      <w:bodyDiv w:val="1"/>
      <w:marLeft w:val="0"/>
      <w:marRight w:val="0"/>
      <w:marTop w:val="0"/>
      <w:marBottom w:val="0"/>
      <w:divBdr>
        <w:top w:val="none" w:sz="0" w:space="0" w:color="auto"/>
        <w:left w:val="none" w:sz="0" w:space="0" w:color="auto"/>
        <w:bottom w:val="none" w:sz="0" w:space="0" w:color="auto"/>
        <w:right w:val="none" w:sz="0" w:space="0" w:color="auto"/>
      </w:divBdr>
    </w:div>
    <w:div w:id="1173371066">
      <w:bodyDiv w:val="1"/>
      <w:marLeft w:val="0"/>
      <w:marRight w:val="0"/>
      <w:marTop w:val="0"/>
      <w:marBottom w:val="0"/>
      <w:divBdr>
        <w:top w:val="none" w:sz="0" w:space="0" w:color="auto"/>
        <w:left w:val="none" w:sz="0" w:space="0" w:color="auto"/>
        <w:bottom w:val="none" w:sz="0" w:space="0" w:color="auto"/>
        <w:right w:val="none" w:sz="0" w:space="0" w:color="auto"/>
      </w:divBdr>
    </w:div>
    <w:div w:id="1174344512">
      <w:bodyDiv w:val="1"/>
      <w:marLeft w:val="0"/>
      <w:marRight w:val="0"/>
      <w:marTop w:val="0"/>
      <w:marBottom w:val="0"/>
      <w:divBdr>
        <w:top w:val="none" w:sz="0" w:space="0" w:color="auto"/>
        <w:left w:val="none" w:sz="0" w:space="0" w:color="auto"/>
        <w:bottom w:val="none" w:sz="0" w:space="0" w:color="auto"/>
        <w:right w:val="none" w:sz="0" w:space="0" w:color="auto"/>
      </w:divBdr>
    </w:div>
    <w:div w:id="1176194030">
      <w:bodyDiv w:val="1"/>
      <w:marLeft w:val="0"/>
      <w:marRight w:val="0"/>
      <w:marTop w:val="0"/>
      <w:marBottom w:val="0"/>
      <w:divBdr>
        <w:top w:val="none" w:sz="0" w:space="0" w:color="auto"/>
        <w:left w:val="none" w:sz="0" w:space="0" w:color="auto"/>
        <w:bottom w:val="none" w:sz="0" w:space="0" w:color="auto"/>
        <w:right w:val="none" w:sz="0" w:space="0" w:color="auto"/>
      </w:divBdr>
    </w:div>
    <w:div w:id="1177034054">
      <w:bodyDiv w:val="1"/>
      <w:marLeft w:val="0"/>
      <w:marRight w:val="0"/>
      <w:marTop w:val="0"/>
      <w:marBottom w:val="0"/>
      <w:divBdr>
        <w:top w:val="none" w:sz="0" w:space="0" w:color="auto"/>
        <w:left w:val="none" w:sz="0" w:space="0" w:color="auto"/>
        <w:bottom w:val="none" w:sz="0" w:space="0" w:color="auto"/>
        <w:right w:val="none" w:sz="0" w:space="0" w:color="auto"/>
      </w:divBdr>
    </w:div>
    <w:div w:id="1180117382">
      <w:bodyDiv w:val="1"/>
      <w:marLeft w:val="0"/>
      <w:marRight w:val="0"/>
      <w:marTop w:val="0"/>
      <w:marBottom w:val="0"/>
      <w:divBdr>
        <w:top w:val="none" w:sz="0" w:space="0" w:color="auto"/>
        <w:left w:val="none" w:sz="0" w:space="0" w:color="auto"/>
        <w:bottom w:val="none" w:sz="0" w:space="0" w:color="auto"/>
        <w:right w:val="none" w:sz="0" w:space="0" w:color="auto"/>
      </w:divBdr>
    </w:div>
    <w:div w:id="1180654902">
      <w:bodyDiv w:val="1"/>
      <w:marLeft w:val="0"/>
      <w:marRight w:val="0"/>
      <w:marTop w:val="0"/>
      <w:marBottom w:val="0"/>
      <w:divBdr>
        <w:top w:val="none" w:sz="0" w:space="0" w:color="auto"/>
        <w:left w:val="none" w:sz="0" w:space="0" w:color="auto"/>
        <w:bottom w:val="none" w:sz="0" w:space="0" w:color="auto"/>
        <w:right w:val="none" w:sz="0" w:space="0" w:color="auto"/>
      </w:divBdr>
    </w:div>
    <w:div w:id="1181045645">
      <w:bodyDiv w:val="1"/>
      <w:marLeft w:val="0"/>
      <w:marRight w:val="0"/>
      <w:marTop w:val="0"/>
      <w:marBottom w:val="0"/>
      <w:divBdr>
        <w:top w:val="none" w:sz="0" w:space="0" w:color="auto"/>
        <w:left w:val="none" w:sz="0" w:space="0" w:color="auto"/>
        <w:bottom w:val="none" w:sz="0" w:space="0" w:color="auto"/>
        <w:right w:val="none" w:sz="0" w:space="0" w:color="auto"/>
      </w:divBdr>
    </w:div>
    <w:div w:id="1181434919">
      <w:bodyDiv w:val="1"/>
      <w:marLeft w:val="0"/>
      <w:marRight w:val="0"/>
      <w:marTop w:val="0"/>
      <w:marBottom w:val="0"/>
      <w:divBdr>
        <w:top w:val="none" w:sz="0" w:space="0" w:color="auto"/>
        <w:left w:val="none" w:sz="0" w:space="0" w:color="auto"/>
        <w:bottom w:val="none" w:sz="0" w:space="0" w:color="auto"/>
        <w:right w:val="none" w:sz="0" w:space="0" w:color="auto"/>
      </w:divBdr>
    </w:div>
    <w:div w:id="1184322265">
      <w:bodyDiv w:val="1"/>
      <w:marLeft w:val="0"/>
      <w:marRight w:val="0"/>
      <w:marTop w:val="0"/>
      <w:marBottom w:val="0"/>
      <w:divBdr>
        <w:top w:val="none" w:sz="0" w:space="0" w:color="auto"/>
        <w:left w:val="none" w:sz="0" w:space="0" w:color="auto"/>
        <w:bottom w:val="none" w:sz="0" w:space="0" w:color="auto"/>
        <w:right w:val="none" w:sz="0" w:space="0" w:color="auto"/>
      </w:divBdr>
    </w:div>
    <w:div w:id="1184637469">
      <w:bodyDiv w:val="1"/>
      <w:marLeft w:val="0"/>
      <w:marRight w:val="0"/>
      <w:marTop w:val="0"/>
      <w:marBottom w:val="0"/>
      <w:divBdr>
        <w:top w:val="none" w:sz="0" w:space="0" w:color="auto"/>
        <w:left w:val="none" w:sz="0" w:space="0" w:color="auto"/>
        <w:bottom w:val="none" w:sz="0" w:space="0" w:color="auto"/>
        <w:right w:val="none" w:sz="0" w:space="0" w:color="auto"/>
      </w:divBdr>
    </w:div>
    <w:div w:id="1185364329">
      <w:bodyDiv w:val="1"/>
      <w:marLeft w:val="0"/>
      <w:marRight w:val="0"/>
      <w:marTop w:val="0"/>
      <w:marBottom w:val="0"/>
      <w:divBdr>
        <w:top w:val="none" w:sz="0" w:space="0" w:color="auto"/>
        <w:left w:val="none" w:sz="0" w:space="0" w:color="auto"/>
        <w:bottom w:val="none" w:sz="0" w:space="0" w:color="auto"/>
        <w:right w:val="none" w:sz="0" w:space="0" w:color="auto"/>
      </w:divBdr>
    </w:div>
    <w:div w:id="1186552163">
      <w:bodyDiv w:val="1"/>
      <w:marLeft w:val="0"/>
      <w:marRight w:val="0"/>
      <w:marTop w:val="0"/>
      <w:marBottom w:val="0"/>
      <w:divBdr>
        <w:top w:val="none" w:sz="0" w:space="0" w:color="auto"/>
        <w:left w:val="none" w:sz="0" w:space="0" w:color="auto"/>
        <w:bottom w:val="none" w:sz="0" w:space="0" w:color="auto"/>
        <w:right w:val="none" w:sz="0" w:space="0" w:color="auto"/>
      </w:divBdr>
    </w:div>
    <w:div w:id="1187793357">
      <w:bodyDiv w:val="1"/>
      <w:marLeft w:val="0"/>
      <w:marRight w:val="0"/>
      <w:marTop w:val="0"/>
      <w:marBottom w:val="0"/>
      <w:divBdr>
        <w:top w:val="none" w:sz="0" w:space="0" w:color="auto"/>
        <w:left w:val="none" w:sz="0" w:space="0" w:color="auto"/>
        <w:bottom w:val="none" w:sz="0" w:space="0" w:color="auto"/>
        <w:right w:val="none" w:sz="0" w:space="0" w:color="auto"/>
      </w:divBdr>
    </w:div>
    <w:div w:id="1193153762">
      <w:bodyDiv w:val="1"/>
      <w:marLeft w:val="0"/>
      <w:marRight w:val="0"/>
      <w:marTop w:val="0"/>
      <w:marBottom w:val="0"/>
      <w:divBdr>
        <w:top w:val="none" w:sz="0" w:space="0" w:color="auto"/>
        <w:left w:val="none" w:sz="0" w:space="0" w:color="auto"/>
        <w:bottom w:val="none" w:sz="0" w:space="0" w:color="auto"/>
        <w:right w:val="none" w:sz="0" w:space="0" w:color="auto"/>
      </w:divBdr>
    </w:div>
    <w:div w:id="1193346867">
      <w:bodyDiv w:val="1"/>
      <w:marLeft w:val="0"/>
      <w:marRight w:val="0"/>
      <w:marTop w:val="0"/>
      <w:marBottom w:val="0"/>
      <w:divBdr>
        <w:top w:val="none" w:sz="0" w:space="0" w:color="auto"/>
        <w:left w:val="none" w:sz="0" w:space="0" w:color="auto"/>
        <w:bottom w:val="none" w:sz="0" w:space="0" w:color="auto"/>
        <w:right w:val="none" w:sz="0" w:space="0" w:color="auto"/>
      </w:divBdr>
    </w:div>
    <w:div w:id="1193761101">
      <w:bodyDiv w:val="1"/>
      <w:marLeft w:val="0"/>
      <w:marRight w:val="0"/>
      <w:marTop w:val="0"/>
      <w:marBottom w:val="0"/>
      <w:divBdr>
        <w:top w:val="none" w:sz="0" w:space="0" w:color="auto"/>
        <w:left w:val="none" w:sz="0" w:space="0" w:color="auto"/>
        <w:bottom w:val="none" w:sz="0" w:space="0" w:color="auto"/>
        <w:right w:val="none" w:sz="0" w:space="0" w:color="auto"/>
      </w:divBdr>
    </w:div>
    <w:div w:id="1195533859">
      <w:bodyDiv w:val="1"/>
      <w:marLeft w:val="0"/>
      <w:marRight w:val="0"/>
      <w:marTop w:val="0"/>
      <w:marBottom w:val="0"/>
      <w:divBdr>
        <w:top w:val="none" w:sz="0" w:space="0" w:color="auto"/>
        <w:left w:val="none" w:sz="0" w:space="0" w:color="auto"/>
        <w:bottom w:val="none" w:sz="0" w:space="0" w:color="auto"/>
        <w:right w:val="none" w:sz="0" w:space="0" w:color="auto"/>
      </w:divBdr>
    </w:div>
    <w:div w:id="1196239576">
      <w:bodyDiv w:val="1"/>
      <w:marLeft w:val="0"/>
      <w:marRight w:val="0"/>
      <w:marTop w:val="0"/>
      <w:marBottom w:val="0"/>
      <w:divBdr>
        <w:top w:val="none" w:sz="0" w:space="0" w:color="auto"/>
        <w:left w:val="none" w:sz="0" w:space="0" w:color="auto"/>
        <w:bottom w:val="none" w:sz="0" w:space="0" w:color="auto"/>
        <w:right w:val="none" w:sz="0" w:space="0" w:color="auto"/>
      </w:divBdr>
    </w:div>
    <w:div w:id="1196311253">
      <w:bodyDiv w:val="1"/>
      <w:marLeft w:val="0"/>
      <w:marRight w:val="0"/>
      <w:marTop w:val="0"/>
      <w:marBottom w:val="0"/>
      <w:divBdr>
        <w:top w:val="none" w:sz="0" w:space="0" w:color="auto"/>
        <w:left w:val="none" w:sz="0" w:space="0" w:color="auto"/>
        <w:bottom w:val="none" w:sz="0" w:space="0" w:color="auto"/>
        <w:right w:val="none" w:sz="0" w:space="0" w:color="auto"/>
      </w:divBdr>
    </w:div>
    <w:div w:id="1196582831">
      <w:bodyDiv w:val="1"/>
      <w:marLeft w:val="0"/>
      <w:marRight w:val="0"/>
      <w:marTop w:val="0"/>
      <w:marBottom w:val="0"/>
      <w:divBdr>
        <w:top w:val="none" w:sz="0" w:space="0" w:color="auto"/>
        <w:left w:val="none" w:sz="0" w:space="0" w:color="auto"/>
        <w:bottom w:val="none" w:sz="0" w:space="0" w:color="auto"/>
        <w:right w:val="none" w:sz="0" w:space="0" w:color="auto"/>
      </w:divBdr>
    </w:div>
    <w:div w:id="1197351495">
      <w:bodyDiv w:val="1"/>
      <w:marLeft w:val="0"/>
      <w:marRight w:val="0"/>
      <w:marTop w:val="0"/>
      <w:marBottom w:val="0"/>
      <w:divBdr>
        <w:top w:val="none" w:sz="0" w:space="0" w:color="auto"/>
        <w:left w:val="none" w:sz="0" w:space="0" w:color="auto"/>
        <w:bottom w:val="none" w:sz="0" w:space="0" w:color="auto"/>
        <w:right w:val="none" w:sz="0" w:space="0" w:color="auto"/>
      </w:divBdr>
    </w:div>
    <w:div w:id="1198087232">
      <w:bodyDiv w:val="1"/>
      <w:marLeft w:val="0"/>
      <w:marRight w:val="0"/>
      <w:marTop w:val="0"/>
      <w:marBottom w:val="0"/>
      <w:divBdr>
        <w:top w:val="none" w:sz="0" w:space="0" w:color="auto"/>
        <w:left w:val="none" w:sz="0" w:space="0" w:color="auto"/>
        <w:bottom w:val="none" w:sz="0" w:space="0" w:color="auto"/>
        <w:right w:val="none" w:sz="0" w:space="0" w:color="auto"/>
      </w:divBdr>
    </w:div>
    <w:div w:id="1201212399">
      <w:bodyDiv w:val="1"/>
      <w:marLeft w:val="0"/>
      <w:marRight w:val="0"/>
      <w:marTop w:val="0"/>
      <w:marBottom w:val="0"/>
      <w:divBdr>
        <w:top w:val="none" w:sz="0" w:space="0" w:color="auto"/>
        <w:left w:val="none" w:sz="0" w:space="0" w:color="auto"/>
        <w:bottom w:val="none" w:sz="0" w:space="0" w:color="auto"/>
        <w:right w:val="none" w:sz="0" w:space="0" w:color="auto"/>
      </w:divBdr>
    </w:div>
    <w:div w:id="1202013643">
      <w:bodyDiv w:val="1"/>
      <w:marLeft w:val="0"/>
      <w:marRight w:val="0"/>
      <w:marTop w:val="0"/>
      <w:marBottom w:val="0"/>
      <w:divBdr>
        <w:top w:val="none" w:sz="0" w:space="0" w:color="auto"/>
        <w:left w:val="none" w:sz="0" w:space="0" w:color="auto"/>
        <w:bottom w:val="none" w:sz="0" w:space="0" w:color="auto"/>
        <w:right w:val="none" w:sz="0" w:space="0" w:color="auto"/>
      </w:divBdr>
    </w:div>
    <w:div w:id="1205482864">
      <w:bodyDiv w:val="1"/>
      <w:marLeft w:val="0"/>
      <w:marRight w:val="0"/>
      <w:marTop w:val="0"/>
      <w:marBottom w:val="0"/>
      <w:divBdr>
        <w:top w:val="none" w:sz="0" w:space="0" w:color="auto"/>
        <w:left w:val="none" w:sz="0" w:space="0" w:color="auto"/>
        <w:bottom w:val="none" w:sz="0" w:space="0" w:color="auto"/>
        <w:right w:val="none" w:sz="0" w:space="0" w:color="auto"/>
      </w:divBdr>
    </w:div>
    <w:div w:id="1205677050">
      <w:bodyDiv w:val="1"/>
      <w:marLeft w:val="0"/>
      <w:marRight w:val="0"/>
      <w:marTop w:val="0"/>
      <w:marBottom w:val="0"/>
      <w:divBdr>
        <w:top w:val="none" w:sz="0" w:space="0" w:color="auto"/>
        <w:left w:val="none" w:sz="0" w:space="0" w:color="auto"/>
        <w:bottom w:val="none" w:sz="0" w:space="0" w:color="auto"/>
        <w:right w:val="none" w:sz="0" w:space="0" w:color="auto"/>
      </w:divBdr>
    </w:div>
    <w:div w:id="1206719195">
      <w:bodyDiv w:val="1"/>
      <w:marLeft w:val="0"/>
      <w:marRight w:val="0"/>
      <w:marTop w:val="0"/>
      <w:marBottom w:val="0"/>
      <w:divBdr>
        <w:top w:val="none" w:sz="0" w:space="0" w:color="auto"/>
        <w:left w:val="none" w:sz="0" w:space="0" w:color="auto"/>
        <w:bottom w:val="none" w:sz="0" w:space="0" w:color="auto"/>
        <w:right w:val="none" w:sz="0" w:space="0" w:color="auto"/>
      </w:divBdr>
    </w:div>
    <w:div w:id="1208102904">
      <w:bodyDiv w:val="1"/>
      <w:marLeft w:val="0"/>
      <w:marRight w:val="0"/>
      <w:marTop w:val="0"/>
      <w:marBottom w:val="0"/>
      <w:divBdr>
        <w:top w:val="none" w:sz="0" w:space="0" w:color="auto"/>
        <w:left w:val="none" w:sz="0" w:space="0" w:color="auto"/>
        <w:bottom w:val="none" w:sz="0" w:space="0" w:color="auto"/>
        <w:right w:val="none" w:sz="0" w:space="0" w:color="auto"/>
      </w:divBdr>
    </w:div>
    <w:div w:id="1208685692">
      <w:bodyDiv w:val="1"/>
      <w:marLeft w:val="0"/>
      <w:marRight w:val="0"/>
      <w:marTop w:val="0"/>
      <w:marBottom w:val="0"/>
      <w:divBdr>
        <w:top w:val="none" w:sz="0" w:space="0" w:color="auto"/>
        <w:left w:val="none" w:sz="0" w:space="0" w:color="auto"/>
        <w:bottom w:val="none" w:sz="0" w:space="0" w:color="auto"/>
        <w:right w:val="none" w:sz="0" w:space="0" w:color="auto"/>
      </w:divBdr>
    </w:div>
    <w:div w:id="1208957982">
      <w:bodyDiv w:val="1"/>
      <w:marLeft w:val="0"/>
      <w:marRight w:val="0"/>
      <w:marTop w:val="0"/>
      <w:marBottom w:val="0"/>
      <w:divBdr>
        <w:top w:val="none" w:sz="0" w:space="0" w:color="auto"/>
        <w:left w:val="none" w:sz="0" w:space="0" w:color="auto"/>
        <w:bottom w:val="none" w:sz="0" w:space="0" w:color="auto"/>
        <w:right w:val="none" w:sz="0" w:space="0" w:color="auto"/>
      </w:divBdr>
    </w:div>
    <w:div w:id="1209024167">
      <w:bodyDiv w:val="1"/>
      <w:marLeft w:val="0"/>
      <w:marRight w:val="0"/>
      <w:marTop w:val="0"/>
      <w:marBottom w:val="0"/>
      <w:divBdr>
        <w:top w:val="none" w:sz="0" w:space="0" w:color="auto"/>
        <w:left w:val="none" w:sz="0" w:space="0" w:color="auto"/>
        <w:bottom w:val="none" w:sz="0" w:space="0" w:color="auto"/>
        <w:right w:val="none" w:sz="0" w:space="0" w:color="auto"/>
      </w:divBdr>
    </w:div>
    <w:div w:id="1209873677">
      <w:bodyDiv w:val="1"/>
      <w:marLeft w:val="0"/>
      <w:marRight w:val="0"/>
      <w:marTop w:val="0"/>
      <w:marBottom w:val="0"/>
      <w:divBdr>
        <w:top w:val="none" w:sz="0" w:space="0" w:color="auto"/>
        <w:left w:val="none" w:sz="0" w:space="0" w:color="auto"/>
        <w:bottom w:val="none" w:sz="0" w:space="0" w:color="auto"/>
        <w:right w:val="none" w:sz="0" w:space="0" w:color="auto"/>
      </w:divBdr>
    </w:div>
    <w:div w:id="1209950446">
      <w:bodyDiv w:val="1"/>
      <w:marLeft w:val="0"/>
      <w:marRight w:val="0"/>
      <w:marTop w:val="0"/>
      <w:marBottom w:val="0"/>
      <w:divBdr>
        <w:top w:val="none" w:sz="0" w:space="0" w:color="auto"/>
        <w:left w:val="none" w:sz="0" w:space="0" w:color="auto"/>
        <w:bottom w:val="none" w:sz="0" w:space="0" w:color="auto"/>
        <w:right w:val="none" w:sz="0" w:space="0" w:color="auto"/>
      </w:divBdr>
    </w:div>
    <w:div w:id="1213346648">
      <w:bodyDiv w:val="1"/>
      <w:marLeft w:val="0"/>
      <w:marRight w:val="0"/>
      <w:marTop w:val="0"/>
      <w:marBottom w:val="0"/>
      <w:divBdr>
        <w:top w:val="none" w:sz="0" w:space="0" w:color="auto"/>
        <w:left w:val="none" w:sz="0" w:space="0" w:color="auto"/>
        <w:bottom w:val="none" w:sz="0" w:space="0" w:color="auto"/>
        <w:right w:val="none" w:sz="0" w:space="0" w:color="auto"/>
      </w:divBdr>
    </w:div>
    <w:div w:id="1213540194">
      <w:bodyDiv w:val="1"/>
      <w:marLeft w:val="0"/>
      <w:marRight w:val="0"/>
      <w:marTop w:val="0"/>
      <w:marBottom w:val="0"/>
      <w:divBdr>
        <w:top w:val="none" w:sz="0" w:space="0" w:color="auto"/>
        <w:left w:val="none" w:sz="0" w:space="0" w:color="auto"/>
        <w:bottom w:val="none" w:sz="0" w:space="0" w:color="auto"/>
        <w:right w:val="none" w:sz="0" w:space="0" w:color="auto"/>
      </w:divBdr>
    </w:div>
    <w:div w:id="1214124997">
      <w:bodyDiv w:val="1"/>
      <w:marLeft w:val="0"/>
      <w:marRight w:val="0"/>
      <w:marTop w:val="0"/>
      <w:marBottom w:val="0"/>
      <w:divBdr>
        <w:top w:val="none" w:sz="0" w:space="0" w:color="auto"/>
        <w:left w:val="none" w:sz="0" w:space="0" w:color="auto"/>
        <w:bottom w:val="none" w:sz="0" w:space="0" w:color="auto"/>
        <w:right w:val="none" w:sz="0" w:space="0" w:color="auto"/>
      </w:divBdr>
    </w:div>
    <w:div w:id="1216896311">
      <w:bodyDiv w:val="1"/>
      <w:marLeft w:val="0"/>
      <w:marRight w:val="0"/>
      <w:marTop w:val="0"/>
      <w:marBottom w:val="0"/>
      <w:divBdr>
        <w:top w:val="none" w:sz="0" w:space="0" w:color="auto"/>
        <w:left w:val="none" w:sz="0" w:space="0" w:color="auto"/>
        <w:bottom w:val="none" w:sz="0" w:space="0" w:color="auto"/>
        <w:right w:val="none" w:sz="0" w:space="0" w:color="auto"/>
      </w:divBdr>
    </w:div>
    <w:div w:id="1217662503">
      <w:bodyDiv w:val="1"/>
      <w:marLeft w:val="0"/>
      <w:marRight w:val="0"/>
      <w:marTop w:val="0"/>
      <w:marBottom w:val="0"/>
      <w:divBdr>
        <w:top w:val="none" w:sz="0" w:space="0" w:color="auto"/>
        <w:left w:val="none" w:sz="0" w:space="0" w:color="auto"/>
        <w:bottom w:val="none" w:sz="0" w:space="0" w:color="auto"/>
        <w:right w:val="none" w:sz="0" w:space="0" w:color="auto"/>
      </w:divBdr>
    </w:div>
    <w:div w:id="1218779680">
      <w:bodyDiv w:val="1"/>
      <w:marLeft w:val="0"/>
      <w:marRight w:val="0"/>
      <w:marTop w:val="0"/>
      <w:marBottom w:val="0"/>
      <w:divBdr>
        <w:top w:val="none" w:sz="0" w:space="0" w:color="auto"/>
        <w:left w:val="none" w:sz="0" w:space="0" w:color="auto"/>
        <w:bottom w:val="none" w:sz="0" w:space="0" w:color="auto"/>
        <w:right w:val="none" w:sz="0" w:space="0" w:color="auto"/>
      </w:divBdr>
    </w:div>
    <w:div w:id="1219784327">
      <w:bodyDiv w:val="1"/>
      <w:marLeft w:val="0"/>
      <w:marRight w:val="0"/>
      <w:marTop w:val="0"/>
      <w:marBottom w:val="0"/>
      <w:divBdr>
        <w:top w:val="none" w:sz="0" w:space="0" w:color="auto"/>
        <w:left w:val="none" w:sz="0" w:space="0" w:color="auto"/>
        <w:bottom w:val="none" w:sz="0" w:space="0" w:color="auto"/>
        <w:right w:val="none" w:sz="0" w:space="0" w:color="auto"/>
      </w:divBdr>
    </w:div>
    <w:div w:id="1220635043">
      <w:bodyDiv w:val="1"/>
      <w:marLeft w:val="0"/>
      <w:marRight w:val="0"/>
      <w:marTop w:val="0"/>
      <w:marBottom w:val="0"/>
      <w:divBdr>
        <w:top w:val="none" w:sz="0" w:space="0" w:color="auto"/>
        <w:left w:val="none" w:sz="0" w:space="0" w:color="auto"/>
        <w:bottom w:val="none" w:sz="0" w:space="0" w:color="auto"/>
        <w:right w:val="none" w:sz="0" w:space="0" w:color="auto"/>
      </w:divBdr>
    </w:div>
    <w:div w:id="1222205833">
      <w:bodyDiv w:val="1"/>
      <w:marLeft w:val="0"/>
      <w:marRight w:val="0"/>
      <w:marTop w:val="0"/>
      <w:marBottom w:val="0"/>
      <w:divBdr>
        <w:top w:val="none" w:sz="0" w:space="0" w:color="auto"/>
        <w:left w:val="none" w:sz="0" w:space="0" w:color="auto"/>
        <w:bottom w:val="none" w:sz="0" w:space="0" w:color="auto"/>
        <w:right w:val="none" w:sz="0" w:space="0" w:color="auto"/>
      </w:divBdr>
    </w:div>
    <w:div w:id="1225144003">
      <w:bodyDiv w:val="1"/>
      <w:marLeft w:val="0"/>
      <w:marRight w:val="0"/>
      <w:marTop w:val="0"/>
      <w:marBottom w:val="0"/>
      <w:divBdr>
        <w:top w:val="none" w:sz="0" w:space="0" w:color="auto"/>
        <w:left w:val="none" w:sz="0" w:space="0" w:color="auto"/>
        <w:bottom w:val="none" w:sz="0" w:space="0" w:color="auto"/>
        <w:right w:val="none" w:sz="0" w:space="0" w:color="auto"/>
      </w:divBdr>
    </w:div>
    <w:div w:id="1225290091">
      <w:bodyDiv w:val="1"/>
      <w:marLeft w:val="0"/>
      <w:marRight w:val="0"/>
      <w:marTop w:val="0"/>
      <w:marBottom w:val="0"/>
      <w:divBdr>
        <w:top w:val="none" w:sz="0" w:space="0" w:color="auto"/>
        <w:left w:val="none" w:sz="0" w:space="0" w:color="auto"/>
        <w:bottom w:val="none" w:sz="0" w:space="0" w:color="auto"/>
        <w:right w:val="none" w:sz="0" w:space="0" w:color="auto"/>
      </w:divBdr>
    </w:div>
    <w:div w:id="1227490338">
      <w:bodyDiv w:val="1"/>
      <w:marLeft w:val="0"/>
      <w:marRight w:val="0"/>
      <w:marTop w:val="0"/>
      <w:marBottom w:val="0"/>
      <w:divBdr>
        <w:top w:val="none" w:sz="0" w:space="0" w:color="auto"/>
        <w:left w:val="none" w:sz="0" w:space="0" w:color="auto"/>
        <w:bottom w:val="none" w:sz="0" w:space="0" w:color="auto"/>
        <w:right w:val="none" w:sz="0" w:space="0" w:color="auto"/>
      </w:divBdr>
    </w:div>
    <w:div w:id="1229920205">
      <w:bodyDiv w:val="1"/>
      <w:marLeft w:val="0"/>
      <w:marRight w:val="0"/>
      <w:marTop w:val="0"/>
      <w:marBottom w:val="0"/>
      <w:divBdr>
        <w:top w:val="none" w:sz="0" w:space="0" w:color="auto"/>
        <w:left w:val="none" w:sz="0" w:space="0" w:color="auto"/>
        <w:bottom w:val="none" w:sz="0" w:space="0" w:color="auto"/>
        <w:right w:val="none" w:sz="0" w:space="0" w:color="auto"/>
      </w:divBdr>
    </w:div>
    <w:div w:id="1230076148">
      <w:bodyDiv w:val="1"/>
      <w:marLeft w:val="0"/>
      <w:marRight w:val="0"/>
      <w:marTop w:val="0"/>
      <w:marBottom w:val="0"/>
      <w:divBdr>
        <w:top w:val="none" w:sz="0" w:space="0" w:color="auto"/>
        <w:left w:val="none" w:sz="0" w:space="0" w:color="auto"/>
        <w:bottom w:val="none" w:sz="0" w:space="0" w:color="auto"/>
        <w:right w:val="none" w:sz="0" w:space="0" w:color="auto"/>
      </w:divBdr>
    </w:div>
    <w:div w:id="1230580835">
      <w:bodyDiv w:val="1"/>
      <w:marLeft w:val="0"/>
      <w:marRight w:val="0"/>
      <w:marTop w:val="0"/>
      <w:marBottom w:val="0"/>
      <w:divBdr>
        <w:top w:val="none" w:sz="0" w:space="0" w:color="auto"/>
        <w:left w:val="none" w:sz="0" w:space="0" w:color="auto"/>
        <w:bottom w:val="none" w:sz="0" w:space="0" w:color="auto"/>
        <w:right w:val="none" w:sz="0" w:space="0" w:color="auto"/>
      </w:divBdr>
    </w:div>
    <w:div w:id="1231111258">
      <w:bodyDiv w:val="1"/>
      <w:marLeft w:val="0"/>
      <w:marRight w:val="0"/>
      <w:marTop w:val="0"/>
      <w:marBottom w:val="0"/>
      <w:divBdr>
        <w:top w:val="none" w:sz="0" w:space="0" w:color="auto"/>
        <w:left w:val="none" w:sz="0" w:space="0" w:color="auto"/>
        <w:bottom w:val="none" w:sz="0" w:space="0" w:color="auto"/>
        <w:right w:val="none" w:sz="0" w:space="0" w:color="auto"/>
      </w:divBdr>
    </w:div>
    <w:div w:id="1231648733">
      <w:bodyDiv w:val="1"/>
      <w:marLeft w:val="0"/>
      <w:marRight w:val="0"/>
      <w:marTop w:val="0"/>
      <w:marBottom w:val="0"/>
      <w:divBdr>
        <w:top w:val="none" w:sz="0" w:space="0" w:color="auto"/>
        <w:left w:val="none" w:sz="0" w:space="0" w:color="auto"/>
        <w:bottom w:val="none" w:sz="0" w:space="0" w:color="auto"/>
        <w:right w:val="none" w:sz="0" w:space="0" w:color="auto"/>
      </w:divBdr>
    </w:div>
    <w:div w:id="1232152366">
      <w:bodyDiv w:val="1"/>
      <w:marLeft w:val="0"/>
      <w:marRight w:val="0"/>
      <w:marTop w:val="0"/>
      <w:marBottom w:val="0"/>
      <w:divBdr>
        <w:top w:val="none" w:sz="0" w:space="0" w:color="auto"/>
        <w:left w:val="none" w:sz="0" w:space="0" w:color="auto"/>
        <w:bottom w:val="none" w:sz="0" w:space="0" w:color="auto"/>
        <w:right w:val="none" w:sz="0" w:space="0" w:color="auto"/>
      </w:divBdr>
    </w:div>
    <w:div w:id="1232932185">
      <w:bodyDiv w:val="1"/>
      <w:marLeft w:val="0"/>
      <w:marRight w:val="0"/>
      <w:marTop w:val="0"/>
      <w:marBottom w:val="0"/>
      <w:divBdr>
        <w:top w:val="none" w:sz="0" w:space="0" w:color="auto"/>
        <w:left w:val="none" w:sz="0" w:space="0" w:color="auto"/>
        <w:bottom w:val="none" w:sz="0" w:space="0" w:color="auto"/>
        <w:right w:val="none" w:sz="0" w:space="0" w:color="auto"/>
      </w:divBdr>
    </w:div>
    <w:div w:id="1233584612">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4396023">
      <w:bodyDiv w:val="1"/>
      <w:marLeft w:val="0"/>
      <w:marRight w:val="0"/>
      <w:marTop w:val="0"/>
      <w:marBottom w:val="0"/>
      <w:divBdr>
        <w:top w:val="none" w:sz="0" w:space="0" w:color="auto"/>
        <w:left w:val="none" w:sz="0" w:space="0" w:color="auto"/>
        <w:bottom w:val="none" w:sz="0" w:space="0" w:color="auto"/>
        <w:right w:val="none" w:sz="0" w:space="0" w:color="auto"/>
      </w:divBdr>
    </w:div>
    <w:div w:id="1235236074">
      <w:bodyDiv w:val="1"/>
      <w:marLeft w:val="0"/>
      <w:marRight w:val="0"/>
      <w:marTop w:val="0"/>
      <w:marBottom w:val="0"/>
      <w:divBdr>
        <w:top w:val="none" w:sz="0" w:space="0" w:color="auto"/>
        <w:left w:val="none" w:sz="0" w:space="0" w:color="auto"/>
        <w:bottom w:val="none" w:sz="0" w:space="0" w:color="auto"/>
        <w:right w:val="none" w:sz="0" w:space="0" w:color="auto"/>
      </w:divBdr>
    </w:div>
    <w:div w:id="1235512241">
      <w:bodyDiv w:val="1"/>
      <w:marLeft w:val="0"/>
      <w:marRight w:val="0"/>
      <w:marTop w:val="0"/>
      <w:marBottom w:val="0"/>
      <w:divBdr>
        <w:top w:val="none" w:sz="0" w:space="0" w:color="auto"/>
        <w:left w:val="none" w:sz="0" w:space="0" w:color="auto"/>
        <w:bottom w:val="none" w:sz="0" w:space="0" w:color="auto"/>
        <w:right w:val="none" w:sz="0" w:space="0" w:color="auto"/>
      </w:divBdr>
    </w:div>
    <w:div w:id="1237008911">
      <w:bodyDiv w:val="1"/>
      <w:marLeft w:val="0"/>
      <w:marRight w:val="0"/>
      <w:marTop w:val="0"/>
      <w:marBottom w:val="0"/>
      <w:divBdr>
        <w:top w:val="none" w:sz="0" w:space="0" w:color="auto"/>
        <w:left w:val="none" w:sz="0" w:space="0" w:color="auto"/>
        <w:bottom w:val="none" w:sz="0" w:space="0" w:color="auto"/>
        <w:right w:val="none" w:sz="0" w:space="0" w:color="auto"/>
      </w:divBdr>
    </w:div>
    <w:div w:id="1237127400">
      <w:bodyDiv w:val="1"/>
      <w:marLeft w:val="0"/>
      <w:marRight w:val="0"/>
      <w:marTop w:val="0"/>
      <w:marBottom w:val="0"/>
      <w:divBdr>
        <w:top w:val="none" w:sz="0" w:space="0" w:color="auto"/>
        <w:left w:val="none" w:sz="0" w:space="0" w:color="auto"/>
        <w:bottom w:val="none" w:sz="0" w:space="0" w:color="auto"/>
        <w:right w:val="none" w:sz="0" w:space="0" w:color="auto"/>
      </w:divBdr>
    </w:div>
    <w:div w:id="1239048634">
      <w:bodyDiv w:val="1"/>
      <w:marLeft w:val="0"/>
      <w:marRight w:val="0"/>
      <w:marTop w:val="0"/>
      <w:marBottom w:val="0"/>
      <w:divBdr>
        <w:top w:val="none" w:sz="0" w:space="0" w:color="auto"/>
        <w:left w:val="none" w:sz="0" w:space="0" w:color="auto"/>
        <w:bottom w:val="none" w:sz="0" w:space="0" w:color="auto"/>
        <w:right w:val="none" w:sz="0" w:space="0" w:color="auto"/>
      </w:divBdr>
    </w:div>
    <w:div w:id="1239169579">
      <w:bodyDiv w:val="1"/>
      <w:marLeft w:val="0"/>
      <w:marRight w:val="0"/>
      <w:marTop w:val="0"/>
      <w:marBottom w:val="0"/>
      <w:divBdr>
        <w:top w:val="none" w:sz="0" w:space="0" w:color="auto"/>
        <w:left w:val="none" w:sz="0" w:space="0" w:color="auto"/>
        <w:bottom w:val="none" w:sz="0" w:space="0" w:color="auto"/>
        <w:right w:val="none" w:sz="0" w:space="0" w:color="auto"/>
      </w:divBdr>
    </w:div>
    <w:div w:id="1243179596">
      <w:bodyDiv w:val="1"/>
      <w:marLeft w:val="0"/>
      <w:marRight w:val="0"/>
      <w:marTop w:val="0"/>
      <w:marBottom w:val="0"/>
      <w:divBdr>
        <w:top w:val="none" w:sz="0" w:space="0" w:color="auto"/>
        <w:left w:val="none" w:sz="0" w:space="0" w:color="auto"/>
        <w:bottom w:val="none" w:sz="0" w:space="0" w:color="auto"/>
        <w:right w:val="none" w:sz="0" w:space="0" w:color="auto"/>
      </w:divBdr>
    </w:div>
    <w:div w:id="1248534300">
      <w:bodyDiv w:val="1"/>
      <w:marLeft w:val="0"/>
      <w:marRight w:val="0"/>
      <w:marTop w:val="0"/>
      <w:marBottom w:val="0"/>
      <w:divBdr>
        <w:top w:val="none" w:sz="0" w:space="0" w:color="auto"/>
        <w:left w:val="none" w:sz="0" w:space="0" w:color="auto"/>
        <w:bottom w:val="none" w:sz="0" w:space="0" w:color="auto"/>
        <w:right w:val="none" w:sz="0" w:space="0" w:color="auto"/>
      </w:divBdr>
    </w:div>
    <w:div w:id="1249342552">
      <w:bodyDiv w:val="1"/>
      <w:marLeft w:val="0"/>
      <w:marRight w:val="0"/>
      <w:marTop w:val="0"/>
      <w:marBottom w:val="0"/>
      <w:divBdr>
        <w:top w:val="none" w:sz="0" w:space="0" w:color="auto"/>
        <w:left w:val="none" w:sz="0" w:space="0" w:color="auto"/>
        <w:bottom w:val="none" w:sz="0" w:space="0" w:color="auto"/>
        <w:right w:val="none" w:sz="0" w:space="0" w:color="auto"/>
      </w:divBdr>
    </w:div>
    <w:div w:id="1250624715">
      <w:bodyDiv w:val="1"/>
      <w:marLeft w:val="0"/>
      <w:marRight w:val="0"/>
      <w:marTop w:val="0"/>
      <w:marBottom w:val="0"/>
      <w:divBdr>
        <w:top w:val="none" w:sz="0" w:space="0" w:color="auto"/>
        <w:left w:val="none" w:sz="0" w:space="0" w:color="auto"/>
        <w:bottom w:val="none" w:sz="0" w:space="0" w:color="auto"/>
        <w:right w:val="none" w:sz="0" w:space="0" w:color="auto"/>
      </w:divBdr>
    </w:div>
    <w:div w:id="1250969753">
      <w:bodyDiv w:val="1"/>
      <w:marLeft w:val="0"/>
      <w:marRight w:val="0"/>
      <w:marTop w:val="0"/>
      <w:marBottom w:val="0"/>
      <w:divBdr>
        <w:top w:val="none" w:sz="0" w:space="0" w:color="auto"/>
        <w:left w:val="none" w:sz="0" w:space="0" w:color="auto"/>
        <w:bottom w:val="none" w:sz="0" w:space="0" w:color="auto"/>
        <w:right w:val="none" w:sz="0" w:space="0" w:color="auto"/>
      </w:divBdr>
    </w:div>
    <w:div w:id="1251427379">
      <w:bodyDiv w:val="1"/>
      <w:marLeft w:val="0"/>
      <w:marRight w:val="0"/>
      <w:marTop w:val="0"/>
      <w:marBottom w:val="0"/>
      <w:divBdr>
        <w:top w:val="none" w:sz="0" w:space="0" w:color="auto"/>
        <w:left w:val="none" w:sz="0" w:space="0" w:color="auto"/>
        <w:bottom w:val="none" w:sz="0" w:space="0" w:color="auto"/>
        <w:right w:val="none" w:sz="0" w:space="0" w:color="auto"/>
      </w:divBdr>
    </w:div>
    <w:div w:id="1251889246">
      <w:bodyDiv w:val="1"/>
      <w:marLeft w:val="0"/>
      <w:marRight w:val="0"/>
      <w:marTop w:val="0"/>
      <w:marBottom w:val="0"/>
      <w:divBdr>
        <w:top w:val="none" w:sz="0" w:space="0" w:color="auto"/>
        <w:left w:val="none" w:sz="0" w:space="0" w:color="auto"/>
        <w:bottom w:val="none" w:sz="0" w:space="0" w:color="auto"/>
        <w:right w:val="none" w:sz="0" w:space="0" w:color="auto"/>
      </w:divBdr>
    </w:div>
    <w:div w:id="1254164701">
      <w:bodyDiv w:val="1"/>
      <w:marLeft w:val="0"/>
      <w:marRight w:val="0"/>
      <w:marTop w:val="0"/>
      <w:marBottom w:val="0"/>
      <w:divBdr>
        <w:top w:val="none" w:sz="0" w:space="0" w:color="auto"/>
        <w:left w:val="none" w:sz="0" w:space="0" w:color="auto"/>
        <w:bottom w:val="none" w:sz="0" w:space="0" w:color="auto"/>
        <w:right w:val="none" w:sz="0" w:space="0" w:color="auto"/>
      </w:divBdr>
    </w:div>
    <w:div w:id="1255479523">
      <w:bodyDiv w:val="1"/>
      <w:marLeft w:val="0"/>
      <w:marRight w:val="0"/>
      <w:marTop w:val="0"/>
      <w:marBottom w:val="0"/>
      <w:divBdr>
        <w:top w:val="none" w:sz="0" w:space="0" w:color="auto"/>
        <w:left w:val="none" w:sz="0" w:space="0" w:color="auto"/>
        <w:bottom w:val="none" w:sz="0" w:space="0" w:color="auto"/>
        <w:right w:val="none" w:sz="0" w:space="0" w:color="auto"/>
      </w:divBdr>
    </w:div>
    <w:div w:id="1257061857">
      <w:bodyDiv w:val="1"/>
      <w:marLeft w:val="0"/>
      <w:marRight w:val="0"/>
      <w:marTop w:val="0"/>
      <w:marBottom w:val="0"/>
      <w:divBdr>
        <w:top w:val="none" w:sz="0" w:space="0" w:color="auto"/>
        <w:left w:val="none" w:sz="0" w:space="0" w:color="auto"/>
        <w:bottom w:val="none" w:sz="0" w:space="0" w:color="auto"/>
        <w:right w:val="none" w:sz="0" w:space="0" w:color="auto"/>
      </w:divBdr>
    </w:div>
    <w:div w:id="1257711172">
      <w:bodyDiv w:val="1"/>
      <w:marLeft w:val="0"/>
      <w:marRight w:val="0"/>
      <w:marTop w:val="0"/>
      <w:marBottom w:val="0"/>
      <w:divBdr>
        <w:top w:val="none" w:sz="0" w:space="0" w:color="auto"/>
        <w:left w:val="none" w:sz="0" w:space="0" w:color="auto"/>
        <w:bottom w:val="none" w:sz="0" w:space="0" w:color="auto"/>
        <w:right w:val="none" w:sz="0" w:space="0" w:color="auto"/>
      </w:divBdr>
    </w:div>
    <w:div w:id="1258520324">
      <w:bodyDiv w:val="1"/>
      <w:marLeft w:val="0"/>
      <w:marRight w:val="0"/>
      <w:marTop w:val="0"/>
      <w:marBottom w:val="0"/>
      <w:divBdr>
        <w:top w:val="none" w:sz="0" w:space="0" w:color="auto"/>
        <w:left w:val="none" w:sz="0" w:space="0" w:color="auto"/>
        <w:bottom w:val="none" w:sz="0" w:space="0" w:color="auto"/>
        <w:right w:val="none" w:sz="0" w:space="0" w:color="auto"/>
      </w:divBdr>
    </w:div>
    <w:div w:id="1259027074">
      <w:bodyDiv w:val="1"/>
      <w:marLeft w:val="0"/>
      <w:marRight w:val="0"/>
      <w:marTop w:val="0"/>
      <w:marBottom w:val="0"/>
      <w:divBdr>
        <w:top w:val="none" w:sz="0" w:space="0" w:color="auto"/>
        <w:left w:val="none" w:sz="0" w:space="0" w:color="auto"/>
        <w:bottom w:val="none" w:sz="0" w:space="0" w:color="auto"/>
        <w:right w:val="none" w:sz="0" w:space="0" w:color="auto"/>
      </w:divBdr>
    </w:div>
    <w:div w:id="1259174277">
      <w:bodyDiv w:val="1"/>
      <w:marLeft w:val="0"/>
      <w:marRight w:val="0"/>
      <w:marTop w:val="0"/>
      <w:marBottom w:val="0"/>
      <w:divBdr>
        <w:top w:val="none" w:sz="0" w:space="0" w:color="auto"/>
        <w:left w:val="none" w:sz="0" w:space="0" w:color="auto"/>
        <w:bottom w:val="none" w:sz="0" w:space="0" w:color="auto"/>
        <w:right w:val="none" w:sz="0" w:space="0" w:color="auto"/>
      </w:divBdr>
    </w:div>
    <w:div w:id="1259559423">
      <w:bodyDiv w:val="1"/>
      <w:marLeft w:val="0"/>
      <w:marRight w:val="0"/>
      <w:marTop w:val="0"/>
      <w:marBottom w:val="0"/>
      <w:divBdr>
        <w:top w:val="none" w:sz="0" w:space="0" w:color="auto"/>
        <w:left w:val="none" w:sz="0" w:space="0" w:color="auto"/>
        <w:bottom w:val="none" w:sz="0" w:space="0" w:color="auto"/>
        <w:right w:val="none" w:sz="0" w:space="0" w:color="auto"/>
      </w:divBdr>
    </w:div>
    <w:div w:id="1260213051">
      <w:bodyDiv w:val="1"/>
      <w:marLeft w:val="0"/>
      <w:marRight w:val="0"/>
      <w:marTop w:val="0"/>
      <w:marBottom w:val="0"/>
      <w:divBdr>
        <w:top w:val="none" w:sz="0" w:space="0" w:color="auto"/>
        <w:left w:val="none" w:sz="0" w:space="0" w:color="auto"/>
        <w:bottom w:val="none" w:sz="0" w:space="0" w:color="auto"/>
        <w:right w:val="none" w:sz="0" w:space="0" w:color="auto"/>
      </w:divBdr>
    </w:div>
    <w:div w:id="1261256023">
      <w:bodyDiv w:val="1"/>
      <w:marLeft w:val="0"/>
      <w:marRight w:val="0"/>
      <w:marTop w:val="0"/>
      <w:marBottom w:val="0"/>
      <w:divBdr>
        <w:top w:val="none" w:sz="0" w:space="0" w:color="auto"/>
        <w:left w:val="none" w:sz="0" w:space="0" w:color="auto"/>
        <w:bottom w:val="none" w:sz="0" w:space="0" w:color="auto"/>
        <w:right w:val="none" w:sz="0" w:space="0" w:color="auto"/>
      </w:divBdr>
    </w:div>
    <w:div w:id="1263802271">
      <w:bodyDiv w:val="1"/>
      <w:marLeft w:val="0"/>
      <w:marRight w:val="0"/>
      <w:marTop w:val="0"/>
      <w:marBottom w:val="0"/>
      <w:divBdr>
        <w:top w:val="none" w:sz="0" w:space="0" w:color="auto"/>
        <w:left w:val="none" w:sz="0" w:space="0" w:color="auto"/>
        <w:bottom w:val="none" w:sz="0" w:space="0" w:color="auto"/>
        <w:right w:val="none" w:sz="0" w:space="0" w:color="auto"/>
      </w:divBdr>
    </w:div>
    <w:div w:id="1264723838">
      <w:bodyDiv w:val="1"/>
      <w:marLeft w:val="0"/>
      <w:marRight w:val="0"/>
      <w:marTop w:val="0"/>
      <w:marBottom w:val="0"/>
      <w:divBdr>
        <w:top w:val="none" w:sz="0" w:space="0" w:color="auto"/>
        <w:left w:val="none" w:sz="0" w:space="0" w:color="auto"/>
        <w:bottom w:val="none" w:sz="0" w:space="0" w:color="auto"/>
        <w:right w:val="none" w:sz="0" w:space="0" w:color="auto"/>
      </w:divBdr>
    </w:div>
    <w:div w:id="1265113504">
      <w:bodyDiv w:val="1"/>
      <w:marLeft w:val="0"/>
      <w:marRight w:val="0"/>
      <w:marTop w:val="0"/>
      <w:marBottom w:val="0"/>
      <w:divBdr>
        <w:top w:val="none" w:sz="0" w:space="0" w:color="auto"/>
        <w:left w:val="none" w:sz="0" w:space="0" w:color="auto"/>
        <w:bottom w:val="none" w:sz="0" w:space="0" w:color="auto"/>
        <w:right w:val="none" w:sz="0" w:space="0" w:color="auto"/>
      </w:divBdr>
    </w:div>
    <w:div w:id="1266763582">
      <w:bodyDiv w:val="1"/>
      <w:marLeft w:val="0"/>
      <w:marRight w:val="0"/>
      <w:marTop w:val="0"/>
      <w:marBottom w:val="0"/>
      <w:divBdr>
        <w:top w:val="none" w:sz="0" w:space="0" w:color="auto"/>
        <w:left w:val="none" w:sz="0" w:space="0" w:color="auto"/>
        <w:bottom w:val="none" w:sz="0" w:space="0" w:color="auto"/>
        <w:right w:val="none" w:sz="0" w:space="0" w:color="auto"/>
      </w:divBdr>
    </w:div>
    <w:div w:id="1267075658">
      <w:bodyDiv w:val="1"/>
      <w:marLeft w:val="0"/>
      <w:marRight w:val="0"/>
      <w:marTop w:val="0"/>
      <w:marBottom w:val="0"/>
      <w:divBdr>
        <w:top w:val="none" w:sz="0" w:space="0" w:color="auto"/>
        <w:left w:val="none" w:sz="0" w:space="0" w:color="auto"/>
        <w:bottom w:val="none" w:sz="0" w:space="0" w:color="auto"/>
        <w:right w:val="none" w:sz="0" w:space="0" w:color="auto"/>
      </w:divBdr>
    </w:div>
    <w:div w:id="1268777801">
      <w:bodyDiv w:val="1"/>
      <w:marLeft w:val="0"/>
      <w:marRight w:val="0"/>
      <w:marTop w:val="0"/>
      <w:marBottom w:val="0"/>
      <w:divBdr>
        <w:top w:val="none" w:sz="0" w:space="0" w:color="auto"/>
        <w:left w:val="none" w:sz="0" w:space="0" w:color="auto"/>
        <w:bottom w:val="none" w:sz="0" w:space="0" w:color="auto"/>
        <w:right w:val="none" w:sz="0" w:space="0" w:color="auto"/>
      </w:divBdr>
    </w:div>
    <w:div w:id="1269005318">
      <w:bodyDiv w:val="1"/>
      <w:marLeft w:val="0"/>
      <w:marRight w:val="0"/>
      <w:marTop w:val="0"/>
      <w:marBottom w:val="0"/>
      <w:divBdr>
        <w:top w:val="none" w:sz="0" w:space="0" w:color="auto"/>
        <w:left w:val="none" w:sz="0" w:space="0" w:color="auto"/>
        <w:bottom w:val="none" w:sz="0" w:space="0" w:color="auto"/>
        <w:right w:val="none" w:sz="0" w:space="0" w:color="auto"/>
      </w:divBdr>
    </w:div>
    <w:div w:id="1271089643">
      <w:bodyDiv w:val="1"/>
      <w:marLeft w:val="0"/>
      <w:marRight w:val="0"/>
      <w:marTop w:val="0"/>
      <w:marBottom w:val="0"/>
      <w:divBdr>
        <w:top w:val="none" w:sz="0" w:space="0" w:color="auto"/>
        <w:left w:val="none" w:sz="0" w:space="0" w:color="auto"/>
        <w:bottom w:val="none" w:sz="0" w:space="0" w:color="auto"/>
        <w:right w:val="none" w:sz="0" w:space="0" w:color="auto"/>
      </w:divBdr>
    </w:div>
    <w:div w:id="1271737213">
      <w:bodyDiv w:val="1"/>
      <w:marLeft w:val="0"/>
      <w:marRight w:val="0"/>
      <w:marTop w:val="0"/>
      <w:marBottom w:val="0"/>
      <w:divBdr>
        <w:top w:val="none" w:sz="0" w:space="0" w:color="auto"/>
        <w:left w:val="none" w:sz="0" w:space="0" w:color="auto"/>
        <w:bottom w:val="none" w:sz="0" w:space="0" w:color="auto"/>
        <w:right w:val="none" w:sz="0" w:space="0" w:color="auto"/>
      </w:divBdr>
    </w:div>
    <w:div w:id="1271818064">
      <w:bodyDiv w:val="1"/>
      <w:marLeft w:val="0"/>
      <w:marRight w:val="0"/>
      <w:marTop w:val="0"/>
      <w:marBottom w:val="0"/>
      <w:divBdr>
        <w:top w:val="none" w:sz="0" w:space="0" w:color="auto"/>
        <w:left w:val="none" w:sz="0" w:space="0" w:color="auto"/>
        <w:bottom w:val="none" w:sz="0" w:space="0" w:color="auto"/>
        <w:right w:val="none" w:sz="0" w:space="0" w:color="auto"/>
      </w:divBdr>
    </w:div>
    <w:div w:id="1272393201">
      <w:bodyDiv w:val="1"/>
      <w:marLeft w:val="0"/>
      <w:marRight w:val="0"/>
      <w:marTop w:val="0"/>
      <w:marBottom w:val="0"/>
      <w:divBdr>
        <w:top w:val="none" w:sz="0" w:space="0" w:color="auto"/>
        <w:left w:val="none" w:sz="0" w:space="0" w:color="auto"/>
        <w:bottom w:val="none" w:sz="0" w:space="0" w:color="auto"/>
        <w:right w:val="none" w:sz="0" w:space="0" w:color="auto"/>
      </w:divBdr>
    </w:div>
    <w:div w:id="1272666732">
      <w:bodyDiv w:val="1"/>
      <w:marLeft w:val="0"/>
      <w:marRight w:val="0"/>
      <w:marTop w:val="0"/>
      <w:marBottom w:val="0"/>
      <w:divBdr>
        <w:top w:val="none" w:sz="0" w:space="0" w:color="auto"/>
        <w:left w:val="none" w:sz="0" w:space="0" w:color="auto"/>
        <w:bottom w:val="none" w:sz="0" w:space="0" w:color="auto"/>
        <w:right w:val="none" w:sz="0" w:space="0" w:color="auto"/>
      </w:divBdr>
    </w:div>
    <w:div w:id="1273317730">
      <w:bodyDiv w:val="1"/>
      <w:marLeft w:val="0"/>
      <w:marRight w:val="0"/>
      <w:marTop w:val="0"/>
      <w:marBottom w:val="0"/>
      <w:divBdr>
        <w:top w:val="none" w:sz="0" w:space="0" w:color="auto"/>
        <w:left w:val="none" w:sz="0" w:space="0" w:color="auto"/>
        <w:bottom w:val="none" w:sz="0" w:space="0" w:color="auto"/>
        <w:right w:val="none" w:sz="0" w:space="0" w:color="auto"/>
      </w:divBdr>
    </w:div>
    <w:div w:id="1273514447">
      <w:bodyDiv w:val="1"/>
      <w:marLeft w:val="0"/>
      <w:marRight w:val="0"/>
      <w:marTop w:val="0"/>
      <w:marBottom w:val="0"/>
      <w:divBdr>
        <w:top w:val="none" w:sz="0" w:space="0" w:color="auto"/>
        <w:left w:val="none" w:sz="0" w:space="0" w:color="auto"/>
        <w:bottom w:val="none" w:sz="0" w:space="0" w:color="auto"/>
        <w:right w:val="none" w:sz="0" w:space="0" w:color="auto"/>
      </w:divBdr>
    </w:div>
    <w:div w:id="1274051220">
      <w:bodyDiv w:val="1"/>
      <w:marLeft w:val="0"/>
      <w:marRight w:val="0"/>
      <w:marTop w:val="0"/>
      <w:marBottom w:val="0"/>
      <w:divBdr>
        <w:top w:val="none" w:sz="0" w:space="0" w:color="auto"/>
        <w:left w:val="none" w:sz="0" w:space="0" w:color="auto"/>
        <w:bottom w:val="none" w:sz="0" w:space="0" w:color="auto"/>
        <w:right w:val="none" w:sz="0" w:space="0" w:color="auto"/>
      </w:divBdr>
    </w:div>
    <w:div w:id="1274169989">
      <w:bodyDiv w:val="1"/>
      <w:marLeft w:val="0"/>
      <w:marRight w:val="0"/>
      <w:marTop w:val="0"/>
      <w:marBottom w:val="0"/>
      <w:divBdr>
        <w:top w:val="none" w:sz="0" w:space="0" w:color="auto"/>
        <w:left w:val="none" w:sz="0" w:space="0" w:color="auto"/>
        <w:bottom w:val="none" w:sz="0" w:space="0" w:color="auto"/>
        <w:right w:val="none" w:sz="0" w:space="0" w:color="auto"/>
      </w:divBdr>
    </w:div>
    <w:div w:id="1274635981">
      <w:bodyDiv w:val="1"/>
      <w:marLeft w:val="0"/>
      <w:marRight w:val="0"/>
      <w:marTop w:val="0"/>
      <w:marBottom w:val="0"/>
      <w:divBdr>
        <w:top w:val="none" w:sz="0" w:space="0" w:color="auto"/>
        <w:left w:val="none" w:sz="0" w:space="0" w:color="auto"/>
        <w:bottom w:val="none" w:sz="0" w:space="0" w:color="auto"/>
        <w:right w:val="none" w:sz="0" w:space="0" w:color="auto"/>
      </w:divBdr>
    </w:div>
    <w:div w:id="1276062028">
      <w:bodyDiv w:val="1"/>
      <w:marLeft w:val="0"/>
      <w:marRight w:val="0"/>
      <w:marTop w:val="0"/>
      <w:marBottom w:val="0"/>
      <w:divBdr>
        <w:top w:val="none" w:sz="0" w:space="0" w:color="auto"/>
        <w:left w:val="none" w:sz="0" w:space="0" w:color="auto"/>
        <w:bottom w:val="none" w:sz="0" w:space="0" w:color="auto"/>
        <w:right w:val="none" w:sz="0" w:space="0" w:color="auto"/>
      </w:divBdr>
    </w:div>
    <w:div w:id="1277365586">
      <w:bodyDiv w:val="1"/>
      <w:marLeft w:val="0"/>
      <w:marRight w:val="0"/>
      <w:marTop w:val="0"/>
      <w:marBottom w:val="0"/>
      <w:divBdr>
        <w:top w:val="none" w:sz="0" w:space="0" w:color="auto"/>
        <w:left w:val="none" w:sz="0" w:space="0" w:color="auto"/>
        <w:bottom w:val="none" w:sz="0" w:space="0" w:color="auto"/>
        <w:right w:val="none" w:sz="0" w:space="0" w:color="auto"/>
      </w:divBdr>
    </w:div>
    <w:div w:id="1278485707">
      <w:bodyDiv w:val="1"/>
      <w:marLeft w:val="0"/>
      <w:marRight w:val="0"/>
      <w:marTop w:val="0"/>
      <w:marBottom w:val="0"/>
      <w:divBdr>
        <w:top w:val="none" w:sz="0" w:space="0" w:color="auto"/>
        <w:left w:val="none" w:sz="0" w:space="0" w:color="auto"/>
        <w:bottom w:val="none" w:sz="0" w:space="0" w:color="auto"/>
        <w:right w:val="none" w:sz="0" w:space="0" w:color="auto"/>
      </w:divBdr>
    </w:div>
    <w:div w:id="1278872861">
      <w:bodyDiv w:val="1"/>
      <w:marLeft w:val="0"/>
      <w:marRight w:val="0"/>
      <w:marTop w:val="0"/>
      <w:marBottom w:val="0"/>
      <w:divBdr>
        <w:top w:val="none" w:sz="0" w:space="0" w:color="auto"/>
        <w:left w:val="none" w:sz="0" w:space="0" w:color="auto"/>
        <w:bottom w:val="none" w:sz="0" w:space="0" w:color="auto"/>
        <w:right w:val="none" w:sz="0" w:space="0" w:color="auto"/>
      </w:divBdr>
    </w:div>
    <w:div w:id="1279218496">
      <w:bodyDiv w:val="1"/>
      <w:marLeft w:val="0"/>
      <w:marRight w:val="0"/>
      <w:marTop w:val="0"/>
      <w:marBottom w:val="0"/>
      <w:divBdr>
        <w:top w:val="none" w:sz="0" w:space="0" w:color="auto"/>
        <w:left w:val="none" w:sz="0" w:space="0" w:color="auto"/>
        <w:bottom w:val="none" w:sz="0" w:space="0" w:color="auto"/>
        <w:right w:val="none" w:sz="0" w:space="0" w:color="auto"/>
      </w:divBdr>
    </w:div>
    <w:div w:id="1280918412">
      <w:bodyDiv w:val="1"/>
      <w:marLeft w:val="0"/>
      <w:marRight w:val="0"/>
      <w:marTop w:val="0"/>
      <w:marBottom w:val="0"/>
      <w:divBdr>
        <w:top w:val="none" w:sz="0" w:space="0" w:color="auto"/>
        <w:left w:val="none" w:sz="0" w:space="0" w:color="auto"/>
        <w:bottom w:val="none" w:sz="0" w:space="0" w:color="auto"/>
        <w:right w:val="none" w:sz="0" w:space="0" w:color="auto"/>
      </w:divBdr>
    </w:div>
    <w:div w:id="1280918493">
      <w:bodyDiv w:val="1"/>
      <w:marLeft w:val="0"/>
      <w:marRight w:val="0"/>
      <w:marTop w:val="0"/>
      <w:marBottom w:val="0"/>
      <w:divBdr>
        <w:top w:val="none" w:sz="0" w:space="0" w:color="auto"/>
        <w:left w:val="none" w:sz="0" w:space="0" w:color="auto"/>
        <w:bottom w:val="none" w:sz="0" w:space="0" w:color="auto"/>
        <w:right w:val="none" w:sz="0" w:space="0" w:color="auto"/>
      </w:divBdr>
    </w:div>
    <w:div w:id="1282957421">
      <w:bodyDiv w:val="1"/>
      <w:marLeft w:val="0"/>
      <w:marRight w:val="0"/>
      <w:marTop w:val="0"/>
      <w:marBottom w:val="0"/>
      <w:divBdr>
        <w:top w:val="none" w:sz="0" w:space="0" w:color="auto"/>
        <w:left w:val="none" w:sz="0" w:space="0" w:color="auto"/>
        <w:bottom w:val="none" w:sz="0" w:space="0" w:color="auto"/>
        <w:right w:val="none" w:sz="0" w:space="0" w:color="auto"/>
      </w:divBdr>
    </w:div>
    <w:div w:id="1283924240">
      <w:bodyDiv w:val="1"/>
      <w:marLeft w:val="0"/>
      <w:marRight w:val="0"/>
      <w:marTop w:val="0"/>
      <w:marBottom w:val="0"/>
      <w:divBdr>
        <w:top w:val="none" w:sz="0" w:space="0" w:color="auto"/>
        <w:left w:val="none" w:sz="0" w:space="0" w:color="auto"/>
        <w:bottom w:val="none" w:sz="0" w:space="0" w:color="auto"/>
        <w:right w:val="none" w:sz="0" w:space="0" w:color="auto"/>
      </w:divBdr>
    </w:div>
    <w:div w:id="1284460586">
      <w:bodyDiv w:val="1"/>
      <w:marLeft w:val="0"/>
      <w:marRight w:val="0"/>
      <w:marTop w:val="0"/>
      <w:marBottom w:val="0"/>
      <w:divBdr>
        <w:top w:val="none" w:sz="0" w:space="0" w:color="auto"/>
        <w:left w:val="none" w:sz="0" w:space="0" w:color="auto"/>
        <w:bottom w:val="none" w:sz="0" w:space="0" w:color="auto"/>
        <w:right w:val="none" w:sz="0" w:space="0" w:color="auto"/>
      </w:divBdr>
    </w:div>
    <w:div w:id="1285307019">
      <w:bodyDiv w:val="1"/>
      <w:marLeft w:val="0"/>
      <w:marRight w:val="0"/>
      <w:marTop w:val="0"/>
      <w:marBottom w:val="0"/>
      <w:divBdr>
        <w:top w:val="none" w:sz="0" w:space="0" w:color="auto"/>
        <w:left w:val="none" w:sz="0" w:space="0" w:color="auto"/>
        <w:bottom w:val="none" w:sz="0" w:space="0" w:color="auto"/>
        <w:right w:val="none" w:sz="0" w:space="0" w:color="auto"/>
      </w:divBdr>
    </w:div>
    <w:div w:id="1286080039">
      <w:bodyDiv w:val="1"/>
      <w:marLeft w:val="0"/>
      <w:marRight w:val="0"/>
      <w:marTop w:val="0"/>
      <w:marBottom w:val="0"/>
      <w:divBdr>
        <w:top w:val="none" w:sz="0" w:space="0" w:color="auto"/>
        <w:left w:val="none" w:sz="0" w:space="0" w:color="auto"/>
        <w:bottom w:val="none" w:sz="0" w:space="0" w:color="auto"/>
        <w:right w:val="none" w:sz="0" w:space="0" w:color="auto"/>
      </w:divBdr>
    </w:div>
    <w:div w:id="1287542640">
      <w:bodyDiv w:val="1"/>
      <w:marLeft w:val="0"/>
      <w:marRight w:val="0"/>
      <w:marTop w:val="0"/>
      <w:marBottom w:val="0"/>
      <w:divBdr>
        <w:top w:val="none" w:sz="0" w:space="0" w:color="auto"/>
        <w:left w:val="none" w:sz="0" w:space="0" w:color="auto"/>
        <w:bottom w:val="none" w:sz="0" w:space="0" w:color="auto"/>
        <w:right w:val="none" w:sz="0" w:space="0" w:color="auto"/>
      </w:divBdr>
    </w:div>
    <w:div w:id="1289580254">
      <w:bodyDiv w:val="1"/>
      <w:marLeft w:val="0"/>
      <w:marRight w:val="0"/>
      <w:marTop w:val="0"/>
      <w:marBottom w:val="0"/>
      <w:divBdr>
        <w:top w:val="none" w:sz="0" w:space="0" w:color="auto"/>
        <w:left w:val="none" w:sz="0" w:space="0" w:color="auto"/>
        <w:bottom w:val="none" w:sz="0" w:space="0" w:color="auto"/>
        <w:right w:val="none" w:sz="0" w:space="0" w:color="auto"/>
      </w:divBdr>
    </w:div>
    <w:div w:id="1290622177">
      <w:bodyDiv w:val="1"/>
      <w:marLeft w:val="0"/>
      <w:marRight w:val="0"/>
      <w:marTop w:val="0"/>
      <w:marBottom w:val="0"/>
      <w:divBdr>
        <w:top w:val="none" w:sz="0" w:space="0" w:color="auto"/>
        <w:left w:val="none" w:sz="0" w:space="0" w:color="auto"/>
        <w:bottom w:val="none" w:sz="0" w:space="0" w:color="auto"/>
        <w:right w:val="none" w:sz="0" w:space="0" w:color="auto"/>
      </w:divBdr>
    </w:div>
    <w:div w:id="1290625739">
      <w:bodyDiv w:val="1"/>
      <w:marLeft w:val="0"/>
      <w:marRight w:val="0"/>
      <w:marTop w:val="0"/>
      <w:marBottom w:val="0"/>
      <w:divBdr>
        <w:top w:val="none" w:sz="0" w:space="0" w:color="auto"/>
        <w:left w:val="none" w:sz="0" w:space="0" w:color="auto"/>
        <w:bottom w:val="none" w:sz="0" w:space="0" w:color="auto"/>
        <w:right w:val="none" w:sz="0" w:space="0" w:color="auto"/>
      </w:divBdr>
    </w:div>
    <w:div w:id="1292321522">
      <w:bodyDiv w:val="1"/>
      <w:marLeft w:val="0"/>
      <w:marRight w:val="0"/>
      <w:marTop w:val="0"/>
      <w:marBottom w:val="0"/>
      <w:divBdr>
        <w:top w:val="none" w:sz="0" w:space="0" w:color="auto"/>
        <w:left w:val="none" w:sz="0" w:space="0" w:color="auto"/>
        <w:bottom w:val="none" w:sz="0" w:space="0" w:color="auto"/>
        <w:right w:val="none" w:sz="0" w:space="0" w:color="auto"/>
      </w:divBdr>
    </w:div>
    <w:div w:id="1293368334">
      <w:bodyDiv w:val="1"/>
      <w:marLeft w:val="0"/>
      <w:marRight w:val="0"/>
      <w:marTop w:val="0"/>
      <w:marBottom w:val="0"/>
      <w:divBdr>
        <w:top w:val="none" w:sz="0" w:space="0" w:color="auto"/>
        <w:left w:val="none" w:sz="0" w:space="0" w:color="auto"/>
        <w:bottom w:val="none" w:sz="0" w:space="0" w:color="auto"/>
        <w:right w:val="none" w:sz="0" w:space="0" w:color="auto"/>
      </w:divBdr>
    </w:div>
    <w:div w:id="1294948766">
      <w:bodyDiv w:val="1"/>
      <w:marLeft w:val="0"/>
      <w:marRight w:val="0"/>
      <w:marTop w:val="0"/>
      <w:marBottom w:val="0"/>
      <w:divBdr>
        <w:top w:val="none" w:sz="0" w:space="0" w:color="auto"/>
        <w:left w:val="none" w:sz="0" w:space="0" w:color="auto"/>
        <w:bottom w:val="none" w:sz="0" w:space="0" w:color="auto"/>
        <w:right w:val="none" w:sz="0" w:space="0" w:color="auto"/>
      </w:divBdr>
    </w:div>
    <w:div w:id="1300570799">
      <w:bodyDiv w:val="1"/>
      <w:marLeft w:val="0"/>
      <w:marRight w:val="0"/>
      <w:marTop w:val="0"/>
      <w:marBottom w:val="0"/>
      <w:divBdr>
        <w:top w:val="none" w:sz="0" w:space="0" w:color="auto"/>
        <w:left w:val="none" w:sz="0" w:space="0" w:color="auto"/>
        <w:bottom w:val="none" w:sz="0" w:space="0" w:color="auto"/>
        <w:right w:val="none" w:sz="0" w:space="0" w:color="auto"/>
      </w:divBdr>
    </w:div>
    <w:div w:id="1300719506">
      <w:bodyDiv w:val="1"/>
      <w:marLeft w:val="0"/>
      <w:marRight w:val="0"/>
      <w:marTop w:val="0"/>
      <w:marBottom w:val="0"/>
      <w:divBdr>
        <w:top w:val="none" w:sz="0" w:space="0" w:color="auto"/>
        <w:left w:val="none" w:sz="0" w:space="0" w:color="auto"/>
        <w:bottom w:val="none" w:sz="0" w:space="0" w:color="auto"/>
        <w:right w:val="none" w:sz="0" w:space="0" w:color="auto"/>
      </w:divBdr>
    </w:div>
    <w:div w:id="1302032083">
      <w:bodyDiv w:val="1"/>
      <w:marLeft w:val="0"/>
      <w:marRight w:val="0"/>
      <w:marTop w:val="0"/>
      <w:marBottom w:val="0"/>
      <w:divBdr>
        <w:top w:val="none" w:sz="0" w:space="0" w:color="auto"/>
        <w:left w:val="none" w:sz="0" w:space="0" w:color="auto"/>
        <w:bottom w:val="none" w:sz="0" w:space="0" w:color="auto"/>
        <w:right w:val="none" w:sz="0" w:space="0" w:color="auto"/>
      </w:divBdr>
    </w:div>
    <w:div w:id="1302270686">
      <w:bodyDiv w:val="1"/>
      <w:marLeft w:val="0"/>
      <w:marRight w:val="0"/>
      <w:marTop w:val="0"/>
      <w:marBottom w:val="0"/>
      <w:divBdr>
        <w:top w:val="none" w:sz="0" w:space="0" w:color="auto"/>
        <w:left w:val="none" w:sz="0" w:space="0" w:color="auto"/>
        <w:bottom w:val="none" w:sz="0" w:space="0" w:color="auto"/>
        <w:right w:val="none" w:sz="0" w:space="0" w:color="auto"/>
      </w:divBdr>
    </w:div>
    <w:div w:id="1303122662">
      <w:bodyDiv w:val="1"/>
      <w:marLeft w:val="0"/>
      <w:marRight w:val="0"/>
      <w:marTop w:val="0"/>
      <w:marBottom w:val="0"/>
      <w:divBdr>
        <w:top w:val="none" w:sz="0" w:space="0" w:color="auto"/>
        <w:left w:val="none" w:sz="0" w:space="0" w:color="auto"/>
        <w:bottom w:val="none" w:sz="0" w:space="0" w:color="auto"/>
        <w:right w:val="none" w:sz="0" w:space="0" w:color="auto"/>
      </w:divBdr>
    </w:div>
    <w:div w:id="1304888576">
      <w:bodyDiv w:val="1"/>
      <w:marLeft w:val="0"/>
      <w:marRight w:val="0"/>
      <w:marTop w:val="0"/>
      <w:marBottom w:val="0"/>
      <w:divBdr>
        <w:top w:val="none" w:sz="0" w:space="0" w:color="auto"/>
        <w:left w:val="none" w:sz="0" w:space="0" w:color="auto"/>
        <w:bottom w:val="none" w:sz="0" w:space="0" w:color="auto"/>
        <w:right w:val="none" w:sz="0" w:space="0" w:color="auto"/>
      </w:divBdr>
    </w:div>
    <w:div w:id="1306932281">
      <w:bodyDiv w:val="1"/>
      <w:marLeft w:val="0"/>
      <w:marRight w:val="0"/>
      <w:marTop w:val="0"/>
      <w:marBottom w:val="0"/>
      <w:divBdr>
        <w:top w:val="none" w:sz="0" w:space="0" w:color="auto"/>
        <w:left w:val="none" w:sz="0" w:space="0" w:color="auto"/>
        <w:bottom w:val="none" w:sz="0" w:space="0" w:color="auto"/>
        <w:right w:val="none" w:sz="0" w:space="0" w:color="auto"/>
      </w:divBdr>
    </w:div>
    <w:div w:id="1306936823">
      <w:bodyDiv w:val="1"/>
      <w:marLeft w:val="0"/>
      <w:marRight w:val="0"/>
      <w:marTop w:val="0"/>
      <w:marBottom w:val="0"/>
      <w:divBdr>
        <w:top w:val="none" w:sz="0" w:space="0" w:color="auto"/>
        <w:left w:val="none" w:sz="0" w:space="0" w:color="auto"/>
        <w:bottom w:val="none" w:sz="0" w:space="0" w:color="auto"/>
        <w:right w:val="none" w:sz="0" w:space="0" w:color="auto"/>
      </w:divBdr>
    </w:div>
    <w:div w:id="1309629072">
      <w:bodyDiv w:val="1"/>
      <w:marLeft w:val="0"/>
      <w:marRight w:val="0"/>
      <w:marTop w:val="0"/>
      <w:marBottom w:val="0"/>
      <w:divBdr>
        <w:top w:val="none" w:sz="0" w:space="0" w:color="auto"/>
        <w:left w:val="none" w:sz="0" w:space="0" w:color="auto"/>
        <w:bottom w:val="none" w:sz="0" w:space="0" w:color="auto"/>
        <w:right w:val="none" w:sz="0" w:space="0" w:color="auto"/>
      </w:divBdr>
    </w:div>
    <w:div w:id="1311012649">
      <w:bodyDiv w:val="1"/>
      <w:marLeft w:val="0"/>
      <w:marRight w:val="0"/>
      <w:marTop w:val="0"/>
      <w:marBottom w:val="0"/>
      <w:divBdr>
        <w:top w:val="none" w:sz="0" w:space="0" w:color="auto"/>
        <w:left w:val="none" w:sz="0" w:space="0" w:color="auto"/>
        <w:bottom w:val="none" w:sz="0" w:space="0" w:color="auto"/>
        <w:right w:val="none" w:sz="0" w:space="0" w:color="auto"/>
      </w:divBdr>
    </w:div>
    <w:div w:id="1311137479">
      <w:bodyDiv w:val="1"/>
      <w:marLeft w:val="0"/>
      <w:marRight w:val="0"/>
      <w:marTop w:val="0"/>
      <w:marBottom w:val="0"/>
      <w:divBdr>
        <w:top w:val="none" w:sz="0" w:space="0" w:color="auto"/>
        <w:left w:val="none" w:sz="0" w:space="0" w:color="auto"/>
        <w:bottom w:val="none" w:sz="0" w:space="0" w:color="auto"/>
        <w:right w:val="none" w:sz="0" w:space="0" w:color="auto"/>
      </w:divBdr>
    </w:div>
    <w:div w:id="1311668887">
      <w:bodyDiv w:val="1"/>
      <w:marLeft w:val="0"/>
      <w:marRight w:val="0"/>
      <w:marTop w:val="0"/>
      <w:marBottom w:val="0"/>
      <w:divBdr>
        <w:top w:val="none" w:sz="0" w:space="0" w:color="auto"/>
        <w:left w:val="none" w:sz="0" w:space="0" w:color="auto"/>
        <w:bottom w:val="none" w:sz="0" w:space="0" w:color="auto"/>
        <w:right w:val="none" w:sz="0" w:space="0" w:color="auto"/>
      </w:divBdr>
    </w:div>
    <w:div w:id="1312445901">
      <w:bodyDiv w:val="1"/>
      <w:marLeft w:val="0"/>
      <w:marRight w:val="0"/>
      <w:marTop w:val="0"/>
      <w:marBottom w:val="0"/>
      <w:divBdr>
        <w:top w:val="none" w:sz="0" w:space="0" w:color="auto"/>
        <w:left w:val="none" w:sz="0" w:space="0" w:color="auto"/>
        <w:bottom w:val="none" w:sz="0" w:space="0" w:color="auto"/>
        <w:right w:val="none" w:sz="0" w:space="0" w:color="auto"/>
      </w:divBdr>
    </w:div>
    <w:div w:id="1312714631">
      <w:bodyDiv w:val="1"/>
      <w:marLeft w:val="0"/>
      <w:marRight w:val="0"/>
      <w:marTop w:val="0"/>
      <w:marBottom w:val="0"/>
      <w:divBdr>
        <w:top w:val="none" w:sz="0" w:space="0" w:color="auto"/>
        <w:left w:val="none" w:sz="0" w:space="0" w:color="auto"/>
        <w:bottom w:val="none" w:sz="0" w:space="0" w:color="auto"/>
        <w:right w:val="none" w:sz="0" w:space="0" w:color="auto"/>
      </w:divBdr>
    </w:div>
    <w:div w:id="1312978854">
      <w:bodyDiv w:val="1"/>
      <w:marLeft w:val="0"/>
      <w:marRight w:val="0"/>
      <w:marTop w:val="0"/>
      <w:marBottom w:val="0"/>
      <w:divBdr>
        <w:top w:val="none" w:sz="0" w:space="0" w:color="auto"/>
        <w:left w:val="none" w:sz="0" w:space="0" w:color="auto"/>
        <w:bottom w:val="none" w:sz="0" w:space="0" w:color="auto"/>
        <w:right w:val="none" w:sz="0" w:space="0" w:color="auto"/>
      </w:divBdr>
    </w:div>
    <w:div w:id="1313099951">
      <w:bodyDiv w:val="1"/>
      <w:marLeft w:val="0"/>
      <w:marRight w:val="0"/>
      <w:marTop w:val="0"/>
      <w:marBottom w:val="0"/>
      <w:divBdr>
        <w:top w:val="none" w:sz="0" w:space="0" w:color="auto"/>
        <w:left w:val="none" w:sz="0" w:space="0" w:color="auto"/>
        <w:bottom w:val="none" w:sz="0" w:space="0" w:color="auto"/>
        <w:right w:val="none" w:sz="0" w:space="0" w:color="auto"/>
      </w:divBdr>
    </w:div>
    <w:div w:id="1313214895">
      <w:bodyDiv w:val="1"/>
      <w:marLeft w:val="0"/>
      <w:marRight w:val="0"/>
      <w:marTop w:val="0"/>
      <w:marBottom w:val="0"/>
      <w:divBdr>
        <w:top w:val="none" w:sz="0" w:space="0" w:color="auto"/>
        <w:left w:val="none" w:sz="0" w:space="0" w:color="auto"/>
        <w:bottom w:val="none" w:sz="0" w:space="0" w:color="auto"/>
        <w:right w:val="none" w:sz="0" w:space="0" w:color="auto"/>
      </w:divBdr>
    </w:div>
    <w:div w:id="1313220101">
      <w:bodyDiv w:val="1"/>
      <w:marLeft w:val="0"/>
      <w:marRight w:val="0"/>
      <w:marTop w:val="0"/>
      <w:marBottom w:val="0"/>
      <w:divBdr>
        <w:top w:val="none" w:sz="0" w:space="0" w:color="auto"/>
        <w:left w:val="none" w:sz="0" w:space="0" w:color="auto"/>
        <w:bottom w:val="none" w:sz="0" w:space="0" w:color="auto"/>
        <w:right w:val="none" w:sz="0" w:space="0" w:color="auto"/>
      </w:divBdr>
    </w:div>
    <w:div w:id="1313370726">
      <w:bodyDiv w:val="1"/>
      <w:marLeft w:val="0"/>
      <w:marRight w:val="0"/>
      <w:marTop w:val="0"/>
      <w:marBottom w:val="0"/>
      <w:divBdr>
        <w:top w:val="none" w:sz="0" w:space="0" w:color="auto"/>
        <w:left w:val="none" w:sz="0" w:space="0" w:color="auto"/>
        <w:bottom w:val="none" w:sz="0" w:space="0" w:color="auto"/>
        <w:right w:val="none" w:sz="0" w:space="0" w:color="auto"/>
      </w:divBdr>
    </w:div>
    <w:div w:id="1313679055">
      <w:bodyDiv w:val="1"/>
      <w:marLeft w:val="0"/>
      <w:marRight w:val="0"/>
      <w:marTop w:val="0"/>
      <w:marBottom w:val="0"/>
      <w:divBdr>
        <w:top w:val="none" w:sz="0" w:space="0" w:color="auto"/>
        <w:left w:val="none" w:sz="0" w:space="0" w:color="auto"/>
        <w:bottom w:val="none" w:sz="0" w:space="0" w:color="auto"/>
        <w:right w:val="none" w:sz="0" w:space="0" w:color="auto"/>
      </w:divBdr>
    </w:div>
    <w:div w:id="1316034629">
      <w:bodyDiv w:val="1"/>
      <w:marLeft w:val="0"/>
      <w:marRight w:val="0"/>
      <w:marTop w:val="0"/>
      <w:marBottom w:val="0"/>
      <w:divBdr>
        <w:top w:val="none" w:sz="0" w:space="0" w:color="auto"/>
        <w:left w:val="none" w:sz="0" w:space="0" w:color="auto"/>
        <w:bottom w:val="none" w:sz="0" w:space="0" w:color="auto"/>
        <w:right w:val="none" w:sz="0" w:space="0" w:color="auto"/>
      </w:divBdr>
    </w:div>
    <w:div w:id="1316370838">
      <w:bodyDiv w:val="1"/>
      <w:marLeft w:val="0"/>
      <w:marRight w:val="0"/>
      <w:marTop w:val="0"/>
      <w:marBottom w:val="0"/>
      <w:divBdr>
        <w:top w:val="none" w:sz="0" w:space="0" w:color="auto"/>
        <w:left w:val="none" w:sz="0" w:space="0" w:color="auto"/>
        <w:bottom w:val="none" w:sz="0" w:space="0" w:color="auto"/>
        <w:right w:val="none" w:sz="0" w:space="0" w:color="auto"/>
      </w:divBdr>
    </w:div>
    <w:div w:id="1316572737">
      <w:bodyDiv w:val="1"/>
      <w:marLeft w:val="0"/>
      <w:marRight w:val="0"/>
      <w:marTop w:val="0"/>
      <w:marBottom w:val="0"/>
      <w:divBdr>
        <w:top w:val="none" w:sz="0" w:space="0" w:color="auto"/>
        <w:left w:val="none" w:sz="0" w:space="0" w:color="auto"/>
        <w:bottom w:val="none" w:sz="0" w:space="0" w:color="auto"/>
        <w:right w:val="none" w:sz="0" w:space="0" w:color="auto"/>
      </w:divBdr>
    </w:div>
    <w:div w:id="1316640697">
      <w:bodyDiv w:val="1"/>
      <w:marLeft w:val="0"/>
      <w:marRight w:val="0"/>
      <w:marTop w:val="0"/>
      <w:marBottom w:val="0"/>
      <w:divBdr>
        <w:top w:val="none" w:sz="0" w:space="0" w:color="auto"/>
        <w:left w:val="none" w:sz="0" w:space="0" w:color="auto"/>
        <w:bottom w:val="none" w:sz="0" w:space="0" w:color="auto"/>
        <w:right w:val="none" w:sz="0" w:space="0" w:color="auto"/>
      </w:divBdr>
    </w:div>
    <w:div w:id="1317493603">
      <w:bodyDiv w:val="1"/>
      <w:marLeft w:val="0"/>
      <w:marRight w:val="0"/>
      <w:marTop w:val="0"/>
      <w:marBottom w:val="0"/>
      <w:divBdr>
        <w:top w:val="none" w:sz="0" w:space="0" w:color="auto"/>
        <w:left w:val="none" w:sz="0" w:space="0" w:color="auto"/>
        <w:bottom w:val="none" w:sz="0" w:space="0" w:color="auto"/>
        <w:right w:val="none" w:sz="0" w:space="0" w:color="auto"/>
      </w:divBdr>
    </w:div>
    <w:div w:id="1318068331">
      <w:bodyDiv w:val="1"/>
      <w:marLeft w:val="0"/>
      <w:marRight w:val="0"/>
      <w:marTop w:val="0"/>
      <w:marBottom w:val="0"/>
      <w:divBdr>
        <w:top w:val="none" w:sz="0" w:space="0" w:color="auto"/>
        <w:left w:val="none" w:sz="0" w:space="0" w:color="auto"/>
        <w:bottom w:val="none" w:sz="0" w:space="0" w:color="auto"/>
        <w:right w:val="none" w:sz="0" w:space="0" w:color="auto"/>
      </w:divBdr>
    </w:div>
    <w:div w:id="1319571478">
      <w:bodyDiv w:val="1"/>
      <w:marLeft w:val="0"/>
      <w:marRight w:val="0"/>
      <w:marTop w:val="0"/>
      <w:marBottom w:val="0"/>
      <w:divBdr>
        <w:top w:val="none" w:sz="0" w:space="0" w:color="auto"/>
        <w:left w:val="none" w:sz="0" w:space="0" w:color="auto"/>
        <w:bottom w:val="none" w:sz="0" w:space="0" w:color="auto"/>
        <w:right w:val="none" w:sz="0" w:space="0" w:color="auto"/>
      </w:divBdr>
    </w:div>
    <w:div w:id="1321889894">
      <w:bodyDiv w:val="1"/>
      <w:marLeft w:val="0"/>
      <w:marRight w:val="0"/>
      <w:marTop w:val="0"/>
      <w:marBottom w:val="0"/>
      <w:divBdr>
        <w:top w:val="none" w:sz="0" w:space="0" w:color="auto"/>
        <w:left w:val="none" w:sz="0" w:space="0" w:color="auto"/>
        <w:bottom w:val="none" w:sz="0" w:space="0" w:color="auto"/>
        <w:right w:val="none" w:sz="0" w:space="0" w:color="auto"/>
      </w:divBdr>
    </w:div>
    <w:div w:id="1322349846">
      <w:bodyDiv w:val="1"/>
      <w:marLeft w:val="0"/>
      <w:marRight w:val="0"/>
      <w:marTop w:val="0"/>
      <w:marBottom w:val="0"/>
      <w:divBdr>
        <w:top w:val="none" w:sz="0" w:space="0" w:color="auto"/>
        <w:left w:val="none" w:sz="0" w:space="0" w:color="auto"/>
        <w:bottom w:val="none" w:sz="0" w:space="0" w:color="auto"/>
        <w:right w:val="none" w:sz="0" w:space="0" w:color="auto"/>
      </w:divBdr>
    </w:div>
    <w:div w:id="1322546001">
      <w:bodyDiv w:val="1"/>
      <w:marLeft w:val="0"/>
      <w:marRight w:val="0"/>
      <w:marTop w:val="0"/>
      <w:marBottom w:val="0"/>
      <w:divBdr>
        <w:top w:val="none" w:sz="0" w:space="0" w:color="auto"/>
        <w:left w:val="none" w:sz="0" w:space="0" w:color="auto"/>
        <w:bottom w:val="none" w:sz="0" w:space="0" w:color="auto"/>
        <w:right w:val="none" w:sz="0" w:space="0" w:color="auto"/>
      </w:divBdr>
    </w:div>
    <w:div w:id="1323194154">
      <w:bodyDiv w:val="1"/>
      <w:marLeft w:val="0"/>
      <w:marRight w:val="0"/>
      <w:marTop w:val="0"/>
      <w:marBottom w:val="0"/>
      <w:divBdr>
        <w:top w:val="none" w:sz="0" w:space="0" w:color="auto"/>
        <w:left w:val="none" w:sz="0" w:space="0" w:color="auto"/>
        <w:bottom w:val="none" w:sz="0" w:space="0" w:color="auto"/>
        <w:right w:val="none" w:sz="0" w:space="0" w:color="auto"/>
      </w:divBdr>
    </w:div>
    <w:div w:id="1323855686">
      <w:bodyDiv w:val="1"/>
      <w:marLeft w:val="0"/>
      <w:marRight w:val="0"/>
      <w:marTop w:val="0"/>
      <w:marBottom w:val="0"/>
      <w:divBdr>
        <w:top w:val="none" w:sz="0" w:space="0" w:color="auto"/>
        <w:left w:val="none" w:sz="0" w:space="0" w:color="auto"/>
        <w:bottom w:val="none" w:sz="0" w:space="0" w:color="auto"/>
        <w:right w:val="none" w:sz="0" w:space="0" w:color="auto"/>
      </w:divBdr>
    </w:div>
    <w:div w:id="1323974140">
      <w:bodyDiv w:val="1"/>
      <w:marLeft w:val="0"/>
      <w:marRight w:val="0"/>
      <w:marTop w:val="0"/>
      <w:marBottom w:val="0"/>
      <w:divBdr>
        <w:top w:val="none" w:sz="0" w:space="0" w:color="auto"/>
        <w:left w:val="none" w:sz="0" w:space="0" w:color="auto"/>
        <w:bottom w:val="none" w:sz="0" w:space="0" w:color="auto"/>
        <w:right w:val="none" w:sz="0" w:space="0" w:color="auto"/>
      </w:divBdr>
    </w:div>
    <w:div w:id="1324898572">
      <w:bodyDiv w:val="1"/>
      <w:marLeft w:val="0"/>
      <w:marRight w:val="0"/>
      <w:marTop w:val="0"/>
      <w:marBottom w:val="0"/>
      <w:divBdr>
        <w:top w:val="none" w:sz="0" w:space="0" w:color="auto"/>
        <w:left w:val="none" w:sz="0" w:space="0" w:color="auto"/>
        <w:bottom w:val="none" w:sz="0" w:space="0" w:color="auto"/>
        <w:right w:val="none" w:sz="0" w:space="0" w:color="auto"/>
      </w:divBdr>
    </w:div>
    <w:div w:id="1326014955">
      <w:bodyDiv w:val="1"/>
      <w:marLeft w:val="0"/>
      <w:marRight w:val="0"/>
      <w:marTop w:val="0"/>
      <w:marBottom w:val="0"/>
      <w:divBdr>
        <w:top w:val="none" w:sz="0" w:space="0" w:color="auto"/>
        <w:left w:val="none" w:sz="0" w:space="0" w:color="auto"/>
        <w:bottom w:val="none" w:sz="0" w:space="0" w:color="auto"/>
        <w:right w:val="none" w:sz="0" w:space="0" w:color="auto"/>
      </w:divBdr>
    </w:div>
    <w:div w:id="1327434981">
      <w:bodyDiv w:val="1"/>
      <w:marLeft w:val="0"/>
      <w:marRight w:val="0"/>
      <w:marTop w:val="0"/>
      <w:marBottom w:val="0"/>
      <w:divBdr>
        <w:top w:val="none" w:sz="0" w:space="0" w:color="auto"/>
        <w:left w:val="none" w:sz="0" w:space="0" w:color="auto"/>
        <w:bottom w:val="none" w:sz="0" w:space="0" w:color="auto"/>
        <w:right w:val="none" w:sz="0" w:space="0" w:color="auto"/>
      </w:divBdr>
    </w:div>
    <w:div w:id="1329089730">
      <w:bodyDiv w:val="1"/>
      <w:marLeft w:val="0"/>
      <w:marRight w:val="0"/>
      <w:marTop w:val="0"/>
      <w:marBottom w:val="0"/>
      <w:divBdr>
        <w:top w:val="none" w:sz="0" w:space="0" w:color="auto"/>
        <w:left w:val="none" w:sz="0" w:space="0" w:color="auto"/>
        <w:bottom w:val="none" w:sz="0" w:space="0" w:color="auto"/>
        <w:right w:val="none" w:sz="0" w:space="0" w:color="auto"/>
      </w:divBdr>
    </w:div>
    <w:div w:id="1331525661">
      <w:bodyDiv w:val="1"/>
      <w:marLeft w:val="0"/>
      <w:marRight w:val="0"/>
      <w:marTop w:val="0"/>
      <w:marBottom w:val="0"/>
      <w:divBdr>
        <w:top w:val="none" w:sz="0" w:space="0" w:color="auto"/>
        <w:left w:val="none" w:sz="0" w:space="0" w:color="auto"/>
        <w:bottom w:val="none" w:sz="0" w:space="0" w:color="auto"/>
        <w:right w:val="none" w:sz="0" w:space="0" w:color="auto"/>
      </w:divBdr>
    </w:div>
    <w:div w:id="1332372637">
      <w:bodyDiv w:val="1"/>
      <w:marLeft w:val="0"/>
      <w:marRight w:val="0"/>
      <w:marTop w:val="0"/>
      <w:marBottom w:val="0"/>
      <w:divBdr>
        <w:top w:val="none" w:sz="0" w:space="0" w:color="auto"/>
        <w:left w:val="none" w:sz="0" w:space="0" w:color="auto"/>
        <w:bottom w:val="none" w:sz="0" w:space="0" w:color="auto"/>
        <w:right w:val="none" w:sz="0" w:space="0" w:color="auto"/>
      </w:divBdr>
    </w:div>
    <w:div w:id="1332682277">
      <w:bodyDiv w:val="1"/>
      <w:marLeft w:val="0"/>
      <w:marRight w:val="0"/>
      <w:marTop w:val="0"/>
      <w:marBottom w:val="0"/>
      <w:divBdr>
        <w:top w:val="none" w:sz="0" w:space="0" w:color="auto"/>
        <w:left w:val="none" w:sz="0" w:space="0" w:color="auto"/>
        <w:bottom w:val="none" w:sz="0" w:space="0" w:color="auto"/>
        <w:right w:val="none" w:sz="0" w:space="0" w:color="auto"/>
      </w:divBdr>
    </w:div>
    <w:div w:id="1332829154">
      <w:bodyDiv w:val="1"/>
      <w:marLeft w:val="0"/>
      <w:marRight w:val="0"/>
      <w:marTop w:val="0"/>
      <w:marBottom w:val="0"/>
      <w:divBdr>
        <w:top w:val="none" w:sz="0" w:space="0" w:color="auto"/>
        <w:left w:val="none" w:sz="0" w:space="0" w:color="auto"/>
        <w:bottom w:val="none" w:sz="0" w:space="0" w:color="auto"/>
        <w:right w:val="none" w:sz="0" w:space="0" w:color="auto"/>
      </w:divBdr>
    </w:div>
    <w:div w:id="1333068971">
      <w:bodyDiv w:val="1"/>
      <w:marLeft w:val="0"/>
      <w:marRight w:val="0"/>
      <w:marTop w:val="0"/>
      <w:marBottom w:val="0"/>
      <w:divBdr>
        <w:top w:val="none" w:sz="0" w:space="0" w:color="auto"/>
        <w:left w:val="none" w:sz="0" w:space="0" w:color="auto"/>
        <w:bottom w:val="none" w:sz="0" w:space="0" w:color="auto"/>
        <w:right w:val="none" w:sz="0" w:space="0" w:color="auto"/>
      </w:divBdr>
    </w:div>
    <w:div w:id="1334337062">
      <w:bodyDiv w:val="1"/>
      <w:marLeft w:val="0"/>
      <w:marRight w:val="0"/>
      <w:marTop w:val="0"/>
      <w:marBottom w:val="0"/>
      <w:divBdr>
        <w:top w:val="none" w:sz="0" w:space="0" w:color="auto"/>
        <w:left w:val="none" w:sz="0" w:space="0" w:color="auto"/>
        <w:bottom w:val="none" w:sz="0" w:space="0" w:color="auto"/>
        <w:right w:val="none" w:sz="0" w:space="0" w:color="auto"/>
      </w:divBdr>
    </w:div>
    <w:div w:id="1336688499">
      <w:bodyDiv w:val="1"/>
      <w:marLeft w:val="0"/>
      <w:marRight w:val="0"/>
      <w:marTop w:val="0"/>
      <w:marBottom w:val="0"/>
      <w:divBdr>
        <w:top w:val="none" w:sz="0" w:space="0" w:color="auto"/>
        <w:left w:val="none" w:sz="0" w:space="0" w:color="auto"/>
        <w:bottom w:val="none" w:sz="0" w:space="0" w:color="auto"/>
        <w:right w:val="none" w:sz="0" w:space="0" w:color="auto"/>
      </w:divBdr>
    </w:div>
    <w:div w:id="1338459802">
      <w:bodyDiv w:val="1"/>
      <w:marLeft w:val="0"/>
      <w:marRight w:val="0"/>
      <w:marTop w:val="0"/>
      <w:marBottom w:val="0"/>
      <w:divBdr>
        <w:top w:val="none" w:sz="0" w:space="0" w:color="auto"/>
        <w:left w:val="none" w:sz="0" w:space="0" w:color="auto"/>
        <w:bottom w:val="none" w:sz="0" w:space="0" w:color="auto"/>
        <w:right w:val="none" w:sz="0" w:space="0" w:color="auto"/>
      </w:divBdr>
    </w:div>
    <w:div w:id="1338532758">
      <w:bodyDiv w:val="1"/>
      <w:marLeft w:val="0"/>
      <w:marRight w:val="0"/>
      <w:marTop w:val="0"/>
      <w:marBottom w:val="0"/>
      <w:divBdr>
        <w:top w:val="none" w:sz="0" w:space="0" w:color="auto"/>
        <w:left w:val="none" w:sz="0" w:space="0" w:color="auto"/>
        <w:bottom w:val="none" w:sz="0" w:space="0" w:color="auto"/>
        <w:right w:val="none" w:sz="0" w:space="0" w:color="auto"/>
      </w:divBdr>
    </w:div>
    <w:div w:id="1339307069">
      <w:bodyDiv w:val="1"/>
      <w:marLeft w:val="0"/>
      <w:marRight w:val="0"/>
      <w:marTop w:val="0"/>
      <w:marBottom w:val="0"/>
      <w:divBdr>
        <w:top w:val="none" w:sz="0" w:space="0" w:color="auto"/>
        <w:left w:val="none" w:sz="0" w:space="0" w:color="auto"/>
        <w:bottom w:val="none" w:sz="0" w:space="0" w:color="auto"/>
        <w:right w:val="none" w:sz="0" w:space="0" w:color="auto"/>
      </w:divBdr>
    </w:div>
    <w:div w:id="1341852916">
      <w:bodyDiv w:val="1"/>
      <w:marLeft w:val="0"/>
      <w:marRight w:val="0"/>
      <w:marTop w:val="0"/>
      <w:marBottom w:val="0"/>
      <w:divBdr>
        <w:top w:val="none" w:sz="0" w:space="0" w:color="auto"/>
        <w:left w:val="none" w:sz="0" w:space="0" w:color="auto"/>
        <w:bottom w:val="none" w:sz="0" w:space="0" w:color="auto"/>
        <w:right w:val="none" w:sz="0" w:space="0" w:color="auto"/>
      </w:divBdr>
    </w:div>
    <w:div w:id="1342706946">
      <w:bodyDiv w:val="1"/>
      <w:marLeft w:val="0"/>
      <w:marRight w:val="0"/>
      <w:marTop w:val="0"/>
      <w:marBottom w:val="0"/>
      <w:divBdr>
        <w:top w:val="none" w:sz="0" w:space="0" w:color="auto"/>
        <w:left w:val="none" w:sz="0" w:space="0" w:color="auto"/>
        <w:bottom w:val="none" w:sz="0" w:space="0" w:color="auto"/>
        <w:right w:val="none" w:sz="0" w:space="0" w:color="auto"/>
      </w:divBdr>
    </w:div>
    <w:div w:id="1343118373">
      <w:bodyDiv w:val="1"/>
      <w:marLeft w:val="0"/>
      <w:marRight w:val="0"/>
      <w:marTop w:val="0"/>
      <w:marBottom w:val="0"/>
      <w:divBdr>
        <w:top w:val="none" w:sz="0" w:space="0" w:color="auto"/>
        <w:left w:val="none" w:sz="0" w:space="0" w:color="auto"/>
        <w:bottom w:val="none" w:sz="0" w:space="0" w:color="auto"/>
        <w:right w:val="none" w:sz="0" w:space="0" w:color="auto"/>
      </w:divBdr>
    </w:div>
    <w:div w:id="1343627231">
      <w:bodyDiv w:val="1"/>
      <w:marLeft w:val="0"/>
      <w:marRight w:val="0"/>
      <w:marTop w:val="0"/>
      <w:marBottom w:val="0"/>
      <w:divBdr>
        <w:top w:val="none" w:sz="0" w:space="0" w:color="auto"/>
        <w:left w:val="none" w:sz="0" w:space="0" w:color="auto"/>
        <w:bottom w:val="none" w:sz="0" w:space="0" w:color="auto"/>
        <w:right w:val="none" w:sz="0" w:space="0" w:color="auto"/>
      </w:divBdr>
    </w:div>
    <w:div w:id="1343698302">
      <w:bodyDiv w:val="1"/>
      <w:marLeft w:val="0"/>
      <w:marRight w:val="0"/>
      <w:marTop w:val="0"/>
      <w:marBottom w:val="0"/>
      <w:divBdr>
        <w:top w:val="none" w:sz="0" w:space="0" w:color="auto"/>
        <w:left w:val="none" w:sz="0" w:space="0" w:color="auto"/>
        <w:bottom w:val="none" w:sz="0" w:space="0" w:color="auto"/>
        <w:right w:val="none" w:sz="0" w:space="0" w:color="auto"/>
      </w:divBdr>
    </w:div>
    <w:div w:id="1343823214">
      <w:bodyDiv w:val="1"/>
      <w:marLeft w:val="0"/>
      <w:marRight w:val="0"/>
      <w:marTop w:val="0"/>
      <w:marBottom w:val="0"/>
      <w:divBdr>
        <w:top w:val="none" w:sz="0" w:space="0" w:color="auto"/>
        <w:left w:val="none" w:sz="0" w:space="0" w:color="auto"/>
        <w:bottom w:val="none" w:sz="0" w:space="0" w:color="auto"/>
        <w:right w:val="none" w:sz="0" w:space="0" w:color="auto"/>
      </w:divBdr>
    </w:div>
    <w:div w:id="1345857426">
      <w:bodyDiv w:val="1"/>
      <w:marLeft w:val="0"/>
      <w:marRight w:val="0"/>
      <w:marTop w:val="0"/>
      <w:marBottom w:val="0"/>
      <w:divBdr>
        <w:top w:val="none" w:sz="0" w:space="0" w:color="auto"/>
        <w:left w:val="none" w:sz="0" w:space="0" w:color="auto"/>
        <w:bottom w:val="none" w:sz="0" w:space="0" w:color="auto"/>
        <w:right w:val="none" w:sz="0" w:space="0" w:color="auto"/>
      </w:divBdr>
    </w:div>
    <w:div w:id="1346398369">
      <w:bodyDiv w:val="1"/>
      <w:marLeft w:val="0"/>
      <w:marRight w:val="0"/>
      <w:marTop w:val="0"/>
      <w:marBottom w:val="0"/>
      <w:divBdr>
        <w:top w:val="none" w:sz="0" w:space="0" w:color="auto"/>
        <w:left w:val="none" w:sz="0" w:space="0" w:color="auto"/>
        <w:bottom w:val="none" w:sz="0" w:space="0" w:color="auto"/>
        <w:right w:val="none" w:sz="0" w:space="0" w:color="auto"/>
      </w:divBdr>
    </w:div>
    <w:div w:id="1347250749">
      <w:bodyDiv w:val="1"/>
      <w:marLeft w:val="0"/>
      <w:marRight w:val="0"/>
      <w:marTop w:val="0"/>
      <w:marBottom w:val="0"/>
      <w:divBdr>
        <w:top w:val="none" w:sz="0" w:space="0" w:color="auto"/>
        <w:left w:val="none" w:sz="0" w:space="0" w:color="auto"/>
        <w:bottom w:val="none" w:sz="0" w:space="0" w:color="auto"/>
        <w:right w:val="none" w:sz="0" w:space="0" w:color="auto"/>
      </w:divBdr>
    </w:div>
    <w:div w:id="1348603906">
      <w:bodyDiv w:val="1"/>
      <w:marLeft w:val="0"/>
      <w:marRight w:val="0"/>
      <w:marTop w:val="0"/>
      <w:marBottom w:val="0"/>
      <w:divBdr>
        <w:top w:val="none" w:sz="0" w:space="0" w:color="auto"/>
        <w:left w:val="none" w:sz="0" w:space="0" w:color="auto"/>
        <w:bottom w:val="none" w:sz="0" w:space="0" w:color="auto"/>
        <w:right w:val="none" w:sz="0" w:space="0" w:color="auto"/>
      </w:divBdr>
    </w:div>
    <w:div w:id="1351956748">
      <w:bodyDiv w:val="1"/>
      <w:marLeft w:val="0"/>
      <w:marRight w:val="0"/>
      <w:marTop w:val="0"/>
      <w:marBottom w:val="0"/>
      <w:divBdr>
        <w:top w:val="none" w:sz="0" w:space="0" w:color="auto"/>
        <w:left w:val="none" w:sz="0" w:space="0" w:color="auto"/>
        <w:bottom w:val="none" w:sz="0" w:space="0" w:color="auto"/>
        <w:right w:val="none" w:sz="0" w:space="0" w:color="auto"/>
      </w:divBdr>
    </w:div>
    <w:div w:id="1352991359">
      <w:bodyDiv w:val="1"/>
      <w:marLeft w:val="0"/>
      <w:marRight w:val="0"/>
      <w:marTop w:val="0"/>
      <w:marBottom w:val="0"/>
      <w:divBdr>
        <w:top w:val="none" w:sz="0" w:space="0" w:color="auto"/>
        <w:left w:val="none" w:sz="0" w:space="0" w:color="auto"/>
        <w:bottom w:val="none" w:sz="0" w:space="0" w:color="auto"/>
        <w:right w:val="none" w:sz="0" w:space="0" w:color="auto"/>
      </w:divBdr>
    </w:div>
    <w:div w:id="1353535354">
      <w:bodyDiv w:val="1"/>
      <w:marLeft w:val="0"/>
      <w:marRight w:val="0"/>
      <w:marTop w:val="0"/>
      <w:marBottom w:val="0"/>
      <w:divBdr>
        <w:top w:val="none" w:sz="0" w:space="0" w:color="auto"/>
        <w:left w:val="none" w:sz="0" w:space="0" w:color="auto"/>
        <w:bottom w:val="none" w:sz="0" w:space="0" w:color="auto"/>
        <w:right w:val="none" w:sz="0" w:space="0" w:color="auto"/>
      </w:divBdr>
    </w:div>
    <w:div w:id="1353653910">
      <w:bodyDiv w:val="1"/>
      <w:marLeft w:val="0"/>
      <w:marRight w:val="0"/>
      <w:marTop w:val="0"/>
      <w:marBottom w:val="0"/>
      <w:divBdr>
        <w:top w:val="none" w:sz="0" w:space="0" w:color="auto"/>
        <w:left w:val="none" w:sz="0" w:space="0" w:color="auto"/>
        <w:bottom w:val="none" w:sz="0" w:space="0" w:color="auto"/>
        <w:right w:val="none" w:sz="0" w:space="0" w:color="auto"/>
      </w:divBdr>
    </w:div>
    <w:div w:id="1355572206">
      <w:bodyDiv w:val="1"/>
      <w:marLeft w:val="0"/>
      <w:marRight w:val="0"/>
      <w:marTop w:val="0"/>
      <w:marBottom w:val="0"/>
      <w:divBdr>
        <w:top w:val="none" w:sz="0" w:space="0" w:color="auto"/>
        <w:left w:val="none" w:sz="0" w:space="0" w:color="auto"/>
        <w:bottom w:val="none" w:sz="0" w:space="0" w:color="auto"/>
        <w:right w:val="none" w:sz="0" w:space="0" w:color="auto"/>
      </w:divBdr>
    </w:div>
    <w:div w:id="1357121282">
      <w:bodyDiv w:val="1"/>
      <w:marLeft w:val="0"/>
      <w:marRight w:val="0"/>
      <w:marTop w:val="0"/>
      <w:marBottom w:val="0"/>
      <w:divBdr>
        <w:top w:val="none" w:sz="0" w:space="0" w:color="auto"/>
        <w:left w:val="none" w:sz="0" w:space="0" w:color="auto"/>
        <w:bottom w:val="none" w:sz="0" w:space="0" w:color="auto"/>
        <w:right w:val="none" w:sz="0" w:space="0" w:color="auto"/>
      </w:divBdr>
    </w:div>
    <w:div w:id="1357194742">
      <w:bodyDiv w:val="1"/>
      <w:marLeft w:val="0"/>
      <w:marRight w:val="0"/>
      <w:marTop w:val="0"/>
      <w:marBottom w:val="0"/>
      <w:divBdr>
        <w:top w:val="none" w:sz="0" w:space="0" w:color="auto"/>
        <w:left w:val="none" w:sz="0" w:space="0" w:color="auto"/>
        <w:bottom w:val="none" w:sz="0" w:space="0" w:color="auto"/>
        <w:right w:val="none" w:sz="0" w:space="0" w:color="auto"/>
      </w:divBdr>
    </w:div>
    <w:div w:id="1358852549">
      <w:bodyDiv w:val="1"/>
      <w:marLeft w:val="0"/>
      <w:marRight w:val="0"/>
      <w:marTop w:val="0"/>
      <w:marBottom w:val="0"/>
      <w:divBdr>
        <w:top w:val="none" w:sz="0" w:space="0" w:color="auto"/>
        <w:left w:val="none" w:sz="0" w:space="0" w:color="auto"/>
        <w:bottom w:val="none" w:sz="0" w:space="0" w:color="auto"/>
        <w:right w:val="none" w:sz="0" w:space="0" w:color="auto"/>
      </w:divBdr>
    </w:div>
    <w:div w:id="1360618967">
      <w:bodyDiv w:val="1"/>
      <w:marLeft w:val="0"/>
      <w:marRight w:val="0"/>
      <w:marTop w:val="0"/>
      <w:marBottom w:val="0"/>
      <w:divBdr>
        <w:top w:val="none" w:sz="0" w:space="0" w:color="auto"/>
        <w:left w:val="none" w:sz="0" w:space="0" w:color="auto"/>
        <w:bottom w:val="none" w:sz="0" w:space="0" w:color="auto"/>
        <w:right w:val="none" w:sz="0" w:space="0" w:color="auto"/>
      </w:divBdr>
    </w:div>
    <w:div w:id="1363440733">
      <w:bodyDiv w:val="1"/>
      <w:marLeft w:val="0"/>
      <w:marRight w:val="0"/>
      <w:marTop w:val="0"/>
      <w:marBottom w:val="0"/>
      <w:divBdr>
        <w:top w:val="none" w:sz="0" w:space="0" w:color="auto"/>
        <w:left w:val="none" w:sz="0" w:space="0" w:color="auto"/>
        <w:bottom w:val="none" w:sz="0" w:space="0" w:color="auto"/>
        <w:right w:val="none" w:sz="0" w:space="0" w:color="auto"/>
      </w:divBdr>
    </w:div>
    <w:div w:id="1363944575">
      <w:bodyDiv w:val="1"/>
      <w:marLeft w:val="0"/>
      <w:marRight w:val="0"/>
      <w:marTop w:val="0"/>
      <w:marBottom w:val="0"/>
      <w:divBdr>
        <w:top w:val="none" w:sz="0" w:space="0" w:color="auto"/>
        <w:left w:val="none" w:sz="0" w:space="0" w:color="auto"/>
        <w:bottom w:val="none" w:sz="0" w:space="0" w:color="auto"/>
        <w:right w:val="none" w:sz="0" w:space="0" w:color="auto"/>
      </w:divBdr>
    </w:div>
    <w:div w:id="1366255587">
      <w:bodyDiv w:val="1"/>
      <w:marLeft w:val="0"/>
      <w:marRight w:val="0"/>
      <w:marTop w:val="0"/>
      <w:marBottom w:val="0"/>
      <w:divBdr>
        <w:top w:val="none" w:sz="0" w:space="0" w:color="auto"/>
        <w:left w:val="none" w:sz="0" w:space="0" w:color="auto"/>
        <w:bottom w:val="none" w:sz="0" w:space="0" w:color="auto"/>
        <w:right w:val="none" w:sz="0" w:space="0" w:color="auto"/>
      </w:divBdr>
    </w:div>
    <w:div w:id="1367415644">
      <w:bodyDiv w:val="1"/>
      <w:marLeft w:val="0"/>
      <w:marRight w:val="0"/>
      <w:marTop w:val="0"/>
      <w:marBottom w:val="0"/>
      <w:divBdr>
        <w:top w:val="none" w:sz="0" w:space="0" w:color="auto"/>
        <w:left w:val="none" w:sz="0" w:space="0" w:color="auto"/>
        <w:bottom w:val="none" w:sz="0" w:space="0" w:color="auto"/>
        <w:right w:val="none" w:sz="0" w:space="0" w:color="auto"/>
      </w:divBdr>
    </w:div>
    <w:div w:id="1368143679">
      <w:bodyDiv w:val="1"/>
      <w:marLeft w:val="0"/>
      <w:marRight w:val="0"/>
      <w:marTop w:val="0"/>
      <w:marBottom w:val="0"/>
      <w:divBdr>
        <w:top w:val="none" w:sz="0" w:space="0" w:color="auto"/>
        <w:left w:val="none" w:sz="0" w:space="0" w:color="auto"/>
        <w:bottom w:val="none" w:sz="0" w:space="0" w:color="auto"/>
        <w:right w:val="none" w:sz="0" w:space="0" w:color="auto"/>
      </w:divBdr>
    </w:div>
    <w:div w:id="1368919503">
      <w:bodyDiv w:val="1"/>
      <w:marLeft w:val="0"/>
      <w:marRight w:val="0"/>
      <w:marTop w:val="0"/>
      <w:marBottom w:val="0"/>
      <w:divBdr>
        <w:top w:val="none" w:sz="0" w:space="0" w:color="auto"/>
        <w:left w:val="none" w:sz="0" w:space="0" w:color="auto"/>
        <w:bottom w:val="none" w:sz="0" w:space="0" w:color="auto"/>
        <w:right w:val="none" w:sz="0" w:space="0" w:color="auto"/>
      </w:divBdr>
    </w:div>
    <w:div w:id="1369530070">
      <w:bodyDiv w:val="1"/>
      <w:marLeft w:val="0"/>
      <w:marRight w:val="0"/>
      <w:marTop w:val="0"/>
      <w:marBottom w:val="0"/>
      <w:divBdr>
        <w:top w:val="none" w:sz="0" w:space="0" w:color="auto"/>
        <w:left w:val="none" w:sz="0" w:space="0" w:color="auto"/>
        <w:bottom w:val="none" w:sz="0" w:space="0" w:color="auto"/>
        <w:right w:val="none" w:sz="0" w:space="0" w:color="auto"/>
      </w:divBdr>
    </w:div>
    <w:div w:id="1371418514">
      <w:bodyDiv w:val="1"/>
      <w:marLeft w:val="0"/>
      <w:marRight w:val="0"/>
      <w:marTop w:val="0"/>
      <w:marBottom w:val="0"/>
      <w:divBdr>
        <w:top w:val="none" w:sz="0" w:space="0" w:color="auto"/>
        <w:left w:val="none" w:sz="0" w:space="0" w:color="auto"/>
        <w:bottom w:val="none" w:sz="0" w:space="0" w:color="auto"/>
        <w:right w:val="none" w:sz="0" w:space="0" w:color="auto"/>
      </w:divBdr>
    </w:div>
    <w:div w:id="1372000908">
      <w:bodyDiv w:val="1"/>
      <w:marLeft w:val="0"/>
      <w:marRight w:val="0"/>
      <w:marTop w:val="0"/>
      <w:marBottom w:val="0"/>
      <w:divBdr>
        <w:top w:val="none" w:sz="0" w:space="0" w:color="auto"/>
        <w:left w:val="none" w:sz="0" w:space="0" w:color="auto"/>
        <w:bottom w:val="none" w:sz="0" w:space="0" w:color="auto"/>
        <w:right w:val="none" w:sz="0" w:space="0" w:color="auto"/>
      </w:divBdr>
    </w:div>
    <w:div w:id="1372458478">
      <w:bodyDiv w:val="1"/>
      <w:marLeft w:val="0"/>
      <w:marRight w:val="0"/>
      <w:marTop w:val="0"/>
      <w:marBottom w:val="0"/>
      <w:divBdr>
        <w:top w:val="none" w:sz="0" w:space="0" w:color="auto"/>
        <w:left w:val="none" w:sz="0" w:space="0" w:color="auto"/>
        <w:bottom w:val="none" w:sz="0" w:space="0" w:color="auto"/>
        <w:right w:val="none" w:sz="0" w:space="0" w:color="auto"/>
      </w:divBdr>
    </w:div>
    <w:div w:id="1372922559">
      <w:bodyDiv w:val="1"/>
      <w:marLeft w:val="0"/>
      <w:marRight w:val="0"/>
      <w:marTop w:val="0"/>
      <w:marBottom w:val="0"/>
      <w:divBdr>
        <w:top w:val="none" w:sz="0" w:space="0" w:color="auto"/>
        <w:left w:val="none" w:sz="0" w:space="0" w:color="auto"/>
        <w:bottom w:val="none" w:sz="0" w:space="0" w:color="auto"/>
        <w:right w:val="none" w:sz="0" w:space="0" w:color="auto"/>
      </w:divBdr>
    </w:div>
    <w:div w:id="1373309757">
      <w:bodyDiv w:val="1"/>
      <w:marLeft w:val="0"/>
      <w:marRight w:val="0"/>
      <w:marTop w:val="0"/>
      <w:marBottom w:val="0"/>
      <w:divBdr>
        <w:top w:val="none" w:sz="0" w:space="0" w:color="auto"/>
        <w:left w:val="none" w:sz="0" w:space="0" w:color="auto"/>
        <w:bottom w:val="none" w:sz="0" w:space="0" w:color="auto"/>
        <w:right w:val="none" w:sz="0" w:space="0" w:color="auto"/>
      </w:divBdr>
    </w:div>
    <w:div w:id="1375108782">
      <w:bodyDiv w:val="1"/>
      <w:marLeft w:val="0"/>
      <w:marRight w:val="0"/>
      <w:marTop w:val="0"/>
      <w:marBottom w:val="0"/>
      <w:divBdr>
        <w:top w:val="none" w:sz="0" w:space="0" w:color="auto"/>
        <w:left w:val="none" w:sz="0" w:space="0" w:color="auto"/>
        <w:bottom w:val="none" w:sz="0" w:space="0" w:color="auto"/>
        <w:right w:val="none" w:sz="0" w:space="0" w:color="auto"/>
      </w:divBdr>
    </w:div>
    <w:div w:id="1375157614">
      <w:bodyDiv w:val="1"/>
      <w:marLeft w:val="0"/>
      <w:marRight w:val="0"/>
      <w:marTop w:val="0"/>
      <w:marBottom w:val="0"/>
      <w:divBdr>
        <w:top w:val="none" w:sz="0" w:space="0" w:color="auto"/>
        <w:left w:val="none" w:sz="0" w:space="0" w:color="auto"/>
        <w:bottom w:val="none" w:sz="0" w:space="0" w:color="auto"/>
        <w:right w:val="none" w:sz="0" w:space="0" w:color="auto"/>
      </w:divBdr>
    </w:div>
    <w:div w:id="1376852358">
      <w:bodyDiv w:val="1"/>
      <w:marLeft w:val="0"/>
      <w:marRight w:val="0"/>
      <w:marTop w:val="0"/>
      <w:marBottom w:val="0"/>
      <w:divBdr>
        <w:top w:val="none" w:sz="0" w:space="0" w:color="auto"/>
        <w:left w:val="none" w:sz="0" w:space="0" w:color="auto"/>
        <w:bottom w:val="none" w:sz="0" w:space="0" w:color="auto"/>
        <w:right w:val="none" w:sz="0" w:space="0" w:color="auto"/>
      </w:divBdr>
    </w:div>
    <w:div w:id="1377509117">
      <w:bodyDiv w:val="1"/>
      <w:marLeft w:val="0"/>
      <w:marRight w:val="0"/>
      <w:marTop w:val="0"/>
      <w:marBottom w:val="0"/>
      <w:divBdr>
        <w:top w:val="none" w:sz="0" w:space="0" w:color="auto"/>
        <w:left w:val="none" w:sz="0" w:space="0" w:color="auto"/>
        <w:bottom w:val="none" w:sz="0" w:space="0" w:color="auto"/>
        <w:right w:val="none" w:sz="0" w:space="0" w:color="auto"/>
      </w:divBdr>
    </w:div>
    <w:div w:id="1379280691">
      <w:bodyDiv w:val="1"/>
      <w:marLeft w:val="0"/>
      <w:marRight w:val="0"/>
      <w:marTop w:val="0"/>
      <w:marBottom w:val="0"/>
      <w:divBdr>
        <w:top w:val="none" w:sz="0" w:space="0" w:color="auto"/>
        <w:left w:val="none" w:sz="0" w:space="0" w:color="auto"/>
        <w:bottom w:val="none" w:sz="0" w:space="0" w:color="auto"/>
        <w:right w:val="none" w:sz="0" w:space="0" w:color="auto"/>
      </w:divBdr>
    </w:div>
    <w:div w:id="1382052159">
      <w:bodyDiv w:val="1"/>
      <w:marLeft w:val="0"/>
      <w:marRight w:val="0"/>
      <w:marTop w:val="0"/>
      <w:marBottom w:val="0"/>
      <w:divBdr>
        <w:top w:val="none" w:sz="0" w:space="0" w:color="auto"/>
        <w:left w:val="none" w:sz="0" w:space="0" w:color="auto"/>
        <w:bottom w:val="none" w:sz="0" w:space="0" w:color="auto"/>
        <w:right w:val="none" w:sz="0" w:space="0" w:color="auto"/>
      </w:divBdr>
    </w:div>
    <w:div w:id="1382829372">
      <w:bodyDiv w:val="1"/>
      <w:marLeft w:val="0"/>
      <w:marRight w:val="0"/>
      <w:marTop w:val="0"/>
      <w:marBottom w:val="0"/>
      <w:divBdr>
        <w:top w:val="none" w:sz="0" w:space="0" w:color="auto"/>
        <w:left w:val="none" w:sz="0" w:space="0" w:color="auto"/>
        <w:bottom w:val="none" w:sz="0" w:space="0" w:color="auto"/>
        <w:right w:val="none" w:sz="0" w:space="0" w:color="auto"/>
      </w:divBdr>
    </w:div>
    <w:div w:id="1383216002">
      <w:bodyDiv w:val="1"/>
      <w:marLeft w:val="0"/>
      <w:marRight w:val="0"/>
      <w:marTop w:val="0"/>
      <w:marBottom w:val="0"/>
      <w:divBdr>
        <w:top w:val="none" w:sz="0" w:space="0" w:color="auto"/>
        <w:left w:val="none" w:sz="0" w:space="0" w:color="auto"/>
        <w:bottom w:val="none" w:sz="0" w:space="0" w:color="auto"/>
        <w:right w:val="none" w:sz="0" w:space="0" w:color="auto"/>
      </w:divBdr>
    </w:div>
    <w:div w:id="1383560466">
      <w:bodyDiv w:val="1"/>
      <w:marLeft w:val="0"/>
      <w:marRight w:val="0"/>
      <w:marTop w:val="0"/>
      <w:marBottom w:val="0"/>
      <w:divBdr>
        <w:top w:val="none" w:sz="0" w:space="0" w:color="auto"/>
        <w:left w:val="none" w:sz="0" w:space="0" w:color="auto"/>
        <w:bottom w:val="none" w:sz="0" w:space="0" w:color="auto"/>
        <w:right w:val="none" w:sz="0" w:space="0" w:color="auto"/>
      </w:divBdr>
    </w:div>
    <w:div w:id="1383675602">
      <w:bodyDiv w:val="1"/>
      <w:marLeft w:val="0"/>
      <w:marRight w:val="0"/>
      <w:marTop w:val="0"/>
      <w:marBottom w:val="0"/>
      <w:divBdr>
        <w:top w:val="none" w:sz="0" w:space="0" w:color="auto"/>
        <w:left w:val="none" w:sz="0" w:space="0" w:color="auto"/>
        <w:bottom w:val="none" w:sz="0" w:space="0" w:color="auto"/>
        <w:right w:val="none" w:sz="0" w:space="0" w:color="auto"/>
      </w:divBdr>
    </w:div>
    <w:div w:id="1383944526">
      <w:bodyDiv w:val="1"/>
      <w:marLeft w:val="0"/>
      <w:marRight w:val="0"/>
      <w:marTop w:val="0"/>
      <w:marBottom w:val="0"/>
      <w:divBdr>
        <w:top w:val="none" w:sz="0" w:space="0" w:color="auto"/>
        <w:left w:val="none" w:sz="0" w:space="0" w:color="auto"/>
        <w:bottom w:val="none" w:sz="0" w:space="0" w:color="auto"/>
        <w:right w:val="none" w:sz="0" w:space="0" w:color="auto"/>
      </w:divBdr>
    </w:div>
    <w:div w:id="1384525640">
      <w:bodyDiv w:val="1"/>
      <w:marLeft w:val="0"/>
      <w:marRight w:val="0"/>
      <w:marTop w:val="0"/>
      <w:marBottom w:val="0"/>
      <w:divBdr>
        <w:top w:val="none" w:sz="0" w:space="0" w:color="auto"/>
        <w:left w:val="none" w:sz="0" w:space="0" w:color="auto"/>
        <w:bottom w:val="none" w:sz="0" w:space="0" w:color="auto"/>
        <w:right w:val="none" w:sz="0" w:space="0" w:color="auto"/>
      </w:divBdr>
    </w:div>
    <w:div w:id="1384669963">
      <w:bodyDiv w:val="1"/>
      <w:marLeft w:val="0"/>
      <w:marRight w:val="0"/>
      <w:marTop w:val="0"/>
      <w:marBottom w:val="0"/>
      <w:divBdr>
        <w:top w:val="none" w:sz="0" w:space="0" w:color="auto"/>
        <w:left w:val="none" w:sz="0" w:space="0" w:color="auto"/>
        <w:bottom w:val="none" w:sz="0" w:space="0" w:color="auto"/>
        <w:right w:val="none" w:sz="0" w:space="0" w:color="auto"/>
      </w:divBdr>
    </w:div>
    <w:div w:id="1384792599">
      <w:bodyDiv w:val="1"/>
      <w:marLeft w:val="0"/>
      <w:marRight w:val="0"/>
      <w:marTop w:val="0"/>
      <w:marBottom w:val="0"/>
      <w:divBdr>
        <w:top w:val="none" w:sz="0" w:space="0" w:color="auto"/>
        <w:left w:val="none" w:sz="0" w:space="0" w:color="auto"/>
        <w:bottom w:val="none" w:sz="0" w:space="0" w:color="auto"/>
        <w:right w:val="none" w:sz="0" w:space="0" w:color="auto"/>
      </w:divBdr>
    </w:div>
    <w:div w:id="1385442638">
      <w:bodyDiv w:val="1"/>
      <w:marLeft w:val="0"/>
      <w:marRight w:val="0"/>
      <w:marTop w:val="0"/>
      <w:marBottom w:val="0"/>
      <w:divBdr>
        <w:top w:val="none" w:sz="0" w:space="0" w:color="auto"/>
        <w:left w:val="none" w:sz="0" w:space="0" w:color="auto"/>
        <w:bottom w:val="none" w:sz="0" w:space="0" w:color="auto"/>
        <w:right w:val="none" w:sz="0" w:space="0" w:color="auto"/>
      </w:divBdr>
    </w:div>
    <w:div w:id="1385713339">
      <w:bodyDiv w:val="1"/>
      <w:marLeft w:val="0"/>
      <w:marRight w:val="0"/>
      <w:marTop w:val="0"/>
      <w:marBottom w:val="0"/>
      <w:divBdr>
        <w:top w:val="none" w:sz="0" w:space="0" w:color="auto"/>
        <w:left w:val="none" w:sz="0" w:space="0" w:color="auto"/>
        <w:bottom w:val="none" w:sz="0" w:space="0" w:color="auto"/>
        <w:right w:val="none" w:sz="0" w:space="0" w:color="auto"/>
      </w:divBdr>
    </w:div>
    <w:div w:id="1386877465">
      <w:bodyDiv w:val="1"/>
      <w:marLeft w:val="0"/>
      <w:marRight w:val="0"/>
      <w:marTop w:val="0"/>
      <w:marBottom w:val="0"/>
      <w:divBdr>
        <w:top w:val="none" w:sz="0" w:space="0" w:color="auto"/>
        <w:left w:val="none" w:sz="0" w:space="0" w:color="auto"/>
        <w:bottom w:val="none" w:sz="0" w:space="0" w:color="auto"/>
        <w:right w:val="none" w:sz="0" w:space="0" w:color="auto"/>
      </w:divBdr>
    </w:div>
    <w:div w:id="1390030353">
      <w:bodyDiv w:val="1"/>
      <w:marLeft w:val="0"/>
      <w:marRight w:val="0"/>
      <w:marTop w:val="0"/>
      <w:marBottom w:val="0"/>
      <w:divBdr>
        <w:top w:val="none" w:sz="0" w:space="0" w:color="auto"/>
        <w:left w:val="none" w:sz="0" w:space="0" w:color="auto"/>
        <w:bottom w:val="none" w:sz="0" w:space="0" w:color="auto"/>
        <w:right w:val="none" w:sz="0" w:space="0" w:color="auto"/>
      </w:divBdr>
    </w:div>
    <w:div w:id="1390109538">
      <w:bodyDiv w:val="1"/>
      <w:marLeft w:val="0"/>
      <w:marRight w:val="0"/>
      <w:marTop w:val="0"/>
      <w:marBottom w:val="0"/>
      <w:divBdr>
        <w:top w:val="none" w:sz="0" w:space="0" w:color="auto"/>
        <w:left w:val="none" w:sz="0" w:space="0" w:color="auto"/>
        <w:bottom w:val="none" w:sz="0" w:space="0" w:color="auto"/>
        <w:right w:val="none" w:sz="0" w:space="0" w:color="auto"/>
      </w:divBdr>
    </w:div>
    <w:div w:id="1390152459">
      <w:bodyDiv w:val="1"/>
      <w:marLeft w:val="0"/>
      <w:marRight w:val="0"/>
      <w:marTop w:val="0"/>
      <w:marBottom w:val="0"/>
      <w:divBdr>
        <w:top w:val="none" w:sz="0" w:space="0" w:color="auto"/>
        <w:left w:val="none" w:sz="0" w:space="0" w:color="auto"/>
        <w:bottom w:val="none" w:sz="0" w:space="0" w:color="auto"/>
        <w:right w:val="none" w:sz="0" w:space="0" w:color="auto"/>
      </w:divBdr>
    </w:div>
    <w:div w:id="1390227532">
      <w:bodyDiv w:val="1"/>
      <w:marLeft w:val="0"/>
      <w:marRight w:val="0"/>
      <w:marTop w:val="0"/>
      <w:marBottom w:val="0"/>
      <w:divBdr>
        <w:top w:val="none" w:sz="0" w:space="0" w:color="auto"/>
        <w:left w:val="none" w:sz="0" w:space="0" w:color="auto"/>
        <w:bottom w:val="none" w:sz="0" w:space="0" w:color="auto"/>
        <w:right w:val="none" w:sz="0" w:space="0" w:color="auto"/>
      </w:divBdr>
    </w:div>
    <w:div w:id="1391733756">
      <w:bodyDiv w:val="1"/>
      <w:marLeft w:val="0"/>
      <w:marRight w:val="0"/>
      <w:marTop w:val="0"/>
      <w:marBottom w:val="0"/>
      <w:divBdr>
        <w:top w:val="none" w:sz="0" w:space="0" w:color="auto"/>
        <w:left w:val="none" w:sz="0" w:space="0" w:color="auto"/>
        <w:bottom w:val="none" w:sz="0" w:space="0" w:color="auto"/>
        <w:right w:val="none" w:sz="0" w:space="0" w:color="auto"/>
      </w:divBdr>
    </w:div>
    <w:div w:id="1392535669">
      <w:bodyDiv w:val="1"/>
      <w:marLeft w:val="0"/>
      <w:marRight w:val="0"/>
      <w:marTop w:val="0"/>
      <w:marBottom w:val="0"/>
      <w:divBdr>
        <w:top w:val="none" w:sz="0" w:space="0" w:color="auto"/>
        <w:left w:val="none" w:sz="0" w:space="0" w:color="auto"/>
        <w:bottom w:val="none" w:sz="0" w:space="0" w:color="auto"/>
        <w:right w:val="none" w:sz="0" w:space="0" w:color="auto"/>
      </w:divBdr>
    </w:div>
    <w:div w:id="1393847396">
      <w:bodyDiv w:val="1"/>
      <w:marLeft w:val="0"/>
      <w:marRight w:val="0"/>
      <w:marTop w:val="0"/>
      <w:marBottom w:val="0"/>
      <w:divBdr>
        <w:top w:val="none" w:sz="0" w:space="0" w:color="auto"/>
        <w:left w:val="none" w:sz="0" w:space="0" w:color="auto"/>
        <w:bottom w:val="none" w:sz="0" w:space="0" w:color="auto"/>
        <w:right w:val="none" w:sz="0" w:space="0" w:color="auto"/>
      </w:divBdr>
    </w:div>
    <w:div w:id="1393892858">
      <w:bodyDiv w:val="1"/>
      <w:marLeft w:val="0"/>
      <w:marRight w:val="0"/>
      <w:marTop w:val="0"/>
      <w:marBottom w:val="0"/>
      <w:divBdr>
        <w:top w:val="none" w:sz="0" w:space="0" w:color="auto"/>
        <w:left w:val="none" w:sz="0" w:space="0" w:color="auto"/>
        <w:bottom w:val="none" w:sz="0" w:space="0" w:color="auto"/>
        <w:right w:val="none" w:sz="0" w:space="0" w:color="auto"/>
      </w:divBdr>
    </w:div>
    <w:div w:id="1393968061">
      <w:bodyDiv w:val="1"/>
      <w:marLeft w:val="0"/>
      <w:marRight w:val="0"/>
      <w:marTop w:val="0"/>
      <w:marBottom w:val="0"/>
      <w:divBdr>
        <w:top w:val="none" w:sz="0" w:space="0" w:color="auto"/>
        <w:left w:val="none" w:sz="0" w:space="0" w:color="auto"/>
        <w:bottom w:val="none" w:sz="0" w:space="0" w:color="auto"/>
        <w:right w:val="none" w:sz="0" w:space="0" w:color="auto"/>
      </w:divBdr>
    </w:div>
    <w:div w:id="1394280802">
      <w:bodyDiv w:val="1"/>
      <w:marLeft w:val="0"/>
      <w:marRight w:val="0"/>
      <w:marTop w:val="0"/>
      <w:marBottom w:val="0"/>
      <w:divBdr>
        <w:top w:val="none" w:sz="0" w:space="0" w:color="auto"/>
        <w:left w:val="none" w:sz="0" w:space="0" w:color="auto"/>
        <w:bottom w:val="none" w:sz="0" w:space="0" w:color="auto"/>
        <w:right w:val="none" w:sz="0" w:space="0" w:color="auto"/>
      </w:divBdr>
    </w:div>
    <w:div w:id="1396707691">
      <w:bodyDiv w:val="1"/>
      <w:marLeft w:val="0"/>
      <w:marRight w:val="0"/>
      <w:marTop w:val="0"/>
      <w:marBottom w:val="0"/>
      <w:divBdr>
        <w:top w:val="none" w:sz="0" w:space="0" w:color="auto"/>
        <w:left w:val="none" w:sz="0" w:space="0" w:color="auto"/>
        <w:bottom w:val="none" w:sz="0" w:space="0" w:color="auto"/>
        <w:right w:val="none" w:sz="0" w:space="0" w:color="auto"/>
      </w:divBdr>
    </w:div>
    <w:div w:id="1401246601">
      <w:bodyDiv w:val="1"/>
      <w:marLeft w:val="0"/>
      <w:marRight w:val="0"/>
      <w:marTop w:val="0"/>
      <w:marBottom w:val="0"/>
      <w:divBdr>
        <w:top w:val="none" w:sz="0" w:space="0" w:color="auto"/>
        <w:left w:val="none" w:sz="0" w:space="0" w:color="auto"/>
        <w:bottom w:val="none" w:sz="0" w:space="0" w:color="auto"/>
        <w:right w:val="none" w:sz="0" w:space="0" w:color="auto"/>
      </w:divBdr>
    </w:div>
    <w:div w:id="1403798492">
      <w:bodyDiv w:val="1"/>
      <w:marLeft w:val="0"/>
      <w:marRight w:val="0"/>
      <w:marTop w:val="0"/>
      <w:marBottom w:val="0"/>
      <w:divBdr>
        <w:top w:val="none" w:sz="0" w:space="0" w:color="auto"/>
        <w:left w:val="none" w:sz="0" w:space="0" w:color="auto"/>
        <w:bottom w:val="none" w:sz="0" w:space="0" w:color="auto"/>
        <w:right w:val="none" w:sz="0" w:space="0" w:color="auto"/>
      </w:divBdr>
    </w:div>
    <w:div w:id="1406222191">
      <w:bodyDiv w:val="1"/>
      <w:marLeft w:val="0"/>
      <w:marRight w:val="0"/>
      <w:marTop w:val="0"/>
      <w:marBottom w:val="0"/>
      <w:divBdr>
        <w:top w:val="none" w:sz="0" w:space="0" w:color="auto"/>
        <w:left w:val="none" w:sz="0" w:space="0" w:color="auto"/>
        <w:bottom w:val="none" w:sz="0" w:space="0" w:color="auto"/>
        <w:right w:val="none" w:sz="0" w:space="0" w:color="auto"/>
      </w:divBdr>
    </w:div>
    <w:div w:id="1409958976">
      <w:bodyDiv w:val="1"/>
      <w:marLeft w:val="0"/>
      <w:marRight w:val="0"/>
      <w:marTop w:val="0"/>
      <w:marBottom w:val="0"/>
      <w:divBdr>
        <w:top w:val="none" w:sz="0" w:space="0" w:color="auto"/>
        <w:left w:val="none" w:sz="0" w:space="0" w:color="auto"/>
        <w:bottom w:val="none" w:sz="0" w:space="0" w:color="auto"/>
        <w:right w:val="none" w:sz="0" w:space="0" w:color="auto"/>
      </w:divBdr>
    </w:div>
    <w:div w:id="1410613680">
      <w:bodyDiv w:val="1"/>
      <w:marLeft w:val="0"/>
      <w:marRight w:val="0"/>
      <w:marTop w:val="0"/>
      <w:marBottom w:val="0"/>
      <w:divBdr>
        <w:top w:val="none" w:sz="0" w:space="0" w:color="auto"/>
        <w:left w:val="none" w:sz="0" w:space="0" w:color="auto"/>
        <w:bottom w:val="none" w:sz="0" w:space="0" w:color="auto"/>
        <w:right w:val="none" w:sz="0" w:space="0" w:color="auto"/>
      </w:divBdr>
    </w:div>
    <w:div w:id="1411544573">
      <w:bodyDiv w:val="1"/>
      <w:marLeft w:val="0"/>
      <w:marRight w:val="0"/>
      <w:marTop w:val="0"/>
      <w:marBottom w:val="0"/>
      <w:divBdr>
        <w:top w:val="none" w:sz="0" w:space="0" w:color="auto"/>
        <w:left w:val="none" w:sz="0" w:space="0" w:color="auto"/>
        <w:bottom w:val="none" w:sz="0" w:space="0" w:color="auto"/>
        <w:right w:val="none" w:sz="0" w:space="0" w:color="auto"/>
      </w:divBdr>
    </w:div>
    <w:div w:id="1411777411">
      <w:bodyDiv w:val="1"/>
      <w:marLeft w:val="0"/>
      <w:marRight w:val="0"/>
      <w:marTop w:val="0"/>
      <w:marBottom w:val="0"/>
      <w:divBdr>
        <w:top w:val="none" w:sz="0" w:space="0" w:color="auto"/>
        <w:left w:val="none" w:sz="0" w:space="0" w:color="auto"/>
        <w:bottom w:val="none" w:sz="0" w:space="0" w:color="auto"/>
        <w:right w:val="none" w:sz="0" w:space="0" w:color="auto"/>
      </w:divBdr>
    </w:div>
    <w:div w:id="1411853896">
      <w:bodyDiv w:val="1"/>
      <w:marLeft w:val="0"/>
      <w:marRight w:val="0"/>
      <w:marTop w:val="0"/>
      <w:marBottom w:val="0"/>
      <w:divBdr>
        <w:top w:val="none" w:sz="0" w:space="0" w:color="auto"/>
        <w:left w:val="none" w:sz="0" w:space="0" w:color="auto"/>
        <w:bottom w:val="none" w:sz="0" w:space="0" w:color="auto"/>
        <w:right w:val="none" w:sz="0" w:space="0" w:color="auto"/>
      </w:divBdr>
    </w:div>
    <w:div w:id="1412579827">
      <w:bodyDiv w:val="1"/>
      <w:marLeft w:val="0"/>
      <w:marRight w:val="0"/>
      <w:marTop w:val="0"/>
      <w:marBottom w:val="0"/>
      <w:divBdr>
        <w:top w:val="none" w:sz="0" w:space="0" w:color="auto"/>
        <w:left w:val="none" w:sz="0" w:space="0" w:color="auto"/>
        <w:bottom w:val="none" w:sz="0" w:space="0" w:color="auto"/>
        <w:right w:val="none" w:sz="0" w:space="0" w:color="auto"/>
      </w:divBdr>
    </w:div>
    <w:div w:id="1413238703">
      <w:bodyDiv w:val="1"/>
      <w:marLeft w:val="0"/>
      <w:marRight w:val="0"/>
      <w:marTop w:val="0"/>
      <w:marBottom w:val="0"/>
      <w:divBdr>
        <w:top w:val="none" w:sz="0" w:space="0" w:color="auto"/>
        <w:left w:val="none" w:sz="0" w:space="0" w:color="auto"/>
        <w:bottom w:val="none" w:sz="0" w:space="0" w:color="auto"/>
        <w:right w:val="none" w:sz="0" w:space="0" w:color="auto"/>
      </w:divBdr>
    </w:div>
    <w:div w:id="1415080465">
      <w:bodyDiv w:val="1"/>
      <w:marLeft w:val="0"/>
      <w:marRight w:val="0"/>
      <w:marTop w:val="0"/>
      <w:marBottom w:val="0"/>
      <w:divBdr>
        <w:top w:val="none" w:sz="0" w:space="0" w:color="auto"/>
        <w:left w:val="none" w:sz="0" w:space="0" w:color="auto"/>
        <w:bottom w:val="none" w:sz="0" w:space="0" w:color="auto"/>
        <w:right w:val="none" w:sz="0" w:space="0" w:color="auto"/>
      </w:divBdr>
    </w:div>
    <w:div w:id="1416511979">
      <w:bodyDiv w:val="1"/>
      <w:marLeft w:val="0"/>
      <w:marRight w:val="0"/>
      <w:marTop w:val="0"/>
      <w:marBottom w:val="0"/>
      <w:divBdr>
        <w:top w:val="none" w:sz="0" w:space="0" w:color="auto"/>
        <w:left w:val="none" w:sz="0" w:space="0" w:color="auto"/>
        <w:bottom w:val="none" w:sz="0" w:space="0" w:color="auto"/>
        <w:right w:val="none" w:sz="0" w:space="0" w:color="auto"/>
      </w:divBdr>
    </w:div>
    <w:div w:id="1416974776">
      <w:bodyDiv w:val="1"/>
      <w:marLeft w:val="0"/>
      <w:marRight w:val="0"/>
      <w:marTop w:val="0"/>
      <w:marBottom w:val="0"/>
      <w:divBdr>
        <w:top w:val="none" w:sz="0" w:space="0" w:color="auto"/>
        <w:left w:val="none" w:sz="0" w:space="0" w:color="auto"/>
        <w:bottom w:val="none" w:sz="0" w:space="0" w:color="auto"/>
        <w:right w:val="none" w:sz="0" w:space="0" w:color="auto"/>
      </w:divBdr>
    </w:div>
    <w:div w:id="1418481873">
      <w:bodyDiv w:val="1"/>
      <w:marLeft w:val="0"/>
      <w:marRight w:val="0"/>
      <w:marTop w:val="0"/>
      <w:marBottom w:val="0"/>
      <w:divBdr>
        <w:top w:val="none" w:sz="0" w:space="0" w:color="auto"/>
        <w:left w:val="none" w:sz="0" w:space="0" w:color="auto"/>
        <w:bottom w:val="none" w:sz="0" w:space="0" w:color="auto"/>
        <w:right w:val="none" w:sz="0" w:space="0" w:color="auto"/>
      </w:divBdr>
    </w:div>
    <w:div w:id="1419018068">
      <w:bodyDiv w:val="1"/>
      <w:marLeft w:val="0"/>
      <w:marRight w:val="0"/>
      <w:marTop w:val="0"/>
      <w:marBottom w:val="0"/>
      <w:divBdr>
        <w:top w:val="none" w:sz="0" w:space="0" w:color="auto"/>
        <w:left w:val="none" w:sz="0" w:space="0" w:color="auto"/>
        <w:bottom w:val="none" w:sz="0" w:space="0" w:color="auto"/>
        <w:right w:val="none" w:sz="0" w:space="0" w:color="auto"/>
      </w:divBdr>
    </w:div>
    <w:div w:id="1419671814">
      <w:bodyDiv w:val="1"/>
      <w:marLeft w:val="0"/>
      <w:marRight w:val="0"/>
      <w:marTop w:val="0"/>
      <w:marBottom w:val="0"/>
      <w:divBdr>
        <w:top w:val="none" w:sz="0" w:space="0" w:color="auto"/>
        <w:left w:val="none" w:sz="0" w:space="0" w:color="auto"/>
        <w:bottom w:val="none" w:sz="0" w:space="0" w:color="auto"/>
        <w:right w:val="none" w:sz="0" w:space="0" w:color="auto"/>
      </w:divBdr>
    </w:div>
    <w:div w:id="1420058414">
      <w:bodyDiv w:val="1"/>
      <w:marLeft w:val="0"/>
      <w:marRight w:val="0"/>
      <w:marTop w:val="0"/>
      <w:marBottom w:val="0"/>
      <w:divBdr>
        <w:top w:val="none" w:sz="0" w:space="0" w:color="auto"/>
        <w:left w:val="none" w:sz="0" w:space="0" w:color="auto"/>
        <w:bottom w:val="none" w:sz="0" w:space="0" w:color="auto"/>
        <w:right w:val="none" w:sz="0" w:space="0" w:color="auto"/>
      </w:divBdr>
    </w:div>
    <w:div w:id="1420835375">
      <w:bodyDiv w:val="1"/>
      <w:marLeft w:val="0"/>
      <w:marRight w:val="0"/>
      <w:marTop w:val="0"/>
      <w:marBottom w:val="0"/>
      <w:divBdr>
        <w:top w:val="none" w:sz="0" w:space="0" w:color="auto"/>
        <w:left w:val="none" w:sz="0" w:space="0" w:color="auto"/>
        <w:bottom w:val="none" w:sz="0" w:space="0" w:color="auto"/>
        <w:right w:val="none" w:sz="0" w:space="0" w:color="auto"/>
      </w:divBdr>
    </w:div>
    <w:div w:id="1421098184">
      <w:bodyDiv w:val="1"/>
      <w:marLeft w:val="0"/>
      <w:marRight w:val="0"/>
      <w:marTop w:val="0"/>
      <w:marBottom w:val="0"/>
      <w:divBdr>
        <w:top w:val="none" w:sz="0" w:space="0" w:color="auto"/>
        <w:left w:val="none" w:sz="0" w:space="0" w:color="auto"/>
        <w:bottom w:val="none" w:sz="0" w:space="0" w:color="auto"/>
        <w:right w:val="none" w:sz="0" w:space="0" w:color="auto"/>
      </w:divBdr>
    </w:div>
    <w:div w:id="1422220951">
      <w:bodyDiv w:val="1"/>
      <w:marLeft w:val="0"/>
      <w:marRight w:val="0"/>
      <w:marTop w:val="0"/>
      <w:marBottom w:val="0"/>
      <w:divBdr>
        <w:top w:val="none" w:sz="0" w:space="0" w:color="auto"/>
        <w:left w:val="none" w:sz="0" w:space="0" w:color="auto"/>
        <w:bottom w:val="none" w:sz="0" w:space="0" w:color="auto"/>
        <w:right w:val="none" w:sz="0" w:space="0" w:color="auto"/>
      </w:divBdr>
    </w:div>
    <w:div w:id="1422987318">
      <w:bodyDiv w:val="1"/>
      <w:marLeft w:val="0"/>
      <w:marRight w:val="0"/>
      <w:marTop w:val="0"/>
      <w:marBottom w:val="0"/>
      <w:divBdr>
        <w:top w:val="none" w:sz="0" w:space="0" w:color="auto"/>
        <w:left w:val="none" w:sz="0" w:space="0" w:color="auto"/>
        <w:bottom w:val="none" w:sz="0" w:space="0" w:color="auto"/>
        <w:right w:val="none" w:sz="0" w:space="0" w:color="auto"/>
      </w:divBdr>
    </w:div>
    <w:div w:id="1423187499">
      <w:bodyDiv w:val="1"/>
      <w:marLeft w:val="0"/>
      <w:marRight w:val="0"/>
      <w:marTop w:val="0"/>
      <w:marBottom w:val="0"/>
      <w:divBdr>
        <w:top w:val="none" w:sz="0" w:space="0" w:color="auto"/>
        <w:left w:val="none" w:sz="0" w:space="0" w:color="auto"/>
        <w:bottom w:val="none" w:sz="0" w:space="0" w:color="auto"/>
        <w:right w:val="none" w:sz="0" w:space="0" w:color="auto"/>
      </w:divBdr>
    </w:div>
    <w:div w:id="1427772688">
      <w:bodyDiv w:val="1"/>
      <w:marLeft w:val="0"/>
      <w:marRight w:val="0"/>
      <w:marTop w:val="0"/>
      <w:marBottom w:val="0"/>
      <w:divBdr>
        <w:top w:val="none" w:sz="0" w:space="0" w:color="auto"/>
        <w:left w:val="none" w:sz="0" w:space="0" w:color="auto"/>
        <w:bottom w:val="none" w:sz="0" w:space="0" w:color="auto"/>
        <w:right w:val="none" w:sz="0" w:space="0" w:color="auto"/>
      </w:divBdr>
    </w:div>
    <w:div w:id="1432165060">
      <w:bodyDiv w:val="1"/>
      <w:marLeft w:val="0"/>
      <w:marRight w:val="0"/>
      <w:marTop w:val="0"/>
      <w:marBottom w:val="0"/>
      <w:divBdr>
        <w:top w:val="none" w:sz="0" w:space="0" w:color="auto"/>
        <w:left w:val="none" w:sz="0" w:space="0" w:color="auto"/>
        <w:bottom w:val="none" w:sz="0" w:space="0" w:color="auto"/>
        <w:right w:val="none" w:sz="0" w:space="0" w:color="auto"/>
      </w:divBdr>
    </w:div>
    <w:div w:id="1432356255">
      <w:bodyDiv w:val="1"/>
      <w:marLeft w:val="0"/>
      <w:marRight w:val="0"/>
      <w:marTop w:val="0"/>
      <w:marBottom w:val="0"/>
      <w:divBdr>
        <w:top w:val="none" w:sz="0" w:space="0" w:color="auto"/>
        <w:left w:val="none" w:sz="0" w:space="0" w:color="auto"/>
        <w:bottom w:val="none" w:sz="0" w:space="0" w:color="auto"/>
        <w:right w:val="none" w:sz="0" w:space="0" w:color="auto"/>
      </w:divBdr>
    </w:div>
    <w:div w:id="1432629719">
      <w:bodyDiv w:val="1"/>
      <w:marLeft w:val="0"/>
      <w:marRight w:val="0"/>
      <w:marTop w:val="0"/>
      <w:marBottom w:val="0"/>
      <w:divBdr>
        <w:top w:val="none" w:sz="0" w:space="0" w:color="auto"/>
        <w:left w:val="none" w:sz="0" w:space="0" w:color="auto"/>
        <w:bottom w:val="none" w:sz="0" w:space="0" w:color="auto"/>
        <w:right w:val="none" w:sz="0" w:space="0" w:color="auto"/>
      </w:divBdr>
    </w:div>
    <w:div w:id="1433355597">
      <w:bodyDiv w:val="1"/>
      <w:marLeft w:val="0"/>
      <w:marRight w:val="0"/>
      <w:marTop w:val="0"/>
      <w:marBottom w:val="0"/>
      <w:divBdr>
        <w:top w:val="none" w:sz="0" w:space="0" w:color="auto"/>
        <w:left w:val="none" w:sz="0" w:space="0" w:color="auto"/>
        <w:bottom w:val="none" w:sz="0" w:space="0" w:color="auto"/>
        <w:right w:val="none" w:sz="0" w:space="0" w:color="auto"/>
      </w:divBdr>
    </w:div>
    <w:div w:id="1433434061">
      <w:bodyDiv w:val="1"/>
      <w:marLeft w:val="0"/>
      <w:marRight w:val="0"/>
      <w:marTop w:val="0"/>
      <w:marBottom w:val="0"/>
      <w:divBdr>
        <w:top w:val="none" w:sz="0" w:space="0" w:color="auto"/>
        <w:left w:val="none" w:sz="0" w:space="0" w:color="auto"/>
        <w:bottom w:val="none" w:sz="0" w:space="0" w:color="auto"/>
        <w:right w:val="none" w:sz="0" w:space="0" w:color="auto"/>
      </w:divBdr>
    </w:div>
    <w:div w:id="1433623391">
      <w:bodyDiv w:val="1"/>
      <w:marLeft w:val="0"/>
      <w:marRight w:val="0"/>
      <w:marTop w:val="0"/>
      <w:marBottom w:val="0"/>
      <w:divBdr>
        <w:top w:val="none" w:sz="0" w:space="0" w:color="auto"/>
        <w:left w:val="none" w:sz="0" w:space="0" w:color="auto"/>
        <w:bottom w:val="none" w:sz="0" w:space="0" w:color="auto"/>
        <w:right w:val="none" w:sz="0" w:space="0" w:color="auto"/>
      </w:divBdr>
    </w:div>
    <w:div w:id="1436053466">
      <w:bodyDiv w:val="1"/>
      <w:marLeft w:val="0"/>
      <w:marRight w:val="0"/>
      <w:marTop w:val="0"/>
      <w:marBottom w:val="0"/>
      <w:divBdr>
        <w:top w:val="none" w:sz="0" w:space="0" w:color="auto"/>
        <w:left w:val="none" w:sz="0" w:space="0" w:color="auto"/>
        <w:bottom w:val="none" w:sz="0" w:space="0" w:color="auto"/>
        <w:right w:val="none" w:sz="0" w:space="0" w:color="auto"/>
      </w:divBdr>
    </w:div>
    <w:div w:id="1437168221">
      <w:bodyDiv w:val="1"/>
      <w:marLeft w:val="0"/>
      <w:marRight w:val="0"/>
      <w:marTop w:val="0"/>
      <w:marBottom w:val="0"/>
      <w:divBdr>
        <w:top w:val="none" w:sz="0" w:space="0" w:color="auto"/>
        <w:left w:val="none" w:sz="0" w:space="0" w:color="auto"/>
        <w:bottom w:val="none" w:sz="0" w:space="0" w:color="auto"/>
        <w:right w:val="none" w:sz="0" w:space="0" w:color="auto"/>
      </w:divBdr>
    </w:div>
    <w:div w:id="1441022285">
      <w:bodyDiv w:val="1"/>
      <w:marLeft w:val="0"/>
      <w:marRight w:val="0"/>
      <w:marTop w:val="0"/>
      <w:marBottom w:val="0"/>
      <w:divBdr>
        <w:top w:val="none" w:sz="0" w:space="0" w:color="auto"/>
        <w:left w:val="none" w:sz="0" w:space="0" w:color="auto"/>
        <w:bottom w:val="none" w:sz="0" w:space="0" w:color="auto"/>
        <w:right w:val="none" w:sz="0" w:space="0" w:color="auto"/>
      </w:divBdr>
    </w:div>
    <w:div w:id="1442411324">
      <w:bodyDiv w:val="1"/>
      <w:marLeft w:val="0"/>
      <w:marRight w:val="0"/>
      <w:marTop w:val="0"/>
      <w:marBottom w:val="0"/>
      <w:divBdr>
        <w:top w:val="none" w:sz="0" w:space="0" w:color="auto"/>
        <w:left w:val="none" w:sz="0" w:space="0" w:color="auto"/>
        <w:bottom w:val="none" w:sz="0" w:space="0" w:color="auto"/>
        <w:right w:val="none" w:sz="0" w:space="0" w:color="auto"/>
      </w:divBdr>
    </w:div>
    <w:div w:id="1442534132">
      <w:bodyDiv w:val="1"/>
      <w:marLeft w:val="0"/>
      <w:marRight w:val="0"/>
      <w:marTop w:val="0"/>
      <w:marBottom w:val="0"/>
      <w:divBdr>
        <w:top w:val="none" w:sz="0" w:space="0" w:color="auto"/>
        <w:left w:val="none" w:sz="0" w:space="0" w:color="auto"/>
        <w:bottom w:val="none" w:sz="0" w:space="0" w:color="auto"/>
        <w:right w:val="none" w:sz="0" w:space="0" w:color="auto"/>
      </w:divBdr>
    </w:div>
    <w:div w:id="1442723685">
      <w:bodyDiv w:val="1"/>
      <w:marLeft w:val="0"/>
      <w:marRight w:val="0"/>
      <w:marTop w:val="0"/>
      <w:marBottom w:val="0"/>
      <w:divBdr>
        <w:top w:val="none" w:sz="0" w:space="0" w:color="auto"/>
        <w:left w:val="none" w:sz="0" w:space="0" w:color="auto"/>
        <w:bottom w:val="none" w:sz="0" w:space="0" w:color="auto"/>
        <w:right w:val="none" w:sz="0" w:space="0" w:color="auto"/>
      </w:divBdr>
    </w:div>
    <w:div w:id="1443576874">
      <w:bodyDiv w:val="1"/>
      <w:marLeft w:val="0"/>
      <w:marRight w:val="0"/>
      <w:marTop w:val="0"/>
      <w:marBottom w:val="0"/>
      <w:divBdr>
        <w:top w:val="none" w:sz="0" w:space="0" w:color="auto"/>
        <w:left w:val="none" w:sz="0" w:space="0" w:color="auto"/>
        <w:bottom w:val="none" w:sz="0" w:space="0" w:color="auto"/>
        <w:right w:val="none" w:sz="0" w:space="0" w:color="auto"/>
      </w:divBdr>
    </w:div>
    <w:div w:id="1444036881">
      <w:bodyDiv w:val="1"/>
      <w:marLeft w:val="0"/>
      <w:marRight w:val="0"/>
      <w:marTop w:val="0"/>
      <w:marBottom w:val="0"/>
      <w:divBdr>
        <w:top w:val="none" w:sz="0" w:space="0" w:color="auto"/>
        <w:left w:val="none" w:sz="0" w:space="0" w:color="auto"/>
        <w:bottom w:val="none" w:sz="0" w:space="0" w:color="auto"/>
        <w:right w:val="none" w:sz="0" w:space="0" w:color="auto"/>
      </w:divBdr>
    </w:div>
    <w:div w:id="1445730583">
      <w:bodyDiv w:val="1"/>
      <w:marLeft w:val="0"/>
      <w:marRight w:val="0"/>
      <w:marTop w:val="0"/>
      <w:marBottom w:val="0"/>
      <w:divBdr>
        <w:top w:val="none" w:sz="0" w:space="0" w:color="auto"/>
        <w:left w:val="none" w:sz="0" w:space="0" w:color="auto"/>
        <w:bottom w:val="none" w:sz="0" w:space="0" w:color="auto"/>
        <w:right w:val="none" w:sz="0" w:space="0" w:color="auto"/>
      </w:divBdr>
    </w:div>
    <w:div w:id="1445735712">
      <w:bodyDiv w:val="1"/>
      <w:marLeft w:val="0"/>
      <w:marRight w:val="0"/>
      <w:marTop w:val="0"/>
      <w:marBottom w:val="0"/>
      <w:divBdr>
        <w:top w:val="none" w:sz="0" w:space="0" w:color="auto"/>
        <w:left w:val="none" w:sz="0" w:space="0" w:color="auto"/>
        <w:bottom w:val="none" w:sz="0" w:space="0" w:color="auto"/>
        <w:right w:val="none" w:sz="0" w:space="0" w:color="auto"/>
      </w:divBdr>
    </w:div>
    <w:div w:id="1446653209">
      <w:bodyDiv w:val="1"/>
      <w:marLeft w:val="0"/>
      <w:marRight w:val="0"/>
      <w:marTop w:val="0"/>
      <w:marBottom w:val="0"/>
      <w:divBdr>
        <w:top w:val="none" w:sz="0" w:space="0" w:color="auto"/>
        <w:left w:val="none" w:sz="0" w:space="0" w:color="auto"/>
        <w:bottom w:val="none" w:sz="0" w:space="0" w:color="auto"/>
        <w:right w:val="none" w:sz="0" w:space="0" w:color="auto"/>
      </w:divBdr>
    </w:div>
    <w:div w:id="1447776437">
      <w:bodyDiv w:val="1"/>
      <w:marLeft w:val="0"/>
      <w:marRight w:val="0"/>
      <w:marTop w:val="0"/>
      <w:marBottom w:val="0"/>
      <w:divBdr>
        <w:top w:val="none" w:sz="0" w:space="0" w:color="auto"/>
        <w:left w:val="none" w:sz="0" w:space="0" w:color="auto"/>
        <w:bottom w:val="none" w:sz="0" w:space="0" w:color="auto"/>
        <w:right w:val="none" w:sz="0" w:space="0" w:color="auto"/>
      </w:divBdr>
    </w:div>
    <w:div w:id="1448742556">
      <w:bodyDiv w:val="1"/>
      <w:marLeft w:val="0"/>
      <w:marRight w:val="0"/>
      <w:marTop w:val="0"/>
      <w:marBottom w:val="0"/>
      <w:divBdr>
        <w:top w:val="none" w:sz="0" w:space="0" w:color="auto"/>
        <w:left w:val="none" w:sz="0" w:space="0" w:color="auto"/>
        <w:bottom w:val="none" w:sz="0" w:space="0" w:color="auto"/>
        <w:right w:val="none" w:sz="0" w:space="0" w:color="auto"/>
      </w:divBdr>
    </w:div>
    <w:div w:id="1449201788">
      <w:bodyDiv w:val="1"/>
      <w:marLeft w:val="0"/>
      <w:marRight w:val="0"/>
      <w:marTop w:val="0"/>
      <w:marBottom w:val="0"/>
      <w:divBdr>
        <w:top w:val="none" w:sz="0" w:space="0" w:color="auto"/>
        <w:left w:val="none" w:sz="0" w:space="0" w:color="auto"/>
        <w:bottom w:val="none" w:sz="0" w:space="0" w:color="auto"/>
        <w:right w:val="none" w:sz="0" w:space="0" w:color="auto"/>
      </w:divBdr>
    </w:div>
    <w:div w:id="1450660155">
      <w:bodyDiv w:val="1"/>
      <w:marLeft w:val="0"/>
      <w:marRight w:val="0"/>
      <w:marTop w:val="0"/>
      <w:marBottom w:val="0"/>
      <w:divBdr>
        <w:top w:val="none" w:sz="0" w:space="0" w:color="auto"/>
        <w:left w:val="none" w:sz="0" w:space="0" w:color="auto"/>
        <w:bottom w:val="none" w:sz="0" w:space="0" w:color="auto"/>
        <w:right w:val="none" w:sz="0" w:space="0" w:color="auto"/>
      </w:divBdr>
    </w:div>
    <w:div w:id="1451898060">
      <w:bodyDiv w:val="1"/>
      <w:marLeft w:val="0"/>
      <w:marRight w:val="0"/>
      <w:marTop w:val="0"/>
      <w:marBottom w:val="0"/>
      <w:divBdr>
        <w:top w:val="none" w:sz="0" w:space="0" w:color="auto"/>
        <w:left w:val="none" w:sz="0" w:space="0" w:color="auto"/>
        <w:bottom w:val="none" w:sz="0" w:space="0" w:color="auto"/>
        <w:right w:val="none" w:sz="0" w:space="0" w:color="auto"/>
      </w:divBdr>
    </w:div>
    <w:div w:id="1452018879">
      <w:bodyDiv w:val="1"/>
      <w:marLeft w:val="0"/>
      <w:marRight w:val="0"/>
      <w:marTop w:val="0"/>
      <w:marBottom w:val="0"/>
      <w:divBdr>
        <w:top w:val="none" w:sz="0" w:space="0" w:color="auto"/>
        <w:left w:val="none" w:sz="0" w:space="0" w:color="auto"/>
        <w:bottom w:val="none" w:sz="0" w:space="0" w:color="auto"/>
        <w:right w:val="none" w:sz="0" w:space="0" w:color="auto"/>
      </w:divBdr>
    </w:div>
    <w:div w:id="1455369120">
      <w:bodyDiv w:val="1"/>
      <w:marLeft w:val="0"/>
      <w:marRight w:val="0"/>
      <w:marTop w:val="0"/>
      <w:marBottom w:val="0"/>
      <w:divBdr>
        <w:top w:val="none" w:sz="0" w:space="0" w:color="auto"/>
        <w:left w:val="none" w:sz="0" w:space="0" w:color="auto"/>
        <w:bottom w:val="none" w:sz="0" w:space="0" w:color="auto"/>
        <w:right w:val="none" w:sz="0" w:space="0" w:color="auto"/>
      </w:divBdr>
    </w:div>
    <w:div w:id="1457603090">
      <w:bodyDiv w:val="1"/>
      <w:marLeft w:val="0"/>
      <w:marRight w:val="0"/>
      <w:marTop w:val="0"/>
      <w:marBottom w:val="0"/>
      <w:divBdr>
        <w:top w:val="none" w:sz="0" w:space="0" w:color="auto"/>
        <w:left w:val="none" w:sz="0" w:space="0" w:color="auto"/>
        <w:bottom w:val="none" w:sz="0" w:space="0" w:color="auto"/>
        <w:right w:val="none" w:sz="0" w:space="0" w:color="auto"/>
      </w:divBdr>
    </w:div>
    <w:div w:id="1457675351">
      <w:bodyDiv w:val="1"/>
      <w:marLeft w:val="0"/>
      <w:marRight w:val="0"/>
      <w:marTop w:val="0"/>
      <w:marBottom w:val="0"/>
      <w:divBdr>
        <w:top w:val="none" w:sz="0" w:space="0" w:color="auto"/>
        <w:left w:val="none" w:sz="0" w:space="0" w:color="auto"/>
        <w:bottom w:val="none" w:sz="0" w:space="0" w:color="auto"/>
        <w:right w:val="none" w:sz="0" w:space="0" w:color="auto"/>
      </w:divBdr>
    </w:div>
    <w:div w:id="1460873570">
      <w:bodyDiv w:val="1"/>
      <w:marLeft w:val="0"/>
      <w:marRight w:val="0"/>
      <w:marTop w:val="0"/>
      <w:marBottom w:val="0"/>
      <w:divBdr>
        <w:top w:val="none" w:sz="0" w:space="0" w:color="auto"/>
        <w:left w:val="none" w:sz="0" w:space="0" w:color="auto"/>
        <w:bottom w:val="none" w:sz="0" w:space="0" w:color="auto"/>
        <w:right w:val="none" w:sz="0" w:space="0" w:color="auto"/>
      </w:divBdr>
    </w:div>
    <w:div w:id="1461000306">
      <w:bodyDiv w:val="1"/>
      <w:marLeft w:val="0"/>
      <w:marRight w:val="0"/>
      <w:marTop w:val="0"/>
      <w:marBottom w:val="0"/>
      <w:divBdr>
        <w:top w:val="none" w:sz="0" w:space="0" w:color="auto"/>
        <w:left w:val="none" w:sz="0" w:space="0" w:color="auto"/>
        <w:bottom w:val="none" w:sz="0" w:space="0" w:color="auto"/>
        <w:right w:val="none" w:sz="0" w:space="0" w:color="auto"/>
      </w:divBdr>
    </w:div>
    <w:div w:id="1465079798">
      <w:bodyDiv w:val="1"/>
      <w:marLeft w:val="0"/>
      <w:marRight w:val="0"/>
      <w:marTop w:val="0"/>
      <w:marBottom w:val="0"/>
      <w:divBdr>
        <w:top w:val="none" w:sz="0" w:space="0" w:color="auto"/>
        <w:left w:val="none" w:sz="0" w:space="0" w:color="auto"/>
        <w:bottom w:val="none" w:sz="0" w:space="0" w:color="auto"/>
        <w:right w:val="none" w:sz="0" w:space="0" w:color="auto"/>
      </w:divBdr>
    </w:div>
    <w:div w:id="1466195089">
      <w:bodyDiv w:val="1"/>
      <w:marLeft w:val="0"/>
      <w:marRight w:val="0"/>
      <w:marTop w:val="0"/>
      <w:marBottom w:val="0"/>
      <w:divBdr>
        <w:top w:val="none" w:sz="0" w:space="0" w:color="auto"/>
        <w:left w:val="none" w:sz="0" w:space="0" w:color="auto"/>
        <w:bottom w:val="none" w:sz="0" w:space="0" w:color="auto"/>
        <w:right w:val="none" w:sz="0" w:space="0" w:color="auto"/>
      </w:divBdr>
    </w:div>
    <w:div w:id="1466266386">
      <w:bodyDiv w:val="1"/>
      <w:marLeft w:val="0"/>
      <w:marRight w:val="0"/>
      <w:marTop w:val="0"/>
      <w:marBottom w:val="0"/>
      <w:divBdr>
        <w:top w:val="none" w:sz="0" w:space="0" w:color="auto"/>
        <w:left w:val="none" w:sz="0" w:space="0" w:color="auto"/>
        <w:bottom w:val="none" w:sz="0" w:space="0" w:color="auto"/>
        <w:right w:val="none" w:sz="0" w:space="0" w:color="auto"/>
      </w:divBdr>
    </w:div>
    <w:div w:id="1470169089">
      <w:bodyDiv w:val="1"/>
      <w:marLeft w:val="0"/>
      <w:marRight w:val="0"/>
      <w:marTop w:val="0"/>
      <w:marBottom w:val="0"/>
      <w:divBdr>
        <w:top w:val="none" w:sz="0" w:space="0" w:color="auto"/>
        <w:left w:val="none" w:sz="0" w:space="0" w:color="auto"/>
        <w:bottom w:val="none" w:sz="0" w:space="0" w:color="auto"/>
        <w:right w:val="none" w:sz="0" w:space="0" w:color="auto"/>
      </w:divBdr>
    </w:div>
    <w:div w:id="1473718962">
      <w:bodyDiv w:val="1"/>
      <w:marLeft w:val="0"/>
      <w:marRight w:val="0"/>
      <w:marTop w:val="0"/>
      <w:marBottom w:val="0"/>
      <w:divBdr>
        <w:top w:val="none" w:sz="0" w:space="0" w:color="auto"/>
        <w:left w:val="none" w:sz="0" w:space="0" w:color="auto"/>
        <w:bottom w:val="none" w:sz="0" w:space="0" w:color="auto"/>
        <w:right w:val="none" w:sz="0" w:space="0" w:color="auto"/>
      </w:divBdr>
    </w:div>
    <w:div w:id="1475609719">
      <w:bodyDiv w:val="1"/>
      <w:marLeft w:val="0"/>
      <w:marRight w:val="0"/>
      <w:marTop w:val="0"/>
      <w:marBottom w:val="0"/>
      <w:divBdr>
        <w:top w:val="none" w:sz="0" w:space="0" w:color="auto"/>
        <w:left w:val="none" w:sz="0" w:space="0" w:color="auto"/>
        <w:bottom w:val="none" w:sz="0" w:space="0" w:color="auto"/>
        <w:right w:val="none" w:sz="0" w:space="0" w:color="auto"/>
      </w:divBdr>
    </w:div>
    <w:div w:id="1476993625">
      <w:bodyDiv w:val="1"/>
      <w:marLeft w:val="0"/>
      <w:marRight w:val="0"/>
      <w:marTop w:val="0"/>
      <w:marBottom w:val="0"/>
      <w:divBdr>
        <w:top w:val="none" w:sz="0" w:space="0" w:color="auto"/>
        <w:left w:val="none" w:sz="0" w:space="0" w:color="auto"/>
        <w:bottom w:val="none" w:sz="0" w:space="0" w:color="auto"/>
        <w:right w:val="none" w:sz="0" w:space="0" w:color="auto"/>
      </w:divBdr>
    </w:div>
    <w:div w:id="1477456514">
      <w:bodyDiv w:val="1"/>
      <w:marLeft w:val="0"/>
      <w:marRight w:val="0"/>
      <w:marTop w:val="0"/>
      <w:marBottom w:val="0"/>
      <w:divBdr>
        <w:top w:val="none" w:sz="0" w:space="0" w:color="auto"/>
        <w:left w:val="none" w:sz="0" w:space="0" w:color="auto"/>
        <w:bottom w:val="none" w:sz="0" w:space="0" w:color="auto"/>
        <w:right w:val="none" w:sz="0" w:space="0" w:color="auto"/>
      </w:divBdr>
    </w:div>
    <w:div w:id="1477723030">
      <w:bodyDiv w:val="1"/>
      <w:marLeft w:val="0"/>
      <w:marRight w:val="0"/>
      <w:marTop w:val="0"/>
      <w:marBottom w:val="0"/>
      <w:divBdr>
        <w:top w:val="none" w:sz="0" w:space="0" w:color="auto"/>
        <w:left w:val="none" w:sz="0" w:space="0" w:color="auto"/>
        <w:bottom w:val="none" w:sz="0" w:space="0" w:color="auto"/>
        <w:right w:val="none" w:sz="0" w:space="0" w:color="auto"/>
      </w:divBdr>
    </w:div>
    <w:div w:id="1478448843">
      <w:bodyDiv w:val="1"/>
      <w:marLeft w:val="0"/>
      <w:marRight w:val="0"/>
      <w:marTop w:val="0"/>
      <w:marBottom w:val="0"/>
      <w:divBdr>
        <w:top w:val="none" w:sz="0" w:space="0" w:color="auto"/>
        <w:left w:val="none" w:sz="0" w:space="0" w:color="auto"/>
        <w:bottom w:val="none" w:sz="0" w:space="0" w:color="auto"/>
        <w:right w:val="none" w:sz="0" w:space="0" w:color="auto"/>
      </w:divBdr>
    </w:div>
    <w:div w:id="1479104672">
      <w:bodyDiv w:val="1"/>
      <w:marLeft w:val="0"/>
      <w:marRight w:val="0"/>
      <w:marTop w:val="0"/>
      <w:marBottom w:val="0"/>
      <w:divBdr>
        <w:top w:val="none" w:sz="0" w:space="0" w:color="auto"/>
        <w:left w:val="none" w:sz="0" w:space="0" w:color="auto"/>
        <w:bottom w:val="none" w:sz="0" w:space="0" w:color="auto"/>
        <w:right w:val="none" w:sz="0" w:space="0" w:color="auto"/>
      </w:divBdr>
    </w:div>
    <w:div w:id="1479767811">
      <w:bodyDiv w:val="1"/>
      <w:marLeft w:val="0"/>
      <w:marRight w:val="0"/>
      <w:marTop w:val="0"/>
      <w:marBottom w:val="0"/>
      <w:divBdr>
        <w:top w:val="none" w:sz="0" w:space="0" w:color="auto"/>
        <w:left w:val="none" w:sz="0" w:space="0" w:color="auto"/>
        <w:bottom w:val="none" w:sz="0" w:space="0" w:color="auto"/>
        <w:right w:val="none" w:sz="0" w:space="0" w:color="auto"/>
      </w:divBdr>
    </w:div>
    <w:div w:id="1479959781">
      <w:bodyDiv w:val="1"/>
      <w:marLeft w:val="0"/>
      <w:marRight w:val="0"/>
      <w:marTop w:val="0"/>
      <w:marBottom w:val="0"/>
      <w:divBdr>
        <w:top w:val="none" w:sz="0" w:space="0" w:color="auto"/>
        <w:left w:val="none" w:sz="0" w:space="0" w:color="auto"/>
        <w:bottom w:val="none" w:sz="0" w:space="0" w:color="auto"/>
        <w:right w:val="none" w:sz="0" w:space="0" w:color="auto"/>
      </w:divBdr>
    </w:div>
    <w:div w:id="1480541308">
      <w:bodyDiv w:val="1"/>
      <w:marLeft w:val="0"/>
      <w:marRight w:val="0"/>
      <w:marTop w:val="0"/>
      <w:marBottom w:val="0"/>
      <w:divBdr>
        <w:top w:val="none" w:sz="0" w:space="0" w:color="auto"/>
        <w:left w:val="none" w:sz="0" w:space="0" w:color="auto"/>
        <w:bottom w:val="none" w:sz="0" w:space="0" w:color="auto"/>
        <w:right w:val="none" w:sz="0" w:space="0" w:color="auto"/>
      </w:divBdr>
    </w:div>
    <w:div w:id="1485590192">
      <w:bodyDiv w:val="1"/>
      <w:marLeft w:val="0"/>
      <w:marRight w:val="0"/>
      <w:marTop w:val="0"/>
      <w:marBottom w:val="0"/>
      <w:divBdr>
        <w:top w:val="none" w:sz="0" w:space="0" w:color="auto"/>
        <w:left w:val="none" w:sz="0" w:space="0" w:color="auto"/>
        <w:bottom w:val="none" w:sz="0" w:space="0" w:color="auto"/>
        <w:right w:val="none" w:sz="0" w:space="0" w:color="auto"/>
      </w:divBdr>
    </w:div>
    <w:div w:id="1486043021">
      <w:bodyDiv w:val="1"/>
      <w:marLeft w:val="0"/>
      <w:marRight w:val="0"/>
      <w:marTop w:val="0"/>
      <w:marBottom w:val="0"/>
      <w:divBdr>
        <w:top w:val="none" w:sz="0" w:space="0" w:color="auto"/>
        <w:left w:val="none" w:sz="0" w:space="0" w:color="auto"/>
        <w:bottom w:val="none" w:sz="0" w:space="0" w:color="auto"/>
        <w:right w:val="none" w:sz="0" w:space="0" w:color="auto"/>
      </w:divBdr>
    </w:div>
    <w:div w:id="1488401195">
      <w:bodyDiv w:val="1"/>
      <w:marLeft w:val="0"/>
      <w:marRight w:val="0"/>
      <w:marTop w:val="0"/>
      <w:marBottom w:val="0"/>
      <w:divBdr>
        <w:top w:val="none" w:sz="0" w:space="0" w:color="auto"/>
        <w:left w:val="none" w:sz="0" w:space="0" w:color="auto"/>
        <w:bottom w:val="none" w:sz="0" w:space="0" w:color="auto"/>
        <w:right w:val="none" w:sz="0" w:space="0" w:color="auto"/>
      </w:divBdr>
    </w:div>
    <w:div w:id="1490438466">
      <w:bodyDiv w:val="1"/>
      <w:marLeft w:val="0"/>
      <w:marRight w:val="0"/>
      <w:marTop w:val="0"/>
      <w:marBottom w:val="0"/>
      <w:divBdr>
        <w:top w:val="none" w:sz="0" w:space="0" w:color="auto"/>
        <w:left w:val="none" w:sz="0" w:space="0" w:color="auto"/>
        <w:bottom w:val="none" w:sz="0" w:space="0" w:color="auto"/>
        <w:right w:val="none" w:sz="0" w:space="0" w:color="auto"/>
      </w:divBdr>
    </w:div>
    <w:div w:id="1491679086">
      <w:bodyDiv w:val="1"/>
      <w:marLeft w:val="0"/>
      <w:marRight w:val="0"/>
      <w:marTop w:val="0"/>
      <w:marBottom w:val="0"/>
      <w:divBdr>
        <w:top w:val="none" w:sz="0" w:space="0" w:color="auto"/>
        <w:left w:val="none" w:sz="0" w:space="0" w:color="auto"/>
        <w:bottom w:val="none" w:sz="0" w:space="0" w:color="auto"/>
        <w:right w:val="none" w:sz="0" w:space="0" w:color="auto"/>
      </w:divBdr>
    </w:div>
    <w:div w:id="1492015466">
      <w:bodyDiv w:val="1"/>
      <w:marLeft w:val="0"/>
      <w:marRight w:val="0"/>
      <w:marTop w:val="0"/>
      <w:marBottom w:val="0"/>
      <w:divBdr>
        <w:top w:val="none" w:sz="0" w:space="0" w:color="auto"/>
        <w:left w:val="none" w:sz="0" w:space="0" w:color="auto"/>
        <w:bottom w:val="none" w:sz="0" w:space="0" w:color="auto"/>
        <w:right w:val="none" w:sz="0" w:space="0" w:color="auto"/>
      </w:divBdr>
    </w:div>
    <w:div w:id="1492528023">
      <w:bodyDiv w:val="1"/>
      <w:marLeft w:val="0"/>
      <w:marRight w:val="0"/>
      <w:marTop w:val="0"/>
      <w:marBottom w:val="0"/>
      <w:divBdr>
        <w:top w:val="none" w:sz="0" w:space="0" w:color="auto"/>
        <w:left w:val="none" w:sz="0" w:space="0" w:color="auto"/>
        <w:bottom w:val="none" w:sz="0" w:space="0" w:color="auto"/>
        <w:right w:val="none" w:sz="0" w:space="0" w:color="auto"/>
      </w:divBdr>
    </w:div>
    <w:div w:id="1492987418">
      <w:bodyDiv w:val="1"/>
      <w:marLeft w:val="0"/>
      <w:marRight w:val="0"/>
      <w:marTop w:val="0"/>
      <w:marBottom w:val="0"/>
      <w:divBdr>
        <w:top w:val="none" w:sz="0" w:space="0" w:color="auto"/>
        <w:left w:val="none" w:sz="0" w:space="0" w:color="auto"/>
        <w:bottom w:val="none" w:sz="0" w:space="0" w:color="auto"/>
        <w:right w:val="none" w:sz="0" w:space="0" w:color="auto"/>
      </w:divBdr>
    </w:div>
    <w:div w:id="1494030210">
      <w:bodyDiv w:val="1"/>
      <w:marLeft w:val="0"/>
      <w:marRight w:val="0"/>
      <w:marTop w:val="0"/>
      <w:marBottom w:val="0"/>
      <w:divBdr>
        <w:top w:val="none" w:sz="0" w:space="0" w:color="auto"/>
        <w:left w:val="none" w:sz="0" w:space="0" w:color="auto"/>
        <w:bottom w:val="none" w:sz="0" w:space="0" w:color="auto"/>
        <w:right w:val="none" w:sz="0" w:space="0" w:color="auto"/>
      </w:divBdr>
    </w:div>
    <w:div w:id="1496191693">
      <w:bodyDiv w:val="1"/>
      <w:marLeft w:val="0"/>
      <w:marRight w:val="0"/>
      <w:marTop w:val="0"/>
      <w:marBottom w:val="0"/>
      <w:divBdr>
        <w:top w:val="none" w:sz="0" w:space="0" w:color="auto"/>
        <w:left w:val="none" w:sz="0" w:space="0" w:color="auto"/>
        <w:bottom w:val="none" w:sz="0" w:space="0" w:color="auto"/>
        <w:right w:val="none" w:sz="0" w:space="0" w:color="auto"/>
      </w:divBdr>
    </w:div>
    <w:div w:id="1497381299">
      <w:bodyDiv w:val="1"/>
      <w:marLeft w:val="0"/>
      <w:marRight w:val="0"/>
      <w:marTop w:val="0"/>
      <w:marBottom w:val="0"/>
      <w:divBdr>
        <w:top w:val="none" w:sz="0" w:space="0" w:color="auto"/>
        <w:left w:val="none" w:sz="0" w:space="0" w:color="auto"/>
        <w:bottom w:val="none" w:sz="0" w:space="0" w:color="auto"/>
        <w:right w:val="none" w:sz="0" w:space="0" w:color="auto"/>
      </w:divBdr>
    </w:div>
    <w:div w:id="1497841963">
      <w:bodyDiv w:val="1"/>
      <w:marLeft w:val="0"/>
      <w:marRight w:val="0"/>
      <w:marTop w:val="0"/>
      <w:marBottom w:val="0"/>
      <w:divBdr>
        <w:top w:val="none" w:sz="0" w:space="0" w:color="auto"/>
        <w:left w:val="none" w:sz="0" w:space="0" w:color="auto"/>
        <w:bottom w:val="none" w:sz="0" w:space="0" w:color="auto"/>
        <w:right w:val="none" w:sz="0" w:space="0" w:color="auto"/>
      </w:divBdr>
    </w:div>
    <w:div w:id="1500921031">
      <w:bodyDiv w:val="1"/>
      <w:marLeft w:val="0"/>
      <w:marRight w:val="0"/>
      <w:marTop w:val="0"/>
      <w:marBottom w:val="0"/>
      <w:divBdr>
        <w:top w:val="none" w:sz="0" w:space="0" w:color="auto"/>
        <w:left w:val="none" w:sz="0" w:space="0" w:color="auto"/>
        <w:bottom w:val="none" w:sz="0" w:space="0" w:color="auto"/>
        <w:right w:val="none" w:sz="0" w:space="0" w:color="auto"/>
      </w:divBdr>
    </w:div>
    <w:div w:id="1501113585">
      <w:bodyDiv w:val="1"/>
      <w:marLeft w:val="0"/>
      <w:marRight w:val="0"/>
      <w:marTop w:val="0"/>
      <w:marBottom w:val="0"/>
      <w:divBdr>
        <w:top w:val="none" w:sz="0" w:space="0" w:color="auto"/>
        <w:left w:val="none" w:sz="0" w:space="0" w:color="auto"/>
        <w:bottom w:val="none" w:sz="0" w:space="0" w:color="auto"/>
        <w:right w:val="none" w:sz="0" w:space="0" w:color="auto"/>
      </w:divBdr>
    </w:div>
    <w:div w:id="1502619654">
      <w:bodyDiv w:val="1"/>
      <w:marLeft w:val="0"/>
      <w:marRight w:val="0"/>
      <w:marTop w:val="0"/>
      <w:marBottom w:val="0"/>
      <w:divBdr>
        <w:top w:val="none" w:sz="0" w:space="0" w:color="auto"/>
        <w:left w:val="none" w:sz="0" w:space="0" w:color="auto"/>
        <w:bottom w:val="none" w:sz="0" w:space="0" w:color="auto"/>
        <w:right w:val="none" w:sz="0" w:space="0" w:color="auto"/>
      </w:divBdr>
    </w:div>
    <w:div w:id="1503279410">
      <w:bodyDiv w:val="1"/>
      <w:marLeft w:val="0"/>
      <w:marRight w:val="0"/>
      <w:marTop w:val="0"/>
      <w:marBottom w:val="0"/>
      <w:divBdr>
        <w:top w:val="none" w:sz="0" w:space="0" w:color="auto"/>
        <w:left w:val="none" w:sz="0" w:space="0" w:color="auto"/>
        <w:bottom w:val="none" w:sz="0" w:space="0" w:color="auto"/>
        <w:right w:val="none" w:sz="0" w:space="0" w:color="auto"/>
      </w:divBdr>
    </w:div>
    <w:div w:id="1504667528">
      <w:bodyDiv w:val="1"/>
      <w:marLeft w:val="0"/>
      <w:marRight w:val="0"/>
      <w:marTop w:val="0"/>
      <w:marBottom w:val="0"/>
      <w:divBdr>
        <w:top w:val="none" w:sz="0" w:space="0" w:color="auto"/>
        <w:left w:val="none" w:sz="0" w:space="0" w:color="auto"/>
        <w:bottom w:val="none" w:sz="0" w:space="0" w:color="auto"/>
        <w:right w:val="none" w:sz="0" w:space="0" w:color="auto"/>
      </w:divBdr>
    </w:div>
    <w:div w:id="1507551641">
      <w:bodyDiv w:val="1"/>
      <w:marLeft w:val="0"/>
      <w:marRight w:val="0"/>
      <w:marTop w:val="0"/>
      <w:marBottom w:val="0"/>
      <w:divBdr>
        <w:top w:val="none" w:sz="0" w:space="0" w:color="auto"/>
        <w:left w:val="none" w:sz="0" w:space="0" w:color="auto"/>
        <w:bottom w:val="none" w:sz="0" w:space="0" w:color="auto"/>
        <w:right w:val="none" w:sz="0" w:space="0" w:color="auto"/>
      </w:divBdr>
    </w:div>
    <w:div w:id="1510606148">
      <w:bodyDiv w:val="1"/>
      <w:marLeft w:val="0"/>
      <w:marRight w:val="0"/>
      <w:marTop w:val="0"/>
      <w:marBottom w:val="0"/>
      <w:divBdr>
        <w:top w:val="none" w:sz="0" w:space="0" w:color="auto"/>
        <w:left w:val="none" w:sz="0" w:space="0" w:color="auto"/>
        <w:bottom w:val="none" w:sz="0" w:space="0" w:color="auto"/>
        <w:right w:val="none" w:sz="0" w:space="0" w:color="auto"/>
      </w:divBdr>
    </w:div>
    <w:div w:id="1511606237">
      <w:bodyDiv w:val="1"/>
      <w:marLeft w:val="0"/>
      <w:marRight w:val="0"/>
      <w:marTop w:val="0"/>
      <w:marBottom w:val="0"/>
      <w:divBdr>
        <w:top w:val="none" w:sz="0" w:space="0" w:color="auto"/>
        <w:left w:val="none" w:sz="0" w:space="0" w:color="auto"/>
        <w:bottom w:val="none" w:sz="0" w:space="0" w:color="auto"/>
        <w:right w:val="none" w:sz="0" w:space="0" w:color="auto"/>
      </w:divBdr>
    </w:div>
    <w:div w:id="1512842617">
      <w:bodyDiv w:val="1"/>
      <w:marLeft w:val="0"/>
      <w:marRight w:val="0"/>
      <w:marTop w:val="0"/>
      <w:marBottom w:val="0"/>
      <w:divBdr>
        <w:top w:val="none" w:sz="0" w:space="0" w:color="auto"/>
        <w:left w:val="none" w:sz="0" w:space="0" w:color="auto"/>
        <w:bottom w:val="none" w:sz="0" w:space="0" w:color="auto"/>
        <w:right w:val="none" w:sz="0" w:space="0" w:color="auto"/>
      </w:divBdr>
    </w:div>
    <w:div w:id="1514345237">
      <w:bodyDiv w:val="1"/>
      <w:marLeft w:val="0"/>
      <w:marRight w:val="0"/>
      <w:marTop w:val="0"/>
      <w:marBottom w:val="0"/>
      <w:divBdr>
        <w:top w:val="none" w:sz="0" w:space="0" w:color="auto"/>
        <w:left w:val="none" w:sz="0" w:space="0" w:color="auto"/>
        <w:bottom w:val="none" w:sz="0" w:space="0" w:color="auto"/>
        <w:right w:val="none" w:sz="0" w:space="0" w:color="auto"/>
      </w:divBdr>
    </w:div>
    <w:div w:id="1514685526">
      <w:bodyDiv w:val="1"/>
      <w:marLeft w:val="0"/>
      <w:marRight w:val="0"/>
      <w:marTop w:val="0"/>
      <w:marBottom w:val="0"/>
      <w:divBdr>
        <w:top w:val="none" w:sz="0" w:space="0" w:color="auto"/>
        <w:left w:val="none" w:sz="0" w:space="0" w:color="auto"/>
        <w:bottom w:val="none" w:sz="0" w:space="0" w:color="auto"/>
        <w:right w:val="none" w:sz="0" w:space="0" w:color="auto"/>
      </w:divBdr>
    </w:div>
    <w:div w:id="1514801334">
      <w:bodyDiv w:val="1"/>
      <w:marLeft w:val="0"/>
      <w:marRight w:val="0"/>
      <w:marTop w:val="0"/>
      <w:marBottom w:val="0"/>
      <w:divBdr>
        <w:top w:val="none" w:sz="0" w:space="0" w:color="auto"/>
        <w:left w:val="none" w:sz="0" w:space="0" w:color="auto"/>
        <w:bottom w:val="none" w:sz="0" w:space="0" w:color="auto"/>
        <w:right w:val="none" w:sz="0" w:space="0" w:color="auto"/>
      </w:divBdr>
    </w:div>
    <w:div w:id="1516068887">
      <w:bodyDiv w:val="1"/>
      <w:marLeft w:val="0"/>
      <w:marRight w:val="0"/>
      <w:marTop w:val="0"/>
      <w:marBottom w:val="0"/>
      <w:divBdr>
        <w:top w:val="none" w:sz="0" w:space="0" w:color="auto"/>
        <w:left w:val="none" w:sz="0" w:space="0" w:color="auto"/>
        <w:bottom w:val="none" w:sz="0" w:space="0" w:color="auto"/>
        <w:right w:val="none" w:sz="0" w:space="0" w:color="auto"/>
      </w:divBdr>
    </w:div>
    <w:div w:id="1517496201">
      <w:bodyDiv w:val="1"/>
      <w:marLeft w:val="0"/>
      <w:marRight w:val="0"/>
      <w:marTop w:val="0"/>
      <w:marBottom w:val="0"/>
      <w:divBdr>
        <w:top w:val="none" w:sz="0" w:space="0" w:color="auto"/>
        <w:left w:val="none" w:sz="0" w:space="0" w:color="auto"/>
        <w:bottom w:val="none" w:sz="0" w:space="0" w:color="auto"/>
        <w:right w:val="none" w:sz="0" w:space="0" w:color="auto"/>
      </w:divBdr>
    </w:div>
    <w:div w:id="1519274530">
      <w:bodyDiv w:val="1"/>
      <w:marLeft w:val="0"/>
      <w:marRight w:val="0"/>
      <w:marTop w:val="0"/>
      <w:marBottom w:val="0"/>
      <w:divBdr>
        <w:top w:val="none" w:sz="0" w:space="0" w:color="auto"/>
        <w:left w:val="none" w:sz="0" w:space="0" w:color="auto"/>
        <w:bottom w:val="none" w:sz="0" w:space="0" w:color="auto"/>
        <w:right w:val="none" w:sz="0" w:space="0" w:color="auto"/>
      </w:divBdr>
    </w:div>
    <w:div w:id="1521971208">
      <w:bodyDiv w:val="1"/>
      <w:marLeft w:val="0"/>
      <w:marRight w:val="0"/>
      <w:marTop w:val="0"/>
      <w:marBottom w:val="0"/>
      <w:divBdr>
        <w:top w:val="none" w:sz="0" w:space="0" w:color="auto"/>
        <w:left w:val="none" w:sz="0" w:space="0" w:color="auto"/>
        <w:bottom w:val="none" w:sz="0" w:space="0" w:color="auto"/>
        <w:right w:val="none" w:sz="0" w:space="0" w:color="auto"/>
      </w:divBdr>
    </w:div>
    <w:div w:id="1522086634">
      <w:bodyDiv w:val="1"/>
      <w:marLeft w:val="0"/>
      <w:marRight w:val="0"/>
      <w:marTop w:val="0"/>
      <w:marBottom w:val="0"/>
      <w:divBdr>
        <w:top w:val="none" w:sz="0" w:space="0" w:color="auto"/>
        <w:left w:val="none" w:sz="0" w:space="0" w:color="auto"/>
        <w:bottom w:val="none" w:sz="0" w:space="0" w:color="auto"/>
        <w:right w:val="none" w:sz="0" w:space="0" w:color="auto"/>
      </w:divBdr>
    </w:div>
    <w:div w:id="1524972077">
      <w:bodyDiv w:val="1"/>
      <w:marLeft w:val="0"/>
      <w:marRight w:val="0"/>
      <w:marTop w:val="0"/>
      <w:marBottom w:val="0"/>
      <w:divBdr>
        <w:top w:val="none" w:sz="0" w:space="0" w:color="auto"/>
        <w:left w:val="none" w:sz="0" w:space="0" w:color="auto"/>
        <w:bottom w:val="none" w:sz="0" w:space="0" w:color="auto"/>
        <w:right w:val="none" w:sz="0" w:space="0" w:color="auto"/>
      </w:divBdr>
    </w:div>
    <w:div w:id="1526750067">
      <w:bodyDiv w:val="1"/>
      <w:marLeft w:val="0"/>
      <w:marRight w:val="0"/>
      <w:marTop w:val="0"/>
      <w:marBottom w:val="0"/>
      <w:divBdr>
        <w:top w:val="none" w:sz="0" w:space="0" w:color="auto"/>
        <w:left w:val="none" w:sz="0" w:space="0" w:color="auto"/>
        <w:bottom w:val="none" w:sz="0" w:space="0" w:color="auto"/>
        <w:right w:val="none" w:sz="0" w:space="0" w:color="auto"/>
      </w:divBdr>
    </w:div>
    <w:div w:id="1527982109">
      <w:bodyDiv w:val="1"/>
      <w:marLeft w:val="0"/>
      <w:marRight w:val="0"/>
      <w:marTop w:val="0"/>
      <w:marBottom w:val="0"/>
      <w:divBdr>
        <w:top w:val="none" w:sz="0" w:space="0" w:color="auto"/>
        <w:left w:val="none" w:sz="0" w:space="0" w:color="auto"/>
        <w:bottom w:val="none" w:sz="0" w:space="0" w:color="auto"/>
        <w:right w:val="none" w:sz="0" w:space="0" w:color="auto"/>
      </w:divBdr>
    </w:div>
    <w:div w:id="1531257205">
      <w:bodyDiv w:val="1"/>
      <w:marLeft w:val="0"/>
      <w:marRight w:val="0"/>
      <w:marTop w:val="0"/>
      <w:marBottom w:val="0"/>
      <w:divBdr>
        <w:top w:val="none" w:sz="0" w:space="0" w:color="auto"/>
        <w:left w:val="none" w:sz="0" w:space="0" w:color="auto"/>
        <w:bottom w:val="none" w:sz="0" w:space="0" w:color="auto"/>
        <w:right w:val="none" w:sz="0" w:space="0" w:color="auto"/>
      </w:divBdr>
    </w:div>
    <w:div w:id="1531994135">
      <w:bodyDiv w:val="1"/>
      <w:marLeft w:val="0"/>
      <w:marRight w:val="0"/>
      <w:marTop w:val="0"/>
      <w:marBottom w:val="0"/>
      <w:divBdr>
        <w:top w:val="none" w:sz="0" w:space="0" w:color="auto"/>
        <w:left w:val="none" w:sz="0" w:space="0" w:color="auto"/>
        <w:bottom w:val="none" w:sz="0" w:space="0" w:color="auto"/>
        <w:right w:val="none" w:sz="0" w:space="0" w:color="auto"/>
      </w:divBdr>
    </w:div>
    <w:div w:id="1534222662">
      <w:bodyDiv w:val="1"/>
      <w:marLeft w:val="0"/>
      <w:marRight w:val="0"/>
      <w:marTop w:val="0"/>
      <w:marBottom w:val="0"/>
      <w:divBdr>
        <w:top w:val="none" w:sz="0" w:space="0" w:color="auto"/>
        <w:left w:val="none" w:sz="0" w:space="0" w:color="auto"/>
        <w:bottom w:val="none" w:sz="0" w:space="0" w:color="auto"/>
        <w:right w:val="none" w:sz="0" w:space="0" w:color="auto"/>
      </w:divBdr>
    </w:div>
    <w:div w:id="1534536774">
      <w:bodyDiv w:val="1"/>
      <w:marLeft w:val="0"/>
      <w:marRight w:val="0"/>
      <w:marTop w:val="0"/>
      <w:marBottom w:val="0"/>
      <w:divBdr>
        <w:top w:val="none" w:sz="0" w:space="0" w:color="auto"/>
        <w:left w:val="none" w:sz="0" w:space="0" w:color="auto"/>
        <w:bottom w:val="none" w:sz="0" w:space="0" w:color="auto"/>
        <w:right w:val="none" w:sz="0" w:space="0" w:color="auto"/>
      </w:divBdr>
    </w:div>
    <w:div w:id="1535999390">
      <w:bodyDiv w:val="1"/>
      <w:marLeft w:val="0"/>
      <w:marRight w:val="0"/>
      <w:marTop w:val="0"/>
      <w:marBottom w:val="0"/>
      <w:divBdr>
        <w:top w:val="none" w:sz="0" w:space="0" w:color="auto"/>
        <w:left w:val="none" w:sz="0" w:space="0" w:color="auto"/>
        <w:bottom w:val="none" w:sz="0" w:space="0" w:color="auto"/>
        <w:right w:val="none" w:sz="0" w:space="0" w:color="auto"/>
      </w:divBdr>
    </w:div>
    <w:div w:id="1536384384">
      <w:bodyDiv w:val="1"/>
      <w:marLeft w:val="0"/>
      <w:marRight w:val="0"/>
      <w:marTop w:val="0"/>
      <w:marBottom w:val="0"/>
      <w:divBdr>
        <w:top w:val="none" w:sz="0" w:space="0" w:color="auto"/>
        <w:left w:val="none" w:sz="0" w:space="0" w:color="auto"/>
        <w:bottom w:val="none" w:sz="0" w:space="0" w:color="auto"/>
        <w:right w:val="none" w:sz="0" w:space="0" w:color="auto"/>
      </w:divBdr>
    </w:div>
    <w:div w:id="1537351557">
      <w:bodyDiv w:val="1"/>
      <w:marLeft w:val="0"/>
      <w:marRight w:val="0"/>
      <w:marTop w:val="0"/>
      <w:marBottom w:val="0"/>
      <w:divBdr>
        <w:top w:val="none" w:sz="0" w:space="0" w:color="auto"/>
        <w:left w:val="none" w:sz="0" w:space="0" w:color="auto"/>
        <w:bottom w:val="none" w:sz="0" w:space="0" w:color="auto"/>
        <w:right w:val="none" w:sz="0" w:space="0" w:color="auto"/>
      </w:divBdr>
    </w:div>
    <w:div w:id="1537501709">
      <w:bodyDiv w:val="1"/>
      <w:marLeft w:val="0"/>
      <w:marRight w:val="0"/>
      <w:marTop w:val="0"/>
      <w:marBottom w:val="0"/>
      <w:divBdr>
        <w:top w:val="none" w:sz="0" w:space="0" w:color="auto"/>
        <w:left w:val="none" w:sz="0" w:space="0" w:color="auto"/>
        <w:bottom w:val="none" w:sz="0" w:space="0" w:color="auto"/>
        <w:right w:val="none" w:sz="0" w:space="0" w:color="auto"/>
      </w:divBdr>
    </w:div>
    <w:div w:id="1537618897">
      <w:bodyDiv w:val="1"/>
      <w:marLeft w:val="0"/>
      <w:marRight w:val="0"/>
      <w:marTop w:val="0"/>
      <w:marBottom w:val="0"/>
      <w:divBdr>
        <w:top w:val="none" w:sz="0" w:space="0" w:color="auto"/>
        <w:left w:val="none" w:sz="0" w:space="0" w:color="auto"/>
        <w:bottom w:val="none" w:sz="0" w:space="0" w:color="auto"/>
        <w:right w:val="none" w:sz="0" w:space="0" w:color="auto"/>
      </w:divBdr>
    </w:div>
    <w:div w:id="1538661839">
      <w:bodyDiv w:val="1"/>
      <w:marLeft w:val="0"/>
      <w:marRight w:val="0"/>
      <w:marTop w:val="0"/>
      <w:marBottom w:val="0"/>
      <w:divBdr>
        <w:top w:val="none" w:sz="0" w:space="0" w:color="auto"/>
        <w:left w:val="none" w:sz="0" w:space="0" w:color="auto"/>
        <w:bottom w:val="none" w:sz="0" w:space="0" w:color="auto"/>
        <w:right w:val="none" w:sz="0" w:space="0" w:color="auto"/>
      </w:divBdr>
    </w:div>
    <w:div w:id="1540630659">
      <w:bodyDiv w:val="1"/>
      <w:marLeft w:val="0"/>
      <w:marRight w:val="0"/>
      <w:marTop w:val="0"/>
      <w:marBottom w:val="0"/>
      <w:divBdr>
        <w:top w:val="none" w:sz="0" w:space="0" w:color="auto"/>
        <w:left w:val="none" w:sz="0" w:space="0" w:color="auto"/>
        <w:bottom w:val="none" w:sz="0" w:space="0" w:color="auto"/>
        <w:right w:val="none" w:sz="0" w:space="0" w:color="auto"/>
      </w:divBdr>
    </w:div>
    <w:div w:id="1542012668">
      <w:bodyDiv w:val="1"/>
      <w:marLeft w:val="0"/>
      <w:marRight w:val="0"/>
      <w:marTop w:val="0"/>
      <w:marBottom w:val="0"/>
      <w:divBdr>
        <w:top w:val="none" w:sz="0" w:space="0" w:color="auto"/>
        <w:left w:val="none" w:sz="0" w:space="0" w:color="auto"/>
        <w:bottom w:val="none" w:sz="0" w:space="0" w:color="auto"/>
        <w:right w:val="none" w:sz="0" w:space="0" w:color="auto"/>
      </w:divBdr>
    </w:div>
    <w:div w:id="1542479346">
      <w:bodyDiv w:val="1"/>
      <w:marLeft w:val="0"/>
      <w:marRight w:val="0"/>
      <w:marTop w:val="0"/>
      <w:marBottom w:val="0"/>
      <w:divBdr>
        <w:top w:val="none" w:sz="0" w:space="0" w:color="auto"/>
        <w:left w:val="none" w:sz="0" w:space="0" w:color="auto"/>
        <w:bottom w:val="none" w:sz="0" w:space="0" w:color="auto"/>
        <w:right w:val="none" w:sz="0" w:space="0" w:color="auto"/>
      </w:divBdr>
    </w:div>
    <w:div w:id="1542673854">
      <w:bodyDiv w:val="1"/>
      <w:marLeft w:val="0"/>
      <w:marRight w:val="0"/>
      <w:marTop w:val="0"/>
      <w:marBottom w:val="0"/>
      <w:divBdr>
        <w:top w:val="none" w:sz="0" w:space="0" w:color="auto"/>
        <w:left w:val="none" w:sz="0" w:space="0" w:color="auto"/>
        <w:bottom w:val="none" w:sz="0" w:space="0" w:color="auto"/>
        <w:right w:val="none" w:sz="0" w:space="0" w:color="auto"/>
      </w:divBdr>
    </w:div>
    <w:div w:id="1544171971">
      <w:bodyDiv w:val="1"/>
      <w:marLeft w:val="0"/>
      <w:marRight w:val="0"/>
      <w:marTop w:val="0"/>
      <w:marBottom w:val="0"/>
      <w:divBdr>
        <w:top w:val="none" w:sz="0" w:space="0" w:color="auto"/>
        <w:left w:val="none" w:sz="0" w:space="0" w:color="auto"/>
        <w:bottom w:val="none" w:sz="0" w:space="0" w:color="auto"/>
        <w:right w:val="none" w:sz="0" w:space="0" w:color="auto"/>
      </w:divBdr>
    </w:div>
    <w:div w:id="1545754267">
      <w:bodyDiv w:val="1"/>
      <w:marLeft w:val="0"/>
      <w:marRight w:val="0"/>
      <w:marTop w:val="0"/>
      <w:marBottom w:val="0"/>
      <w:divBdr>
        <w:top w:val="none" w:sz="0" w:space="0" w:color="auto"/>
        <w:left w:val="none" w:sz="0" w:space="0" w:color="auto"/>
        <w:bottom w:val="none" w:sz="0" w:space="0" w:color="auto"/>
        <w:right w:val="none" w:sz="0" w:space="0" w:color="auto"/>
      </w:divBdr>
    </w:div>
    <w:div w:id="1546335739">
      <w:bodyDiv w:val="1"/>
      <w:marLeft w:val="0"/>
      <w:marRight w:val="0"/>
      <w:marTop w:val="0"/>
      <w:marBottom w:val="0"/>
      <w:divBdr>
        <w:top w:val="none" w:sz="0" w:space="0" w:color="auto"/>
        <w:left w:val="none" w:sz="0" w:space="0" w:color="auto"/>
        <w:bottom w:val="none" w:sz="0" w:space="0" w:color="auto"/>
        <w:right w:val="none" w:sz="0" w:space="0" w:color="auto"/>
      </w:divBdr>
    </w:div>
    <w:div w:id="1546915549">
      <w:bodyDiv w:val="1"/>
      <w:marLeft w:val="0"/>
      <w:marRight w:val="0"/>
      <w:marTop w:val="0"/>
      <w:marBottom w:val="0"/>
      <w:divBdr>
        <w:top w:val="none" w:sz="0" w:space="0" w:color="auto"/>
        <w:left w:val="none" w:sz="0" w:space="0" w:color="auto"/>
        <w:bottom w:val="none" w:sz="0" w:space="0" w:color="auto"/>
        <w:right w:val="none" w:sz="0" w:space="0" w:color="auto"/>
      </w:divBdr>
    </w:div>
    <w:div w:id="1548179953">
      <w:bodyDiv w:val="1"/>
      <w:marLeft w:val="0"/>
      <w:marRight w:val="0"/>
      <w:marTop w:val="0"/>
      <w:marBottom w:val="0"/>
      <w:divBdr>
        <w:top w:val="none" w:sz="0" w:space="0" w:color="auto"/>
        <w:left w:val="none" w:sz="0" w:space="0" w:color="auto"/>
        <w:bottom w:val="none" w:sz="0" w:space="0" w:color="auto"/>
        <w:right w:val="none" w:sz="0" w:space="0" w:color="auto"/>
      </w:divBdr>
    </w:div>
    <w:div w:id="1551451481">
      <w:bodyDiv w:val="1"/>
      <w:marLeft w:val="0"/>
      <w:marRight w:val="0"/>
      <w:marTop w:val="0"/>
      <w:marBottom w:val="0"/>
      <w:divBdr>
        <w:top w:val="none" w:sz="0" w:space="0" w:color="auto"/>
        <w:left w:val="none" w:sz="0" w:space="0" w:color="auto"/>
        <w:bottom w:val="none" w:sz="0" w:space="0" w:color="auto"/>
        <w:right w:val="none" w:sz="0" w:space="0" w:color="auto"/>
      </w:divBdr>
    </w:div>
    <w:div w:id="1551647077">
      <w:bodyDiv w:val="1"/>
      <w:marLeft w:val="0"/>
      <w:marRight w:val="0"/>
      <w:marTop w:val="0"/>
      <w:marBottom w:val="0"/>
      <w:divBdr>
        <w:top w:val="none" w:sz="0" w:space="0" w:color="auto"/>
        <w:left w:val="none" w:sz="0" w:space="0" w:color="auto"/>
        <w:bottom w:val="none" w:sz="0" w:space="0" w:color="auto"/>
        <w:right w:val="none" w:sz="0" w:space="0" w:color="auto"/>
      </w:divBdr>
    </w:div>
    <w:div w:id="1553538255">
      <w:bodyDiv w:val="1"/>
      <w:marLeft w:val="0"/>
      <w:marRight w:val="0"/>
      <w:marTop w:val="0"/>
      <w:marBottom w:val="0"/>
      <w:divBdr>
        <w:top w:val="none" w:sz="0" w:space="0" w:color="auto"/>
        <w:left w:val="none" w:sz="0" w:space="0" w:color="auto"/>
        <w:bottom w:val="none" w:sz="0" w:space="0" w:color="auto"/>
        <w:right w:val="none" w:sz="0" w:space="0" w:color="auto"/>
      </w:divBdr>
    </w:div>
    <w:div w:id="1558859650">
      <w:bodyDiv w:val="1"/>
      <w:marLeft w:val="0"/>
      <w:marRight w:val="0"/>
      <w:marTop w:val="0"/>
      <w:marBottom w:val="0"/>
      <w:divBdr>
        <w:top w:val="none" w:sz="0" w:space="0" w:color="auto"/>
        <w:left w:val="none" w:sz="0" w:space="0" w:color="auto"/>
        <w:bottom w:val="none" w:sz="0" w:space="0" w:color="auto"/>
        <w:right w:val="none" w:sz="0" w:space="0" w:color="auto"/>
      </w:divBdr>
    </w:div>
    <w:div w:id="1560627417">
      <w:bodyDiv w:val="1"/>
      <w:marLeft w:val="0"/>
      <w:marRight w:val="0"/>
      <w:marTop w:val="0"/>
      <w:marBottom w:val="0"/>
      <w:divBdr>
        <w:top w:val="none" w:sz="0" w:space="0" w:color="auto"/>
        <w:left w:val="none" w:sz="0" w:space="0" w:color="auto"/>
        <w:bottom w:val="none" w:sz="0" w:space="0" w:color="auto"/>
        <w:right w:val="none" w:sz="0" w:space="0" w:color="auto"/>
      </w:divBdr>
    </w:div>
    <w:div w:id="1564414806">
      <w:bodyDiv w:val="1"/>
      <w:marLeft w:val="0"/>
      <w:marRight w:val="0"/>
      <w:marTop w:val="0"/>
      <w:marBottom w:val="0"/>
      <w:divBdr>
        <w:top w:val="none" w:sz="0" w:space="0" w:color="auto"/>
        <w:left w:val="none" w:sz="0" w:space="0" w:color="auto"/>
        <w:bottom w:val="none" w:sz="0" w:space="0" w:color="auto"/>
        <w:right w:val="none" w:sz="0" w:space="0" w:color="auto"/>
      </w:divBdr>
    </w:div>
    <w:div w:id="1566331394">
      <w:bodyDiv w:val="1"/>
      <w:marLeft w:val="0"/>
      <w:marRight w:val="0"/>
      <w:marTop w:val="0"/>
      <w:marBottom w:val="0"/>
      <w:divBdr>
        <w:top w:val="none" w:sz="0" w:space="0" w:color="auto"/>
        <w:left w:val="none" w:sz="0" w:space="0" w:color="auto"/>
        <w:bottom w:val="none" w:sz="0" w:space="0" w:color="auto"/>
        <w:right w:val="none" w:sz="0" w:space="0" w:color="auto"/>
      </w:divBdr>
    </w:div>
    <w:div w:id="1568295393">
      <w:bodyDiv w:val="1"/>
      <w:marLeft w:val="0"/>
      <w:marRight w:val="0"/>
      <w:marTop w:val="0"/>
      <w:marBottom w:val="0"/>
      <w:divBdr>
        <w:top w:val="none" w:sz="0" w:space="0" w:color="auto"/>
        <w:left w:val="none" w:sz="0" w:space="0" w:color="auto"/>
        <w:bottom w:val="none" w:sz="0" w:space="0" w:color="auto"/>
        <w:right w:val="none" w:sz="0" w:space="0" w:color="auto"/>
      </w:divBdr>
    </w:div>
    <w:div w:id="1570001192">
      <w:bodyDiv w:val="1"/>
      <w:marLeft w:val="0"/>
      <w:marRight w:val="0"/>
      <w:marTop w:val="0"/>
      <w:marBottom w:val="0"/>
      <w:divBdr>
        <w:top w:val="none" w:sz="0" w:space="0" w:color="auto"/>
        <w:left w:val="none" w:sz="0" w:space="0" w:color="auto"/>
        <w:bottom w:val="none" w:sz="0" w:space="0" w:color="auto"/>
        <w:right w:val="none" w:sz="0" w:space="0" w:color="auto"/>
      </w:divBdr>
    </w:div>
    <w:div w:id="1570916821">
      <w:bodyDiv w:val="1"/>
      <w:marLeft w:val="0"/>
      <w:marRight w:val="0"/>
      <w:marTop w:val="0"/>
      <w:marBottom w:val="0"/>
      <w:divBdr>
        <w:top w:val="none" w:sz="0" w:space="0" w:color="auto"/>
        <w:left w:val="none" w:sz="0" w:space="0" w:color="auto"/>
        <w:bottom w:val="none" w:sz="0" w:space="0" w:color="auto"/>
        <w:right w:val="none" w:sz="0" w:space="0" w:color="auto"/>
      </w:divBdr>
    </w:div>
    <w:div w:id="1571112887">
      <w:bodyDiv w:val="1"/>
      <w:marLeft w:val="0"/>
      <w:marRight w:val="0"/>
      <w:marTop w:val="0"/>
      <w:marBottom w:val="0"/>
      <w:divBdr>
        <w:top w:val="none" w:sz="0" w:space="0" w:color="auto"/>
        <w:left w:val="none" w:sz="0" w:space="0" w:color="auto"/>
        <w:bottom w:val="none" w:sz="0" w:space="0" w:color="auto"/>
        <w:right w:val="none" w:sz="0" w:space="0" w:color="auto"/>
      </w:divBdr>
    </w:div>
    <w:div w:id="1574124080">
      <w:bodyDiv w:val="1"/>
      <w:marLeft w:val="0"/>
      <w:marRight w:val="0"/>
      <w:marTop w:val="0"/>
      <w:marBottom w:val="0"/>
      <w:divBdr>
        <w:top w:val="none" w:sz="0" w:space="0" w:color="auto"/>
        <w:left w:val="none" w:sz="0" w:space="0" w:color="auto"/>
        <w:bottom w:val="none" w:sz="0" w:space="0" w:color="auto"/>
        <w:right w:val="none" w:sz="0" w:space="0" w:color="auto"/>
      </w:divBdr>
    </w:div>
    <w:div w:id="1576009914">
      <w:bodyDiv w:val="1"/>
      <w:marLeft w:val="0"/>
      <w:marRight w:val="0"/>
      <w:marTop w:val="0"/>
      <w:marBottom w:val="0"/>
      <w:divBdr>
        <w:top w:val="none" w:sz="0" w:space="0" w:color="auto"/>
        <w:left w:val="none" w:sz="0" w:space="0" w:color="auto"/>
        <w:bottom w:val="none" w:sz="0" w:space="0" w:color="auto"/>
        <w:right w:val="none" w:sz="0" w:space="0" w:color="auto"/>
      </w:divBdr>
    </w:div>
    <w:div w:id="1576935175">
      <w:bodyDiv w:val="1"/>
      <w:marLeft w:val="0"/>
      <w:marRight w:val="0"/>
      <w:marTop w:val="0"/>
      <w:marBottom w:val="0"/>
      <w:divBdr>
        <w:top w:val="none" w:sz="0" w:space="0" w:color="auto"/>
        <w:left w:val="none" w:sz="0" w:space="0" w:color="auto"/>
        <w:bottom w:val="none" w:sz="0" w:space="0" w:color="auto"/>
        <w:right w:val="none" w:sz="0" w:space="0" w:color="auto"/>
      </w:divBdr>
    </w:div>
    <w:div w:id="1577471853">
      <w:bodyDiv w:val="1"/>
      <w:marLeft w:val="0"/>
      <w:marRight w:val="0"/>
      <w:marTop w:val="0"/>
      <w:marBottom w:val="0"/>
      <w:divBdr>
        <w:top w:val="none" w:sz="0" w:space="0" w:color="auto"/>
        <w:left w:val="none" w:sz="0" w:space="0" w:color="auto"/>
        <w:bottom w:val="none" w:sz="0" w:space="0" w:color="auto"/>
        <w:right w:val="none" w:sz="0" w:space="0" w:color="auto"/>
      </w:divBdr>
    </w:div>
    <w:div w:id="1578399170">
      <w:bodyDiv w:val="1"/>
      <w:marLeft w:val="0"/>
      <w:marRight w:val="0"/>
      <w:marTop w:val="0"/>
      <w:marBottom w:val="0"/>
      <w:divBdr>
        <w:top w:val="none" w:sz="0" w:space="0" w:color="auto"/>
        <w:left w:val="none" w:sz="0" w:space="0" w:color="auto"/>
        <w:bottom w:val="none" w:sz="0" w:space="0" w:color="auto"/>
        <w:right w:val="none" w:sz="0" w:space="0" w:color="auto"/>
      </w:divBdr>
    </w:div>
    <w:div w:id="1578444104">
      <w:bodyDiv w:val="1"/>
      <w:marLeft w:val="0"/>
      <w:marRight w:val="0"/>
      <w:marTop w:val="0"/>
      <w:marBottom w:val="0"/>
      <w:divBdr>
        <w:top w:val="none" w:sz="0" w:space="0" w:color="auto"/>
        <w:left w:val="none" w:sz="0" w:space="0" w:color="auto"/>
        <w:bottom w:val="none" w:sz="0" w:space="0" w:color="auto"/>
        <w:right w:val="none" w:sz="0" w:space="0" w:color="auto"/>
      </w:divBdr>
    </w:div>
    <w:div w:id="1581283589">
      <w:bodyDiv w:val="1"/>
      <w:marLeft w:val="0"/>
      <w:marRight w:val="0"/>
      <w:marTop w:val="0"/>
      <w:marBottom w:val="0"/>
      <w:divBdr>
        <w:top w:val="none" w:sz="0" w:space="0" w:color="auto"/>
        <w:left w:val="none" w:sz="0" w:space="0" w:color="auto"/>
        <w:bottom w:val="none" w:sz="0" w:space="0" w:color="auto"/>
        <w:right w:val="none" w:sz="0" w:space="0" w:color="auto"/>
      </w:divBdr>
    </w:div>
    <w:div w:id="1581593780">
      <w:bodyDiv w:val="1"/>
      <w:marLeft w:val="0"/>
      <w:marRight w:val="0"/>
      <w:marTop w:val="0"/>
      <w:marBottom w:val="0"/>
      <w:divBdr>
        <w:top w:val="none" w:sz="0" w:space="0" w:color="auto"/>
        <w:left w:val="none" w:sz="0" w:space="0" w:color="auto"/>
        <w:bottom w:val="none" w:sz="0" w:space="0" w:color="auto"/>
        <w:right w:val="none" w:sz="0" w:space="0" w:color="auto"/>
      </w:divBdr>
    </w:div>
    <w:div w:id="1582984847">
      <w:bodyDiv w:val="1"/>
      <w:marLeft w:val="0"/>
      <w:marRight w:val="0"/>
      <w:marTop w:val="0"/>
      <w:marBottom w:val="0"/>
      <w:divBdr>
        <w:top w:val="none" w:sz="0" w:space="0" w:color="auto"/>
        <w:left w:val="none" w:sz="0" w:space="0" w:color="auto"/>
        <w:bottom w:val="none" w:sz="0" w:space="0" w:color="auto"/>
        <w:right w:val="none" w:sz="0" w:space="0" w:color="auto"/>
      </w:divBdr>
    </w:div>
    <w:div w:id="1584141820">
      <w:bodyDiv w:val="1"/>
      <w:marLeft w:val="0"/>
      <w:marRight w:val="0"/>
      <w:marTop w:val="0"/>
      <w:marBottom w:val="0"/>
      <w:divBdr>
        <w:top w:val="none" w:sz="0" w:space="0" w:color="auto"/>
        <w:left w:val="none" w:sz="0" w:space="0" w:color="auto"/>
        <w:bottom w:val="none" w:sz="0" w:space="0" w:color="auto"/>
        <w:right w:val="none" w:sz="0" w:space="0" w:color="auto"/>
      </w:divBdr>
    </w:div>
    <w:div w:id="1585872087">
      <w:bodyDiv w:val="1"/>
      <w:marLeft w:val="0"/>
      <w:marRight w:val="0"/>
      <w:marTop w:val="0"/>
      <w:marBottom w:val="0"/>
      <w:divBdr>
        <w:top w:val="none" w:sz="0" w:space="0" w:color="auto"/>
        <w:left w:val="none" w:sz="0" w:space="0" w:color="auto"/>
        <w:bottom w:val="none" w:sz="0" w:space="0" w:color="auto"/>
        <w:right w:val="none" w:sz="0" w:space="0" w:color="auto"/>
      </w:divBdr>
    </w:div>
    <w:div w:id="1586064412">
      <w:bodyDiv w:val="1"/>
      <w:marLeft w:val="0"/>
      <w:marRight w:val="0"/>
      <w:marTop w:val="0"/>
      <w:marBottom w:val="0"/>
      <w:divBdr>
        <w:top w:val="none" w:sz="0" w:space="0" w:color="auto"/>
        <w:left w:val="none" w:sz="0" w:space="0" w:color="auto"/>
        <w:bottom w:val="none" w:sz="0" w:space="0" w:color="auto"/>
        <w:right w:val="none" w:sz="0" w:space="0" w:color="auto"/>
      </w:divBdr>
    </w:div>
    <w:div w:id="1588343492">
      <w:bodyDiv w:val="1"/>
      <w:marLeft w:val="0"/>
      <w:marRight w:val="0"/>
      <w:marTop w:val="0"/>
      <w:marBottom w:val="0"/>
      <w:divBdr>
        <w:top w:val="none" w:sz="0" w:space="0" w:color="auto"/>
        <w:left w:val="none" w:sz="0" w:space="0" w:color="auto"/>
        <w:bottom w:val="none" w:sz="0" w:space="0" w:color="auto"/>
        <w:right w:val="none" w:sz="0" w:space="0" w:color="auto"/>
      </w:divBdr>
    </w:div>
    <w:div w:id="1588730393">
      <w:bodyDiv w:val="1"/>
      <w:marLeft w:val="0"/>
      <w:marRight w:val="0"/>
      <w:marTop w:val="0"/>
      <w:marBottom w:val="0"/>
      <w:divBdr>
        <w:top w:val="none" w:sz="0" w:space="0" w:color="auto"/>
        <w:left w:val="none" w:sz="0" w:space="0" w:color="auto"/>
        <w:bottom w:val="none" w:sz="0" w:space="0" w:color="auto"/>
        <w:right w:val="none" w:sz="0" w:space="0" w:color="auto"/>
      </w:divBdr>
    </w:div>
    <w:div w:id="1588809313">
      <w:bodyDiv w:val="1"/>
      <w:marLeft w:val="0"/>
      <w:marRight w:val="0"/>
      <w:marTop w:val="0"/>
      <w:marBottom w:val="0"/>
      <w:divBdr>
        <w:top w:val="none" w:sz="0" w:space="0" w:color="auto"/>
        <w:left w:val="none" w:sz="0" w:space="0" w:color="auto"/>
        <w:bottom w:val="none" w:sz="0" w:space="0" w:color="auto"/>
        <w:right w:val="none" w:sz="0" w:space="0" w:color="auto"/>
      </w:divBdr>
    </w:div>
    <w:div w:id="1589345486">
      <w:bodyDiv w:val="1"/>
      <w:marLeft w:val="0"/>
      <w:marRight w:val="0"/>
      <w:marTop w:val="0"/>
      <w:marBottom w:val="0"/>
      <w:divBdr>
        <w:top w:val="none" w:sz="0" w:space="0" w:color="auto"/>
        <w:left w:val="none" w:sz="0" w:space="0" w:color="auto"/>
        <w:bottom w:val="none" w:sz="0" w:space="0" w:color="auto"/>
        <w:right w:val="none" w:sz="0" w:space="0" w:color="auto"/>
      </w:divBdr>
    </w:div>
    <w:div w:id="1590193465">
      <w:bodyDiv w:val="1"/>
      <w:marLeft w:val="0"/>
      <w:marRight w:val="0"/>
      <w:marTop w:val="0"/>
      <w:marBottom w:val="0"/>
      <w:divBdr>
        <w:top w:val="none" w:sz="0" w:space="0" w:color="auto"/>
        <w:left w:val="none" w:sz="0" w:space="0" w:color="auto"/>
        <w:bottom w:val="none" w:sz="0" w:space="0" w:color="auto"/>
        <w:right w:val="none" w:sz="0" w:space="0" w:color="auto"/>
      </w:divBdr>
    </w:div>
    <w:div w:id="1591574322">
      <w:bodyDiv w:val="1"/>
      <w:marLeft w:val="0"/>
      <w:marRight w:val="0"/>
      <w:marTop w:val="0"/>
      <w:marBottom w:val="0"/>
      <w:divBdr>
        <w:top w:val="none" w:sz="0" w:space="0" w:color="auto"/>
        <w:left w:val="none" w:sz="0" w:space="0" w:color="auto"/>
        <w:bottom w:val="none" w:sz="0" w:space="0" w:color="auto"/>
        <w:right w:val="none" w:sz="0" w:space="0" w:color="auto"/>
      </w:divBdr>
    </w:div>
    <w:div w:id="1592010361">
      <w:bodyDiv w:val="1"/>
      <w:marLeft w:val="0"/>
      <w:marRight w:val="0"/>
      <w:marTop w:val="0"/>
      <w:marBottom w:val="0"/>
      <w:divBdr>
        <w:top w:val="none" w:sz="0" w:space="0" w:color="auto"/>
        <w:left w:val="none" w:sz="0" w:space="0" w:color="auto"/>
        <w:bottom w:val="none" w:sz="0" w:space="0" w:color="auto"/>
        <w:right w:val="none" w:sz="0" w:space="0" w:color="auto"/>
      </w:divBdr>
    </w:div>
    <w:div w:id="1592355600">
      <w:bodyDiv w:val="1"/>
      <w:marLeft w:val="0"/>
      <w:marRight w:val="0"/>
      <w:marTop w:val="0"/>
      <w:marBottom w:val="0"/>
      <w:divBdr>
        <w:top w:val="none" w:sz="0" w:space="0" w:color="auto"/>
        <w:left w:val="none" w:sz="0" w:space="0" w:color="auto"/>
        <w:bottom w:val="none" w:sz="0" w:space="0" w:color="auto"/>
        <w:right w:val="none" w:sz="0" w:space="0" w:color="auto"/>
      </w:divBdr>
    </w:div>
    <w:div w:id="1595015476">
      <w:bodyDiv w:val="1"/>
      <w:marLeft w:val="0"/>
      <w:marRight w:val="0"/>
      <w:marTop w:val="0"/>
      <w:marBottom w:val="0"/>
      <w:divBdr>
        <w:top w:val="none" w:sz="0" w:space="0" w:color="auto"/>
        <w:left w:val="none" w:sz="0" w:space="0" w:color="auto"/>
        <w:bottom w:val="none" w:sz="0" w:space="0" w:color="auto"/>
        <w:right w:val="none" w:sz="0" w:space="0" w:color="auto"/>
      </w:divBdr>
    </w:div>
    <w:div w:id="1595624934">
      <w:bodyDiv w:val="1"/>
      <w:marLeft w:val="0"/>
      <w:marRight w:val="0"/>
      <w:marTop w:val="0"/>
      <w:marBottom w:val="0"/>
      <w:divBdr>
        <w:top w:val="none" w:sz="0" w:space="0" w:color="auto"/>
        <w:left w:val="none" w:sz="0" w:space="0" w:color="auto"/>
        <w:bottom w:val="none" w:sz="0" w:space="0" w:color="auto"/>
        <w:right w:val="none" w:sz="0" w:space="0" w:color="auto"/>
      </w:divBdr>
    </w:div>
    <w:div w:id="1598051181">
      <w:bodyDiv w:val="1"/>
      <w:marLeft w:val="0"/>
      <w:marRight w:val="0"/>
      <w:marTop w:val="0"/>
      <w:marBottom w:val="0"/>
      <w:divBdr>
        <w:top w:val="none" w:sz="0" w:space="0" w:color="auto"/>
        <w:left w:val="none" w:sz="0" w:space="0" w:color="auto"/>
        <w:bottom w:val="none" w:sz="0" w:space="0" w:color="auto"/>
        <w:right w:val="none" w:sz="0" w:space="0" w:color="auto"/>
      </w:divBdr>
    </w:div>
    <w:div w:id="1598172344">
      <w:bodyDiv w:val="1"/>
      <w:marLeft w:val="0"/>
      <w:marRight w:val="0"/>
      <w:marTop w:val="0"/>
      <w:marBottom w:val="0"/>
      <w:divBdr>
        <w:top w:val="none" w:sz="0" w:space="0" w:color="auto"/>
        <w:left w:val="none" w:sz="0" w:space="0" w:color="auto"/>
        <w:bottom w:val="none" w:sz="0" w:space="0" w:color="auto"/>
        <w:right w:val="none" w:sz="0" w:space="0" w:color="auto"/>
      </w:divBdr>
    </w:div>
    <w:div w:id="1598444254">
      <w:bodyDiv w:val="1"/>
      <w:marLeft w:val="0"/>
      <w:marRight w:val="0"/>
      <w:marTop w:val="0"/>
      <w:marBottom w:val="0"/>
      <w:divBdr>
        <w:top w:val="none" w:sz="0" w:space="0" w:color="auto"/>
        <w:left w:val="none" w:sz="0" w:space="0" w:color="auto"/>
        <w:bottom w:val="none" w:sz="0" w:space="0" w:color="auto"/>
        <w:right w:val="none" w:sz="0" w:space="0" w:color="auto"/>
      </w:divBdr>
    </w:div>
    <w:div w:id="1598564291">
      <w:bodyDiv w:val="1"/>
      <w:marLeft w:val="0"/>
      <w:marRight w:val="0"/>
      <w:marTop w:val="0"/>
      <w:marBottom w:val="0"/>
      <w:divBdr>
        <w:top w:val="none" w:sz="0" w:space="0" w:color="auto"/>
        <w:left w:val="none" w:sz="0" w:space="0" w:color="auto"/>
        <w:bottom w:val="none" w:sz="0" w:space="0" w:color="auto"/>
        <w:right w:val="none" w:sz="0" w:space="0" w:color="auto"/>
      </w:divBdr>
    </w:div>
    <w:div w:id="1599831526">
      <w:bodyDiv w:val="1"/>
      <w:marLeft w:val="0"/>
      <w:marRight w:val="0"/>
      <w:marTop w:val="0"/>
      <w:marBottom w:val="0"/>
      <w:divBdr>
        <w:top w:val="none" w:sz="0" w:space="0" w:color="auto"/>
        <w:left w:val="none" w:sz="0" w:space="0" w:color="auto"/>
        <w:bottom w:val="none" w:sz="0" w:space="0" w:color="auto"/>
        <w:right w:val="none" w:sz="0" w:space="0" w:color="auto"/>
      </w:divBdr>
    </w:div>
    <w:div w:id="1600214914">
      <w:bodyDiv w:val="1"/>
      <w:marLeft w:val="0"/>
      <w:marRight w:val="0"/>
      <w:marTop w:val="0"/>
      <w:marBottom w:val="0"/>
      <w:divBdr>
        <w:top w:val="none" w:sz="0" w:space="0" w:color="auto"/>
        <w:left w:val="none" w:sz="0" w:space="0" w:color="auto"/>
        <w:bottom w:val="none" w:sz="0" w:space="0" w:color="auto"/>
        <w:right w:val="none" w:sz="0" w:space="0" w:color="auto"/>
      </w:divBdr>
    </w:div>
    <w:div w:id="1601797217">
      <w:bodyDiv w:val="1"/>
      <w:marLeft w:val="0"/>
      <w:marRight w:val="0"/>
      <w:marTop w:val="0"/>
      <w:marBottom w:val="0"/>
      <w:divBdr>
        <w:top w:val="none" w:sz="0" w:space="0" w:color="auto"/>
        <w:left w:val="none" w:sz="0" w:space="0" w:color="auto"/>
        <w:bottom w:val="none" w:sz="0" w:space="0" w:color="auto"/>
        <w:right w:val="none" w:sz="0" w:space="0" w:color="auto"/>
      </w:divBdr>
    </w:div>
    <w:div w:id="1602756202">
      <w:bodyDiv w:val="1"/>
      <w:marLeft w:val="0"/>
      <w:marRight w:val="0"/>
      <w:marTop w:val="0"/>
      <w:marBottom w:val="0"/>
      <w:divBdr>
        <w:top w:val="none" w:sz="0" w:space="0" w:color="auto"/>
        <w:left w:val="none" w:sz="0" w:space="0" w:color="auto"/>
        <w:bottom w:val="none" w:sz="0" w:space="0" w:color="auto"/>
        <w:right w:val="none" w:sz="0" w:space="0" w:color="auto"/>
      </w:divBdr>
    </w:div>
    <w:div w:id="1603999534">
      <w:bodyDiv w:val="1"/>
      <w:marLeft w:val="0"/>
      <w:marRight w:val="0"/>
      <w:marTop w:val="0"/>
      <w:marBottom w:val="0"/>
      <w:divBdr>
        <w:top w:val="none" w:sz="0" w:space="0" w:color="auto"/>
        <w:left w:val="none" w:sz="0" w:space="0" w:color="auto"/>
        <w:bottom w:val="none" w:sz="0" w:space="0" w:color="auto"/>
        <w:right w:val="none" w:sz="0" w:space="0" w:color="auto"/>
      </w:divBdr>
    </w:div>
    <w:div w:id="1605770740">
      <w:bodyDiv w:val="1"/>
      <w:marLeft w:val="0"/>
      <w:marRight w:val="0"/>
      <w:marTop w:val="0"/>
      <w:marBottom w:val="0"/>
      <w:divBdr>
        <w:top w:val="none" w:sz="0" w:space="0" w:color="auto"/>
        <w:left w:val="none" w:sz="0" w:space="0" w:color="auto"/>
        <w:bottom w:val="none" w:sz="0" w:space="0" w:color="auto"/>
        <w:right w:val="none" w:sz="0" w:space="0" w:color="auto"/>
      </w:divBdr>
    </w:div>
    <w:div w:id="1607231164">
      <w:bodyDiv w:val="1"/>
      <w:marLeft w:val="0"/>
      <w:marRight w:val="0"/>
      <w:marTop w:val="0"/>
      <w:marBottom w:val="0"/>
      <w:divBdr>
        <w:top w:val="none" w:sz="0" w:space="0" w:color="auto"/>
        <w:left w:val="none" w:sz="0" w:space="0" w:color="auto"/>
        <w:bottom w:val="none" w:sz="0" w:space="0" w:color="auto"/>
        <w:right w:val="none" w:sz="0" w:space="0" w:color="auto"/>
      </w:divBdr>
    </w:div>
    <w:div w:id="1607350315">
      <w:bodyDiv w:val="1"/>
      <w:marLeft w:val="0"/>
      <w:marRight w:val="0"/>
      <w:marTop w:val="0"/>
      <w:marBottom w:val="0"/>
      <w:divBdr>
        <w:top w:val="none" w:sz="0" w:space="0" w:color="auto"/>
        <w:left w:val="none" w:sz="0" w:space="0" w:color="auto"/>
        <w:bottom w:val="none" w:sz="0" w:space="0" w:color="auto"/>
        <w:right w:val="none" w:sz="0" w:space="0" w:color="auto"/>
      </w:divBdr>
    </w:div>
    <w:div w:id="1609966678">
      <w:bodyDiv w:val="1"/>
      <w:marLeft w:val="0"/>
      <w:marRight w:val="0"/>
      <w:marTop w:val="0"/>
      <w:marBottom w:val="0"/>
      <w:divBdr>
        <w:top w:val="none" w:sz="0" w:space="0" w:color="auto"/>
        <w:left w:val="none" w:sz="0" w:space="0" w:color="auto"/>
        <w:bottom w:val="none" w:sz="0" w:space="0" w:color="auto"/>
        <w:right w:val="none" w:sz="0" w:space="0" w:color="auto"/>
      </w:divBdr>
    </w:div>
    <w:div w:id="1610238737">
      <w:bodyDiv w:val="1"/>
      <w:marLeft w:val="0"/>
      <w:marRight w:val="0"/>
      <w:marTop w:val="0"/>
      <w:marBottom w:val="0"/>
      <w:divBdr>
        <w:top w:val="none" w:sz="0" w:space="0" w:color="auto"/>
        <w:left w:val="none" w:sz="0" w:space="0" w:color="auto"/>
        <w:bottom w:val="none" w:sz="0" w:space="0" w:color="auto"/>
        <w:right w:val="none" w:sz="0" w:space="0" w:color="auto"/>
      </w:divBdr>
    </w:div>
    <w:div w:id="1614942126">
      <w:bodyDiv w:val="1"/>
      <w:marLeft w:val="0"/>
      <w:marRight w:val="0"/>
      <w:marTop w:val="0"/>
      <w:marBottom w:val="0"/>
      <w:divBdr>
        <w:top w:val="none" w:sz="0" w:space="0" w:color="auto"/>
        <w:left w:val="none" w:sz="0" w:space="0" w:color="auto"/>
        <w:bottom w:val="none" w:sz="0" w:space="0" w:color="auto"/>
        <w:right w:val="none" w:sz="0" w:space="0" w:color="auto"/>
      </w:divBdr>
    </w:div>
    <w:div w:id="1615214394">
      <w:bodyDiv w:val="1"/>
      <w:marLeft w:val="0"/>
      <w:marRight w:val="0"/>
      <w:marTop w:val="0"/>
      <w:marBottom w:val="0"/>
      <w:divBdr>
        <w:top w:val="none" w:sz="0" w:space="0" w:color="auto"/>
        <w:left w:val="none" w:sz="0" w:space="0" w:color="auto"/>
        <w:bottom w:val="none" w:sz="0" w:space="0" w:color="auto"/>
        <w:right w:val="none" w:sz="0" w:space="0" w:color="auto"/>
      </w:divBdr>
    </w:div>
    <w:div w:id="1615938638">
      <w:bodyDiv w:val="1"/>
      <w:marLeft w:val="0"/>
      <w:marRight w:val="0"/>
      <w:marTop w:val="0"/>
      <w:marBottom w:val="0"/>
      <w:divBdr>
        <w:top w:val="none" w:sz="0" w:space="0" w:color="auto"/>
        <w:left w:val="none" w:sz="0" w:space="0" w:color="auto"/>
        <w:bottom w:val="none" w:sz="0" w:space="0" w:color="auto"/>
        <w:right w:val="none" w:sz="0" w:space="0" w:color="auto"/>
      </w:divBdr>
    </w:div>
    <w:div w:id="1616525879">
      <w:bodyDiv w:val="1"/>
      <w:marLeft w:val="0"/>
      <w:marRight w:val="0"/>
      <w:marTop w:val="0"/>
      <w:marBottom w:val="0"/>
      <w:divBdr>
        <w:top w:val="none" w:sz="0" w:space="0" w:color="auto"/>
        <w:left w:val="none" w:sz="0" w:space="0" w:color="auto"/>
        <w:bottom w:val="none" w:sz="0" w:space="0" w:color="auto"/>
        <w:right w:val="none" w:sz="0" w:space="0" w:color="auto"/>
      </w:divBdr>
    </w:div>
    <w:div w:id="1616667408">
      <w:bodyDiv w:val="1"/>
      <w:marLeft w:val="0"/>
      <w:marRight w:val="0"/>
      <w:marTop w:val="0"/>
      <w:marBottom w:val="0"/>
      <w:divBdr>
        <w:top w:val="none" w:sz="0" w:space="0" w:color="auto"/>
        <w:left w:val="none" w:sz="0" w:space="0" w:color="auto"/>
        <w:bottom w:val="none" w:sz="0" w:space="0" w:color="auto"/>
        <w:right w:val="none" w:sz="0" w:space="0" w:color="auto"/>
      </w:divBdr>
    </w:div>
    <w:div w:id="1620913918">
      <w:bodyDiv w:val="1"/>
      <w:marLeft w:val="0"/>
      <w:marRight w:val="0"/>
      <w:marTop w:val="0"/>
      <w:marBottom w:val="0"/>
      <w:divBdr>
        <w:top w:val="none" w:sz="0" w:space="0" w:color="auto"/>
        <w:left w:val="none" w:sz="0" w:space="0" w:color="auto"/>
        <w:bottom w:val="none" w:sz="0" w:space="0" w:color="auto"/>
        <w:right w:val="none" w:sz="0" w:space="0" w:color="auto"/>
      </w:divBdr>
    </w:div>
    <w:div w:id="1622614979">
      <w:bodyDiv w:val="1"/>
      <w:marLeft w:val="0"/>
      <w:marRight w:val="0"/>
      <w:marTop w:val="0"/>
      <w:marBottom w:val="0"/>
      <w:divBdr>
        <w:top w:val="none" w:sz="0" w:space="0" w:color="auto"/>
        <w:left w:val="none" w:sz="0" w:space="0" w:color="auto"/>
        <w:bottom w:val="none" w:sz="0" w:space="0" w:color="auto"/>
        <w:right w:val="none" w:sz="0" w:space="0" w:color="auto"/>
      </w:divBdr>
    </w:div>
    <w:div w:id="1622958544">
      <w:bodyDiv w:val="1"/>
      <w:marLeft w:val="0"/>
      <w:marRight w:val="0"/>
      <w:marTop w:val="0"/>
      <w:marBottom w:val="0"/>
      <w:divBdr>
        <w:top w:val="none" w:sz="0" w:space="0" w:color="auto"/>
        <w:left w:val="none" w:sz="0" w:space="0" w:color="auto"/>
        <w:bottom w:val="none" w:sz="0" w:space="0" w:color="auto"/>
        <w:right w:val="none" w:sz="0" w:space="0" w:color="auto"/>
      </w:divBdr>
    </w:div>
    <w:div w:id="1622960239">
      <w:bodyDiv w:val="1"/>
      <w:marLeft w:val="0"/>
      <w:marRight w:val="0"/>
      <w:marTop w:val="0"/>
      <w:marBottom w:val="0"/>
      <w:divBdr>
        <w:top w:val="none" w:sz="0" w:space="0" w:color="auto"/>
        <w:left w:val="none" w:sz="0" w:space="0" w:color="auto"/>
        <w:bottom w:val="none" w:sz="0" w:space="0" w:color="auto"/>
        <w:right w:val="none" w:sz="0" w:space="0" w:color="auto"/>
      </w:divBdr>
    </w:div>
    <w:div w:id="1623226096">
      <w:bodyDiv w:val="1"/>
      <w:marLeft w:val="0"/>
      <w:marRight w:val="0"/>
      <w:marTop w:val="0"/>
      <w:marBottom w:val="0"/>
      <w:divBdr>
        <w:top w:val="none" w:sz="0" w:space="0" w:color="auto"/>
        <w:left w:val="none" w:sz="0" w:space="0" w:color="auto"/>
        <w:bottom w:val="none" w:sz="0" w:space="0" w:color="auto"/>
        <w:right w:val="none" w:sz="0" w:space="0" w:color="auto"/>
      </w:divBdr>
    </w:div>
    <w:div w:id="1623876149">
      <w:bodyDiv w:val="1"/>
      <w:marLeft w:val="0"/>
      <w:marRight w:val="0"/>
      <w:marTop w:val="0"/>
      <w:marBottom w:val="0"/>
      <w:divBdr>
        <w:top w:val="none" w:sz="0" w:space="0" w:color="auto"/>
        <w:left w:val="none" w:sz="0" w:space="0" w:color="auto"/>
        <w:bottom w:val="none" w:sz="0" w:space="0" w:color="auto"/>
        <w:right w:val="none" w:sz="0" w:space="0" w:color="auto"/>
      </w:divBdr>
    </w:div>
    <w:div w:id="1626348936">
      <w:bodyDiv w:val="1"/>
      <w:marLeft w:val="0"/>
      <w:marRight w:val="0"/>
      <w:marTop w:val="0"/>
      <w:marBottom w:val="0"/>
      <w:divBdr>
        <w:top w:val="none" w:sz="0" w:space="0" w:color="auto"/>
        <w:left w:val="none" w:sz="0" w:space="0" w:color="auto"/>
        <w:bottom w:val="none" w:sz="0" w:space="0" w:color="auto"/>
        <w:right w:val="none" w:sz="0" w:space="0" w:color="auto"/>
      </w:divBdr>
    </w:div>
    <w:div w:id="1626352920">
      <w:bodyDiv w:val="1"/>
      <w:marLeft w:val="0"/>
      <w:marRight w:val="0"/>
      <w:marTop w:val="0"/>
      <w:marBottom w:val="0"/>
      <w:divBdr>
        <w:top w:val="none" w:sz="0" w:space="0" w:color="auto"/>
        <w:left w:val="none" w:sz="0" w:space="0" w:color="auto"/>
        <w:bottom w:val="none" w:sz="0" w:space="0" w:color="auto"/>
        <w:right w:val="none" w:sz="0" w:space="0" w:color="auto"/>
      </w:divBdr>
    </w:div>
    <w:div w:id="1627084403">
      <w:bodyDiv w:val="1"/>
      <w:marLeft w:val="0"/>
      <w:marRight w:val="0"/>
      <w:marTop w:val="0"/>
      <w:marBottom w:val="0"/>
      <w:divBdr>
        <w:top w:val="none" w:sz="0" w:space="0" w:color="auto"/>
        <w:left w:val="none" w:sz="0" w:space="0" w:color="auto"/>
        <w:bottom w:val="none" w:sz="0" w:space="0" w:color="auto"/>
        <w:right w:val="none" w:sz="0" w:space="0" w:color="auto"/>
      </w:divBdr>
    </w:div>
    <w:div w:id="1627271405">
      <w:bodyDiv w:val="1"/>
      <w:marLeft w:val="0"/>
      <w:marRight w:val="0"/>
      <w:marTop w:val="0"/>
      <w:marBottom w:val="0"/>
      <w:divBdr>
        <w:top w:val="none" w:sz="0" w:space="0" w:color="auto"/>
        <w:left w:val="none" w:sz="0" w:space="0" w:color="auto"/>
        <w:bottom w:val="none" w:sz="0" w:space="0" w:color="auto"/>
        <w:right w:val="none" w:sz="0" w:space="0" w:color="auto"/>
      </w:divBdr>
    </w:div>
    <w:div w:id="1627812056">
      <w:bodyDiv w:val="1"/>
      <w:marLeft w:val="0"/>
      <w:marRight w:val="0"/>
      <w:marTop w:val="0"/>
      <w:marBottom w:val="0"/>
      <w:divBdr>
        <w:top w:val="none" w:sz="0" w:space="0" w:color="auto"/>
        <w:left w:val="none" w:sz="0" w:space="0" w:color="auto"/>
        <w:bottom w:val="none" w:sz="0" w:space="0" w:color="auto"/>
        <w:right w:val="none" w:sz="0" w:space="0" w:color="auto"/>
      </w:divBdr>
    </w:div>
    <w:div w:id="1629623167">
      <w:bodyDiv w:val="1"/>
      <w:marLeft w:val="0"/>
      <w:marRight w:val="0"/>
      <w:marTop w:val="0"/>
      <w:marBottom w:val="0"/>
      <w:divBdr>
        <w:top w:val="none" w:sz="0" w:space="0" w:color="auto"/>
        <w:left w:val="none" w:sz="0" w:space="0" w:color="auto"/>
        <w:bottom w:val="none" w:sz="0" w:space="0" w:color="auto"/>
        <w:right w:val="none" w:sz="0" w:space="0" w:color="auto"/>
      </w:divBdr>
    </w:div>
    <w:div w:id="1630012043">
      <w:bodyDiv w:val="1"/>
      <w:marLeft w:val="0"/>
      <w:marRight w:val="0"/>
      <w:marTop w:val="0"/>
      <w:marBottom w:val="0"/>
      <w:divBdr>
        <w:top w:val="none" w:sz="0" w:space="0" w:color="auto"/>
        <w:left w:val="none" w:sz="0" w:space="0" w:color="auto"/>
        <w:bottom w:val="none" w:sz="0" w:space="0" w:color="auto"/>
        <w:right w:val="none" w:sz="0" w:space="0" w:color="auto"/>
      </w:divBdr>
    </w:div>
    <w:div w:id="1630815408">
      <w:bodyDiv w:val="1"/>
      <w:marLeft w:val="0"/>
      <w:marRight w:val="0"/>
      <w:marTop w:val="0"/>
      <w:marBottom w:val="0"/>
      <w:divBdr>
        <w:top w:val="none" w:sz="0" w:space="0" w:color="auto"/>
        <w:left w:val="none" w:sz="0" w:space="0" w:color="auto"/>
        <w:bottom w:val="none" w:sz="0" w:space="0" w:color="auto"/>
        <w:right w:val="none" w:sz="0" w:space="0" w:color="auto"/>
      </w:divBdr>
    </w:div>
    <w:div w:id="1631520793">
      <w:bodyDiv w:val="1"/>
      <w:marLeft w:val="0"/>
      <w:marRight w:val="0"/>
      <w:marTop w:val="0"/>
      <w:marBottom w:val="0"/>
      <w:divBdr>
        <w:top w:val="none" w:sz="0" w:space="0" w:color="auto"/>
        <w:left w:val="none" w:sz="0" w:space="0" w:color="auto"/>
        <w:bottom w:val="none" w:sz="0" w:space="0" w:color="auto"/>
        <w:right w:val="none" w:sz="0" w:space="0" w:color="auto"/>
      </w:divBdr>
    </w:div>
    <w:div w:id="1632176845">
      <w:bodyDiv w:val="1"/>
      <w:marLeft w:val="0"/>
      <w:marRight w:val="0"/>
      <w:marTop w:val="0"/>
      <w:marBottom w:val="0"/>
      <w:divBdr>
        <w:top w:val="none" w:sz="0" w:space="0" w:color="auto"/>
        <w:left w:val="none" w:sz="0" w:space="0" w:color="auto"/>
        <w:bottom w:val="none" w:sz="0" w:space="0" w:color="auto"/>
        <w:right w:val="none" w:sz="0" w:space="0" w:color="auto"/>
      </w:divBdr>
    </w:div>
    <w:div w:id="1632785329">
      <w:bodyDiv w:val="1"/>
      <w:marLeft w:val="0"/>
      <w:marRight w:val="0"/>
      <w:marTop w:val="0"/>
      <w:marBottom w:val="0"/>
      <w:divBdr>
        <w:top w:val="none" w:sz="0" w:space="0" w:color="auto"/>
        <w:left w:val="none" w:sz="0" w:space="0" w:color="auto"/>
        <w:bottom w:val="none" w:sz="0" w:space="0" w:color="auto"/>
        <w:right w:val="none" w:sz="0" w:space="0" w:color="auto"/>
      </w:divBdr>
    </w:div>
    <w:div w:id="1634213507">
      <w:bodyDiv w:val="1"/>
      <w:marLeft w:val="0"/>
      <w:marRight w:val="0"/>
      <w:marTop w:val="0"/>
      <w:marBottom w:val="0"/>
      <w:divBdr>
        <w:top w:val="none" w:sz="0" w:space="0" w:color="auto"/>
        <w:left w:val="none" w:sz="0" w:space="0" w:color="auto"/>
        <w:bottom w:val="none" w:sz="0" w:space="0" w:color="auto"/>
        <w:right w:val="none" w:sz="0" w:space="0" w:color="auto"/>
      </w:divBdr>
    </w:div>
    <w:div w:id="1636521954">
      <w:bodyDiv w:val="1"/>
      <w:marLeft w:val="0"/>
      <w:marRight w:val="0"/>
      <w:marTop w:val="0"/>
      <w:marBottom w:val="0"/>
      <w:divBdr>
        <w:top w:val="none" w:sz="0" w:space="0" w:color="auto"/>
        <w:left w:val="none" w:sz="0" w:space="0" w:color="auto"/>
        <w:bottom w:val="none" w:sz="0" w:space="0" w:color="auto"/>
        <w:right w:val="none" w:sz="0" w:space="0" w:color="auto"/>
      </w:divBdr>
    </w:div>
    <w:div w:id="1636830254">
      <w:bodyDiv w:val="1"/>
      <w:marLeft w:val="0"/>
      <w:marRight w:val="0"/>
      <w:marTop w:val="0"/>
      <w:marBottom w:val="0"/>
      <w:divBdr>
        <w:top w:val="none" w:sz="0" w:space="0" w:color="auto"/>
        <w:left w:val="none" w:sz="0" w:space="0" w:color="auto"/>
        <w:bottom w:val="none" w:sz="0" w:space="0" w:color="auto"/>
        <w:right w:val="none" w:sz="0" w:space="0" w:color="auto"/>
      </w:divBdr>
    </w:div>
    <w:div w:id="1637031795">
      <w:bodyDiv w:val="1"/>
      <w:marLeft w:val="0"/>
      <w:marRight w:val="0"/>
      <w:marTop w:val="0"/>
      <w:marBottom w:val="0"/>
      <w:divBdr>
        <w:top w:val="none" w:sz="0" w:space="0" w:color="auto"/>
        <w:left w:val="none" w:sz="0" w:space="0" w:color="auto"/>
        <w:bottom w:val="none" w:sz="0" w:space="0" w:color="auto"/>
        <w:right w:val="none" w:sz="0" w:space="0" w:color="auto"/>
      </w:divBdr>
    </w:div>
    <w:div w:id="1638023209">
      <w:bodyDiv w:val="1"/>
      <w:marLeft w:val="0"/>
      <w:marRight w:val="0"/>
      <w:marTop w:val="0"/>
      <w:marBottom w:val="0"/>
      <w:divBdr>
        <w:top w:val="none" w:sz="0" w:space="0" w:color="auto"/>
        <w:left w:val="none" w:sz="0" w:space="0" w:color="auto"/>
        <w:bottom w:val="none" w:sz="0" w:space="0" w:color="auto"/>
        <w:right w:val="none" w:sz="0" w:space="0" w:color="auto"/>
      </w:divBdr>
    </w:div>
    <w:div w:id="1638295817">
      <w:bodyDiv w:val="1"/>
      <w:marLeft w:val="0"/>
      <w:marRight w:val="0"/>
      <w:marTop w:val="0"/>
      <w:marBottom w:val="0"/>
      <w:divBdr>
        <w:top w:val="none" w:sz="0" w:space="0" w:color="auto"/>
        <w:left w:val="none" w:sz="0" w:space="0" w:color="auto"/>
        <w:bottom w:val="none" w:sz="0" w:space="0" w:color="auto"/>
        <w:right w:val="none" w:sz="0" w:space="0" w:color="auto"/>
      </w:divBdr>
    </w:div>
    <w:div w:id="1638685548">
      <w:bodyDiv w:val="1"/>
      <w:marLeft w:val="0"/>
      <w:marRight w:val="0"/>
      <w:marTop w:val="0"/>
      <w:marBottom w:val="0"/>
      <w:divBdr>
        <w:top w:val="none" w:sz="0" w:space="0" w:color="auto"/>
        <w:left w:val="none" w:sz="0" w:space="0" w:color="auto"/>
        <w:bottom w:val="none" w:sz="0" w:space="0" w:color="auto"/>
        <w:right w:val="none" w:sz="0" w:space="0" w:color="auto"/>
      </w:divBdr>
    </w:div>
    <w:div w:id="1638753075">
      <w:bodyDiv w:val="1"/>
      <w:marLeft w:val="0"/>
      <w:marRight w:val="0"/>
      <w:marTop w:val="0"/>
      <w:marBottom w:val="0"/>
      <w:divBdr>
        <w:top w:val="none" w:sz="0" w:space="0" w:color="auto"/>
        <w:left w:val="none" w:sz="0" w:space="0" w:color="auto"/>
        <w:bottom w:val="none" w:sz="0" w:space="0" w:color="auto"/>
        <w:right w:val="none" w:sz="0" w:space="0" w:color="auto"/>
      </w:divBdr>
    </w:div>
    <w:div w:id="1639605636">
      <w:bodyDiv w:val="1"/>
      <w:marLeft w:val="0"/>
      <w:marRight w:val="0"/>
      <w:marTop w:val="0"/>
      <w:marBottom w:val="0"/>
      <w:divBdr>
        <w:top w:val="none" w:sz="0" w:space="0" w:color="auto"/>
        <w:left w:val="none" w:sz="0" w:space="0" w:color="auto"/>
        <w:bottom w:val="none" w:sz="0" w:space="0" w:color="auto"/>
        <w:right w:val="none" w:sz="0" w:space="0" w:color="auto"/>
      </w:divBdr>
    </w:div>
    <w:div w:id="1640188495">
      <w:bodyDiv w:val="1"/>
      <w:marLeft w:val="0"/>
      <w:marRight w:val="0"/>
      <w:marTop w:val="0"/>
      <w:marBottom w:val="0"/>
      <w:divBdr>
        <w:top w:val="none" w:sz="0" w:space="0" w:color="auto"/>
        <w:left w:val="none" w:sz="0" w:space="0" w:color="auto"/>
        <w:bottom w:val="none" w:sz="0" w:space="0" w:color="auto"/>
        <w:right w:val="none" w:sz="0" w:space="0" w:color="auto"/>
      </w:divBdr>
    </w:div>
    <w:div w:id="1642029628">
      <w:bodyDiv w:val="1"/>
      <w:marLeft w:val="0"/>
      <w:marRight w:val="0"/>
      <w:marTop w:val="0"/>
      <w:marBottom w:val="0"/>
      <w:divBdr>
        <w:top w:val="none" w:sz="0" w:space="0" w:color="auto"/>
        <w:left w:val="none" w:sz="0" w:space="0" w:color="auto"/>
        <w:bottom w:val="none" w:sz="0" w:space="0" w:color="auto"/>
        <w:right w:val="none" w:sz="0" w:space="0" w:color="auto"/>
      </w:divBdr>
    </w:div>
    <w:div w:id="1642618238">
      <w:bodyDiv w:val="1"/>
      <w:marLeft w:val="0"/>
      <w:marRight w:val="0"/>
      <w:marTop w:val="0"/>
      <w:marBottom w:val="0"/>
      <w:divBdr>
        <w:top w:val="none" w:sz="0" w:space="0" w:color="auto"/>
        <w:left w:val="none" w:sz="0" w:space="0" w:color="auto"/>
        <w:bottom w:val="none" w:sz="0" w:space="0" w:color="auto"/>
        <w:right w:val="none" w:sz="0" w:space="0" w:color="auto"/>
      </w:divBdr>
    </w:div>
    <w:div w:id="1643654690">
      <w:bodyDiv w:val="1"/>
      <w:marLeft w:val="0"/>
      <w:marRight w:val="0"/>
      <w:marTop w:val="0"/>
      <w:marBottom w:val="0"/>
      <w:divBdr>
        <w:top w:val="none" w:sz="0" w:space="0" w:color="auto"/>
        <w:left w:val="none" w:sz="0" w:space="0" w:color="auto"/>
        <w:bottom w:val="none" w:sz="0" w:space="0" w:color="auto"/>
        <w:right w:val="none" w:sz="0" w:space="0" w:color="auto"/>
      </w:divBdr>
    </w:div>
    <w:div w:id="1643802924">
      <w:bodyDiv w:val="1"/>
      <w:marLeft w:val="0"/>
      <w:marRight w:val="0"/>
      <w:marTop w:val="0"/>
      <w:marBottom w:val="0"/>
      <w:divBdr>
        <w:top w:val="none" w:sz="0" w:space="0" w:color="auto"/>
        <w:left w:val="none" w:sz="0" w:space="0" w:color="auto"/>
        <w:bottom w:val="none" w:sz="0" w:space="0" w:color="auto"/>
        <w:right w:val="none" w:sz="0" w:space="0" w:color="auto"/>
      </w:divBdr>
    </w:div>
    <w:div w:id="1644238350">
      <w:bodyDiv w:val="1"/>
      <w:marLeft w:val="0"/>
      <w:marRight w:val="0"/>
      <w:marTop w:val="0"/>
      <w:marBottom w:val="0"/>
      <w:divBdr>
        <w:top w:val="none" w:sz="0" w:space="0" w:color="auto"/>
        <w:left w:val="none" w:sz="0" w:space="0" w:color="auto"/>
        <w:bottom w:val="none" w:sz="0" w:space="0" w:color="auto"/>
        <w:right w:val="none" w:sz="0" w:space="0" w:color="auto"/>
      </w:divBdr>
    </w:div>
    <w:div w:id="1644967433">
      <w:bodyDiv w:val="1"/>
      <w:marLeft w:val="0"/>
      <w:marRight w:val="0"/>
      <w:marTop w:val="0"/>
      <w:marBottom w:val="0"/>
      <w:divBdr>
        <w:top w:val="none" w:sz="0" w:space="0" w:color="auto"/>
        <w:left w:val="none" w:sz="0" w:space="0" w:color="auto"/>
        <w:bottom w:val="none" w:sz="0" w:space="0" w:color="auto"/>
        <w:right w:val="none" w:sz="0" w:space="0" w:color="auto"/>
      </w:divBdr>
    </w:div>
    <w:div w:id="1645771463">
      <w:bodyDiv w:val="1"/>
      <w:marLeft w:val="0"/>
      <w:marRight w:val="0"/>
      <w:marTop w:val="0"/>
      <w:marBottom w:val="0"/>
      <w:divBdr>
        <w:top w:val="none" w:sz="0" w:space="0" w:color="auto"/>
        <w:left w:val="none" w:sz="0" w:space="0" w:color="auto"/>
        <w:bottom w:val="none" w:sz="0" w:space="0" w:color="auto"/>
        <w:right w:val="none" w:sz="0" w:space="0" w:color="auto"/>
      </w:divBdr>
    </w:div>
    <w:div w:id="1647851871">
      <w:bodyDiv w:val="1"/>
      <w:marLeft w:val="0"/>
      <w:marRight w:val="0"/>
      <w:marTop w:val="0"/>
      <w:marBottom w:val="0"/>
      <w:divBdr>
        <w:top w:val="none" w:sz="0" w:space="0" w:color="auto"/>
        <w:left w:val="none" w:sz="0" w:space="0" w:color="auto"/>
        <w:bottom w:val="none" w:sz="0" w:space="0" w:color="auto"/>
        <w:right w:val="none" w:sz="0" w:space="0" w:color="auto"/>
      </w:divBdr>
    </w:div>
    <w:div w:id="1652709640">
      <w:bodyDiv w:val="1"/>
      <w:marLeft w:val="0"/>
      <w:marRight w:val="0"/>
      <w:marTop w:val="0"/>
      <w:marBottom w:val="0"/>
      <w:divBdr>
        <w:top w:val="none" w:sz="0" w:space="0" w:color="auto"/>
        <w:left w:val="none" w:sz="0" w:space="0" w:color="auto"/>
        <w:bottom w:val="none" w:sz="0" w:space="0" w:color="auto"/>
        <w:right w:val="none" w:sz="0" w:space="0" w:color="auto"/>
      </w:divBdr>
    </w:div>
    <w:div w:id="1655647474">
      <w:bodyDiv w:val="1"/>
      <w:marLeft w:val="0"/>
      <w:marRight w:val="0"/>
      <w:marTop w:val="0"/>
      <w:marBottom w:val="0"/>
      <w:divBdr>
        <w:top w:val="none" w:sz="0" w:space="0" w:color="auto"/>
        <w:left w:val="none" w:sz="0" w:space="0" w:color="auto"/>
        <w:bottom w:val="none" w:sz="0" w:space="0" w:color="auto"/>
        <w:right w:val="none" w:sz="0" w:space="0" w:color="auto"/>
      </w:divBdr>
    </w:div>
    <w:div w:id="1657610023">
      <w:bodyDiv w:val="1"/>
      <w:marLeft w:val="0"/>
      <w:marRight w:val="0"/>
      <w:marTop w:val="0"/>
      <w:marBottom w:val="0"/>
      <w:divBdr>
        <w:top w:val="none" w:sz="0" w:space="0" w:color="auto"/>
        <w:left w:val="none" w:sz="0" w:space="0" w:color="auto"/>
        <w:bottom w:val="none" w:sz="0" w:space="0" w:color="auto"/>
        <w:right w:val="none" w:sz="0" w:space="0" w:color="auto"/>
      </w:divBdr>
    </w:div>
    <w:div w:id="1658728874">
      <w:bodyDiv w:val="1"/>
      <w:marLeft w:val="0"/>
      <w:marRight w:val="0"/>
      <w:marTop w:val="0"/>
      <w:marBottom w:val="0"/>
      <w:divBdr>
        <w:top w:val="none" w:sz="0" w:space="0" w:color="auto"/>
        <w:left w:val="none" w:sz="0" w:space="0" w:color="auto"/>
        <w:bottom w:val="none" w:sz="0" w:space="0" w:color="auto"/>
        <w:right w:val="none" w:sz="0" w:space="0" w:color="auto"/>
      </w:divBdr>
    </w:div>
    <w:div w:id="1658804779">
      <w:bodyDiv w:val="1"/>
      <w:marLeft w:val="0"/>
      <w:marRight w:val="0"/>
      <w:marTop w:val="0"/>
      <w:marBottom w:val="0"/>
      <w:divBdr>
        <w:top w:val="none" w:sz="0" w:space="0" w:color="auto"/>
        <w:left w:val="none" w:sz="0" w:space="0" w:color="auto"/>
        <w:bottom w:val="none" w:sz="0" w:space="0" w:color="auto"/>
        <w:right w:val="none" w:sz="0" w:space="0" w:color="auto"/>
      </w:divBdr>
    </w:div>
    <w:div w:id="1660498207">
      <w:bodyDiv w:val="1"/>
      <w:marLeft w:val="0"/>
      <w:marRight w:val="0"/>
      <w:marTop w:val="0"/>
      <w:marBottom w:val="0"/>
      <w:divBdr>
        <w:top w:val="none" w:sz="0" w:space="0" w:color="auto"/>
        <w:left w:val="none" w:sz="0" w:space="0" w:color="auto"/>
        <w:bottom w:val="none" w:sz="0" w:space="0" w:color="auto"/>
        <w:right w:val="none" w:sz="0" w:space="0" w:color="auto"/>
      </w:divBdr>
    </w:div>
    <w:div w:id="1661347061">
      <w:bodyDiv w:val="1"/>
      <w:marLeft w:val="0"/>
      <w:marRight w:val="0"/>
      <w:marTop w:val="0"/>
      <w:marBottom w:val="0"/>
      <w:divBdr>
        <w:top w:val="none" w:sz="0" w:space="0" w:color="auto"/>
        <w:left w:val="none" w:sz="0" w:space="0" w:color="auto"/>
        <w:bottom w:val="none" w:sz="0" w:space="0" w:color="auto"/>
        <w:right w:val="none" w:sz="0" w:space="0" w:color="auto"/>
      </w:divBdr>
    </w:div>
    <w:div w:id="1661423889">
      <w:bodyDiv w:val="1"/>
      <w:marLeft w:val="0"/>
      <w:marRight w:val="0"/>
      <w:marTop w:val="0"/>
      <w:marBottom w:val="0"/>
      <w:divBdr>
        <w:top w:val="none" w:sz="0" w:space="0" w:color="auto"/>
        <w:left w:val="none" w:sz="0" w:space="0" w:color="auto"/>
        <w:bottom w:val="none" w:sz="0" w:space="0" w:color="auto"/>
        <w:right w:val="none" w:sz="0" w:space="0" w:color="auto"/>
      </w:divBdr>
    </w:div>
    <w:div w:id="1662613601">
      <w:bodyDiv w:val="1"/>
      <w:marLeft w:val="0"/>
      <w:marRight w:val="0"/>
      <w:marTop w:val="0"/>
      <w:marBottom w:val="0"/>
      <w:divBdr>
        <w:top w:val="none" w:sz="0" w:space="0" w:color="auto"/>
        <w:left w:val="none" w:sz="0" w:space="0" w:color="auto"/>
        <w:bottom w:val="none" w:sz="0" w:space="0" w:color="auto"/>
        <w:right w:val="none" w:sz="0" w:space="0" w:color="auto"/>
      </w:divBdr>
    </w:div>
    <w:div w:id="1663239574">
      <w:bodyDiv w:val="1"/>
      <w:marLeft w:val="0"/>
      <w:marRight w:val="0"/>
      <w:marTop w:val="0"/>
      <w:marBottom w:val="0"/>
      <w:divBdr>
        <w:top w:val="none" w:sz="0" w:space="0" w:color="auto"/>
        <w:left w:val="none" w:sz="0" w:space="0" w:color="auto"/>
        <w:bottom w:val="none" w:sz="0" w:space="0" w:color="auto"/>
        <w:right w:val="none" w:sz="0" w:space="0" w:color="auto"/>
      </w:divBdr>
    </w:div>
    <w:div w:id="1663310293">
      <w:bodyDiv w:val="1"/>
      <w:marLeft w:val="0"/>
      <w:marRight w:val="0"/>
      <w:marTop w:val="0"/>
      <w:marBottom w:val="0"/>
      <w:divBdr>
        <w:top w:val="none" w:sz="0" w:space="0" w:color="auto"/>
        <w:left w:val="none" w:sz="0" w:space="0" w:color="auto"/>
        <w:bottom w:val="none" w:sz="0" w:space="0" w:color="auto"/>
        <w:right w:val="none" w:sz="0" w:space="0" w:color="auto"/>
      </w:divBdr>
    </w:div>
    <w:div w:id="1663653516">
      <w:bodyDiv w:val="1"/>
      <w:marLeft w:val="0"/>
      <w:marRight w:val="0"/>
      <w:marTop w:val="0"/>
      <w:marBottom w:val="0"/>
      <w:divBdr>
        <w:top w:val="none" w:sz="0" w:space="0" w:color="auto"/>
        <w:left w:val="none" w:sz="0" w:space="0" w:color="auto"/>
        <w:bottom w:val="none" w:sz="0" w:space="0" w:color="auto"/>
        <w:right w:val="none" w:sz="0" w:space="0" w:color="auto"/>
      </w:divBdr>
    </w:div>
    <w:div w:id="1663926072">
      <w:bodyDiv w:val="1"/>
      <w:marLeft w:val="0"/>
      <w:marRight w:val="0"/>
      <w:marTop w:val="0"/>
      <w:marBottom w:val="0"/>
      <w:divBdr>
        <w:top w:val="none" w:sz="0" w:space="0" w:color="auto"/>
        <w:left w:val="none" w:sz="0" w:space="0" w:color="auto"/>
        <w:bottom w:val="none" w:sz="0" w:space="0" w:color="auto"/>
        <w:right w:val="none" w:sz="0" w:space="0" w:color="auto"/>
      </w:divBdr>
    </w:div>
    <w:div w:id="1665862549">
      <w:bodyDiv w:val="1"/>
      <w:marLeft w:val="0"/>
      <w:marRight w:val="0"/>
      <w:marTop w:val="0"/>
      <w:marBottom w:val="0"/>
      <w:divBdr>
        <w:top w:val="none" w:sz="0" w:space="0" w:color="auto"/>
        <w:left w:val="none" w:sz="0" w:space="0" w:color="auto"/>
        <w:bottom w:val="none" w:sz="0" w:space="0" w:color="auto"/>
        <w:right w:val="none" w:sz="0" w:space="0" w:color="auto"/>
      </w:divBdr>
    </w:div>
    <w:div w:id="1666131775">
      <w:bodyDiv w:val="1"/>
      <w:marLeft w:val="0"/>
      <w:marRight w:val="0"/>
      <w:marTop w:val="0"/>
      <w:marBottom w:val="0"/>
      <w:divBdr>
        <w:top w:val="none" w:sz="0" w:space="0" w:color="auto"/>
        <w:left w:val="none" w:sz="0" w:space="0" w:color="auto"/>
        <w:bottom w:val="none" w:sz="0" w:space="0" w:color="auto"/>
        <w:right w:val="none" w:sz="0" w:space="0" w:color="auto"/>
      </w:divBdr>
    </w:div>
    <w:div w:id="1666545926">
      <w:bodyDiv w:val="1"/>
      <w:marLeft w:val="0"/>
      <w:marRight w:val="0"/>
      <w:marTop w:val="0"/>
      <w:marBottom w:val="0"/>
      <w:divBdr>
        <w:top w:val="none" w:sz="0" w:space="0" w:color="auto"/>
        <w:left w:val="none" w:sz="0" w:space="0" w:color="auto"/>
        <w:bottom w:val="none" w:sz="0" w:space="0" w:color="auto"/>
        <w:right w:val="none" w:sz="0" w:space="0" w:color="auto"/>
      </w:divBdr>
    </w:div>
    <w:div w:id="1668824728">
      <w:bodyDiv w:val="1"/>
      <w:marLeft w:val="0"/>
      <w:marRight w:val="0"/>
      <w:marTop w:val="0"/>
      <w:marBottom w:val="0"/>
      <w:divBdr>
        <w:top w:val="none" w:sz="0" w:space="0" w:color="auto"/>
        <w:left w:val="none" w:sz="0" w:space="0" w:color="auto"/>
        <w:bottom w:val="none" w:sz="0" w:space="0" w:color="auto"/>
        <w:right w:val="none" w:sz="0" w:space="0" w:color="auto"/>
      </w:divBdr>
    </w:div>
    <w:div w:id="1671787898">
      <w:bodyDiv w:val="1"/>
      <w:marLeft w:val="0"/>
      <w:marRight w:val="0"/>
      <w:marTop w:val="0"/>
      <w:marBottom w:val="0"/>
      <w:divBdr>
        <w:top w:val="none" w:sz="0" w:space="0" w:color="auto"/>
        <w:left w:val="none" w:sz="0" w:space="0" w:color="auto"/>
        <w:bottom w:val="none" w:sz="0" w:space="0" w:color="auto"/>
        <w:right w:val="none" w:sz="0" w:space="0" w:color="auto"/>
      </w:divBdr>
    </w:div>
    <w:div w:id="1671982755">
      <w:bodyDiv w:val="1"/>
      <w:marLeft w:val="0"/>
      <w:marRight w:val="0"/>
      <w:marTop w:val="0"/>
      <w:marBottom w:val="0"/>
      <w:divBdr>
        <w:top w:val="none" w:sz="0" w:space="0" w:color="auto"/>
        <w:left w:val="none" w:sz="0" w:space="0" w:color="auto"/>
        <w:bottom w:val="none" w:sz="0" w:space="0" w:color="auto"/>
        <w:right w:val="none" w:sz="0" w:space="0" w:color="auto"/>
      </w:divBdr>
    </w:div>
    <w:div w:id="1673408514">
      <w:bodyDiv w:val="1"/>
      <w:marLeft w:val="0"/>
      <w:marRight w:val="0"/>
      <w:marTop w:val="0"/>
      <w:marBottom w:val="0"/>
      <w:divBdr>
        <w:top w:val="none" w:sz="0" w:space="0" w:color="auto"/>
        <w:left w:val="none" w:sz="0" w:space="0" w:color="auto"/>
        <w:bottom w:val="none" w:sz="0" w:space="0" w:color="auto"/>
        <w:right w:val="none" w:sz="0" w:space="0" w:color="auto"/>
      </w:divBdr>
    </w:div>
    <w:div w:id="1675305549">
      <w:bodyDiv w:val="1"/>
      <w:marLeft w:val="0"/>
      <w:marRight w:val="0"/>
      <w:marTop w:val="0"/>
      <w:marBottom w:val="0"/>
      <w:divBdr>
        <w:top w:val="none" w:sz="0" w:space="0" w:color="auto"/>
        <w:left w:val="none" w:sz="0" w:space="0" w:color="auto"/>
        <w:bottom w:val="none" w:sz="0" w:space="0" w:color="auto"/>
        <w:right w:val="none" w:sz="0" w:space="0" w:color="auto"/>
      </w:divBdr>
    </w:div>
    <w:div w:id="1677727414">
      <w:bodyDiv w:val="1"/>
      <w:marLeft w:val="0"/>
      <w:marRight w:val="0"/>
      <w:marTop w:val="0"/>
      <w:marBottom w:val="0"/>
      <w:divBdr>
        <w:top w:val="none" w:sz="0" w:space="0" w:color="auto"/>
        <w:left w:val="none" w:sz="0" w:space="0" w:color="auto"/>
        <w:bottom w:val="none" w:sz="0" w:space="0" w:color="auto"/>
        <w:right w:val="none" w:sz="0" w:space="0" w:color="auto"/>
      </w:divBdr>
    </w:div>
    <w:div w:id="1680348767">
      <w:bodyDiv w:val="1"/>
      <w:marLeft w:val="0"/>
      <w:marRight w:val="0"/>
      <w:marTop w:val="0"/>
      <w:marBottom w:val="0"/>
      <w:divBdr>
        <w:top w:val="none" w:sz="0" w:space="0" w:color="auto"/>
        <w:left w:val="none" w:sz="0" w:space="0" w:color="auto"/>
        <w:bottom w:val="none" w:sz="0" w:space="0" w:color="auto"/>
        <w:right w:val="none" w:sz="0" w:space="0" w:color="auto"/>
      </w:divBdr>
    </w:div>
    <w:div w:id="1681083904">
      <w:bodyDiv w:val="1"/>
      <w:marLeft w:val="0"/>
      <w:marRight w:val="0"/>
      <w:marTop w:val="0"/>
      <w:marBottom w:val="0"/>
      <w:divBdr>
        <w:top w:val="none" w:sz="0" w:space="0" w:color="auto"/>
        <w:left w:val="none" w:sz="0" w:space="0" w:color="auto"/>
        <w:bottom w:val="none" w:sz="0" w:space="0" w:color="auto"/>
        <w:right w:val="none" w:sz="0" w:space="0" w:color="auto"/>
      </w:divBdr>
    </w:div>
    <w:div w:id="1681201852">
      <w:bodyDiv w:val="1"/>
      <w:marLeft w:val="0"/>
      <w:marRight w:val="0"/>
      <w:marTop w:val="0"/>
      <w:marBottom w:val="0"/>
      <w:divBdr>
        <w:top w:val="none" w:sz="0" w:space="0" w:color="auto"/>
        <w:left w:val="none" w:sz="0" w:space="0" w:color="auto"/>
        <w:bottom w:val="none" w:sz="0" w:space="0" w:color="auto"/>
        <w:right w:val="none" w:sz="0" w:space="0" w:color="auto"/>
      </w:divBdr>
    </w:div>
    <w:div w:id="1682047542">
      <w:bodyDiv w:val="1"/>
      <w:marLeft w:val="0"/>
      <w:marRight w:val="0"/>
      <w:marTop w:val="0"/>
      <w:marBottom w:val="0"/>
      <w:divBdr>
        <w:top w:val="none" w:sz="0" w:space="0" w:color="auto"/>
        <w:left w:val="none" w:sz="0" w:space="0" w:color="auto"/>
        <w:bottom w:val="none" w:sz="0" w:space="0" w:color="auto"/>
        <w:right w:val="none" w:sz="0" w:space="0" w:color="auto"/>
      </w:divBdr>
    </w:div>
    <w:div w:id="1684210699">
      <w:bodyDiv w:val="1"/>
      <w:marLeft w:val="0"/>
      <w:marRight w:val="0"/>
      <w:marTop w:val="0"/>
      <w:marBottom w:val="0"/>
      <w:divBdr>
        <w:top w:val="none" w:sz="0" w:space="0" w:color="auto"/>
        <w:left w:val="none" w:sz="0" w:space="0" w:color="auto"/>
        <w:bottom w:val="none" w:sz="0" w:space="0" w:color="auto"/>
        <w:right w:val="none" w:sz="0" w:space="0" w:color="auto"/>
      </w:divBdr>
    </w:div>
    <w:div w:id="1684474791">
      <w:bodyDiv w:val="1"/>
      <w:marLeft w:val="0"/>
      <w:marRight w:val="0"/>
      <w:marTop w:val="0"/>
      <w:marBottom w:val="0"/>
      <w:divBdr>
        <w:top w:val="none" w:sz="0" w:space="0" w:color="auto"/>
        <w:left w:val="none" w:sz="0" w:space="0" w:color="auto"/>
        <w:bottom w:val="none" w:sz="0" w:space="0" w:color="auto"/>
        <w:right w:val="none" w:sz="0" w:space="0" w:color="auto"/>
      </w:divBdr>
    </w:div>
    <w:div w:id="1686594669">
      <w:bodyDiv w:val="1"/>
      <w:marLeft w:val="0"/>
      <w:marRight w:val="0"/>
      <w:marTop w:val="0"/>
      <w:marBottom w:val="0"/>
      <w:divBdr>
        <w:top w:val="none" w:sz="0" w:space="0" w:color="auto"/>
        <w:left w:val="none" w:sz="0" w:space="0" w:color="auto"/>
        <w:bottom w:val="none" w:sz="0" w:space="0" w:color="auto"/>
        <w:right w:val="none" w:sz="0" w:space="0" w:color="auto"/>
      </w:divBdr>
    </w:div>
    <w:div w:id="1687976611">
      <w:bodyDiv w:val="1"/>
      <w:marLeft w:val="0"/>
      <w:marRight w:val="0"/>
      <w:marTop w:val="0"/>
      <w:marBottom w:val="0"/>
      <w:divBdr>
        <w:top w:val="none" w:sz="0" w:space="0" w:color="auto"/>
        <w:left w:val="none" w:sz="0" w:space="0" w:color="auto"/>
        <w:bottom w:val="none" w:sz="0" w:space="0" w:color="auto"/>
        <w:right w:val="none" w:sz="0" w:space="0" w:color="auto"/>
      </w:divBdr>
    </w:div>
    <w:div w:id="1688099259">
      <w:bodyDiv w:val="1"/>
      <w:marLeft w:val="0"/>
      <w:marRight w:val="0"/>
      <w:marTop w:val="0"/>
      <w:marBottom w:val="0"/>
      <w:divBdr>
        <w:top w:val="none" w:sz="0" w:space="0" w:color="auto"/>
        <w:left w:val="none" w:sz="0" w:space="0" w:color="auto"/>
        <w:bottom w:val="none" w:sz="0" w:space="0" w:color="auto"/>
        <w:right w:val="none" w:sz="0" w:space="0" w:color="auto"/>
      </w:divBdr>
    </w:div>
    <w:div w:id="1688365442">
      <w:bodyDiv w:val="1"/>
      <w:marLeft w:val="0"/>
      <w:marRight w:val="0"/>
      <w:marTop w:val="0"/>
      <w:marBottom w:val="0"/>
      <w:divBdr>
        <w:top w:val="none" w:sz="0" w:space="0" w:color="auto"/>
        <w:left w:val="none" w:sz="0" w:space="0" w:color="auto"/>
        <w:bottom w:val="none" w:sz="0" w:space="0" w:color="auto"/>
        <w:right w:val="none" w:sz="0" w:space="0" w:color="auto"/>
      </w:divBdr>
    </w:div>
    <w:div w:id="1688487020">
      <w:bodyDiv w:val="1"/>
      <w:marLeft w:val="0"/>
      <w:marRight w:val="0"/>
      <w:marTop w:val="0"/>
      <w:marBottom w:val="0"/>
      <w:divBdr>
        <w:top w:val="none" w:sz="0" w:space="0" w:color="auto"/>
        <w:left w:val="none" w:sz="0" w:space="0" w:color="auto"/>
        <w:bottom w:val="none" w:sz="0" w:space="0" w:color="auto"/>
        <w:right w:val="none" w:sz="0" w:space="0" w:color="auto"/>
      </w:divBdr>
    </w:div>
    <w:div w:id="1690523378">
      <w:bodyDiv w:val="1"/>
      <w:marLeft w:val="0"/>
      <w:marRight w:val="0"/>
      <w:marTop w:val="0"/>
      <w:marBottom w:val="0"/>
      <w:divBdr>
        <w:top w:val="none" w:sz="0" w:space="0" w:color="auto"/>
        <w:left w:val="none" w:sz="0" w:space="0" w:color="auto"/>
        <w:bottom w:val="none" w:sz="0" w:space="0" w:color="auto"/>
        <w:right w:val="none" w:sz="0" w:space="0" w:color="auto"/>
      </w:divBdr>
    </w:div>
    <w:div w:id="1692222528">
      <w:bodyDiv w:val="1"/>
      <w:marLeft w:val="0"/>
      <w:marRight w:val="0"/>
      <w:marTop w:val="0"/>
      <w:marBottom w:val="0"/>
      <w:divBdr>
        <w:top w:val="none" w:sz="0" w:space="0" w:color="auto"/>
        <w:left w:val="none" w:sz="0" w:space="0" w:color="auto"/>
        <w:bottom w:val="none" w:sz="0" w:space="0" w:color="auto"/>
        <w:right w:val="none" w:sz="0" w:space="0" w:color="auto"/>
      </w:divBdr>
    </w:div>
    <w:div w:id="1693803416">
      <w:bodyDiv w:val="1"/>
      <w:marLeft w:val="0"/>
      <w:marRight w:val="0"/>
      <w:marTop w:val="0"/>
      <w:marBottom w:val="0"/>
      <w:divBdr>
        <w:top w:val="none" w:sz="0" w:space="0" w:color="auto"/>
        <w:left w:val="none" w:sz="0" w:space="0" w:color="auto"/>
        <w:bottom w:val="none" w:sz="0" w:space="0" w:color="auto"/>
        <w:right w:val="none" w:sz="0" w:space="0" w:color="auto"/>
      </w:divBdr>
    </w:div>
    <w:div w:id="1696035669">
      <w:bodyDiv w:val="1"/>
      <w:marLeft w:val="0"/>
      <w:marRight w:val="0"/>
      <w:marTop w:val="0"/>
      <w:marBottom w:val="0"/>
      <w:divBdr>
        <w:top w:val="none" w:sz="0" w:space="0" w:color="auto"/>
        <w:left w:val="none" w:sz="0" w:space="0" w:color="auto"/>
        <w:bottom w:val="none" w:sz="0" w:space="0" w:color="auto"/>
        <w:right w:val="none" w:sz="0" w:space="0" w:color="auto"/>
      </w:divBdr>
    </w:div>
    <w:div w:id="1697342682">
      <w:bodyDiv w:val="1"/>
      <w:marLeft w:val="0"/>
      <w:marRight w:val="0"/>
      <w:marTop w:val="0"/>
      <w:marBottom w:val="0"/>
      <w:divBdr>
        <w:top w:val="none" w:sz="0" w:space="0" w:color="auto"/>
        <w:left w:val="none" w:sz="0" w:space="0" w:color="auto"/>
        <w:bottom w:val="none" w:sz="0" w:space="0" w:color="auto"/>
        <w:right w:val="none" w:sz="0" w:space="0" w:color="auto"/>
      </w:divBdr>
    </w:div>
    <w:div w:id="1701394017">
      <w:bodyDiv w:val="1"/>
      <w:marLeft w:val="0"/>
      <w:marRight w:val="0"/>
      <w:marTop w:val="0"/>
      <w:marBottom w:val="0"/>
      <w:divBdr>
        <w:top w:val="none" w:sz="0" w:space="0" w:color="auto"/>
        <w:left w:val="none" w:sz="0" w:space="0" w:color="auto"/>
        <w:bottom w:val="none" w:sz="0" w:space="0" w:color="auto"/>
        <w:right w:val="none" w:sz="0" w:space="0" w:color="auto"/>
      </w:divBdr>
    </w:div>
    <w:div w:id="1701516413">
      <w:bodyDiv w:val="1"/>
      <w:marLeft w:val="0"/>
      <w:marRight w:val="0"/>
      <w:marTop w:val="0"/>
      <w:marBottom w:val="0"/>
      <w:divBdr>
        <w:top w:val="none" w:sz="0" w:space="0" w:color="auto"/>
        <w:left w:val="none" w:sz="0" w:space="0" w:color="auto"/>
        <w:bottom w:val="none" w:sz="0" w:space="0" w:color="auto"/>
        <w:right w:val="none" w:sz="0" w:space="0" w:color="auto"/>
      </w:divBdr>
    </w:div>
    <w:div w:id="1702591426">
      <w:bodyDiv w:val="1"/>
      <w:marLeft w:val="0"/>
      <w:marRight w:val="0"/>
      <w:marTop w:val="0"/>
      <w:marBottom w:val="0"/>
      <w:divBdr>
        <w:top w:val="none" w:sz="0" w:space="0" w:color="auto"/>
        <w:left w:val="none" w:sz="0" w:space="0" w:color="auto"/>
        <w:bottom w:val="none" w:sz="0" w:space="0" w:color="auto"/>
        <w:right w:val="none" w:sz="0" w:space="0" w:color="auto"/>
      </w:divBdr>
    </w:div>
    <w:div w:id="1705515176">
      <w:bodyDiv w:val="1"/>
      <w:marLeft w:val="0"/>
      <w:marRight w:val="0"/>
      <w:marTop w:val="0"/>
      <w:marBottom w:val="0"/>
      <w:divBdr>
        <w:top w:val="none" w:sz="0" w:space="0" w:color="auto"/>
        <w:left w:val="none" w:sz="0" w:space="0" w:color="auto"/>
        <w:bottom w:val="none" w:sz="0" w:space="0" w:color="auto"/>
        <w:right w:val="none" w:sz="0" w:space="0" w:color="auto"/>
      </w:divBdr>
    </w:div>
    <w:div w:id="1708334260">
      <w:bodyDiv w:val="1"/>
      <w:marLeft w:val="0"/>
      <w:marRight w:val="0"/>
      <w:marTop w:val="0"/>
      <w:marBottom w:val="0"/>
      <w:divBdr>
        <w:top w:val="none" w:sz="0" w:space="0" w:color="auto"/>
        <w:left w:val="none" w:sz="0" w:space="0" w:color="auto"/>
        <w:bottom w:val="none" w:sz="0" w:space="0" w:color="auto"/>
        <w:right w:val="none" w:sz="0" w:space="0" w:color="auto"/>
      </w:divBdr>
    </w:div>
    <w:div w:id="1709984607">
      <w:bodyDiv w:val="1"/>
      <w:marLeft w:val="0"/>
      <w:marRight w:val="0"/>
      <w:marTop w:val="0"/>
      <w:marBottom w:val="0"/>
      <w:divBdr>
        <w:top w:val="none" w:sz="0" w:space="0" w:color="auto"/>
        <w:left w:val="none" w:sz="0" w:space="0" w:color="auto"/>
        <w:bottom w:val="none" w:sz="0" w:space="0" w:color="auto"/>
        <w:right w:val="none" w:sz="0" w:space="0" w:color="auto"/>
      </w:divBdr>
    </w:div>
    <w:div w:id="1710109656">
      <w:bodyDiv w:val="1"/>
      <w:marLeft w:val="0"/>
      <w:marRight w:val="0"/>
      <w:marTop w:val="0"/>
      <w:marBottom w:val="0"/>
      <w:divBdr>
        <w:top w:val="none" w:sz="0" w:space="0" w:color="auto"/>
        <w:left w:val="none" w:sz="0" w:space="0" w:color="auto"/>
        <w:bottom w:val="none" w:sz="0" w:space="0" w:color="auto"/>
        <w:right w:val="none" w:sz="0" w:space="0" w:color="auto"/>
      </w:divBdr>
    </w:div>
    <w:div w:id="1710454198">
      <w:bodyDiv w:val="1"/>
      <w:marLeft w:val="0"/>
      <w:marRight w:val="0"/>
      <w:marTop w:val="0"/>
      <w:marBottom w:val="0"/>
      <w:divBdr>
        <w:top w:val="none" w:sz="0" w:space="0" w:color="auto"/>
        <w:left w:val="none" w:sz="0" w:space="0" w:color="auto"/>
        <w:bottom w:val="none" w:sz="0" w:space="0" w:color="auto"/>
        <w:right w:val="none" w:sz="0" w:space="0" w:color="auto"/>
      </w:divBdr>
    </w:div>
    <w:div w:id="1711491338">
      <w:bodyDiv w:val="1"/>
      <w:marLeft w:val="0"/>
      <w:marRight w:val="0"/>
      <w:marTop w:val="0"/>
      <w:marBottom w:val="0"/>
      <w:divBdr>
        <w:top w:val="none" w:sz="0" w:space="0" w:color="auto"/>
        <w:left w:val="none" w:sz="0" w:space="0" w:color="auto"/>
        <w:bottom w:val="none" w:sz="0" w:space="0" w:color="auto"/>
        <w:right w:val="none" w:sz="0" w:space="0" w:color="auto"/>
      </w:divBdr>
    </w:div>
    <w:div w:id="1712875761">
      <w:bodyDiv w:val="1"/>
      <w:marLeft w:val="0"/>
      <w:marRight w:val="0"/>
      <w:marTop w:val="0"/>
      <w:marBottom w:val="0"/>
      <w:divBdr>
        <w:top w:val="none" w:sz="0" w:space="0" w:color="auto"/>
        <w:left w:val="none" w:sz="0" w:space="0" w:color="auto"/>
        <w:bottom w:val="none" w:sz="0" w:space="0" w:color="auto"/>
        <w:right w:val="none" w:sz="0" w:space="0" w:color="auto"/>
      </w:divBdr>
    </w:div>
    <w:div w:id="1712924297">
      <w:bodyDiv w:val="1"/>
      <w:marLeft w:val="0"/>
      <w:marRight w:val="0"/>
      <w:marTop w:val="0"/>
      <w:marBottom w:val="0"/>
      <w:divBdr>
        <w:top w:val="none" w:sz="0" w:space="0" w:color="auto"/>
        <w:left w:val="none" w:sz="0" w:space="0" w:color="auto"/>
        <w:bottom w:val="none" w:sz="0" w:space="0" w:color="auto"/>
        <w:right w:val="none" w:sz="0" w:space="0" w:color="auto"/>
      </w:divBdr>
    </w:div>
    <w:div w:id="1713309582">
      <w:bodyDiv w:val="1"/>
      <w:marLeft w:val="0"/>
      <w:marRight w:val="0"/>
      <w:marTop w:val="0"/>
      <w:marBottom w:val="0"/>
      <w:divBdr>
        <w:top w:val="none" w:sz="0" w:space="0" w:color="auto"/>
        <w:left w:val="none" w:sz="0" w:space="0" w:color="auto"/>
        <w:bottom w:val="none" w:sz="0" w:space="0" w:color="auto"/>
        <w:right w:val="none" w:sz="0" w:space="0" w:color="auto"/>
      </w:divBdr>
    </w:div>
    <w:div w:id="1714421861">
      <w:bodyDiv w:val="1"/>
      <w:marLeft w:val="0"/>
      <w:marRight w:val="0"/>
      <w:marTop w:val="0"/>
      <w:marBottom w:val="0"/>
      <w:divBdr>
        <w:top w:val="none" w:sz="0" w:space="0" w:color="auto"/>
        <w:left w:val="none" w:sz="0" w:space="0" w:color="auto"/>
        <w:bottom w:val="none" w:sz="0" w:space="0" w:color="auto"/>
        <w:right w:val="none" w:sz="0" w:space="0" w:color="auto"/>
      </w:divBdr>
    </w:div>
    <w:div w:id="1715035654">
      <w:bodyDiv w:val="1"/>
      <w:marLeft w:val="0"/>
      <w:marRight w:val="0"/>
      <w:marTop w:val="0"/>
      <w:marBottom w:val="0"/>
      <w:divBdr>
        <w:top w:val="none" w:sz="0" w:space="0" w:color="auto"/>
        <w:left w:val="none" w:sz="0" w:space="0" w:color="auto"/>
        <w:bottom w:val="none" w:sz="0" w:space="0" w:color="auto"/>
        <w:right w:val="none" w:sz="0" w:space="0" w:color="auto"/>
      </w:divBdr>
    </w:div>
    <w:div w:id="1715303756">
      <w:bodyDiv w:val="1"/>
      <w:marLeft w:val="0"/>
      <w:marRight w:val="0"/>
      <w:marTop w:val="0"/>
      <w:marBottom w:val="0"/>
      <w:divBdr>
        <w:top w:val="none" w:sz="0" w:space="0" w:color="auto"/>
        <w:left w:val="none" w:sz="0" w:space="0" w:color="auto"/>
        <w:bottom w:val="none" w:sz="0" w:space="0" w:color="auto"/>
        <w:right w:val="none" w:sz="0" w:space="0" w:color="auto"/>
      </w:divBdr>
    </w:div>
    <w:div w:id="1716006069">
      <w:bodyDiv w:val="1"/>
      <w:marLeft w:val="0"/>
      <w:marRight w:val="0"/>
      <w:marTop w:val="0"/>
      <w:marBottom w:val="0"/>
      <w:divBdr>
        <w:top w:val="none" w:sz="0" w:space="0" w:color="auto"/>
        <w:left w:val="none" w:sz="0" w:space="0" w:color="auto"/>
        <w:bottom w:val="none" w:sz="0" w:space="0" w:color="auto"/>
        <w:right w:val="none" w:sz="0" w:space="0" w:color="auto"/>
      </w:divBdr>
    </w:div>
    <w:div w:id="1722903715">
      <w:bodyDiv w:val="1"/>
      <w:marLeft w:val="0"/>
      <w:marRight w:val="0"/>
      <w:marTop w:val="0"/>
      <w:marBottom w:val="0"/>
      <w:divBdr>
        <w:top w:val="none" w:sz="0" w:space="0" w:color="auto"/>
        <w:left w:val="none" w:sz="0" w:space="0" w:color="auto"/>
        <w:bottom w:val="none" w:sz="0" w:space="0" w:color="auto"/>
        <w:right w:val="none" w:sz="0" w:space="0" w:color="auto"/>
      </w:divBdr>
    </w:div>
    <w:div w:id="1723942591">
      <w:bodyDiv w:val="1"/>
      <w:marLeft w:val="0"/>
      <w:marRight w:val="0"/>
      <w:marTop w:val="0"/>
      <w:marBottom w:val="0"/>
      <w:divBdr>
        <w:top w:val="none" w:sz="0" w:space="0" w:color="auto"/>
        <w:left w:val="none" w:sz="0" w:space="0" w:color="auto"/>
        <w:bottom w:val="none" w:sz="0" w:space="0" w:color="auto"/>
        <w:right w:val="none" w:sz="0" w:space="0" w:color="auto"/>
      </w:divBdr>
    </w:div>
    <w:div w:id="1724063731">
      <w:bodyDiv w:val="1"/>
      <w:marLeft w:val="0"/>
      <w:marRight w:val="0"/>
      <w:marTop w:val="0"/>
      <w:marBottom w:val="0"/>
      <w:divBdr>
        <w:top w:val="none" w:sz="0" w:space="0" w:color="auto"/>
        <w:left w:val="none" w:sz="0" w:space="0" w:color="auto"/>
        <w:bottom w:val="none" w:sz="0" w:space="0" w:color="auto"/>
        <w:right w:val="none" w:sz="0" w:space="0" w:color="auto"/>
      </w:divBdr>
    </w:div>
    <w:div w:id="1725448939">
      <w:bodyDiv w:val="1"/>
      <w:marLeft w:val="0"/>
      <w:marRight w:val="0"/>
      <w:marTop w:val="0"/>
      <w:marBottom w:val="0"/>
      <w:divBdr>
        <w:top w:val="none" w:sz="0" w:space="0" w:color="auto"/>
        <w:left w:val="none" w:sz="0" w:space="0" w:color="auto"/>
        <w:bottom w:val="none" w:sz="0" w:space="0" w:color="auto"/>
        <w:right w:val="none" w:sz="0" w:space="0" w:color="auto"/>
      </w:divBdr>
    </w:div>
    <w:div w:id="1726294332">
      <w:bodyDiv w:val="1"/>
      <w:marLeft w:val="0"/>
      <w:marRight w:val="0"/>
      <w:marTop w:val="0"/>
      <w:marBottom w:val="0"/>
      <w:divBdr>
        <w:top w:val="none" w:sz="0" w:space="0" w:color="auto"/>
        <w:left w:val="none" w:sz="0" w:space="0" w:color="auto"/>
        <w:bottom w:val="none" w:sz="0" w:space="0" w:color="auto"/>
        <w:right w:val="none" w:sz="0" w:space="0" w:color="auto"/>
      </w:divBdr>
    </w:div>
    <w:div w:id="1727530242">
      <w:bodyDiv w:val="1"/>
      <w:marLeft w:val="0"/>
      <w:marRight w:val="0"/>
      <w:marTop w:val="0"/>
      <w:marBottom w:val="0"/>
      <w:divBdr>
        <w:top w:val="none" w:sz="0" w:space="0" w:color="auto"/>
        <w:left w:val="none" w:sz="0" w:space="0" w:color="auto"/>
        <w:bottom w:val="none" w:sz="0" w:space="0" w:color="auto"/>
        <w:right w:val="none" w:sz="0" w:space="0" w:color="auto"/>
      </w:divBdr>
    </w:div>
    <w:div w:id="1727988776">
      <w:bodyDiv w:val="1"/>
      <w:marLeft w:val="0"/>
      <w:marRight w:val="0"/>
      <w:marTop w:val="0"/>
      <w:marBottom w:val="0"/>
      <w:divBdr>
        <w:top w:val="none" w:sz="0" w:space="0" w:color="auto"/>
        <w:left w:val="none" w:sz="0" w:space="0" w:color="auto"/>
        <w:bottom w:val="none" w:sz="0" w:space="0" w:color="auto"/>
        <w:right w:val="none" w:sz="0" w:space="0" w:color="auto"/>
      </w:divBdr>
    </w:div>
    <w:div w:id="1731152378">
      <w:bodyDiv w:val="1"/>
      <w:marLeft w:val="0"/>
      <w:marRight w:val="0"/>
      <w:marTop w:val="0"/>
      <w:marBottom w:val="0"/>
      <w:divBdr>
        <w:top w:val="none" w:sz="0" w:space="0" w:color="auto"/>
        <w:left w:val="none" w:sz="0" w:space="0" w:color="auto"/>
        <w:bottom w:val="none" w:sz="0" w:space="0" w:color="auto"/>
        <w:right w:val="none" w:sz="0" w:space="0" w:color="auto"/>
      </w:divBdr>
    </w:div>
    <w:div w:id="1732147648">
      <w:bodyDiv w:val="1"/>
      <w:marLeft w:val="0"/>
      <w:marRight w:val="0"/>
      <w:marTop w:val="0"/>
      <w:marBottom w:val="0"/>
      <w:divBdr>
        <w:top w:val="none" w:sz="0" w:space="0" w:color="auto"/>
        <w:left w:val="none" w:sz="0" w:space="0" w:color="auto"/>
        <w:bottom w:val="none" w:sz="0" w:space="0" w:color="auto"/>
        <w:right w:val="none" w:sz="0" w:space="0" w:color="auto"/>
      </w:divBdr>
    </w:div>
    <w:div w:id="1732340868">
      <w:bodyDiv w:val="1"/>
      <w:marLeft w:val="0"/>
      <w:marRight w:val="0"/>
      <w:marTop w:val="0"/>
      <w:marBottom w:val="0"/>
      <w:divBdr>
        <w:top w:val="none" w:sz="0" w:space="0" w:color="auto"/>
        <w:left w:val="none" w:sz="0" w:space="0" w:color="auto"/>
        <w:bottom w:val="none" w:sz="0" w:space="0" w:color="auto"/>
        <w:right w:val="none" w:sz="0" w:space="0" w:color="auto"/>
      </w:divBdr>
    </w:div>
    <w:div w:id="1732462597">
      <w:bodyDiv w:val="1"/>
      <w:marLeft w:val="0"/>
      <w:marRight w:val="0"/>
      <w:marTop w:val="0"/>
      <w:marBottom w:val="0"/>
      <w:divBdr>
        <w:top w:val="none" w:sz="0" w:space="0" w:color="auto"/>
        <w:left w:val="none" w:sz="0" w:space="0" w:color="auto"/>
        <w:bottom w:val="none" w:sz="0" w:space="0" w:color="auto"/>
        <w:right w:val="none" w:sz="0" w:space="0" w:color="auto"/>
      </w:divBdr>
    </w:div>
    <w:div w:id="1735852706">
      <w:bodyDiv w:val="1"/>
      <w:marLeft w:val="0"/>
      <w:marRight w:val="0"/>
      <w:marTop w:val="0"/>
      <w:marBottom w:val="0"/>
      <w:divBdr>
        <w:top w:val="none" w:sz="0" w:space="0" w:color="auto"/>
        <w:left w:val="none" w:sz="0" w:space="0" w:color="auto"/>
        <w:bottom w:val="none" w:sz="0" w:space="0" w:color="auto"/>
        <w:right w:val="none" w:sz="0" w:space="0" w:color="auto"/>
      </w:divBdr>
    </w:div>
    <w:div w:id="1736009338">
      <w:bodyDiv w:val="1"/>
      <w:marLeft w:val="0"/>
      <w:marRight w:val="0"/>
      <w:marTop w:val="0"/>
      <w:marBottom w:val="0"/>
      <w:divBdr>
        <w:top w:val="none" w:sz="0" w:space="0" w:color="auto"/>
        <w:left w:val="none" w:sz="0" w:space="0" w:color="auto"/>
        <w:bottom w:val="none" w:sz="0" w:space="0" w:color="auto"/>
        <w:right w:val="none" w:sz="0" w:space="0" w:color="auto"/>
      </w:divBdr>
    </w:div>
    <w:div w:id="1736121947">
      <w:bodyDiv w:val="1"/>
      <w:marLeft w:val="0"/>
      <w:marRight w:val="0"/>
      <w:marTop w:val="0"/>
      <w:marBottom w:val="0"/>
      <w:divBdr>
        <w:top w:val="none" w:sz="0" w:space="0" w:color="auto"/>
        <w:left w:val="none" w:sz="0" w:space="0" w:color="auto"/>
        <w:bottom w:val="none" w:sz="0" w:space="0" w:color="auto"/>
        <w:right w:val="none" w:sz="0" w:space="0" w:color="auto"/>
      </w:divBdr>
    </w:div>
    <w:div w:id="1736971479">
      <w:bodyDiv w:val="1"/>
      <w:marLeft w:val="0"/>
      <w:marRight w:val="0"/>
      <w:marTop w:val="0"/>
      <w:marBottom w:val="0"/>
      <w:divBdr>
        <w:top w:val="none" w:sz="0" w:space="0" w:color="auto"/>
        <w:left w:val="none" w:sz="0" w:space="0" w:color="auto"/>
        <w:bottom w:val="none" w:sz="0" w:space="0" w:color="auto"/>
        <w:right w:val="none" w:sz="0" w:space="0" w:color="auto"/>
      </w:divBdr>
    </w:div>
    <w:div w:id="1737629840">
      <w:bodyDiv w:val="1"/>
      <w:marLeft w:val="0"/>
      <w:marRight w:val="0"/>
      <w:marTop w:val="0"/>
      <w:marBottom w:val="0"/>
      <w:divBdr>
        <w:top w:val="none" w:sz="0" w:space="0" w:color="auto"/>
        <w:left w:val="none" w:sz="0" w:space="0" w:color="auto"/>
        <w:bottom w:val="none" w:sz="0" w:space="0" w:color="auto"/>
        <w:right w:val="none" w:sz="0" w:space="0" w:color="auto"/>
      </w:divBdr>
    </w:div>
    <w:div w:id="1738431053">
      <w:bodyDiv w:val="1"/>
      <w:marLeft w:val="0"/>
      <w:marRight w:val="0"/>
      <w:marTop w:val="0"/>
      <w:marBottom w:val="0"/>
      <w:divBdr>
        <w:top w:val="none" w:sz="0" w:space="0" w:color="auto"/>
        <w:left w:val="none" w:sz="0" w:space="0" w:color="auto"/>
        <w:bottom w:val="none" w:sz="0" w:space="0" w:color="auto"/>
        <w:right w:val="none" w:sz="0" w:space="0" w:color="auto"/>
      </w:divBdr>
    </w:div>
    <w:div w:id="1739933218">
      <w:bodyDiv w:val="1"/>
      <w:marLeft w:val="0"/>
      <w:marRight w:val="0"/>
      <w:marTop w:val="0"/>
      <w:marBottom w:val="0"/>
      <w:divBdr>
        <w:top w:val="none" w:sz="0" w:space="0" w:color="auto"/>
        <w:left w:val="none" w:sz="0" w:space="0" w:color="auto"/>
        <w:bottom w:val="none" w:sz="0" w:space="0" w:color="auto"/>
        <w:right w:val="none" w:sz="0" w:space="0" w:color="auto"/>
      </w:divBdr>
    </w:div>
    <w:div w:id="1741438200">
      <w:bodyDiv w:val="1"/>
      <w:marLeft w:val="0"/>
      <w:marRight w:val="0"/>
      <w:marTop w:val="0"/>
      <w:marBottom w:val="0"/>
      <w:divBdr>
        <w:top w:val="none" w:sz="0" w:space="0" w:color="auto"/>
        <w:left w:val="none" w:sz="0" w:space="0" w:color="auto"/>
        <w:bottom w:val="none" w:sz="0" w:space="0" w:color="auto"/>
        <w:right w:val="none" w:sz="0" w:space="0" w:color="auto"/>
      </w:divBdr>
    </w:div>
    <w:div w:id="1743025174">
      <w:bodyDiv w:val="1"/>
      <w:marLeft w:val="0"/>
      <w:marRight w:val="0"/>
      <w:marTop w:val="0"/>
      <w:marBottom w:val="0"/>
      <w:divBdr>
        <w:top w:val="none" w:sz="0" w:space="0" w:color="auto"/>
        <w:left w:val="none" w:sz="0" w:space="0" w:color="auto"/>
        <w:bottom w:val="none" w:sz="0" w:space="0" w:color="auto"/>
        <w:right w:val="none" w:sz="0" w:space="0" w:color="auto"/>
      </w:divBdr>
    </w:div>
    <w:div w:id="1747336880">
      <w:bodyDiv w:val="1"/>
      <w:marLeft w:val="0"/>
      <w:marRight w:val="0"/>
      <w:marTop w:val="0"/>
      <w:marBottom w:val="0"/>
      <w:divBdr>
        <w:top w:val="none" w:sz="0" w:space="0" w:color="auto"/>
        <w:left w:val="none" w:sz="0" w:space="0" w:color="auto"/>
        <w:bottom w:val="none" w:sz="0" w:space="0" w:color="auto"/>
        <w:right w:val="none" w:sz="0" w:space="0" w:color="auto"/>
      </w:divBdr>
    </w:div>
    <w:div w:id="1747459768">
      <w:bodyDiv w:val="1"/>
      <w:marLeft w:val="0"/>
      <w:marRight w:val="0"/>
      <w:marTop w:val="0"/>
      <w:marBottom w:val="0"/>
      <w:divBdr>
        <w:top w:val="none" w:sz="0" w:space="0" w:color="auto"/>
        <w:left w:val="none" w:sz="0" w:space="0" w:color="auto"/>
        <w:bottom w:val="none" w:sz="0" w:space="0" w:color="auto"/>
        <w:right w:val="none" w:sz="0" w:space="0" w:color="auto"/>
      </w:divBdr>
    </w:div>
    <w:div w:id="1747527554">
      <w:bodyDiv w:val="1"/>
      <w:marLeft w:val="0"/>
      <w:marRight w:val="0"/>
      <w:marTop w:val="0"/>
      <w:marBottom w:val="0"/>
      <w:divBdr>
        <w:top w:val="none" w:sz="0" w:space="0" w:color="auto"/>
        <w:left w:val="none" w:sz="0" w:space="0" w:color="auto"/>
        <w:bottom w:val="none" w:sz="0" w:space="0" w:color="auto"/>
        <w:right w:val="none" w:sz="0" w:space="0" w:color="auto"/>
      </w:divBdr>
    </w:div>
    <w:div w:id="1748072424">
      <w:bodyDiv w:val="1"/>
      <w:marLeft w:val="0"/>
      <w:marRight w:val="0"/>
      <w:marTop w:val="0"/>
      <w:marBottom w:val="0"/>
      <w:divBdr>
        <w:top w:val="none" w:sz="0" w:space="0" w:color="auto"/>
        <w:left w:val="none" w:sz="0" w:space="0" w:color="auto"/>
        <w:bottom w:val="none" w:sz="0" w:space="0" w:color="auto"/>
        <w:right w:val="none" w:sz="0" w:space="0" w:color="auto"/>
      </w:divBdr>
    </w:div>
    <w:div w:id="1748572057">
      <w:bodyDiv w:val="1"/>
      <w:marLeft w:val="0"/>
      <w:marRight w:val="0"/>
      <w:marTop w:val="0"/>
      <w:marBottom w:val="0"/>
      <w:divBdr>
        <w:top w:val="none" w:sz="0" w:space="0" w:color="auto"/>
        <w:left w:val="none" w:sz="0" w:space="0" w:color="auto"/>
        <w:bottom w:val="none" w:sz="0" w:space="0" w:color="auto"/>
        <w:right w:val="none" w:sz="0" w:space="0" w:color="auto"/>
      </w:divBdr>
    </w:div>
    <w:div w:id="1748991056">
      <w:bodyDiv w:val="1"/>
      <w:marLeft w:val="0"/>
      <w:marRight w:val="0"/>
      <w:marTop w:val="0"/>
      <w:marBottom w:val="0"/>
      <w:divBdr>
        <w:top w:val="none" w:sz="0" w:space="0" w:color="auto"/>
        <w:left w:val="none" w:sz="0" w:space="0" w:color="auto"/>
        <w:bottom w:val="none" w:sz="0" w:space="0" w:color="auto"/>
        <w:right w:val="none" w:sz="0" w:space="0" w:color="auto"/>
      </w:divBdr>
    </w:div>
    <w:div w:id="1751149070">
      <w:bodyDiv w:val="1"/>
      <w:marLeft w:val="0"/>
      <w:marRight w:val="0"/>
      <w:marTop w:val="0"/>
      <w:marBottom w:val="0"/>
      <w:divBdr>
        <w:top w:val="none" w:sz="0" w:space="0" w:color="auto"/>
        <w:left w:val="none" w:sz="0" w:space="0" w:color="auto"/>
        <w:bottom w:val="none" w:sz="0" w:space="0" w:color="auto"/>
        <w:right w:val="none" w:sz="0" w:space="0" w:color="auto"/>
      </w:divBdr>
    </w:div>
    <w:div w:id="1752461261">
      <w:bodyDiv w:val="1"/>
      <w:marLeft w:val="0"/>
      <w:marRight w:val="0"/>
      <w:marTop w:val="0"/>
      <w:marBottom w:val="0"/>
      <w:divBdr>
        <w:top w:val="none" w:sz="0" w:space="0" w:color="auto"/>
        <w:left w:val="none" w:sz="0" w:space="0" w:color="auto"/>
        <w:bottom w:val="none" w:sz="0" w:space="0" w:color="auto"/>
        <w:right w:val="none" w:sz="0" w:space="0" w:color="auto"/>
      </w:divBdr>
    </w:div>
    <w:div w:id="1752703078">
      <w:bodyDiv w:val="1"/>
      <w:marLeft w:val="0"/>
      <w:marRight w:val="0"/>
      <w:marTop w:val="0"/>
      <w:marBottom w:val="0"/>
      <w:divBdr>
        <w:top w:val="none" w:sz="0" w:space="0" w:color="auto"/>
        <w:left w:val="none" w:sz="0" w:space="0" w:color="auto"/>
        <w:bottom w:val="none" w:sz="0" w:space="0" w:color="auto"/>
        <w:right w:val="none" w:sz="0" w:space="0" w:color="auto"/>
      </w:divBdr>
    </w:div>
    <w:div w:id="1752776153">
      <w:bodyDiv w:val="1"/>
      <w:marLeft w:val="0"/>
      <w:marRight w:val="0"/>
      <w:marTop w:val="0"/>
      <w:marBottom w:val="0"/>
      <w:divBdr>
        <w:top w:val="none" w:sz="0" w:space="0" w:color="auto"/>
        <w:left w:val="none" w:sz="0" w:space="0" w:color="auto"/>
        <w:bottom w:val="none" w:sz="0" w:space="0" w:color="auto"/>
        <w:right w:val="none" w:sz="0" w:space="0" w:color="auto"/>
      </w:divBdr>
    </w:div>
    <w:div w:id="1753114448">
      <w:bodyDiv w:val="1"/>
      <w:marLeft w:val="0"/>
      <w:marRight w:val="0"/>
      <w:marTop w:val="0"/>
      <w:marBottom w:val="0"/>
      <w:divBdr>
        <w:top w:val="none" w:sz="0" w:space="0" w:color="auto"/>
        <w:left w:val="none" w:sz="0" w:space="0" w:color="auto"/>
        <w:bottom w:val="none" w:sz="0" w:space="0" w:color="auto"/>
        <w:right w:val="none" w:sz="0" w:space="0" w:color="auto"/>
      </w:divBdr>
    </w:div>
    <w:div w:id="1753315390">
      <w:bodyDiv w:val="1"/>
      <w:marLeft w:val="0"/>
      <w:marRight w:val="0"/>
      <w:marTop w:val="0"/>
      <w:marBottom w:val="0"/>
      <w:divBdr>
        <w:top w:val="none" w:sz="0" w:space="0" w:color="auto"/>
        <w:left w:val="none" w:sz="0" w:space="0" w:color="auto"/>
        <w:bottom w:val="none" w:sz="0" w:space="0" w:color="auto"/>
        <w:right w:val="none" w:sz="0" w:space="0" w:color="auto"/>
      </w:divBdr>
    </w:div>
    <w:div w:id="1754205264">
      <w:bodyDiv w:val="1"/>
      <w:marLeft w:val="0"/>
      <w:marRight w:val="0"/>
      <w:marTop w:val="0"/>
      <w:marBottom w:val="0"/>
      <w:divBdr>
        <w:top w:val="none" w:sz="0" w:space="0" w:color="auto"/>
        <w:left w:val="none" w:sz="0" w:space="0" w:color="auto"/>
        <w:bottom w:val="none" w:sz="0" w:space="0" w:color="auto"/>
        <w:right w:val="none" w:sz="0" w:space="0" w:color="auto"/>
      </w:divBdr>
    </w:div>
    <w:div w:id="1754930247">
      <w:bodyDiv w:val="1"/>
      <w:marLeft w:val="0"/>
      <w:marRight w:val="0"/>
      <w:marTop w:val="0"/>
      <w:marBottom w:val="0"/>
      <w:divBdr>
        <w:top w:val="none" w:sz="0" w:space="0" w:color="auto"/>
        <w:left w:val="none" w:sz="0" w:space="0" w:color="auto"/>
        <w:bottom w:val="none" w:sz="0" w:space="0" w:color="auto"/>
        <w:right w:val="none" w:sz="0" w:space="0" w:color="auto"/>
      </w:divBdr>
    </w:div>
    <w:div w:id="1755592263">
      <w:bodyDiv w:val="1"/>
      <w:marLeft w:val="0"/>
      <w:marRight w:val="0"/>
      <w:marTop w:val="0"/>
      <w:marBottom w:val="0"/>
      <w:divBdr>
        <w:top w:val="none" w:sz="0" w:space="0" w:color="auto"/>
        <w:left w:val="none" w:sz="0" w:space="0" w:color="auto"/>
        <w:bottom w:val="none" w:sz="0" w:space="0" w:color="auto"/>
        <w:right w:val="none" w:sz="0" w:space="0" w:color="auto"/>
      </w:divBdr>
    </w:div>
    <w:div w:id="1756972992">
      <w:bodyDiv w:val="1"/>
      <w:marLeft w:val="0"/>
      <w:marRight w:val="0"/>
      <w:marTop w:val="0"/>
      <w:marBottom w:val="0"/>
      <w:divBdr>
        <w:top w:val="none" w:sz="0" w:space="0" w:color="auto"/>
        <w:left w:val="none" w:sz="0" w:space="0" w:color="auto"/>
        <w:bottom w:val="none" w:sz="0" w:space="0" w:color="auto"/>
        <w:right w:val="none" w:sz="0" w:space="0" w:color="auto"/>
      </w:divBdr>
    </w:div>
    <w:div w:id="1757550449">
      <w:bodyDiv w:val="1"/>
      <w:marLeft w:val="0"/>
      <w:marRight w:val="0"/>
      <w:marTop w:val="0"/>
      <w:marBottom w:val="0"/>
      <w:divBdr>
        <w:top w:val="none" w:sz="0" w:space="0" w:color="auto"/>
        <w:left w:val="none" w:sz="0" w:space="0" w:color="auto"/>
        <w:bottom w:val="none" w:sz="0" w:space="0" w:color="auto"/>
        <w:right w:val="none" w:sz="0" w:space="0" w:color="auto"/>
      </w:divBdr>
    </w:div>
    <w:div w:id="1758404067">
      <w:bodyDiv w:val="1"/>
      <w:marLeft w:val="0"/>
      <w:marRight w:val="0"/>
      <w:marTop w:val="0"/>
      <w:marBottom w:val="0"/>
      <w:divBdr>
        <w:top w:val="none" w:sz="0" w:space="0" w:color="auto"/>
        <w:left w:val="none" w:sz="0" w:space="0" w:color="auto"/>
        <w:bottom w:val="none" w:sz="0" w:space="0" w:color="auto"/>
        <w:right w:val="none" w:sz="0" w:space="0" w:color="auto"/>
      </w:divBdr>
    </w:div>
    <w:div w:id="1758597622">
      <w:bodyDiv w:val="1"/>
      <w:marLeft w:val="0"/>
      <w:marRight w:val="0"/>
      <w:marTop w:val="0"/>
      <w:marBottom w:val="0"/>
      <w:divBdr>
        <w:top w:val="none" w:sz="0" w:space="0" w:color="auto"/>
        <w:left w:val="none" w:sz="0" w:space="0" w:color="auto"/>
        <w:bottom w:val="none" w:sz="0" w:space="0" w:color="auto"/>
        <w:right w:val="none" w:sz="0" w:space="0" w:color="auto"/>
      </w:divBdr>
    </w:div>
    <w:div w:id="1759909591">
      <w:bodyDiv w:val="1"/>
      <w:marLeft w:val="0"/>
      <w:marRight w:val="0"/>
      <w:marTop w:val="0"/>
      <w:marBottom w:val="0"/>
      <w:divBdr>
        <w:top w:val="none" w:sz="0" w:space="0" w:color="auto"/>
        <w:left w:val="none" w:sz="0" w:space="0" w:color="auto"/>
        <w:bottom w:val="none" w:sz="0" w:space="0" w:color="auto"/>
        <w:right w:val="none" w:sz="0" w:space="0" w:color="auto"/>
      </w:divBdr>
    </w:div>
    <w:div w:id="1760132770">
      <w:bodyDiv w:val="1"/>
      <w:marLeft w:val="0"/>
      <w:marRight w:val="0"/>
      <w:marTop w:val="0"/>
      <w:marBottom w:val="0"/>
      <w:divBdr>
        <w:top w:val="none" w:sz="0" w:space="0" w:color="auto"/>
        <w:left w:val="none" w:sz="0" w:space="0" w:color="auto"/>
        <w:bottom w:val="none" w:sz="0" w:space="0" w:color="auto"/>
        <w:right w:val="none" w:sz="0" w:space="0" w:color="auto"/>
      </w:divBdr>
    </w:div>
    <w:div w:id="1761221228">
      <w:bodyDiv w:val="1"/>
      <w:marLeft w:val="0"/>
      <w:marRight w:val="0"/>
      <w:marTop w:val="0"/>
      <w:marBottom w:val="0"/>
      <w:divBdr>
        <w:top w:val="none" w:sz="0" w:space="0" w:color="auto"/>
        <w:left w:val="none" w:sz="0" w:space="0" w:color="auto"/>
        <w:bottom w:val="none" w:sz="0" w:space="0" w:color="auto"/>
        <w:right w:val="none" w:sz="0" w:space="0" w:color="auto"/>
      </w:divBdr>
    </w:div>
    <w:div w:id="1762414073">
      <w:bodyDiv w:val="1"/>
      <w:marLeft w:val="0"/>
      <w:marRight w:val="0"/>
      <w:marTop w:val="0"/>
      <w:marBottom w:val="0"/>
      <w:divBdr>
        <w:top w:val="none" w:sz="0" w:space="0" w:color="auto"/>
        <w:left w:val="none" w:sz="0" w:space="0" w:color="auto"/>
        <w:bottom w:val="none" w:sz="0" w:space="0" w:color="auto"/>
        <w:right w:val="none" w:sz="0" w:space="0" w:color="auto"/>
      </w:divBdr>
    </w:div>
    <w:div w:id="1763407184">
      <w:bodyDiv w:val="1"/>
      <w:marLeft w:val="0"/>
      <w:marRight w:val="0"/>
      <w:marTop w:val="0"/>
      <w:marBottom w:val="0"/>
      <w:divBdr>
        <w:top w:val="none" w:sz="0" w:space="0" w:color="auto"/>
        <w:left w:val="none" w:sz="0" w:space="0" w:color="auto"/>
        <w:bottom w:val="none" w:sz="0" w:space="0" w:color="auto"/>
        <w:right w:val="none" w:sz="0" w:space="0" w:color="auto"/>
      </w:divBdr>
    </w:div>
    <w:div w:id="1765104604">
      <w:bodyDiv w:val="1"/>
      <w:marLeft w:val="0"/>
      <w:marRight w:val="0"/>
      <w:marTop w:val="0"/>
      <w:marBottom w:val="0"/>
      <w:divBdr>
        <w:top w:val="none" w:sz="0" w:space="0" w:color="auto"/>
        <w:left w:val="none" w:sz="0" w:space="0" w:color="auto"/>
        <w:bottom w:val="none" w:sz="0" w:space="0" w:color="auto"/>
        <w:right w:val="none" w:sz="0" w:space="0" w:color="auto"/>
      </w:divBdr>
    </w:div>
    <w:div w:id="1765227366">
      <w:bodyDiv w:val="1"/>
      <w:marLeft w:val="0"/>
      <w:marRight w:val="0"/>
      <w:marTop w:val="0"/>
      <w:marBottom w:val="0"/>
      <w:divBdr>
        <w:top w:val="none" w:sz="0" w:space="0" w:color="auto"/>
        <w:left w:val="none" w:sz="0" w:space="0" w:color="auto"/>
        <w:bottom w:val="none" w:sz="0" w:space="0" w:color="auto"/>
        <w:right w:val="none" w:sz="0" w:space="0" w:color="auto"/>
      </w:divBdr>
    </w:div>
    <w:div w:id="1766227131">
      <w:bodyDiv w:val="1"/>
      <w:marLeft w:val="0"/>
      <w:marRight w:val="0"/>
      <w:marTop w:val="0"/>
      <w:marBottom w:val="0"/>
      <w:divBdr>
        <w:top w:val="none" w:sz="0" w:space="0" w:color="auto"/>
        <w:left w:val="none" w:sz="0" w:space="0" w:color="auto"/>
        <w:bottom w:val="none" w:sz="0" w:space="0" w:color="auto"/>
        <w:right w:val="none" w:sz="0" w:space="0" w:color="auto"/>
      </w:divBdr>
    </w:div>
    <w:div w:id="1766657745">
      <w:bodyDiv w:val="1"/>
      <w:marLeft w:val="0"/>
      <w:marRight w:val="0"/>
      <w:marTop w:val="0"/>
      <w:marBottom w:val="0"/>
      <w:divBdr>
        <w:top w:val="none" w:sz="0" w:space="0" w:color="auto"/>
        <w:left w:val="none" w:sz="0" w:space="0" w:color="auto"/>
        <w:bottom w:val="none" w:sz="0" w:space="0" w:color="auto"/>
        <w:right w:val="none" w:sz="0" w:space="0" w:color="auto"/>
      </w:divBdr>
    </w:div>
    <w:div w:id="1766732925">
      <w:bodyDiv w:val="1"/>
      <w:marLeft w:val="0"/>
      <w:marRight w:val="0"/>
      <w:marTop w:val="0"/>
      <w:marBottom w:val="0"/>
      <w:divBdr>
        <w:top w:val="none" w:sz="0" w:space="0" w:color="auto"/>
        <w:left w:val="none" w:sz="0" w:space="0" w:color="auto"/>
        <w:bottom w:val="none" w:sz="0" w:space="0" w:color="auto"/>
        <w:right w:val="none" w:sz="0" w:space="0" w:color="auto"/>
      </w:divBdr>
    </w:div>
    <w:div w:id="1772050846">
      <w:bodyDiv w:val="1"/>
      <w:marLeft w:val="0"/>
      <w:marRight w:val="0"/>
      <w:marTop w:val="0"/>
      <w:marBottom w:val="0"/>
      <w:divBdr>
        <w:top w:val="none" w:sz="0" w:space="0" w:color="auto"/>
        <w:left w:val="none" w:sz="0" w:space="0" w:color="auto"/>
        <w:bottom w:val="none" w:sz="0" w:space="0" w:color="auto"/>
        <w:right w:val="none" w:sz="0" w:space="0" w:color="auto"/>
      </w:divBdr>
    </w:div>
    <w:div w:id="1773697283">
      <w:bodyDiv w:val="1"/>
      <w:marLeft w:val="0"/>
      <w:marRight w:val="0"/>
      <w:marTop w:val="0"/>
      <w:marBottom w:val="0"/>
      <w:divBdr>
        <w:top w:val="none" w:sz="0" w:space="0" w:color="auto"/>
        <w:left w:val="none" w:sz="0" w:space="0" w:color="auto"/>
        <w:bottom w:val="none" w:sz="0" w:space="0" w:color="auto"/>
        <w:right w:val="none" w:sz="0" w:space="0" w:color="auto"/>
      </w:divBdr>
    </w:div>
    <w:div w:id="1776242905">
      <w:bodyDiv w:val="1"/>
      <w:marLeft w:val="0"/>
      <w:marRight w:val="0"/>
      <w:marTop w:val="0"/>
      <w:marBottom w:val="0"/>
      <w:divBdr>
        <w:top w:val="none" w:sz="0" w:space="0" w:color="auto"/>
        <w:left w:val="none" w:sz="0" w:space="0" w:color="auto"/>
        <w:bottom w:val="none" w:sz="0" w:space="0" w:color="auto"/>
        <w:right w:val="none" w:sz="0" w:space="0" w:color="auto"/>
      </w:divBdr>
    </w:div>
    <w:div w:id="1781534077">
      <w:bodyDiv w:val="1"/>
      <w:marLeft w:val="0"/>
      <w:marRight w:val="0"/>
      <w:marTop w:val="0"/>
      <w:marBottom w:val="0"/>
      <w:divBdr>
        <w:top w:val="none" w:sz="0" w:space="0" w:color="auto"/>
        <w:left w:val="none" w:sz="0" w:space="0" w:color="auto"/>
        <w:bottom w:val="none" w:sz="0" w:space="0" w:color="auto"/>
        <w:right w:val="none" w:sz="0" w:space="0" w:color="auto"/>
      </w:divBdr>
    </w:div>
    <w:div w:id="1781870979">
      <w:bodyDiv w:val="1"/>
      <w:marLeft w:val="0"/>
      <w:marRight w:val="0"/>
      <w:marTop w:val="0"/>
      <w:marBottom w:val="0"/>
      <w:divBdr>
        <w:top w:val="none" w:sz="0" w:space="0" w:color="auto"/>
        <w:left w:val="none" w:sz="0" w:space="0" w:color="auto"/>
        <w:bottom w:val="none" w:sz="0" w:space="0" w:color="auto"/>
        <w:right w:val="none" w:sz="0" w:space="0" w:color="auto"/>
      </w:divBdr>
    </w:div>
    <w:div w:id="1785491641">
      <w:bodyDiv w:val="1"/>
      <w:marLeft w:val="0"/>
      <w:marRight w:val="0"/>
      <w:marTop w:val="0"/>
      <w:marBottom w:val="0"/>
      <w:divBdr>
        <w:top w:val="none" w:sz="0" w:space="0" w:color="auto"/>
        <w:left w:val="none" w:sz="0" w:space="0" w:color="auto"/>
        <w:bottom w:val="none" w:sz="0" w:space="0" w:color="auto"/>
        <w:right w:val="none" w:sz="0" w:space="0" w:color="auto"/>
      </w:divBdr>
    </w:div>
    <w:div w:id="1785533372">
      <w:bodyDiv w:val="1"/>
      <w:marLeft w:val="0"/>
      <w:marRight w:val="0"/>
      <w:marTop w:val="0"/>
      <w:marBottom w:val="0"/>
      <w:divBdr>
        <w:top w:val="none" w:sz="0" w:space="0" w:color="auto"/>
        <w:left w:val="none" w:sz="0" w:space="0" w:color="auto"/>
        <w:bottom w:val="none" w:sz="0" w:space="0" w:color="auto"/>
        <w:right w:val="none" w:sz="0" w:space="0" w:color="auto"/>
      </w:divBdr>
    </w:div>
    <w:div w:id="1785803422">
      <w:bodyDiv w:val="1"/>
      <w:marLeft w:val="0"/>
      <w:marRight w:val="0"/>
      <w:marTop w:val="0"/>
      <w:marBottom w:val="0"/>
      <w:divBdr>
        <w:top w:val="none" w:sz="0" w:space="0" w:color="auto"/>
        <w:left w:val="none" w:sz="0" w:space="0" w:color="auto"/>
        <w:bottom w:val="none" w:sz="0" w:space="0" w:color="auto"/>
        <w:right w:val="none" w:sz="0" w:space="0" w:color="auto"/>
      </w:divBdr>
    </w:div>
    <w:div w:id="1785927997">
      <w:bodyDiv w:val="1"/>
      <w:marLeft w:val="0"/>
      <w:marRight w:val="0"/>
      <w:marTop w:val="0"/>
      <w:marBottom w:val="0"/>
      <w:divBdr>
        <w:top w:val="none" w:sz="0" w:space="0" w:color="auto"/>
        <w:left w:val="none" w:sz="0" w:space="0" w:color="auto"/>
        <w:bottom w:val="none" w:sz="0" w:space="0" w:color="auto"/>
        <w:right w:val="none" w:sz="0" w:space="0" w:color="auto"/>
      </w:divBdr>
    </w:div>
    <w:div w:id="1786120488">
      <w:bodyDiv w:val="1"/>
      <w:marLeft w:val="0"/>
      <w:marRight w:val="0"/>
      <w:marTop w:val="0"/>
      <w:marBottom w:val="0"/>
      <w:divBdr>
        <w:top w:val="none" w:sz="0" w:space="0" w:color="auto"/>
        <w:left w:val="none" w:sz="0" w:space="0" w:color="auto"/>
        <w:bottom w:val="none" w:sz="0" w:space="0" w:color="auto"/>
        <w:right w:val="none" w:sz="0" w:space="0" w:color="auto"/>
      </w:divBdr>
    </w:div>
    <w:div w:id="1786270243">
      <w:bodyDiv w:val="1"/>
      <w:marLeft w:val="0"/>
      <w:marRight w:val="0"/>
      <w:marTop w:val="0"/>
      <w:marBottom w:val="0"/>
      <w:divBdr>
        <w:top w:val="none" w:sz="0" w:space="0" w:color="auto"/>
        <w:left w:val="none" w:sz="0" w:space="0" w:color="auto"/>
        <w:bottom w:val="none" w:sz="0" w:space="0" w:color="auto"/>
        <w:right w:val="none" w:sz="0" w:space="0" w:color="auto"/>
      </w:divBdr>
    </w:div>
    <w:div w:id="1786805179">
      <w:bodyDiv w:val="1"/>
      <w:marLeft w:val="0"/>
      <w:marRight w:val="0"/>
      <w:marTop w:val="0"/>
      <w:marBottom w:val="0"/>
      <w:divBdr>
        <w:top w:val="none" w:sz="0" w:space="0" w:color="auto"/>
        <w:left w:val="none" w:sz="0" w:space="0" w:color="auto"/>
        <w:bottom w:val="none" w:sz="0" w:space="0" w:color="auto"/>
        <w:right w:val="none" w:sz="0" w:space="0" w:color="auto"/>
      </w:divBdr>
    </w:div>
    <w:div w:id="1787429464">
      <w:bodyDiv w:val="1"/>
      <w:marLeft w:val="0"/>
      <w:marRight w:val="0"/>
      <w:marTop w:val="0"/>
      <w:marBottom w:val="0"/>
      <w:divBdr>
        <w:top w:val="none" w:sz="0" w:space="0" w:color="auto"/>
        <w:left w:val="none" w:sz="0" w:space="0" w:color="auto"/>
        <w:bottom w:val="none" w:sz="0" w:space="0" w:color="auto"/>
        <w:right w:val="none" w:sz="0" w:space="0" w:color="auto"/>
      </w:divBdr>
    </w:div>
    <w:div w:id="1792094188">
      <w:bodyDiv w:val="1"/>
      <w:marLeft w:val="0"/>
      <w:marRight w:val="0"/>
      <w:marTop w:val="0"/>
      <w:marBottom w:val="0"/>
      <w:divBdr>
        <w:top w:val="none" w:sz="0" w:space="0" w:color="auto"/>
        <w:left w:val="none" w:sz="0" w:space="0" w:color="auto"/>
        <w:bottom w:val="none" w:sz="0" w:space="0" w:color="auto"/>
        <w:right w:val="none" w:sz="0" w:space="0" w:color="auto"/>
      </w:divBdr>
    </w:div>
    <w:div w:id="1793404110">
      <w:bodyDiv w:val="1"/>
      <w:marLeft w:val="0"/>
      <w:marRight w:val="0"/>
      <w:marTop w:val="0"/>
      <w:marBottom w:val="0"/>
      <w:divBdr>
        <w:top w:val="none" w:sz="0" w:space="0" w:color="auto"/>
        <w:left w:val="none" w:sz="0" w:space="0" w:color="auto"/>
        <w:bottom w:val="none" w:sz="0" w:space="0" w:color="auto"/>
        <w:right w:val="none" w:sz="0" w:space="0" w:color="auto"/>
      </w:divBdr>
    </w:div>
    <w:div w:id="1793673298">
      <w:bodyDiv w:val="1"/>
      <w:marLeft w:val="0"/>
      <w:marRight w:val="0"/>
      <w:marTop w:val="0"/>
      <w:marBottom w:val="0"/>
      <w:divBdr>
        <w:top w:val="none" w:sz="0" w:space="0" w:color="auto"/>
        <w:left w:val="none" w:sz="0" w:space="0" w:color="auto"/>
        <w:bottom w:val="none" w:sz="0" w:space="0" w:color="auto"/>
        <w:right w:val="none" w:sz="0" w:space="0" w:color="auto"/>
      </w:divBdr>
    </w:div>
    <w:div w:id="1797598114">
      <w:bodyDiv w:val="1"/>
      <w:marLeft w:val="0"/>
      <w:marRight w:val="0"/>
      <w:marTop w:val="0"/>
      <w:marBottom w:val="0"/>
      <w:divBdr>
        <w:top w:val="none" w:sz="0" w:space="0" w:color="auto"/>
        <w:left w:val="none" w:sz="0" w:space="0" w:color="auto"/>
        <w:bottom w:val="none" w:sz="0" w:space="0" w:color="auto"/>
        <w:right w:val="none" w:sz="0" w:space="0" w:color="auto"/>
      </w:divBdr>
    </w:div>
    <w:div w:id="1798522578">
      <w:bodyDiv w:val="1"/>
      <w:marLeft w:val="0"/>
      <w:marRight w:val="0"/>
      <w:marTop w:val="0"/>
      <w:marBottom w:val="0"/>
      <w:divBdr>
        <w:top w:val="none" w:sz="0" w:space="0" w:color="auto"/>
        <w:left w:val="none" w:sz="0" w:space="0" w:color="auto"/>
        <w:bottom w:val="none" w:sz="0" w:space="0" w:color="auto"/>
        <w:right w:val="none" w:sz="0" w:space="0" w:color="auto"/>
      </w:divBdr>
    </w:div>
    <w:div w:id="1798598682">
      <w:bodyDiv w:val="1"/>
      <w:marLeft w:val="0"/>
      <w:marRight w:val="0"/>
      <w:marTop w:val="0"/>
      <w:marBottom w:val="0"/>
      <w:divBdr>
        <w:top w:val="none" w:sz="0" w:space="0" w:color="auto"/>
        <w:left w:val="none" w:sz="0" w:space="0" w:color="auto"/>
        <w:bottom w:val="none" w:sz="0" w:space="0" w:color="auto"/>
        <w:right w:val="none" w:sz="0" w:space="0" w:color="auto"/>
      </w:divBdr>
    </w:div>
    <w:div w:id="1799061058">
      <w:bodyDiv w:val="1"/>
      <w:marLeft w:val="0"/>
      <w:marRight w:val="0"/>
      <w:marTop w:val="0"/>
      <w:marBottom w:val="0"/>
      <w:divBdr>
        <w:top w:val="none" w:sz="0" w:space="0" w:color="auto"/>
        <w:left w:val="none" w:sz="0" w:space="0" w:color="auto"/>
        <w:bottom w:val="none" w:sz="0" w:space="0" w:color="auto"/>
        <w:right w:val="none" w:sz="0" w:space="0" w:color="auto"/>
      </w:divBdr>
    </w:div>
    <w:div w:id="1800102272">
      <w:bodyDiv w:val="1"/>
      <w:marLeft w:val="0"/>
      <w:marRight w:val="0"/>
      <w:marTop w:val="0"/>
      <w:marBottom w:val="0"/>
      <w:divBdr>
        <w:top w:val="none" w:sz="0" w:space="0" w:color="auto"/>
        <w:left w:val="none" w:sz="0" w:space="0" w:color="auto"/>
        <w:bottom w:val="none" w:sz="0" w:space="0" w:color="auto"/>
        <w:right w:val="none" w:sz="0" w:space="0" w:color="auto"/>
      </w:divBdr>
    </w:div>
    <w:div w:id="1800151610">
      <w:bodyDiv w:val="1"/>
      <w:marLeft w:val="0"/>
      <w:marRight w:val="0"/>
      <w:marTop w:val="0"/>
      <w:marBottom w:val="0"/>
      <w:divBdr>
        <w:top w:val="none" w:sz="0" w:space="0" w:color="auto"/>
        <w:left w:val="none" w:sz="0" w:space="0" w:color="auto"/>
        <w:bottom w:val="none" w:sz="0" w:space="0" w:color="auto"/>
        <w:right w:val="none" w:sz="0" w:space="0" w:color="auto"/>
      </w:divBdr>
    </w:div>
    <w:div w:id="1800612486">
      <w:bodyDiv w:val="1"/>
      <w:marLeft w:val="0"/>
      <w:marRight w:val="0"/>
      <w:marTop w:val="0"/>
      <w:marBottom w:val="0"/>
      <w:divBdr>
        <w:top w:val="none" w:sz="0" w:space="0" w:color="auto"/>
        <w:left w:val="none" w:sz="0" w:space="0" w:color="auto"/>
        <w:bottom w:val="none" w:sz="0" w:space="0" w:color="auto"/>
        <w:right w:val="none" w:sz="0" w:space="0" w:color="auto"/>
      </w:divBdr>
    </w:div>
    <w:div w:id="1800806702">
      <w:bodyDiv w:val="1"/>
      <w:marLeft w:val="0"/>
      <w:marRight w:val="0"/>
      <w:marTop w:val="0"/>
      <w:marBottom w:val="0"/>
      <w:divBdr>
        <w:top w:val="none" w:sz="0" w:space="0" w:color="auto"/>
        <w:left w:val="none" w:sz="0" w:space="0" w:color="auto"/>
        <w:bottom w:val="none" w:sz="0" w:space="0" w:color="auto"/>
        <w:right w:val="none" w:sz="0" w:space="0" w:color="auto"/>
      </w:divBdr>
    </w:div>
    <w:div w:id="1800882053">
      <w:bodyDiv w:val="1"/>
      <w:marLeft w:val="0"/>
      <w:marRight w:val="0"/>
      <w:marTop w:val="0"/>
      <w:marBottom w:val="0"/>
      <w:divBdr>
        <w:top w:val="none" w:sz="0" w:space="0" w:color="auto"/>
        <w:left w:val="none" w:sz="0" w:space="0" w:color="auto"/>
        <w:bottom w:val="none" w:sz="0" w:space="0" w:color="auto"/>
        <w:right w:val="none" w:sz="0" w:space="0" w:color="auto"/>
      </w:divBdr>
    </w:div>
    <w:div w:id="1801798980">
      <w:bodyDiv w:val="1"/>
      <w:marLeft w:val="0"/>
      <w:marRight w:val="0"/>
      <w:marTop w:val="0"/>
      <w:marBottom w:val="0"/>
      <w:divBdr>
        <w:top w:val="none" w:sz="0" w:space="0" w:color="auto"/>
        <w:left w:val="none" w:sz="0" w:space="0" w:color="auto"/>
        <w:bottom w:val="none" w:sz="0" w:space="0" w:color="auto"/>
        <w:right w:val="none" w:sz="0" w:space="0" w:color="auto"/>
      </w:divBdr>
    </w:div>
    <w:div w:id="1801997082">
      <w:bodyDiv w:val="1"/>
      <w:marLeft w:val="0"/>
      <w:marRight w:val="0"/>
      <w:marTop w:val="0"/>
      <w:marBottom w:val="0"/>
      <w:divBdr>
        <w:top w:val="none" w:sz="0" w:space="0" w:color="auto"/>
        <w:left w:val="none" w:sz="0" w:space="0" w:color="auto"/>
        <w:bottom w:val="none" w:sz="0" w:space="0" w:color="auto"/>
        <w:right w:val="none" w:sz="0" w:space="0" w:color="auto"/>
      </w:divBdr>
    </w:div>
    <w:div w:id="1802185826">
      <w:bodyDiv w:val="1"/>
      <w:marLeft w:val="0"/>
      <w:marRight w:val="0"/>
      <w:marTop w:val="0"/>
      <w:marBottom w:val="0"/>
      <w:divBdr>
        <w:top w:val="none" w:sz="0" w:space="0" w:color="auto"/>
        <w:left w:val="none" w:sz="0" w:space="0" w:color="auto"/>
        <w:bottom w:val="none" w:sz="0" w:space="0" w:color="auto"/>
        <w:right w:val="none" w:sz="0" w:space="0" w:color="auto"/>
      </w:divBdr>
    </w:div>
    <w:div w:id="1802729557">
      <w:bodyDiv w:val="1"/>
      <w:marLeft w:val="0"/>
      <w:marRight w:val="0"/>
      <w:marTop w:val="0"/>
      <w:marBottom w:val="0"/>
      <w:divBdr>
        <w:top w:val="none" w:sz="0" w:space="0" w:color="auto"/>
        <w:left w:val="none" w:sz="0" w:space="0" w:color="auto"/>
        <w:bottom w:val="none" w:sz="0" w:space="0" w:color="auto"/>
        <w:right w:val="none" w:sz="0" w:space="0" w:color="auto"/>
      </w:divBdr>
    </w:div>
    <w:div w:id="1804228839">
      <w:bodyDiv w:val="1"/>
      <w:marLeft w:val="0"/>
      <w:marRight w:val="0"/>
      <w:marTop w:val="0"/>
      <w:marBottom w:val="0"/>
      <w:divBdr>
        <w:top w:val="none" w:sz="0" w:space="0" w:color="auto"/>
        <w:left w:val="none" w:sz="0" w:space="0" w:color="auto"/>
        <w:bottom w:val="none" w:sz="0" w:space="0" w:color="auto"/>
        <w:right w:val="none" w:sz="0" w:space="0" w:color="auto"/>
      </w:divBdr>
    </w:div>
    <w:div w:id="1804736731">
      <w:bodyDiv w:val="1"/>
      <w:marLeft w:val="0"/>
      <w:marRight w:val="0"/>
      <w:marTop w:val="0"/>
      <w:marBottom w:val="0"/>
      <w:divBdr>
        <w:top w:val="none" w:sz="0" w:space="0" w:color="auto"/>
        <w:left w:val="none" w:sz="0" w:space="0" w:color="auto"/>
        <w:bottom w:val="none" w:sz="0" w:space="0" w:color="auto"/>
        <w:right w:val="none" w:sz="0" w:space="0" w:color="auto"/>
      </w:divBdr>
    </w:div>
    <w:div w:id="1805656631">
      <w:bodyDiv w:val="1"/>
      <w:marLeft w:val="0"/>
      <w:marRight w:val="0"/>
      <w:marTop w:val="0"/>
      <w:marBottom w:val="0"/>
      <w:divBdr>
        <w:top w:val="none" w:sz="0" w:space="0" w:color="auto"/>
        <w:left w:val="none" w:sz="0" w:space="0" w:color="auto"/>
        <w:bottom w:val="none" w:sz="0" w:space="0" w:color="auto"/>
        <w:right w:val="none" w:sz="0" w:space="0" w:color="auto"/>
      </w:divBdr>
    </w:div>
    <w:div w:id="1805736259">
      <w:bodyDiv w:val="1"/>
      <w:marLeft w:val="0"/>
      <w:marRight w:val="0"/>
      <w:marTop w:val="0"/>
      <w:marBottom w:val="0"/>
      <w:divBdr>
        <w:top w:val="none" w:sz="0" w:space="0" w:color="auto"/>
        <w:left w:val="none" w:sz="0" w:space="0" w:color="auto"/>
        <w:bottom w:val="none" w:sz="0" w:space="0" w:color="auto"/>
        <w:right w:val="none" w:sz="0" w:space="0" w:color="auto"/>
      </w:divBdr>
    </w:div>
    <w:div w:id="1807116118">
      <w:bodyDiv w:val="1"/>
      <w:marLeft w:val="0"/>
      <w:marRight w:val="0"/>
      <w:marTop w:val="0"/>
      <w:marBottom w:val="0"/>
      <w:divBdr>
        <w:top w:val="none" w:sz="0" w:space="0" w:color="auto"/>
        <w:left w:val="none" w:sz="0" w:space="0" w:color="auto"/>
        <w:bottom w:val="none" w:sz="0" w:space="0" w:color="auto"/>
        <w:right w:val="none" w:sz="0" w:space="0" w:color="auto"/>
      </w:divBdr>
    </w:div>
    <w:div w:id="1807698396">
      <w:bodyDiv w:val="1"/>
      <w:marLeft w:val="0"/>
      <w:marRight w:val="0"/>
      <w:marTop w:val="0"/>
      <w:marBottom w:val="0"/>
      <w:divBdr>
        <w:top w:val="none" w:sz="0" w:space="0" w:color="auto"/>
        <w:left w:val="none" w:sz="0" w:space="0" w:color="auto"/>
        <w:bottom w:val="none" w:sz="0" w:space="0" w:color="auto"/>
        <w:right w:val="none" w:sz="0" w:space="0" w:color="auto"/>
      </w:divBdr>
    </w:div>
    <w:div w:id="1809126831">
      <w:bodyDiv w:val="1"/>
      <w:marLeft w:val="0"/>
      <w:marRight w:val="0"/>
      <w:marTop w:val="0"/>
      <w:marBottom w:val="0"/>
      <w:divBdr>
        <w:top w:val="none" w:sz="0" w:space="0" w:color="auto"/>
        <w:left w:val="none" w:sz="0" w:space="0" w:color="auto"/>
        <w:bottom w:val="none" w:sz="0" w:space="0" w:color="auto"/>
        <w:right w:val="none" w:sz="0" w:space="0" w:color="auto"/>
      </w:divBdr>
    </w:div>
    <w:div w:id="1809980923">
      <w:bodyDiv w:val="1"/>
      <w:marLeft w:val="0"/>
      <w:marRight w:val="0"/>
      <w:marTop w:val="0"/>
      <w:marBottom w:val="0"/>
      <w:divBdr>
        <w:top w:val="none" w:sz="0" w:space="0" w:color="auto"/>
        <w:left w:val="none" w:sz="0" w:space="0" w:color="auto"/>
        <w:bottom w:val="none" w:sz="0" w:space="0" w:color="auto"/>
        <w:right w:val="none" w:sz="0" w:space="0" w:color="auto"/>
      </w:divBdr>
    </w:div>
    <w:div w:id="1810434055">
      <w:bodyDiv w:val="1"/>
      <w:marLeft w:val="0"/>
      <w:marRight w:val="0"/>
      <w:marTop w:val="0"/>
      <w:marBottom w:val="0"/>
      <w:divBdr>
        <w:top w:val="none" w:sz="0" w:space="0" w:color="auto"/>
        <w:left w:val="none" w:sz="0" w:space="0" w:color="auto"/>
        <w:bottom w:val="none" w:sz="0" w:space="0" w:color="auto"/>
        <w:right w:val="none" w:sz="0" w:space="0" w:color="auto"/>
      </w:divBdr>
    </w:div>
    <w:div w:id="1813017083">
      <w:bodyDiv w:val="1"/>
      <w:marLeft w:val="0"/>
      <w:marRight w:val="0"/>
      <w:marTop w:val="0"/>
      <w:marBottom w:val="0"/>
      <w:divBdr>
        <w:top w:val="none" w:sz="0" w:space="0" w:color="auto"/>
        <w:left w:val="none" w:sz="0" w:space="0" w:color="auto"/>
        <w:bottom w:val="none" w:sz="0" w:space="0" w:color="auto"/>
        <w:right w:val="none" w:sz="0" w:space="0" w:color="auto"/>
      </w:divBdr>
    </w:div>
    <w:div w:id="1815874329">
      <w:bodyDiv w:val="1"/>
      <w:marLeft w:val="0"/>
      <w:marRight w:val="0"/>
      <w:marTop w:val="0"/>
      <w:marBottom w:val="0"/>
      <w:divBdr>
        <w:top w:val="none" w:sz="0" w:space="0" w:color="auto"/>
        <w:left w:val="none" w:sz="0" w:space="0" w:color="auto"/>
        <w:bottom w:val="none" w:sz="0" w:space="0" w:color="auto"/>
        <w:right w:val="none" w:sz="0" w:space="0" w:color="auto"/>
      </w:divBdr>
    </w:div>
    <w:div w:id="1816487683">
      <w:bodyDiv w:val="1"/>
      <w:marLeft w:val="0"/>
      <w:marRight w:val="0"/>
      <w:marTop w:val="0"/>
      <w:marBottom w:val="0"/>
      <w:divBdr>
        <w:top w:val="none" w:sz="0" w:space="0" w:color="auto"/>
        <w:left w:val="none" w:sz="0" w:space="0" w:color="auto"/>
        <w:bottom w:val="none" w:sz="0" w:space="0" w:color="auto"/>
        <w:right w:val="none" w:sz="0" w:space="0" w:color="auto"/>
      </w:divBdr>
    </w:div>
    <w:div w:id="1817257508">
      <w:bodyDiv w:val="1"/>
      <w:marLeft w:val="0"/>
      <w:marRight w:val="0"/>
      <w:marTop w:val="0"/>
      <w:marBottom w:val="0"/>
      <w:divBdr>
        <w:top w:val="none" w:sz="0" w:space="0" w:color="auto"/>
        <w:left w:val="none" w:sz="0" w:space="0" w:color="auto"/>
        <w:bottom w:val="none" w:sz="0" w:space="0" w:color="auto"/>
        <w:right w:val="none" w:sz="0" w:space="0" w:color="auto"/>
      </w:divBdr>
    </w:div>
    <w:div w:id="1817721431">
      <w:bodyDiv w:val="1"/>
      <w:marLeft w:val="0"/>
      <w:marRight w:val="0"/>
      <w:marTop w:val="0"/>
      <w:marBottom w:val="0"/>
      <w:divBdr>
        <w:top w:val="none" w:sz="0" w:space="0" w:color="auto"/>
        <w:left w:val="none" w:sz="0" w:space="0" w:color="auto"/>
        <w:bottom w:val="none" w:sz="0" w:space="0" w:color="auto"/>
        <w:right w:val="none" w:sz="0" w:space="0" w:color="auto"/>
      </w:divBdr>
    </w:div>
    <w:div w:id="1819414632">
      <w:bodyDiv w:val="1"/>
      <w:marLeft w:val="0"/>
      <w:marRight w:val="0"/>
      <w:marTop w:val="0"/>
      <w:marBottom w:val="0"/>
      <w:divBdr>
        <w:top w:val="none" w:sz="0" w:space="0" w:color="auto"/>
        <w:left w:val="none" w:sz="0" w:space="0" w:color="auto"/>
        <w:bottom w:val="none" w:sz="0" w:space="0" w:color="auto"/>
        <w:right w:val="none" w:sz="0" w:space="0" w:color="auto"/>
      </w:divBdr>
    </w:div>
    <w:div w:id="1821383110">
      <w:bodyDiv w:val="1"/>
      <w:marLeft w:val="0"/>
      <w:marRight w:val="0"/>
      <w:marTop w:val="0"/>
      <w:marBottom w:val="0"/>
      <w:divBdr>
        <w:top w:val="none" w:sz="0" w:space="0" w:color="auto"/>
        <w:left w:val="none" w:sz="0" w:space="0" w:color="auto"/>
        <w:bottom w:val="none" w:sz="0" w:space="0" w:color="auto"/>
        <w:right w:val="none" w:sz="0" w:space="0" w:color="auto"/>
      </w:divBdr>
    </w:div>
    <w:div w:id="1822043851">
      <w:bodyDiv w:val="1"/>
      <w:marLeft w:val="0"/>
      <w:marRight w:val="0"/>
      <w:marTop w:val="0"/>
      <w:marBottom w:val="0"/>
      <w:divBdr>
        <w:top w:val="none" w:sz="0" w:space="0" w:color="auto"/>
        <w:left w:val="none" w:sz="0" w:space="0" w:color="auto"/>
        <w:bottom w:val="none" w:sz="0" w:space="0" w:color="auto"/>
        <w:right w:val="none" w:sz="0" w:space="0" w:color="auto"/>
      </w:divBdr>
    </w:div>
    <w:div w:id="1822916600">
      <w:bodyDiv w:val="1"/>
      <w:marLeft w:val="0"/>
      <w:marRight w:val="0"/>
      <w:marTop w:val="0"/>
      <w:marBottom w:val="0"/>
      <w:divBdr>
        <w:top w:val="none" w:sz="0" w:space="0" w:color="auto"/>
        <w:left w:val="none" w:sz="0" w:space="0" w:color="auto"/>
        <w:bottom w:val="none" w:sz="0" w:space="0" w:color="auto"/>
        <w:right w:val="none" w:sz="0" w:space="0" w:color="auto"/>
      </w:divBdr>
    </w:div>
    <w:div w:id="1823236968">
      <w:bodyDiv w:val="1"/>
      <w:marLeft w:val="0"/>
      <w:marRight w:val="0"/>
      <w:marTop w:val="0"/>
      <w:marBottom w:val="0"/>
      <w:divBdr>
        <w:top w:val="none" w:sz="0" w:space="0" w:color="auto"/>
        <w:left w:val="none" w:sz="0" w:space="0" w:color="auto"/>
        <w:bottom w:val="none" w:sz="0" w:space="0" w:color="auto"/>
        <w:right w:val="none" w:sz="0" w:space="0" w:color="auto"/>
      </w:divBdr>
    </w:div>
    <w:div w:id="1826433187">
      <w:bodyDiv w:val="1"/>
      <w:marLeft w:val="0"/>
      <w:marRight w:val="0"/>
      <w:marTop w:val="0"/>
      <w:marBottom w:val="0"/>
      <w:divBdr>
        <w:top w:val="none" w:sz="0" w:space="0" w:color="auto"/>
        <w:left w:val="none" w:sz="0" w:space="0" w:color="auto"/>
        <w:bottom w:val="none" w:sz="0" w:space="0" w:color="auto"/>
        <w:right w:val="none" w:sz="0" w:space="0" w:color="auto"/>
      </w:divBdr>
    </w:div>
    <w:div w:id="1828782586">
      <w:bodyDiv w:val="1"/>
      <w:marLeft w:val="0"/>
      <w:marRight w:val="0"/>
      <w:marTop w:val="0"/>
      <w:marBottom w:val="0"/>
      <w:divBdr>
        <w:top w:val="none" w:sz="0" w:space="0" w:color="auto"/>
        <w:left w:val="none" w:sz="0" w:space="0" w:color="auto"/>
        <w:bottom w:val="none" w:sz="0" w:space="0" w:color="auto"/>
        <w:right w:val="none" w:sz="0" w:space="0" w:color="auto"/>
      </w:divBdr>
    </w:div>
    <w:div w:id="1829636898">
      <w:bodyDiv w:val="1"/>
      <w:marLeft w:val="0"/>
      <w:marRight w:val="0"/>
      <w:marTop w:val="0"/>
      <w:marBottom w:val="0"/>
      <w:divBdr>
        <w:top w:val="none" w:sz="0" w:space="0" w:color="auto"/>
        <w:left w:val="none" w:sz="0" w:space="0" w:color="auto"/>
        <w:bottom w:val="none" w:sz="0" w:space="0" w:color="auto"/>
        <w:right w:val="none" w:sz="0" w:space="0" w:color="auto"/>
      </w:divBdr>
    </w:div>
    <w:div w:id="1829856834">
      <w:bodyDiv w:val="1"/>
      <w:marLeft w:val="0"/>
      <w:marRight w:val="0"/>
      <w:marTop w:val="0"/>
      <w:marBottom w:val="0"/>
      <w:divBdr>
        <w:top w:val="none" w:sz="0" w:space="0" w:color="auto"/>
        <w:left w:val="none" w:sz="0" w:space="0" w:color="auto"/>
        <w:bottom w:val="none" w:sz="0" w:space="0" w:color="auto"/>
        <w:right w:val="none" w:sz="0" w:space="0" w:color="auto"/>
      </w:divBdr>
    </w:div>
    <w:div w:id="1831285969">
      <w:bodyDiv w:val="1"/>
      <w:marLeft w:val="0"/>
      <w:marRight w:val="0"/>
      <w:marTop w:val="0"/>
      <w:marBottom w:val="0"/>
      <w:divBdr>
        <w:top w:val="none" w:sz="0" w:space="0" w:color="auto"/>
        <w:left w:val="none" w:sz="0" w:space="0" w:color="auto"/>
        <w:bottom w:val="none" w:sz="0" w:space="0" w:color="auto"/>
        <w:right w:val="none" w:sz="0" w:space="0" w:color="auto"/>
      </w:divBdr>
    </w:div>
    <w:div w:id="1834292187">
      <w:bodyDiv w:val="1"/>
      <w:marLeft w:val="0"/>
      <w:marRight w:val="0"/>
      <w:marTop w:val="0"/>
      <w:marBottom w:val="0"/>
      <w:divBdr>
        <w:top w:val="none" w:sz="0" w:space="0" w:color="auto"/>
        <w:left w:val="none" w:sz="0" w:space="0" w:color="auto"/>
        <w:bottom w:val="none" w:sz="0" w:space="0" w:color="auto"/>
        <w:right w:val="none" w:sz="0" w:space="0" w:color="auto"/>
      </w:divBdr>
    </w:div>
    <w:div w:id="1834830997">
      <w:bodyDiv w:val="1"/>
      <w:marLeft w:val="0"/>
      <w:marRight w:val="0"/>
      <w:marTop w:val="0"/>
      <w:marBottom w:val="0"/>
      <w:divBdr>
        <w:top w:val="none" w:sz="0" w:space="0" w:color="auto"/>
        <w:left w:val="none" w:sz="0" w:space="0" w:color="auto"/>
        <w:bottom w:val="none" w:sz="0" w:space="0" w:color="auto"/>
        <w:right w:val="none" w:sz="0" w:space="0" w:color="auto"/>
      </w:divBdr>
    </w:div>
    <w:div w:id="1836336377">
      <w:bodyDiv w:val="1"/>
      <w:marLeft w:val="0"/>
      <w:marRight w:val="0"/>
      <w:marTop w:val="0"/>
      <w:marBottom w:val="0"/>
      <w:divBdr>
        <w:top w:val="none" w:sz="0" w:space="0" w:color="auto"/>
        <w:left w:val="none" w:sz="0" w:space="0" w:color="auto"/>
        <w:bottom w:val="none" w:sz="0" w:space="0" w:color="auto"/>
        <w:right w:val="none" w:sz="0" w:space="0" w:color="auto"/>
      </w:divBdr>
    </w:div>
    <w:div w:id="1836410441">
      <w:bodyDiv w:val="1"/>
      <w:marLeft w:val="0"/>
      <w:marRight w:val="0"/>
      <w:marTop w:val="0"/>
      <w:marBottom w:val="0"/>
      <w:divBdr>
        <w:top w:val="none" w:sz="0" w:space="0" w:color="auto"/>
        <w:left w:val="none" w:sz="0" w:space="0" w:color="auto"/>
        <w:bottom w:val="none" w:sz="0" w:space="0" w:color="auto"/>
        <w:right w:val="none" w:sz="0" w:space="0" w:color="auto"/>
      </w:divBdr>
    </w:div>
    <w:div w:id="1836870617">
      <w:bodyDiv w:val="1"/>
      <w:marLeft w:val="0"/>
      <w:marRight w:val="0"/>
      <w:marTop w:val="0"/>
      <w:marBottom w:val="0"/>
      <w:divBdr>
        <w:top w:val="none" w:sz="0" w:space="0" w:color="auto"/>
        <w:left w:val="none" w:sz="0" w:space="0" w:color="auto"/>
        <w:bottom w:val="none" w:sz="0" w:space="0" w:color="auto"/>
        <w:right w:val="none" w:sz="0" w:space="0" w:color="auto"/>
      </w:divBdr>
    </w:div>
    <w:div w:id="1836916876">
      <w:bodyDiv w:val="1"/>
      <w:marLeft w:val="0"/>
      <w:marRight w:val="0"/>
      <w:marTop w:val="0"/>
      <w:marBottom w:val="0"/>
      <w:divBdr>
        <w:top w:val="none" w:sz="0" w:space="0" w:color="auto"/>
        <w:left w:val="none" w:sz="0" w:space="0" w:color="auto"/>
        <w:bottom w:val="none" w:sz="0" w:space="0" w:color="auto"/>
        <w:right w:val="none" w:sz="0" w:space="0" w:color="auto"/>
      </w:divBdr>
    </w:div>
    <w:div w:id="1840388274">
      <w:bodyDiv w:val="1"/>
      <w:marLeft w:val="0"/>
      <w:marRight w:val="0"/>
      <w:marTop w:val="0"/>
      <w:marBottom w:val="0"/>
      <w:divBdr>
        <w:top w:val="none" w:sz="0" w:space="0" w:color="auto"/>
        <w:left w:val="none" w:sz="0" w:space="0" w:color="auto"/>
        <w:bottom w:val="none" w:sz="0" w:space="0" w:color="auto"/>
        <w:right w:val="none" w:sz="0" w:space="0" w:color="auto"/>
      </w:divBdr>
    </w:div>
    <w:div w:id="1843471894">
      <w:bodyDiv w:val="1"/>
      <w:marLeft w:val="0"/>
      <w:marRight w:val="0"/>
      <w:marTop w:val="0"/>
      <w:marBottom w:val="0"/>
      <w:divBdr>
        <w:top w:val="none" w:sz="0" w:space="0" w:color="auto"/>
        <w:left w:val="none" w:sz="0" w:space="0" w:color="auto"/>
        <w:bottom w:val="none" w:sz="0" w:space="0" w:color="auto"/>
        <w:right w:val="none" w:sz="0" w:space="0" w:color="auto"/>
      </w:divBdr>
    </w:div>
    <w:div w:id="1844124743">
      <w:bodyDiv w:val="1"/>
      <w:marLeft w:val="0"/>
      <w:marRight w:val="0"/>
      <w:marTop w:val="0"/>
      <w:marBottom w:val="0"/>
      <w:divBdr>
        <w:top w:val="none" w:sz="0" w:space="0" w:color="auto"/>
        <w:left w:val="none" w:sz="0" w:space="0" w:color="auto"/>
        <w:bottom w:val="none" w:sz="0" w:space="0" w:color="auto"/>
        <w:right w:val="none" w:sz="0" w:space="0" w:color="auto"/>
      </w:divBdr>
    </w:div>
    <w:div w:id="1844396003">
      <w:bodyDiv w:val="1"/>
      <w:marLeft w:val="0"/>
      <w:marRight w:val="0"/>
      <w:marTop w:val="0"/>
      <w:marBottom w:val="0"/>
      <w:divBdr>
        <w:top w:val="none" w:sz="0" w:space="0" w:color="auto"/>
        <w:left w:val="none" w:sz="0" w:space="0" w:color="auto"/>
        <w:bottom w:val="none" w:sz="0" w:space="0" w:color="auto"/>
        <w:right w:val="none" w:sz="0" w:space="0" w:color="auto"/>
      </w:divBdr>
    </w:div>
    <w:div w:id="1845508622">
      <w:bodyDiv w:val="1"/>
      <w:marLeft w:val="0"/>
      <w:marRight w:val="0"/>
      <w:marTop w:val="0"/>
      <w:marBottom w:val="0"/>
      <w:divBdr>
        <w:top w:val="none" w:sz="0" w:space="0" w:color="auto"/>
        <w:left w:val="none" w:sz="0" w:space="0" w:color="auto"/>
        <w:bottom w:val="none" w:sz="0" w:space="0" w:color="auto"/>
        <w:right w:val="none" w:sz="0" w:space="0" w:color="auto"/>
      </w:divBdr>
    </w:div>
    <w:div w:id="1849638690">
      <w:bodyDiv w:val="1"/>
      <w:marLeft w:val="0"/>
      <w:marRight w:val="0"/>
      <w:marTop w:val="0"/>
      <w:marBottom w:val="0"/>
      <w:divBdr>
        <w:top w:val="none" w:sz="0" w:space="0" w:color="auto"/>
        <w:left w:val="none" w:sz="0" w:space="0" w:color="auto"/>
        <w:bottom w:val="none" w:sz="0" w:space="0" w:color="auto"/>
        <w:right w:val="none" w:sz="0" w:space="0" w:color="auto"/>
      </w:divBdr>
    </w:div>
    <w:div w:id="1850413968">
      <w:bodyDiv w:val="1"/>
      <w:marLeft w:val="0"/>
      <w:marRight w:val="0"/>
      <w:marTop w:val="0"/>
      <w:marBottom w:val="0"/>
      <w:divBdr>
        <w:top w:val="none" w:sz="0" w:space="0" w:color="auto"/>
        <w:left w:val="none" w:sz="0" w:space="0" w:color="auto"/>
        <w:bottom w:val="none" w:sz="0" w:space="0" w:color="auto"/>
        <w:right w:val="none" w:sz="0" w:space="0" w:color="auto"/>
      </w:divBdr>
    </w:div>
    <w:div w:id="1851144242">
      <w:bodyDiv w:val="1"/>
      <w:marLeft w:val="0"/>
      <w:marRight w:val="0"/>
      <w:marTop w:val="0"/>
      <w:marBottom w:val="0"/>
      <w:divBdr>
        <w:top w:val="none" w:sz="0" w:space="0" w:color="auto"/>
        <w:left w:val="none" w:sz="0" w:space="0" w:color="auto"/>
        <w:bottom w:val="none" w:sz="0" w:space="0" w:color="auto"/>
        <w:right w:val="none" w:sz="0" w:space="0" w:color="auto"/>
      </w:divBdr>
    </w:div>
    <w:div w:id="1852259131">
      <w:bodyDiv w:val="1"/>
      <w:marLeft w:val="0"/>
      <w:marRight w:val="0"/>
      <w:marTop w:val="0"/>
      <w:marBottom w:val="0"/>
      <w:divBdr>
        <w:top w:val="none" w:sz="0" w:space="0" w:color="auto"/>
        <w:left w:val="none" w:sz="0" w:space="0" w:color="auto"/>
        <w:bottom w:val="none" w:sz="0" w:space="0" w:color="auto"/>
        <w:right w:val="none" w:sz="0" w:space="0" w:color="auto"/>
      </w:divBdr>
    </w:div>
    <w:div w:id="1852598900">
      <w:bodyDiv w:val="1"/>
      <w:marLeft w:val="0"/>
      <w:marRight w:val="0"/>
      <w:marTop w:val="0"/>
      <w:marBottom w:val="0"/>
      <w:divBdr>
        <w:top w:val="none" w:sz="0" w:space="0" w:color="auto"/>
        <w:left w:val="none" w:sz="0" w:space="0" w:color="auto"/>
        <w:bottom w:val="none" w:sz="0" w:space="0" w:color="auto"/>
        <w:right w:val="none" w:sz="0" w:space="0" w:color="auto"/>
      </w:divBdr>
    </w:div>
    <w:div w:id="1857574712">
      <w:bodyDiv w:val="1"/>
      <w:marLeft w:val="0"/>
      <w:marRight w:val="0"/>
      <w:marTop w:val="0"/>
      <w:marBottom w:val="0"/>
      <w:divBdr>
        <w:top w:val="none" w:sz="0" w:space="0" w:color="auto"/>
        <w:left w:val="none" w:sz="0" w:space="0" w:color="auto"/>
        <w:bottom w:val="none" w:sz="0" w:space="0" w:color="auto"/>
        <w:right w:val="none" w:sz="0" w:space="0" w:color="auto"/>
      </w:divBdr>
    </w:div>
    <w:div w:id="1857577532">
      <w:bodyDiv w:val="1"/>
      <w:marLeft w:val="0"/>
      <w:marRight w:val="0"/>
      <w:marTop w:val="0"/>
      <w:marBottom w:val="0"/>
      <w:divBdr>
        <w:top w:val="none" w:sz="0" w:space="0" w:color="auto"/>
        <w:left w:val="none" w:sz="0" w:space="0" w:color="auto"/>
        <w:bottom w:val="none" w:sz="0" w:space="0" w:color="auto"/>
        <w:right w:val="none" w:sz="0" w:space="0" w:color="auto"/>
      </w:divBdr>
    </w:div>
    <w:div w:id="1858304208">
      <w:bodyDiv w:val="1"/>
      <w:marLeft w:val="0"/>
      <w:marRight w:val="0"/>
      <w:marTop w:val="0"/>
      <w:marBottom w:val="0"/>
      <w:divBdr>
        <w:top w:val="none" w:sz="0" w:space="0" w:color="auto"/>
        <w:left w:val="none" w:sz="0" w:space="0" w:color="auto"/>
        <w:bottom w:val="none" w:sz="0" w:space="0" w:color="auto"/>
        <w:right w:val="none" w:sz="0" w:space="0" w:color="auto"/>
      </w:divBdr>
    </w:div>
    <w:div w:id="1858617865">
      <w:bodyDiv w:val="1"/>
      <w:marLeft w:val="0"/>
      <w:marRight w:val="0"/>
      <w:marTop w:val="0"/>
      <w:marBottom w:val="0"/>
      <w:divBdr>
        <w:top w:val="none" w:sz="0" w:space="0" w:color="auto"/>
        <w:left w:val="none" w:sz="0" w:space="0" w:color="auto"/>
        <w:bottom w:val="none" w:sz="0" w:space="0" w:color="auto"/>
        <w:right w:val="none" w:sz="0" w:space="0" w:color="auto"/>
      </w:divBdr>
    </w:div>
    <w:div w:id="1859811468">
      <w:bodyDiv w:val="1"/>
      <w:marLeft w:val="0"/>
      <w:marRight w:val="0"/>
      <w:marTop w:val="0"/>
      <w:marBottom w:val="0"/>
      <w:divBdr>
        <w:top w:val="none" w:sz="0" w:space="0" w:color="auto"/>
        <w:left w:val="none" w:sz="0" w:space="0" w:color="auto"/>
        <w:bottom w:val="none" w:sz="0" w:space="0" w:color="auto"/>
        <w:right w:val="none" w:sz="0" w:space="0" w:color="auto"/>
      </w:divBdr>
    </w:div>
    <w:div w:id="1860659249">
      <w:bodyDiv w:val="1"/>
      <w:marLeft w:val="0"/>
      <w:marRight w:val="0"/>
      <w:marTop w:val="0"/>
      <w:marBottom w:val="0"/>
      <w:divBdr>
        <w:top w:val="none" w:sz="0" w:space="0" w:color="auto"/>
        <w:left w:val="none" w:sz="0" w:space="0" w:color="auto"/>
        <w:bottom w:val="none" w:sz="0" w:space="0" w:color="auto"/>
        <w:right w:val="none" w:sz="0" w:space="0" w:color="auto"/>
      </w:divBdr>
    </w:div>
    <w:div w:id="1861621017">
      <w:bodyDiv w:val="1"/>
      <w:marLeft w:val="0"/>
      <w:marRight w:val="0"/>
      <w:marTop w:val="0"/>
      <w:marBottom w:val="0"/>
      <w:divBdr>
        <w:top w:val="none" w:sz="0" w:space="0" w:color="auto"/>
        <w:left w:val="none" w:sz="0" w:space="0" w:color="auto"/>
        <w:bottom w:val="none" w:sz="0" w:space="0" w:color="auto"/>
        <w:right w:val="none" w:sz="0" w:space="0" w:color="auto"/>
      </w:divBdr>
    </w:div>
    <w:div w:id="1862015397">
      <w:bodyDiv w:val="1"/>
      <w:marLeft w:val="0"/>
      <w:marRight w:val="0"/>
      <w:marTop w:val="0"/>
      <w:marBottom w:val="0"/>
      <w:divBdr>
        <w:top w:val="none" w:sz="0" w:space="0" w:color="auto"/>
        <w:left w:val="none" w:sz="0" w:space="0" w:color="auto"/>
        <w:bottom w:val="none" w:sz="0" w:space="0" w:color="auto"/>
        <w:right w:val="none" w:sz="0" w:space="0" w:color="auto"/>
      </w:divBdr>
    </w:div>
    <w:div w:id="1863129654">
      <w:bodyDiv w:val="1"/>
      <w:marLeft w:val="0"/>
      <w:marRight w:val="0"/>
      <w:marTop w:val="0"/>
      <w:marBottom w:val="0"/>
      <w:divBdr>
        <w:top w:val="none" w:sz="0" w:space="0" w:color="auto"/>
        <w:left w:val="none" w:sz="0" w:space="0" w:color="auto"/>
        <w:bottom w:val="none" w:sz="0" w:space="0" w:color="auto"/>
        <w:right w:val="none" w:sz="0" w:space="0" w:color="auto"/>
      </w:divBdr>
    </w:div>
    <w:div w:id="1865358303">
      <w:bodyDiv w:val="1"/>
      <w:marLeft w:val="0"/>
      <w:marRight w:val="0"/>
      <w:marTop w:val="0"/>
      <w:marBottom w:val="0"/>
      <w:divBdr>
        <w:top w:val="none" w:sz="0" w:space="0" w:color="auto"/>
        <w:left w:val="none" w:sz="0" w:space="0" w:color="auto"/>
        <w:bottom w:val="none" w:sz="0" w:space="0" w:color="auto"/>
        <w:right w:val="none" w:sz="0" w:space="0" w:color="auto"/>
      </w:divBdr>
    </w:div>
    <w:div w:id="1865748659">
      <w:bodyDiv w:val="1"/>
      <w:marLeft w:val="0"/>
      <w:marRight w:val="0"/>
      <w:marTop w:val="0"/>
      <w:marBottom w:val="0"/>
      <w:divBdr>
        <w:top w:val="none" w:sz="0" w:space="0" w:color="auto"/>
        <w:left w:val="none" w:sz="0" w:space="0" w:color="auto"/>
        <w:bottom w:val="none" w:sz="0" w:space="0" w:color="auto"/>
        <w:right w:val="none" w:sz="0" w:space="0" w:color="auto"/>
      </w:divBdr>
    </w:div>
    <w:div w:id="1866021742">
      <w:bodyDiv w:val="1"/>
      <w:marLeft w:val="0"/>
      <w:marRight w:val="0"/>
      <w:marTop w:val="0"/>
      <w:marBottom w:val="0"/>
      <w:divBdr>
        <w:top w:val="none" w:sz="0" w:space="0" w:color="auto"/>
        <w:left w:val="none" w:sz="0" w:space="0" w:color="auto"/>
        <w:bottom w:val="none" w:sz="0" w:space="0" w:color="auto"/>
        <w:right w:val="none" w:sz="0" w:space="0" w:color="auto"/>
      </w:divBdr>
    </w:div>
    <w:div w:id="1866483731">
      <w:bodyDiv w:val="1"/>
      <w:marLeft w:val="0"/>
      <w:marRight w:val="0"/>
      <w:marTop w:val="0"/>
      <w:marBottom w:val="0"/>
      <w:divBdr>
        <w:top w:val="none" w:sz="0" w:space="0" w:color="auto"/>
        <w:left w:val="none" w:sz="0" w:space="0" w:color="auto"/>
        <w:bottom w:val="none" w:sz="0" w:space="0" w:color="auto"/>
        <w:right w:val="none" w:sz="0" w:space="0" w:color="auto"/>
      </w:divBdr>
    </w:div>
    <w:div w:id="1867593662">
      <w:bodyDiv w:val="1"/>
      <w:marLeft w:val="0"/>
      <w:marRight w:val="0"/>
      <w:marTop w:val="0"/>
      <w:marBottom w:val="0"/>
      <w:divBdr>
        <w:top w:val="none" w:sz="0" w:space="0" w:color="auto"/>
        <w:left w:val="none" w:sz="0" w:space="0" w:color="auto"/>
        <w:bottom w:val="none" w:sz="0" w:space="0" w:color="auto"/>
        <w:right w:val="none" w:sz="0" w:space="0" w:color="auto"/>
      </w:divBdr>
    </w:div>
    <w:div w:id="1869372641">
      <w:bodyDiv w:val="1"/>
      <w:marLeft w:val="0"/>
      <w:marRight w:val="0"/>
      <w:marTop w:val="0"/>
      <w:marBottom w:val="0"/>
      <w:divBdr>
        <w:top w:val="none" w:sz="0" w:space="0" w:color="auto"/>
        <w:left w:val="none" w:sz="0" w:space="0" w:color="auto"/>
        <w:bottom w:val="none" w:sz="0" w:space="0" w:color="auto"/>
        <w:right w:val="none" w:sz="0" w:space="0" w:color="auto"/>
      </w:divBdr>
    </w:div>
    <w:div w:id="1869682357">
      <w:bodyDiv w:val="1"/>
      <w:marLeft w:val="0"/>
      <w:marRight w:val="0"/>
      <w:marTop w:val="0"/>
      <w:marBottom w:val="0"/>
      <w:divBdr>
        <w:top w:val="none" w:sz="0" w:space="0" w:color="auto"/>
        <w:left w:val="none" w:sz="0" w:space="0" w:color="auto"/>
        <w:bottom w:val="none" w:sz="0" w:space="0" w:color="auto"/>
        <w:right w:val="none" w:sz="0" w:space="0" w:color="auto"/>
      </w:divBdr>
    </w:div>
    <w:div w:id="1870219292">
      <w:bodyDiv w:val="1"/>
      <w:marLeft w:val="0"/>
      <w:marRight w:val="0"/>
      <w:marTop w:val="0"/>
      <w:marBottom w:val="0"/>
      <w:divBdr>
        <w:top w:val="none" w:sz="0" w:space="0" w:color="auto"/>
        <w:left w:val="none" w:sz="0" w:space="0" w:color="auto"/>
        <w:bottom w:val="none" w:sz="0" w:space="0" w:color="auto"/>
        <w:right w:val="none" w:sz="0" w:space="0" w:color="auto"/>
      </w:divBdr>
    </w:div>
    <w:div w:id="1873108311">
      <w:bodyDiv w:val="1"/>
      <w:marLeft w:val="0"/>
      <w:marRight w:val="0"/>
      <w:marTop w:val="0"/>
      <w:marBottom w:val="0"/>
      <w:divBdr>
        <w:top w:val="none" w:sz="0" w:space="0" w:color="auto"/>
        <w:left w:val="none" w:sz="0" w:space="0" w:color="auto"/>
        <w:bottom w:val="none" w:sz="0" w:space="0" w:color="auto"/>
        <w:right w:val="none" w:sz="0" w:space="0" w:color="auto"/>
      </w:divBdr>
    </w:div>
    <w:div w:id="1875263821">
      <w:bodyDiv w:val="1"/>
      <w:marLeft w:val="0"/>
      <w:marRight w:val="0"/>
      <w:marTop w:val="0"/>
      <w:marBottom w:val="0"/>
      <w:divBdr>
        <w:top w:val="none" w:sz="0" w:space="0" w:color="auto"/>
        <w:left w:val="none" w:sz="0" w:space="0" w:color="auto"/>
        <w:bottom w:val="none" w:sz="0" w:space="0" w:color="auto"/>
        <w:right w:val="none" w:sz="0" w:space="0" w:color="auto"/>
      </w:divBdr>
    </w:div>
    <w:div w:id="1876498382">
      <w:bodyDiv w:val="1"/>
      <w:marLeft w:val="0"/>
      <w:marRight w:val="0"/>
      <w:marTop w:val="0"/>
      <w:marBottom w:val="0"/>
      <w:divBdr>
        <w:top w:val="none" w:sz="0" w:space="0" w:color="auto"/>
        <w:left w:val="none" w:sz="0" w:space="0" w:color="auto"/>
        <w:bottom w:val="none" w:sz="0" w:space="0" w:color="auto"/>
        <w:right w:val="none" w:sz="0" w:space="0" w:color="auto"/>
      </w:divBdr>
    </w:div>
    <w:div w:id="1879781437">
      <w:bodyDiv w:val="1"/>
      <w:marLeft w:val="0"/>
      <w:marRight w:val="0"/>
      <w:marTop w:val="0"/>
      <w:marBottom w:val="0"/>
      <w:divBdr>
        <w:top w:val="none" w:sz="0" w:space="0" w:color="auto"/>
        <w:left w:val="none" w:sz="0" w:space="0" w:color="auto"/>
        <w:bottom w:val="none" w:sz="0" w:space="0" w:color="auto"/>
        <w:right w:val="none" w:sz="0" w:space="0" w:color="auto"/>
      </w:divBdr>
    </w:div>
    <w:div w:id="1883248822">
      <w:bodyDiv w:val="1"/>
      <w:marLeft w:val="0"/>
      <w:marRight w:val="0"/>
      <w:marTop w:val="0"/>
      <w:marBottom w:val="0"/>
      <w:divBdr>
        <w:top w:val="none" w:sz="0" w:space="0" w:color="auto"/>
        <w:left w:val="none" w:sz="0" w:space="0" w:color="auto"/>
        <w:bottom w:val="none" w:sz="0" w:space="0" w:color="auto"/>
        <w:right w:val="none" w:sz="0" w:space="0" w:color="auto"/>
      </w:divBdr>
    </w:div>
    <w:div w:id="1883396437">
      <w:bodyDiv w:val="1"/>
      <w:marLeft w:val="0"/>
      <w:marRight w:val="0"/>
      <w:marTop w:val="0"/>
      <w:marBottom w:val="0"/>
      <w:divBdr>
        <w:top w:val="none" w:sz="0" w:space="0" w:color="auto"/>
        <w:left w:val="none" w:sz="0" w:space="0" w:color="auto"/>
        <w:bottom w:val="none" w:sz="0" w:space="0" w:color="auto"/>
        <w:right w:val="none" w:sz="0" w:space="0" w:color="auto"/>
      </w:divBdr>
    </w:div>
    <w:div w:id="1885093705">
      <w:bodyDiv w:val="1"/>
      <w:marLeft w:val="0"/>
      <w:marRight w:val="0"/>
      <w:marTop w:val="0"/>
      <w:marBottom w:val="0"/>
      <w:divBdr>
        <w:top w:val="none" w:sz="0" w:space="0" w:color="auto"/>
        <w:left w:val="none" w:sz="0" w:space="0" w:color="auto"/>
        <w:bottom w:val="none" w:sz="0" w:space="0" w:color="auto"/>
        <w:right w:val="none" w:sz="0" w:space="0" w:color="auto"/>
      </w:divBdr>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7839338">
      <w:bodyDiv w:val="1"/>
      <w:marLeft w:val="0"/>
      <w:marRight w:val="0"/>
      <w:marTop w:val="0"/>
      <w:marBottom w:val="0"/>
      <w:divBdr>
        <w:top w:val="none" w:sz="0" w:space="0" w:color="auto"/>
        <w:left w:val="none" w:sz="0" w:space="0" w:color="auto"/>
        <w:bottom w:val="none" w:sz="0" w:space="0" w:color="auto"/>
        <w:right w:val="none" w:sz="0" w:space="0" w:color="auto"/>
      </w:divBdr>
    </w:div>
    <w:div w:id="1893347447">
      <w:bodyDiv w:val="1"/>
      <w:marLeft w:val="0"/>
      <w:marRight w:val="0"/>
      <w:marTop w:val="0"/>
      <w:marBottom w:val="0"/>
      <w:divBdr>
        <w:top w:val="none" w:sz="0" w:space="0" w:color="auto"/>
        <w:left w:val="none" w:sz="0" w:space="0" w:color="auto"/>
        <w:bottom w:val="none" w:sz="0" w:space="0" w:color="auto"/>
        <w:right w:val="none" w:sz="0" w:space="0" w:color="auto"/>
      </w:divBdr>
    </w:div>
    <w:div w:id="1893348138">
      <w:bodyDiv w:val="1"/>
      <w:marLeft w:val="0"/>
      <w:marRight w:val="0"/>
      <w:marTop w:val="0"/>
      <w:marBottom w:val="0"/>
      <w:divBdr>
        <w:top w:val="none" w:sz="0" w:space="0" w:color="auto"/>
        <w:left w:val="none" w:sz="0" w:space="0" w:color="auto"/>
        <w:bottom w:val="none" w:sz="0" w:space="0" w:color="auto"/>
        <w:right w:val="none" w:sz="0" w:space="0" w:color="auto"/>
      </w:divBdr>
    </w:div>
    <w:div w:id="1893690657">
      <w:bodyDiv w:val="1"/>
      <w:marLeft w:val="0"/>
      <w:marRight w:val="0"/>
      <w:marTop w:val="0"/>
      <w:marBottom w:val="0"/>
      <w:divBdr>
        <w:top w:val="none" w:sz="0" w:space="0" w:color="auto"/>
        <w:left w:val="none" w:sz="0" w:space="0" w:color="auto"/>
        <w:bottom w:val="none" w:sz="0" w:space="0" w:color="auto"/>
        <w:right w:val="none" w:sz="0" w:space="0" w:color="auto"/>
      </w:divBdr>
    </w:div>
    <w:div w:id="1893878835">
      <w:bodyDiv w:val="1"/>
      <w:marLeft w:val="0"/>
      <w:marRight w:val="0"/>
      <w:marTop w:val="0"/>
      <w:marBottom w:val="0"/>
      <w:divBdr>
        <w:top w:val="none" w:sz="0" w:space="0" w:color="auto"/>
        <w:left w:val="none" w:sz="0" w:space="0" w:color="auto"/>
        <w:bottom w:val="none" w:sz="0" w:space="0" w:color="auto"/>
        <w:right w:val="none" w:sz="0" w:space="0" w:color="auto"/>
      </w:divBdr>
    </w:div>
    <w:div w:id="1896116883">
      <w:bodyDiv w:val="1"/>
      <w:marLeft w:val="0"/>
      <w:marRight w:val="0"/>
      <w:marTop w:val="0"/>
      <w:marBottom w:val="0"/>
      <w:divBdr>
        <w:top w:val="none" w:sz="0" w:space="0" w:color="auto"/>
        <w:left w:val="none" w:sz="0" w:space="0" w:color="auto"/>
        <w:bottom w:val="none" w:sz="0" w:space="0" w:color="auto"/>
        <w:right w:val="none" w:sz="0" w:space="0" w:color="auto"/>
      </w:divBdr>
    </w:div>
    <w:div w:id="1896119503">
      <w:bodyDiv w:val="1"/>
      <w:marLeft w:val="0"/>
      <w:marRight w:val="0"/>
      <w:marTop w:val="0"/>
      <w:marBottom w:val="0"/>
      <w:divBdr>
        <w:top w:val="none" w:sz="0" w:space="0" w:color="auto"/>
        <w:left w:val="none" w:sz="0" w:space="0" w:color="auto"/>
        <w:bottom w:val="none" w:sz="0" w:space="0" w:color="auto"/>
        <w:right w:val="none" w:sz="0" w:space="0" w:color="auto"/>
      </w:divBdr>
    </w:div>
    <w:div w:id="1896315042">
      <w:bodyDiv w:val="1"/>
      <w:marLeft w:val="0"/>
      <w:marRight w:val="0"/>
      <w:marTop w:val="0"/>
      <w:marBottom w:val="0"/>
      <w:divBdr>
        <w:top w:val="none" w:sz="0" w:space="0" w:color="auto"/>
        <w:left w:val="none" w:sz="0" w:space="0" w:color="auto"/>
        <w:bottom w:val="none" w:sz="0" w:space="0" w:color="auto"/>
        <w:right w:val="none" w:sz="0" w:space="0" w:color="auto"/>
      </w:divBdr>
    </w:div>
    <w:div w:id="1899509441">
      <w:bodyDiv w:val="1"/>
      <w:marLeft w:val="0"/>
      <w:marRight w:val="0"/>
      <w:marTop w:val="0"/>
      <w:marBottom w:val="0"/>
      <w:divBdr>
        <w:top w:val="none" w:sz="0" w:space="0" w:color="auto"/>
        <w:left w:val="none" w:sz="0" w:space="0" w:color="auto"/>
        <w:bottom w:val="none" w:sz="0" w:space="0" w:color="auto"/>
        <w:right w:val="none" w:sz="0" w:space="0" w:color="auto"/>
      </w:divBdr>
    </w:div>
    <w:div w:id="1899902898">
      <w:bodyDiv w:val="1"/>
      <w:marLeft w:val="0"/>
      <w:marRight w:val="0"/>
      <w:marTop w:val="0"/>
      <w:marBottom w:val="0"/>
      <w:divBdr>
        <w:top w:val="none" w:sz="0" w:space="0" w:color="auto"/>
        <w:left w:val="none" w:sz="0" w:space="0" w:color="auto"/>
        <w:bottom w:val="none" w:sz="0" w:space="0" w:color="auto"/>
        <w:right w:val="none" w:sz="0" w:space="0" w:color="auto"/>
      </w:divBdr>
    </w:div>
    <w:div w:id="1900047140">
      <w:bodyDiv w:val="1"/>
      <w:marLeft w:val="0"/>
      <w:marRight w:val="0"/>
      <w:marTop w:val="0"/>
      <w:marBottom w:val="0"/>
      <w:divBdr>
        <w:top w:val="none" w:sz="0" w:space="0" w:color="auto"/>
        <w:left w:val="none" w:sz="0" w:space="0" w:color="auto"/>
        <w:bottom w:val="none" w:sz="0" w:space="0" w:color="auto"/>
        <w:right w:val="none" w:sz="0" w:space="0" w:color="auto"/>
      </w:divBdr>
    </w:div>
    <w:div w:id="1901204719">
      <w:bodyDiv w:val="1"/>
      <w:marLeft w:val="0"/>
      <w:marRight w:val="0"/>
      <w:marTop w:val="0"/>
      <w:marBottom w:val="0"/>
      <w:divBdr>
        <w:top w:val="none" w:sz="0" w:space="0" w:color="auto"/>
        <w:left w:val="none" w:sz="0" w:space="0" w:color="auto"/>
        <w:bottom w:val="none" w:sz="0" w:space="0" w:color="auto"/>
        <w:right w:val="none" w:sz="0" w:space="0" w:color="auto"/>
      </w:divBdr>
    </w:div>
    <w:div w:id="1903102320">
      <w:bodyDiv w:val="1"/>
      <w:marLeft w:val="0"/>
      <w:marRight w:val="0"/>
      <w:marTop w:val="0"/>
      <w:marBottom w:val="0"/>
      <w:divBdr>
        <w:top w:val="none" w:sz="0" w:space="0" w:color="auto"/>
        <w:left w:val="none" w:sz="0" w:space="0" w:color="auto"/>
        <w:bottom w:val="none" w:sz="0" w:space="0" w:color="auto"/>
        <w:right w:val="none" w:sz="0" w:space="0" w:color="auto"/>
      </w:divBdr>
    </w:div>
    <w:div w:id="1906455545">
      <w:bodyDiv w:val="1"/>
      <w:marLeft w:val="0"/>
      <w:marRight w:val="0"/>
      <w:marTop w:val="0"/>
      <w:marBottom w:val="0"/>
      <w:divBdr>
        <w:top w:val="none" w:sz="0" w:space="0" w:color="auto"/>
        <w:left w:val="none" w:sz="0" w:space="0" w:color="auto"/>
        <w:bottom w:val="none" w:sz="0" w:space="0" w:color="auto"/>
        <w:right w:val="none" w:sz="0" w:space="0" w:color="auto"/>
      </w:divBdr>
    </w:div>
    <w:div w:id="1907261250">
      <w:bodyDiv w:val="1"/>
      <w:marLeft w:val="0"/>
      <w:marRight w:val="0"/>
      <w:marTop w:val="0"/>
      <w:marBottom w:val="0"/>
      <w:divBdr>
        <w:top w:val="none" w:sz="0" w:space="0" w:color="auto"/>
        <w:left w:val="none" w:sz="0" w:space="0" w:color="auto"/>
        <w:bottom w:val="none" w:sz="0" w:space="0" w:color="auto"/>
        <w:right w:val="none" w:sz="0" w:space="0" w:color="auto"/>
      </w:divBdr>
    </w:div>
    <w:div w:id="1907763540">
      <w:bodyDiv w:val="1"/>
      <w:marLeft w:val="0"/>
      <w:marRight w:val="0"/>
      <w:marTop w:val="0"/>
      <w:marBottom w:val="0"/>
      <w:divBdr>
        <w:top w:val="none" w:sz="0" w:space="0" w:color="auto"/>
        <w:left w:val="none" w:sz="0" w:space="0" w:color="auto"/>
        <w:bottom w:val="none" w:sz="0" w:space="0" w:color="auto"/>
        <w:right w:val="none" w:sz="0" w:space="0" w:color="auto"/>
      </w:divBdr>
    </w:div>
    <w:div w:id="1908104822">
      <w:bodyDiv w:val="1"/>
      <w:marLeft w:val="0"/>
      <w:marRight w:val="0"/>
      <w:marTop w:val="0"/>
      <w:marBottom w:val="0"/>
      <w:divBdr>
        <w:top w:val="none" w:sz="0" w:space="0" w:color="auto"/>
        <w:left w:val="none" w:sz="0" w:space="0" w:color="auto"/>
        <w:bottom w:val="none" w:sz="0" w:space="0" w:color="auto"/>
        <w:right w:val="none" w:sz="0" w:space="0" w:color="auto"/>
      </w:divBdr>
    </w:div>
    <w:div w:id="1908497458">
      <w:bodyDiv w:val="1"/>
      <w:marLeft w:val="0"/>
      <w:marRight w:val="0"/>
      <w:marTop w:val="0"/>
      <w:marBottom w:val="0"/>
      <w:divBdr>
        <w:top w:val="none" w:sz="0" w:space="0" w:color="auto"/>
        <w:left w:val="none" w:sz="0" w:space="0" w:color="auto"/>
        <w:bottom w:val="none" w:sz="0" w:space="0" w:color="auto"/>
        <w:right w:val="none" w:sz="0" w:space="0" w:color="auto"/>
      </w:divBdr>
    </w:div>
    <w:div w:id="1909726529">
      <w:bodyDiv w:val="1"/>
      <w:marLeft w:val="0"/>
      <w:marRight w:val="0"/>
      <w:marTop w:val="0"/>
      <w:marBottom w:val="0"/>
      <w:divBdr>
        <w:top w:val="none" w:sz="0" w:space="0" w:color="auto"/>
        <w:left w:val="none" w:sz="0" w:space="0" w:color="auto"/>
        <w:bottom w:val="none" w:sz="0" w:space="0" w:color="auto"/>
        <w:right w:val="none" w:sz="0" w:space="0" w:color="auto"/>
      </w:divBdr>
    </w:div>
    <w:div w:id="1910458677">
      <w:bodyDiv w:val="1"/>
      <w:marLeft w:val="0"/>
      <w:marRight w:val="0"/>
      <w:marTop w:val="0"/>
      <w:marBottom w:val="0"/>
      <w:divBdr>
        <w:top w:val="none" w:sz="0" w:space="0" w:color="auto"/>
        <w:left w:val="none" w:sz="0" w:space="0" w:color="auto"/>
        <w:bottom w:val="none" w:sz="0" w:space="0" w:color="auto"/>
        <w:right w:val="none" w:sz="0" w:space="0" w:color="auto"/>
      </w:divBdr>
    </w:div>
    <w:div w:id="1911185549">
      <w:bodyDiv w:val="1"/>
      <w:marLeft w:val="0"/>
      <w:marRight w:val="0"/>
      <w:marTop w:val="0"/>
      <w:marBottom w:val="0"/>
      <w:divBdr>
        <w:top w:val="none" w:sz="0" w:space="0" w:color="auto"/>
        <w:left w:val="none" w:sz="0" w:space="0" w:color="auto"/>
        <w:bottom w:val="none" w:sz="0" w:space="0" w:color="auto"/>
        <w:right w:val="none" w:sz="0" w:space="0" w:color="auto"/>
      </w:divBdr>
    </w:div>
    <w:div w:id="1911423219">
      <w:bodyDiv w:val="1"/>
      <w:marLeft w:val="0"/>
      <w:marRight w:val="0"/>
      <w:marTop w:val="0"/>
      <w:marBottom w:val="0"/>
      <w:divBdr>
        <w:top w:val="none" w:sz="0" w:space="0" w:color="auto"/>
        <w:left w:val="none" w:sz="0" w:space="0" w:color="auto"/>
        <w:bottom w:val="none" w:sz="0" w:space="0" w:color="auto"/>
        <w:right w:val="none" w:sz="0" w:space="0" w:color="auto"/>
      </w:divBdr>
    </w:div>
    <w:div w:id="1912694639">
      <w:bodyDiv w:val="1"/>
      <w:marLeft w:val="0"/>
      <w:marRight w:val="0"/>
      <w:marTop w:val="0"/>
      <w:marBottom w:val="0"/>
      <w:divBdr>
        <w:top w:val="none" w:sz="0" w:space="0" w:color="auto"/>
        <w:left w:val="none" w:sz="0" w:space="0" w:color="auto"/>
        <w:bottom w:val="none" w:sz="0" w:space="0" w:color="auto"/>
        <w:right w:val="none" w:sz="0" w:space="0" w:color="auto"/>
      </w:divBdr>
    </w:div>
    <w:div w:id="1914702563">
      <w:bodyDiv w:val="1"/>
      <w:marLeft w:val="0"/>
      <w:marRight w:val="0"/>
      <w:marTop w:val="0"/>
      <w:marBottom w:val="0"/>
      <w:divBdr>
        <w:top w:val="none" w:sz="0" w:space="0" w:color="auto"/>
        <w:left w:val="none" w:sz="0" w:space="0" w:color="auto"/>
        <w:bottom w:val="none" w:sz="0" w:space="0" w:color="auto"/>
        <w:right w:val="none" w:sz="0" w:space="0" w:color="auto"/>
      </w:divBdr>
    </w:div>
    <w:div w:id="1915316717">
      <w:bodyDiv w:val="1"/>
      <w:marLeft w:val="0"/>
      <w:marRight w:val="0"/>
      <w:marTop w:val="0"/>
      <w:marBottom w:val="0"/>
      <w:divBdr>
        <w:top w:val="none" w:sz="0" w:space="0" w:color="auto"/>
        <w:left w:val="none" w:sz="0" w:space="0" w:color="auto"/>
        <w:bottom w:val="none" w:sz="0" w:space="0" w:color="auto"/>
        <w:right w:val="none" w:sz="0" w:space="0" w:color="auto"/>
      </w:divBdr>
    </w:div>
    <w:div w:id="1922790972">
      <w:bodyDiv w:val="1"/>
      <w:marLeft w:val="0"/>
      <w:marRight w:val="0"/>
      <w:marTop w:val="0"/>
      <w:marBottom w:val="0"/>
      <w:divBdr>
        <w:top w:val="none" w:sz="0" w:space="0" w:color="auto"/>
        <w:left w:val="none" w:sz="0" w:space="0" w:color="auto"/>
        <w:bottom w:val="none" w:sz="0" w:space="0" w:color="auto"/>
        <w:right w:val="none" w:sz="0" w:space="0" w:color="auto"/>
      </w:divBdr>
    </w:div>
    <w:div w:id="1922908256">
      <w:bodyDiv w:val="1"/>
      <w:marLeft w:val="0"/>
      <w:marRight w:val="0"/>
      <w:marTop w:val="0"/>
      <w:marBottom w:val="0"/>
      <w:divBdr>
        <w:top w:val="none" w:sz="0" w:space="0" w:color="auto"/>
        <w:left w:val="none" w:sz="0" w:space="0" w:color="auto"/>
        <w:bottom w:val="none" w:sz="0" w:space="0" w:color="auto"/>
        <w:right w:val="none" w:sz="0" w:space="0" w:color="auto"/>
      </w:divBdr>
    </w:div>
    <w:div w:id="1923761322">
      <w:bodyDiv w:val="1"/>
      <w:marLeft w:val="0"/>
      <w:marRight w:val="0"/>
      <w:marTop w:val="0"/>
      <w:marBottom w:val="0"/>
      <w:divBdr>
        <w:top w:val="none" w:sz="0" w:space="0" w:color="auto"/>
        <w:left w:val="none" w:sz="0" w:space="0" w:color="auto"/>
        <w:bottom w:val="none" w:sz="0" w:space="0" w:color="auto"/>
        <w:right w:val="none" w:sz="0" w:space="0" w:color="auto"/>
      </w:divBdr>
    </w:div>
    <w:div w:id="1924221071">
      <w:bodyDiv w:val="1"/>
      <w:marLeft w:val="0"/>
      <w:marRight w:val="0"/>
      <w:marTop w:val="0"/>
      <w:marBottom w:val="0"/>
      <w:divBdr>
        <w:top w:val="none" w:sz="0" w:space="0" w:color="auto"/>
        <w:left w:val="none" w:sz="0" w:space="0" w:color="auto"/>
        <w:bottom w:val="none" w:sz="0" w:space="0" w:color="auto"/>
        <w:right w:val="none" w:sz="0" w:space="0" w:color="auto"/>
      </w:divBdr>
    </w:div>
    <w:div w:id="1926837954">
      <w:bodyDiv w:val="1"/>
      <w:marLeft w:val="0"/>
      <w:marRight w:val="0"/>
      <w:marTop w:val="0"/>
      <w:marBottom w:val="0"/>
      <w:divBdr>
        <w:top w:val="none" w:sz="0" w:space="0" w:color="auto"/>
        <w:left w:val="none" w:sz="0" w:space="0" w:color="auto"/>
        <w:bottom w:val="none" w:sz="0" w:space="0" w:color="auto"/>
        <w:right w:val="none" w:sz="0" w:space="0" w:color="auto"/>
      </w:divBdr>
    </w:div>
    <w:div w:id="1927642030">
      <w:bodyDiv w:val="1"/>
      <w:marLeft w:val="0"/>
      <w:marRight w:val="0"/>
      <w:marTop w:val="0"/>
      <w:marBottom w:val="0"/>
      <w:divBdr>
        <w:top w:val="none" w:sz="0" w:space="0" w:color="auto"/>
        <w:left w:val="none" w:sz="0" w:space="0" w:color="auto"/>
        <w:bottom w:val="none" w:sz="0" w:space="0" w:color="auto"/>
        <w:right w:val="none" w:sz="0" w:space="0" w:color="auto"/>
      </w:divBdr>
    </w:div>
    <w:div w:id="1928230682">
      <w:bodyDiv w:val="1"/>
      <w:marLeft w:val="0"/>
      <w:marRight w:val="0"/>
      <w:marTop w:val="0"/>
      <w:marBottom w:val="0"/>
      <w:divBdr>
        <w:top w:val="none" w:sz="0" w:space="0" w:color="auto"/>
        <w:left w:val="none" w:sz="0" w:space="0" w:color="auto"/>
        <w:bottom w:val="none" w:sz="0" w:space="0" w:color="auto"/>
        <w:right w:val="none" w:sz="0" w:space="0" w:color="auto"/>
      </w:divBdr>
    </w:div>
    <w:div w:id="1929119281">
      <w:bodyDiv w:val="1"/>
      <w:marLeft w:val="0"/>
      <w:marRight w:val="0"/>
      <w:marTop w:val="0"/>
      <w:marBottom w:val="0"/>
      <w:divBdr>
        <w:top w:val="none" w:sz="0" w:space="0" w:color="auto"/>
        <w:left w:val="none" w:sz="0" w:space="0" w:color="auto"/>
        <w:bottom w:val="none" w:sz="0" w:space="0" w:color="auto"/>
        <w:right w:val="none" w:sz="0" w:space="0" w:color="auto"/>
      </w:divBdr>
    </w:div>
    <w:div w:id="1931157479">
      <w:bodyDiv w:val="1"/>
      <w:marLeft w:val="0"/>
      <w:marRight w:val="0"/>
      <w:marTop w:val="0"/>
      <w:marBottom w:val="0"/>
      <w:divBdr>
        <w:top w:val="none" w:sz="0" w:space="0" w:color="auto"/>
        <w:left w:val="none" w:sz="0" w:space="0" w:color="auto"/>
        <w:bottom w:val="none" w:sz="0" w:space="0" w:color="auto"/>
        <w:right w:val="none" w:sz="0" w:space="0" w:color="auto"/>
      </w:divBdr>
    </w:div>
    <w:div w:id="1931350681">
      <w:bodyDiv w:val="1"/>
      <w:marLeft w:val="0"/>
      <w:marRight w:val="0"/>
      <w:marTop w:val="0"/>
      <w:marBottom w:val="0"/>
      <w:divBdr>
        <w:top w:val="none" w:sz="0" w:space="0" w:color="auto"/>
        <w:left w:val="none" w:sz="0" w:space="0" w:color="auto"/>
        <w:bottom w:val="none" w:sz="0" w:space="0" w:color="auto"/>
        <w:right w:val="none" w:sz="0" w:space="0" w:color="auto"/>
      </w:divBdr>
    </w:div>
    <w:div w:id="1931936049">
      <w:bodyDiv w:val="1"/>
      <w:marLeft w:val="0"/>
      <w:marRight w:val="0"/>
      <w:marTop w:val="0"/>
      <w:marBottom w:val="0"/>
      <w:divBdr>
        <w:top w:val="none" w:sz="0" w:space="0" w:color="auto"/>
        <w:left w:val="none" w:sz="0" w:space="0" w:color="auto"/>
        <w:bottom w:val="none" w:sz="0" w:space="0" w:color="auto"/>
        <w:right w:val="none" w:sz="0" w:space="0" w:color="auto"/>
      </w:divBdr>
    </w:div>
    <w:div w:id="1935165931">
      <w:bodyDiv w:val="1"/>
      <w:marLeft w:val="0"/>
      <w:marRight w:val="0"/>
      <w:marTop w:val="0"/>
      <w:marBottom w:val="0"/>
      <w:divBdr>
        <w:top w:val="none" w:sz="0" w:space="0" w:color="auto"/>
        <w:left w:val="none" w:sz="0" w:space="0" w:color="auto"/>
        <w:bottom w:val="none" w:sz="0" w:space="0" w:color="auto"/>
        <w:right w:val="none" w:sz="0" w:space="0" w:color="auto"/>
      </w:divBdr>
    </w:div>
    <w:div w:id="1936284279">
      <w:bodyDiv w:val="1"/>
      <w:marLeft w:val="0"/>
      <w:marRight w:val="0"/>
      <w:marTop w:val="0"/>
      <w:marBottom w:val="0"/>
      <w:divBdr>
        <w:top w:val="none" w:sz="0" w:space="0" w:color="auto"/>
        <w:left w:val="none" w:sz="0" w:space="0" w:color="auto"/>
        <w:bottom w:val="none" w:sz="0" w:space="0" w:color="auto"/>
        <w:right w:val="none" w:sz="0" w:space="0" w:color="auto"/>
      </w:divBdr>
    </w:div>
    <w:div w:id="1936787713">
      <w:bodyDiv w:val="1"/>
      <w:marLeft w:val="0"/>
      <w:marRight w:val="0"/>
      <w:marTop w:val="0"/>
      <w:marBottom w:val="0"/>
      <w:divBdr>
        <w:top w:val="none" w:sz="0" w:space="0" w:color="auto"/>
        <w:left w:val="none" w:sz="0" w:space="0" w:color="auto"/>
        <w:bottom w:val="none" w:sz="0" w:space="0" w:color="auto"/>
        <w:right w:val="none" w:sz="0" w:space="0" w:color="auto"/>
      </w:divBdr>
    </w:div>
    <w:div w:id="1936942183">
      <w:bodyDiv w:val="1"/>
      <w:marLeft w:val="0"/>
      <w:marRight w:val="0"/>
      <w:marTop w:val="0"/>
      <w:marBottom w:val="0"/>
      <w:divBdr>
        <w:top w:val="none" w:sz="0" w:space="0" w:color="auto"/>
        <w:left w:val="none" w:sz="0" w:space="0" w:color="auto"/>
        <w:bottom w:val="none" w:sz="0" w:space="0" w:color="auto"/>
        <w:right w:val="none" w:sz="0" w:space="0" w:color="auto"/>
      </w:divBdr>
    </w:div>
    <w:div w:id="1937982782">
      <w:bodyDiv w:val="1"/>
      <w:marLeft w:val="0"/>
      <w:marRight w:val="0"/>
      <w:marTop w:val="0"/>
      <w:marBottom w:val="0"/>
      <w:divBdr>
        <w:top w:val="none" w:sz="0" w:space="0" w:color="auto"/>
        <w:left w:val="none" w:sz="0" w:space="0" w:color="auto"/>
        <w:bottom w:val="none" w:sz="0" w:space="0" w:color="auto"/>
        <w:right w:val="none" w:sz="0" w:space="0" w:color="auto"/>
      </w:divBdr>
    </w:div>
    <w:div w:id="1938050942">
      <w:bodyDiv w:val="1"/>
      <w:marLeft w:val="0"/>
      <w:marRight w:val="0"/>
      <w:marTop w:val="0"/>
      <w:marBottom w:val="0"/>
      <w:divBdr>
        <w:top w:val="none" w:sz="0" w:space="0" w:color="auto"/>
        <w:left w:val="none" w:sz="0" w:space="0" w:color="auto"/>
        <w:bottom w:val="none" w:sz="0" w:space="0" w:color="auto"/>
        <w:right w:val="none" w:sz="0" w:space="0" w:color="auto"/>
      </w:divBdr>
    </w:div>
    <w:div w:id="1938057127">
      <w:bodyDiv w:val="1"/>
      <w:marLeft w:val="0"/>
      <w:marRight w:val="0"/>
      <w:marTop w:val="0"/>
      <w:marBottom w:val="0"/>
      <w:divBdr>
        <w:top w:val="none" w:sz="0" w:space="0" w:color="auto"/>
        <w:left w:val="none" w:sz="0" w:space="0" w:color="auto"/>
        <w:bottom w:val="none" w:sz="0" w:space="0" w:color="auto"/>
        <w:right w:val="none" w:sz="0" w:space="0" w:color="auto"/>
      </w:divBdr>
    </w:div>
    <w:div w:id="1938293202">
      <w:bodyDiv w:val="1"/>
      <w:marLeft w:val="0"/>
      <w:marRight w:val="0"/>
      <w:marTop w:val="0"/>
      <w:marBottom w:val="0"/>
      <w:divBdr>
        <w:top w:val="none" w:sz="0" w:space="0" w:color="auto"/>
        <w:left w:val="none" w:sz="0" w:space="0" w:color="auto"/>
        <w:bottom w:val="none" w:sz="0" w:space="0" w:color="auto"/>
        <w:right w:val="none" w:sz="0" w:space="0" w:color="auto"/>
      </w:divBdr>
    </w:div>
    <w:div w:id="1939214244">
      <w:bodyDiv w:val="1"/>
      <w:marLeft w:val="0"/>
      <w:marRight w:val="0"/>
      <w:marTop w:val="0"/>
      <w:marBottom w:val="0"/>
      <w:divBdr>
        <w:top w:val="none" w:sz="0" w:space="0" w:color="auto"/>
        <w:left w:val="none" w:sz="0" w:space="0" w:color="auto"/>
        <w:bottom w:val="none" w:sz="0" w:space="0" w:color="auto"/>
        <w:right w:val="none" w:sz="0" w:space="0" w:color="auto"/>
      </w:divBdr>
    </w:div>
    <w:div w:id="1940406871">
      <w:bodyDiv w:val="1"/>
      <w:marLeft w:val="0"/>
      <w:marRight w:val="0"/>
      <w:marTop w:val="0"/>
      <w:marBottom w:val="0"/>
      <w:divBdr>
        <w:top w:val="none" w:sz="0" w:space="0" w:color="auto"/>
        <w:left w:val="none" w:sz="0" w:space="0" w:color="auto"/>
        <w:bottom w:val="none" w:sz="0" w:space="0" w:color="auto"/>
        <w:right w:val="none" w:sz="0" w:space="0" w:color="auto"/>
      </w:divBdr>
    </w:div>
    <w:div w:id="1941523610">
      <w:bodyDiv w:val="1"/>
      <w:marLeft w:val="0"/>
      <w:marRight w:val="0"/>
      <w:marTop w:val="0"/>
      <w:marBottom w:val="0"/>
      <w:divBdr>
        <w:top w:val="none" w:sz="0" w:space="0" w:color="auto"/>
        <w:left w:val="none" w:sz="0" w:space="0" w:color="auto"/>
        <w:bottom w:val="none" w:sz="0" w:space="0" w:color="auto"/>
        <w:right w:val="none" w:sz="0" w:space="0" w:color="auto"/>
      </w:divBdr>
    </w:div>
    <w:div w:id="1948349125">
      <w:bodyDiv w:val="1"/>
      <w:marLeft w:val="0"/>
      <w:marRight w:val="0"/>
      <w:marTop w:val="0"/>
      <w:marBottom w:val="0"/>
      <w:divBdr>
        <w:top w:val="none" w:sz="0" w:space="0" w:color="auto"/>
        <w:left w:val="none" w:sz="0" w:space="0" w:color="auto"/>
        <w:bottom w:val="none" w:sz="0" w:space="0" w:color="auto"/>
        <w:right w:val="none" w:sz="0" w:space="0" w:color="auto"/>
      </w:divBdr>
    </w:div>
    <w:div w:id="1948921962">
      <w:bodyDiv w:val="1"/>
      <w:marLeft w:val="0"/>
      <w:marRight w:val="0"/>
      <w:marTop w:val="0"/>
      <w:marBottom w:val="0"/>
      <w:divBdr>
        <w:top w:val="none" w:sz="0" w:space="0" w:color="auto"/>
        <w:left w:val="none" w:sz="0" w:space="0" w:color="auto"/>
        <w:bottom w:val="none" w:sz="0" w:space="0" w:color="auto"/>
        <w:right w:val="none" w:sz="0" w:space="0" w:color="auto"/>
      </w:divBdr>
    </w:div>
    <w:div w:id="1949046131">
      <w:bodyDiv w:val="1"/>
      <w:marLeft w:val="0"/>
      <w:marRight w:val="0"/>
      <w:marTop w:val="0"/>
      <w:marBottom w:val="0"/>
      <w:divBdr>
        <w:top w:val="none" w:sz="0" w:space="0" w:color="auto"/>
        <w:left w:val="none" w:sz="0" w:space="0" w:color="auto"/>
        <w:bottom w:val="none" w:sz="0" w:space="0" w:color="auto"/>
        <w:right w:val="none" w:sz="0" w:space="0" w:color="auto"/>
      </w:divBdr>
    </w:div>
    <w:div w:id="1949702621">
      <w:bodyDiv w:val="1"/>
      <w:marLeft w:val="0"/>
      <w:marRight w:val="0"/>
      <w:marTop w:val="0"/>
      <w:marBottom w:val="0"/>
      <w:divBdr>
        <w:top w:val="none" w:sz="0" w:space="0" w:color="auto"/>
        <w:left w:val="none" w:sz="0" w:space="0" w:color="auto"/>
        <w:bottom w:val="none" w:sz="0" w:space="0" w:color="auto"/>
        <w:right w:val="none" w:sz="0" w:space="0" w:color="auto"/>
      </w:divBdr>
    </w:div>
    <w:div w:id="1951543737">
      <w:bodyDiv w:val="1"/>
      <w:marLeft w:val="0"/>
      <w:marRight w:val="0"/>
      <w:marTop w:val="0"/>
      <w:marBottom w:val="0"/>
      <w:divBdr>
        <w:top w:val="none" w:sz="0" w:space="0" w:color="auto"/>
        <w:left w:val="none" w:sz="0" w:space="0" w:color="auto"/>
        <w:bottom w:val="none" w:sz="0" w:space="0" w:color="auto"/>
        <w:right w:val="none" w:sz="0" w:space="0" w:color="auto"/>
      </w:divBdr>
    </w:div>
    <w:div w:id="1953125193">
      <w:bodyDiv w:val="1"/>
      <w:marLeft w:val="0"/>
      <w:marRight w:val="0"/>
      <w:marTop w:val="0"/>
      <w:marBottom w:val="0"/>
      <w:divBdr>
        <w:top w:val="none" w:sz="0" w:space="0" w:color="auto"/>
        <w:left w:val="none" w:sz="0" w:space="0" w:color="auto"/>
        <w:bottom w:val="none" w:sz="0" w:space="0" w:color="auto"/>
        <w:right w:val="none" w:sz="0" w:space="0" w:color="auto"/>
      </w:divBdr>
    </w:div>
    <w:div w:id="1954632777">
      <w:bodyDiv w:val="1"/>
      <w:marLeft w:val="0"/>
      <w:marRight w:val="0"/>
      <w:marTop w:val="0"/>
      <w:marBottom w:val="0"/>
      <w:divBdr>
        <w:top w:val="none" w:sz="0" w:space="0" w:color="auto"/>
        <w:left w:val="none" w:sz="0" w:space="0" w:color="auto"/>
        <w:bottom w:val="none" w:sz="0" w:space="0" w:color="auto"/>
        <w:right w:val="none" w:sz="0" w:space="0" w:color="auto"/>
      </w:divBdr>
    </w:div>
    <w:div w:id="1955093428">
      <w:bodyDiv w:val="1"/>
      <w:marLeft w:val="0"/>
      <w:marRight w:val="0"/>
      <w:marTop w:val="0"/>
      <w:marBottom w:val="0"/>
      <w:divBdr>
        <w:top w:val="none" w:sz="0" w:space="0" w:color="auto"/>
        <w:left w:val="none" w:sz="0" w:space="0" w:color="auto"/>
        <w:bottom w:val="none" w:sz="0" w:space="0" w:color="auto"/>
        <w:right w:val="none" w:sz="0" w:space="0" w:color="auto"/>
      </w:divBdr>
    </w:div>
    <w:div w:id="1956865531">
      <w:bodyDiv w:val="1"/>
      <w:marLeft w:val="0"/>
      <w:marRight w:val="0"/>
      <w:marTop w:val="0"/>
      <w:marBottom w:val="0"/>
      <w:divBdr>
        <w:top w:val="none" w:sz="0" w:space="0" w:color="auto"/>
        <w:left w:val="none" w:sz="0" w:space="0" w:color="auto"/>
        <w:bottom w:val="none" w:sz="0" w:space="0" w:color="auto"/>
        <w:right w:val="none" w:sz="0" w:space="0" w:color="auto"/>
      </w:divBdr>
    </w:div>
    <w:div w:id="1961260096">
      <w:bodyDiv w:val="1"/>
      <w:marLeft w:val="0"/>
      <w:marRight w:val="0"/>
      <w:marTop w:val="0"/>
      <w:marBottom w:val="0"/>
      <w:divBdr>
        <w:top w:val="none" w:sz="0" w:space="0" w:color="auto"/>
        <w:left w:val="none" w:sz="0" w:space="0" w:color="auto"/>
        <w:bottom w:val="none" w:sz="0" w:space="0" w:color="auto"/>
        <w:right w:val="none" w:sz="0" w:space="0" w:color="auto"/>
      </w:divBdr>
    </w:div>
    <w:div w:id="1962682555">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63606803">
      <w:bodyDiv w:val="1"/>
      <w:marLeft w:val="0"/>
      <w:marRight w:val="0"/>
      <w:marTop w:val="0"/>
      <w:marBottom w:val="0"/>
      <w:divBdr>
        <w:top w:val="none" w:sz="0" w:space="0" w:color="auto"/>
        <w:left w:val="none" w:sz="0" w:space="0" w:color="auto"/>
        <w:bottom w:val="none" w:sz="0" w:space="0" w:color="auto"/>
        <w:right w:val="none" w:sz="0" w:space="0" w:color="auto"/>
      </w:divBdr>
    </w:div>
    <w:div w:id="1963882809">
      <w:bodyDiv w:val="1"/>
      <w:marLeft w:val="0"/>
      <w:marRight w:val="0"/>
      <w:marTop w:val="0"/>
      <w:marBottom w:val="0"/>
      <w:divBdr>
        <w:top w:val="none" w:sz="0" w:space="0" w:color="auto"/>
        <w:left w:val="none" w:sz="0" w:space="0" w:color="auto"/>
        <w:bottom w:val="none" w:sz="0" w:space="0" w:color="auto"/>
        <w:right w:val="none" w:sz="0" w:space="0" w:color="auto"/>
      </w:divBdr>
    </w:div>
    <w:div w:id="1964264613">
      <w:bodyDiv w:val="1"/>
      <w:marLeft w:val="0"/>
      <w:marRight w:val="0"/>
      <w:marTop w:val="0"/>
      <w:marBottom w:val="0"/>
      <w:divBdr>
        <w:top w:val="none" w:sz="0" w:space="0" w:color="auto"/>
        <w:left w:val="none" w:sz="0" w:space="0" w:color="auto"/>
        <w:bottom w:val="none" w:sz="0" w:space="0" w:color="auto"/>
        <w:right w:val="none" w:sz="0" w:space="0" w:color="auto"/>
      </w:divBdr>
    </w:div>
    <w:div w:id="1964726411">
      <w:bodyDiv w:val="1"/>
      <w:marLeft w:val="0"/>
      <w:marRight w:val="0"/>
      <w:marTop w:val="0"/>
      <w:marBottom w:val="0"/>
      <w:divBdr>
        <w:top w:val="none" w:sz="0" w:space="0" w:color="auto"/>
        <w:left w:val="none" w:sz="0" w:space="0" w:color="auto"/>
        <w:bottom w:val="none" w:sz="0" w:space="0" w:color="auto"/>
        <w:right w:val="none" w:sz="0" w:space="0" w:color="auto"/>
      </w:divBdr>
    </w:div>
    <w:div w:id="1967157921">
      <w:bodyDiv w:val="1"/>
      <w:marLeft w:val="0"/>
      <w:marRight w:val="0"/>
      <w:marTop w:val="0"/>
      <w:marBottom w:val="0"/>
      <w:divBdr>
        <w:top w:val="none" w:sz="0" w:space="0" w:color="auto"/>
        <w:left w:val="none" w:sz="0" w:space="0" w:color="auto"/>
        <w:bottom w:val="none" w:sz="0" w:space="0" w:color="auto"/>
        <w:right w:val="none" w:sz="0" w:space="0" w:color="auto"/>
      </w:divBdr>
    </w:div>
    <w:div w:id="1968319347">
      <w:bodyDiv w:val="1"/>
      <w:marLeft w:val="0"/>
      <w:marRight w:val="0"/>
      <w:marTop w:val="0"/>
      <w:marBottom w:val="0"/>
      <w:divBdr>
        <w:top w:val="none" w:sz="0" w:space="0" w:color="auto"/>
        <w:left w:val="none" w:sz="0" w:space="0" w:color="auto"/>
        <w:bottom w:val="none" w:sz="0" w:space="0" w:color="auto"/>
        <w:right w:val="none" w:sz="0" w:space="0" w:color="auto"/>
      </w:divBdr>
    </w:div>
    <w:div w:id="1970667579">
      <w:bodyDiv w:val="1"/>
      <w:marLeft w:val="0"/>
      <w:marRight w:val="0"/>
      <w:marTop w:val="0"/>
      <w:marBottom w:val="0"/>
      <w:divBdr>
        <w:top w:val="none" w:sz="0" w:space="0" w:color="auto"/>
        <w:left w:val="none" w:sz="0" w:space="0" w:color="auto"/>
        <w:bottom w:val="none" w:sz="0" w:space="0" w:color="auto"/>
        <w:right w:val="none" w:sz="0" w:space="0" w:color="auto"/>
      </w:divBdr>
    </w:div>
    <w:div w:id="1970672426">
      <w:bodyDiv w:val="1"/>
      <w:marLeft w:val="0"/>
      <w:marRight w:val="0"/>
      <w:marTop w:val="0"/>
      <w:marBottom w:val="0"/>
      <w:divBdr>
        <w:top w:val="none" w:sz="0" w:space="0" w:color="auto"/>
        <w:left w:val="none" w:sz="0" w:space="0" w:color="auto"/>
        <w:bottom w:val="none" w:sz="0" w:space="0" w:color="auto"/>
        <w:right w:val="none" w:sz="0" w:space="0" w:color="auto"/>
      </w:divBdr>
    </w:div>
    <w:div w:id="1972782490">
      <w:bodyDiv w:val="1"/>
      <w:marLeft w:val="0"/>
      <w:marRight w:val="0"/>
      <w:marTop w:val="0"/>
      <w:marBottom w:val="0"/>
      <w:divBdr>
        <w:top w:val="none" w:sz="0" w:space="0" w:color="auto"/>
        <w:left w:val="none" w:sz="0" w:space="0" w:color="auto"/>
        <w:bottom w:val="none" w:sz="0" w:space="0" w:color="auto"/>
        <w:right w:val="none" w:sz="0" w:space="0" w:color="auto"/>
      </w:divBdr>
    </w:div>
    <w:div w:id="1973289417">
      <w:bodyDiv w:val="1"/>
      <w:marLeft w:val="0"/>
      <w:marRight w:val="0"/>
      <w:marTop w:val="0"/>
      <w:marBottom w:val="0"/>
      <w:divBdr>
        <w:top w:val="none" w:sz="0" w:space="0" w:color="auto"/>
        <w:left w:val="none" w:sz="0" w:space="0" w:color="auto"/>
        <w:bottom w:val="none" w:sz="0" w:space="0" w:color="auto"/>
        <w:right w:val="none" w:sz="0" w:space="0" w:color="auto"/>
      </w:divBdr>
    </w:div>
    <w:div w:id="1973707311">
      <w:bodyDiv w:val="1"/>
      <w:marLeft w:val="0"/>
      <w:marRight w:val="0"/>
      <w:marTop w:val="0"/>
      <w:marBottom w:val="0"/>
      <w:divBdr>
        <w:top w:val="none" w:sz="0" w:space="0" w:color="auto"/>
        <w:left w:val="none" w:sz="0" w:space="0" w:color="auto"/>
        <w:bottom w:val="none" w:sz="0" w:space="0" w:color="auto"/>
        <w:right w:val="none" w:sz="0" w:space="0" w:color="auto"/>
      </w:divBdr>
    </w:div>
    <w:div w:id="1973830527">
      <w:bodyDiv w:val="1"/>
      <w:marLeft w:val="0"/>
      <w:marRight w:val="0"/>
      <w:marTop w:val="0"/>
      <w:marBottom w:val="0"/>
      <w:divBdr>
        <w:top w:val="none" w:sz="0" w:space="0" w:color="auto"/>
        <w:left w:val="none" w:sz="0" w:space="0" w:color="auto"/>
        <w:bottom w:val="none" w:sz="0" w:space="0" w:color="auto"/>
        <w:right w:val="none" w:sz="0" w:space="0" w:color="auto"/>
      </w:divBdr>
    </w:div>
    <w:div w:id="1973944993">
      <w:bodyDiv w:val="1"/>
      <w:marLeft w:val="0"/>
      <w:marRight w:val="0"/>
      <w:marTop w:val="0"/>
      <w:marBottom w:val="0"/>
      <w:divBdr>
        <w:top w:val="none" w:sz="0" w:space="0" w:color="auto"/>
        <w:left w:val="none" w:sz="0" w:space="0" w:color="auto"/>
        <w:bottom w:val="none" w:sz="0" w:space="0" w:color="auto"/>
        <w:right w:val="none" w:sz="0" w:space="0" w:color="auto"/>
      </w:divBdr>
    </w:div>
    <w:div w:id="1974214522">
      <w:bodyDiv w:val="1"/>
      <w:marLeft w:val="0"/>
      <w:marRight w:val="0"/>
      <w:marTop w:val="0"/>
      <w:marBottom w:val="0"/>
      <w:divBdr>
        <w:top w:val="none" w:sz="0" w:space="0" w:color="auto"/>
        <w:left w:val="none" w:sz="0" w:space="0" w:color="auto"/>
        <w:bottom w:val="none" w:sz="0" w:space="0" w:color="auto"/>
        <w:right w:val="none" w:sz="0" w:space="0" w:color="auto"/>
      </w:divBdr>
    </w:div>
    <w:div w:id="1975788206">
      <w:bodyDiv w:val="1"/>
      <w:marLeft w:val="0"/>
      <w:marRight w:val="0"/>
      <w:marTop w:val="0"/>
      <w:marBottom w:val="0"/>
      <w:divBdr>
        <w:top w:val="none" w:sz="0" w:space="0" w:color="auto"/>
        <w:left w:val="none" w:sz="0" w:space="0" w:color="auto"/>
        <w:bottom w:val="none" w:sz="0" w:space="0" w:color="auto"/>
        <w:right w:val="none" w:sz="0" w:space="0" w:color="auto"/>
      </w:divBdr>
    </w:div>
    <w:div w:id="1976174807">
      <w:bodyDiv w:val="1"/>
      <w:marLeft w:val="0"/>
      <w:marRight w:val="0"/>
      <w:marTop w:val="0"/>
      <w:marBottom w:val="0"/>
      <w:divBdr>
        <w:top w:val="none" w:sz="0" w:space="0" w:color="auto"/>
        <w:left w:val="none" w:sz="0" w:space="0" w:color="auto"/>
        <w:bottom w:val="none" w:sz="0" w:space="0" w:color="auto"/>
        <w:right w:val="none" w:sz="0" w:space="0" w:color="auto"/>
      </w:divBdr>
    </w:div>
    <w:div w:id="1977104694">
      <w:bodyDiv w:val="1"/>
      <w:marLeft w:val="0"/>
      <w:marRight w:val="0"/>
      <w:marTop w:val="0"/>
      <w:marBottom w:val="0"/>
      <w:divBdr>
        <w:top w:val="none" w:sz="0" w:space="0" w:color="auto"/>
        <w:left w:val="none" w:sz="0" w:space="0" w:color="auto"/>
        <w:bottom w:val="none" w:sz="0" w:space="0" w:color="auto"/>
        <w:right w:val="none" w:sz="0" w:space="0" w:color="auto"/>
      </w:divBdr>
    </w:div>
    <w:div w:id="1977491600">
      <w:bodyDiv w:val="1"/>
      <w:marLeft w:val="0"/>
      <w:marRight w:val="0"/>
      <w:marTop w:val="0"/>
      <w:marBottom w:val="0"/>
      <w:divBdr>
        <w:top w:val="none" w:sz="0" w:space="0" w:color="auto"/>
        <w:left w:val="none" w:sz="0" w:space="0" w:color="auto"/>
        <w:bottom w:val="none" w:sz="0" w:space="0" w:color="auto"/>
        <w:right w:val="none" w:sz="0" w:space="0" w:color="auto"/>
      </w:divBdr>
    </w:div>
    <w:div w:id="1977565706">
      <w:bodyDiv w:val="1"/>
      <w:marLeft w:val="0"/>
      <w:marRight w:val="0"/>
      <w:marTop w:val="0"/>
      <w:marBottom w:val="0"/>
      <w:divBdr>
        <w:top w:val="none" w:sz="0" w:space="0" w:color="auto"/>
        <w:left w:val="none" w:sz="0" w:space="0" w:color="auto"/>
        <w:bottom w:val="none" w:sz="0" w:space="0" w:color="auto"/>
        <w:right w:val="none" w:sz="0" w:space="0" w:color="auto"/>
      </w:divBdr>
    </w:div>
    <w:div w:id="1977756441">
      <w:bodyDiv w:val="1"/>
      <w:marLeft w:val="0"/>
      <w:marRight w:val="0"/>
      <w:marTop w:val="0"/>
      <w:marBottom w:val="0"/>
      <w:divBdr>
        <w:top w:val="none" w:sz="0" w:space="0" w:color="auto"/>
        <w:left w:val="none" w:sz="0" w:space="0" w:color="auto"/>
        <w:bottom w:val="none" w:sz="0" w:space="0" w:color="auto"/>
        <w:right w:val="none" w:sz="0" w:space="0" w:color="auto"/>
      </w:divBdr>
    </w:div>
    <w:div w:id="1978491016">
      <w:bodyDiv w:val="1"/>
      <w:marLeft w:val="0"/>
      <w:marRight w:val="0"/>
      <w:marTop w:val="0"/>
      <w:marBottom w:val="0"/>
      <w:divBdr>
        <w:top w:val="none" w:sz="0" w:space="0" w:color="auto"/>
        <w:left w:val="none" w:sz="0" w:space="0" w:color="auto"/>
        <w:bottom w:val="none" w:sz="0" w:space="0" w:color="auto"/>
        <w:right w:val="none" w:sz="0" w:space="0" w:color="auto"/>
      </w:divBdr>
    </w:div>
    <w:div w:id="1978605851">
      <w:bodyDiv w:val="1"/>
      <w:marLeft w:val="0"/>
      <w:marRight w:val="0"/>
      <w:marTop w:val="0"/>
      <w:marBottom w:val="0"/>
      <w:divBdr>
        <w:top w:val="none" w:sz="0" w:space="0" w:color="auto"/>
        <w:left w:val="none" w:sz="0" w:space="0" w:color="auto"/>
        <w:bottom w:val="none" w:sz="0" w:space="0" w:color="auto"/>
        <w:right w:val="none" w:sz="0" w:space="0" w:color="auto"/>
      </w:divBdr>
    </w:div>
    <w:div w:id="1978607688">
      <w:bodyDiv w:val="1"/>
      <w:marLeft w:val="0"/>
      <w:marRight w:val="0"/>
      <w:marTop w:val="0"/>
      <w:marBottom w:val="0"/>
      <w:divBdr>
        <w:top w:val="none" w:sz="0" w:space="0" w:color="auto"/>
        <w:left w:val="none" w:sz="0" w:space="0" w:color="auto"/>
        <w:bottom w:val="none" w:sz="0" w:space="0" w:color="auto"/>
        <w:right w:val="none" w:sz="0" w:space="0" w:color="auto"/>
      </w:divBdr>
    </w:div>
    <w:div w:id="1980111711">
      <w:bodyDiv w:val="1"/>
      <w:marLeft w:val="0"/>
      <w:marRight w:val="0"/>
      <w:marTop w:val="0"/>
      <w:marBottom w:val="0"/>
      <w:divBdr>
        <w:top w:val="none" w:sz="0" w:space="0" w:color="auto"/>
        <w:left w:val="none" w:sz="0" w:space="0" w:color="auto"/>
        <w:bottom w:val="none" w:sz="0" w:space="0" w:color="auto"/>
        <w:right w:val="none" w:sz="0" w:space="0" w:color="auto"/>
      </w:divBdr>
    </w:div>
    <w:div w:id="1980383343">
      <w:bodyDiv w:val="1"/>
      <w:marLeft w:val="0"/>
      <w:marRight w:val="0"/>
      <w:marTop w:val="0"/>
      <w:marBottom w:val="0"/>
      <w:divBdr>
        <w:top w:val="none" w:sz="0" w:space="0" w:color="auto"/>
        <w:left w:val="none" w:sz="0" w:space="0" w:color="auto"/>
        <w:bottom w:val="none" w:sz="0" w:space="0" w:color="auto"/>
        <w:right w:val="none" w:sz="0" w:space="0" w:color="auto"/>
      </w:divBdr>
    </w:div>
    <w:div w:id="1981644167">
      <w:bodyDiv w:val="1"/>
      <w:marLeft w:val="0"/>
      <w:marRight w:val="0"/>
      <w:marTop w:val="0"/>
      <w:marBottom w:val="0"/>
      <w:divBdr>
        <w:top w:val="none" w:sz="0" w:space="0" w:color="auto"/>
        <w:left w:val="none" w:sz="0" w:space="0" w:color="auto"/>
        <w:bottom w:val="none" w:sz="0" w:space="0" w:color="auto"/>
        <w:right w:val="none" w:sz="0" w:space="0" w:color="auto"/>
      </w:divBdr>
    </w:div>
    <w:div w:id="1981762605">
      <w:bodyDiv w:val="1"/>
      <w:marLeft w:val="0"/>
      <w:marRight w:val="0"/>
      <w:marTop w:val="0"/>
      <w:marBottom w:val="0"/>
      <w:divBdr>
        <w:top w:val="none" w:sz="0" w:space="0" w:color="auto"/>
        <w:left w:val="none" w:sz="0" w:space="0" w:color="auto"/>
        <w:bottom w:val="none" w:sz="0" w:space="0" w:color="auto"/>
        <w:right w:val="none" w:sz="0" w:space="0" w:color="auto"/>
      </w:divBdr>
    </w:div>
    <w:div w:id="1983267823">
      <w:bodyDiv w:val="1"/>
      <w:marLeft w:val="0"/>
      <w:marRight w:val="0"/>
      <w:marTop w:val="0"/>
      <w:marBottom w:val="0"/>
      <w:divBdr>
        <w:top w:val="none" w:sz="0" w:space="0" w:color="auto"/>
        <w:left w:val="none" w:sz="0" w:space="0" w:color="auto"/>
        <w:bottom w:val="none" w:sz="0" w:space="0" w:color="auto"/>
        <w:right w:val="none" w:sz="0" w:space="0" w:color="auto"/>
      </w:divBdr>
    </w:div>
    <w:div w:id="1984312515">
      <w:bodyDiv w:val="1"/>
      <w:marLeft w:val="0"/>
      <w:marRight w:val="0"/>
      <w:marTop w:val="0"/>
      <w:marBottom w:val="0"/>
      <w:divBdr>
        <w:top w:val="none" w:sz="0" w:space="0" w:color="auto"/>
        <w:left w:val="none" w:sz="0" w:space="0" w:color="auto"/>
        <w:bottom w:val="none" w:sz="0" w:space="0" w:color="auto"/>
        <w:right w:val="none" w:sz="0" w:space="0" w:color="auto"/>
      </w:divBdr>
    </w:div>
    <w:div w:id="1986547903">
      <w:bodyDiv w:val="1"/>
      <w:marLeft w:val="0"/>
      <w:marRight w:val="0"/>
      <w:marTop w:val="0"/>
      <w:marBottom w:val="0"/>
      <w:divBdr>
        <w:top w:val="none" w:sz="0" w:space="0" w:color="auto"/>
        <w:left w:val="none" w:sz="0" w:space="0" w:color="auto"/>
        <w:bottom w:val="none" w:sz="0" w:space="0" w:color="auto"/>
        <w:right w:val="none" w:sz="0" w:space="0" w:color="auto"/>
      </w:divBdr>
    </w:div>
    <w:div w:id="1986859036">
      <w:bodyDiv w:val="1"/>
      <w:marLeft w:val="0"/>
      <w:marRight w:val="0"/>
      <w:marTop w:val="0"/>
      <w:marBottom w:val="0"/>
      <w:divBdr>
        <w:top w:val="none" w:sz="0" w:space="0" w:color="auto"/>
        <w:left w:val="none" w:sz="0" w:space="0" w:color="auto"/>
        <w:bottom w:val="none" w:sz="0" w:space="0" w:color="auto"/>
        <w:right w:val="none" w:sz="0" w:space="0" w:color="auto"/>
      </w:divBdr>
    </w:div>
    <w:div w:id="1988127619">
      <w:bodyDiv w:val="1"/>
      <w:marLeft w:val="0"/>
      <w:marRight w:val="0"/>
      <w:marTop w:val="0"/>
      <w:marBottom w:val="0"/>
      <w:divBdr>
        <w:top w:val="none" w:sz="0" w:space="0" w:color="auto"/>
        <w:left w:val="none" w:sz="0" w:space="0" w:color="auto"/>
        <w:bottom w:val="none" w:sz="0" w:space="0" w:color="auto"/>
        <w:right w:val="none" w:sz="0" w:space="0" w:color="auto"/>
      </w:divBdr>
    </w:div>
    <w:div w:id="1990135030">
      <w:bodyDiv w:val="1"/>
      <w:marLeft w:val="0"/>
      <w:marRight w:val="0"/>
      <w:marTop w:val="0"/>
      <w:marBottom w:val="0"/>
      <w:divBdr>
        <w:top w:val="none" w:sz="0" w:space="0" w:color="auto"/>
        <w:left w:val="none" w:sz="0" w:space="0" w:color="auto"/>
        <w:bottom w:val="none" w:sz="0" w:space="0" w:color="auto"/>
        <w:right w:val="none" w:sz="0" w:space="0" w:color="auto"/>
      </w:divBdr>
    </w:div>
    <w:div w:id="1991671316">
      <w:bodyDiv w:val="1"/>
      <w:marLeft w:val="0"/>
      <w:marRight w:val="0"/>
      <w:marTop w:val="0"/>
      <w:marBottom w:val="0"/>
      <w:divBdr>
        <w:top w:val="none" w:sz="0" w:space="0" w:color="auto"/>
        <w:left w:val="none" w:sz="0" w:space="0" w:color="auto"/>
        <w:bottom w:val="none" w:sz="0" w:space="0" w:color="auto"/>
        <w:right w:val="none" w:sz="0" w:space="0" w:color="auto"/>
      </w:divBdr>
    </w:div>
    <w:div w:id="1992514419">
      <w:bodyDiv w:val="1"/>
      <w:marLeft w:val="0"/>
      <w:marRight w:val="0"/>
      <w:marTop w:val="0"/>
      <w:marBottom w:val="0"/>
      <w:divBdr>
        <w:top w:val="none" w:sz="0" w:space="0" w:color="auto"/>
        <w:left w:val="none" w:sz="0" w:space="0" w:color="auto"/>
        <w:bottom w:val="none" w:sz="0" w:space="0" w:color="auto"/>
        <w:right w:val="none" w:sz="0" w:space="0" w:color="auto"/>
      </w:divBdr>
    </w:div>
    <w:div w:id="1994600647">
      <w:bodyDiv w:val="1"/>
      <w:marLeft w:val="0"/>
      <w:marRight w:val="0"/>
      <w:marTop w:val="0"/>
      <w:marBottom w:val="0"/>
      <w:divBdr>
        <w:top w:val="none" w:sz="0" w:space="0" w:color="auto"/>
        <w:left w:val="none" w:sz="0" w:space="0" w:color="auto"/>
        <w:bottom w:val="none" w:sz="0" w:space="0" w:color="auto"/>
        <w:right w:val="none" w:sz="0" w:space="0" w:color="auto"/>
      </w:divBdr>
    </w:div>
    <w:div w:id="1995526335">
      <w:bodyDiv w:val="1"/>
      <w:marLeft w:val="0"/>
      <w:marRight w:val="0"/>
      <w:marTop w:val="0"/>
      <w:marBottom w:val="0"/>
      <w:divBdr>
        <w:top w:val="none" w:sz="0" w:space="0" w:color="auto"/>
        <w:left w:val="none" w:sz="0" w:space="0" w:color="auto"/>
        <w:bottom w:val="none" w:sz="0" w:space="0" w:color="auto"/>
        <w:right w:val="none" w:sz="0" w:space="0" w:color="auto"/>
      </w:divBdr>
    </w:div>
    <w:div w:id="1996756150">
      <w:bodyDiv w:val="1"/>
      <w:marLeft w:val="0"/>
      <w:marRight w:val="0"/>
      <w:marTop w:val="0"/>
      <w:marBottom w:val="0"/>
      <w:divBdr>
        <w:top w:val="none" w:sz="0" w:space="0" w:color="auto"/>
        <w:left w:val="none" w:sz="0" w:space="0" w:color="auto"/>
        <w:bottom w:val="none" w:sz="0" w:space="0" w:color="auto"/>
        <w:right w:val="none" w:sz="0" w:space="0" w:color="auto"/>
      </w:divBdr>
    </w:div>
    <w:div w:id="1997225411">
      <w:bodyDiv w:val="1"/>
      <w:marLeft w:val="0"/>
      <w:marRight w:val="0"/>
      <w:marTop w:val="0"/>
      <w:marBottom w:val="0"/>
      <w:divBdr>
        <w:top w:val="none" w:sz="0" w:space="0" w:color="auto"/>
        <w:left w:val="none" w:sz="0" w:space="0" w:color="auto"/>
        <w:bottom w:val="none" w:sz="0" w:space="0" w:color="auto"/>
        <w:right w:val="none" w:sz="0" w:space="0" w:color="auto"/>
      </w:divBdr>
    </w:div>
    <w:div w:id="1997801083">
      <w:bodyDiv w:val="1"/>
      <w:marLeft w:val="0"/>
      <w:marRight w:val="0"/>
      <w:marTop w:val="0"/>
      <w:marBottom w:val="0"/>
      <w:divBdr>
        <w:top w:val="none" w:sz="0" w:space="0" w:color="auto"/>
        <w:left w:val="none" w:sz="0" w:space="0" w:color="auto"/>
        <w:bottom w:val="none" w:sz="0" w:space="0" w:color="auto"/>
        <w:right w:val="none" w:sz="0" w:space="0" w:color="auto"/>
      </w:divBdr>
    </w:div>
    <w:div w:id="1998222348">
      <w:bodyDiv w:val="1"/>
      <w:marLeft w:val="0"/>
      <w:marRight w:val="0"/>
      <w:marTop w:val="0"/>
      <w:marBottom w:val="0"/>
      <w:divBdr>
        <w:top w:val="none" w:sz="0" w:space="0" w:color="auto"/>
        <w:left w:val="none" w:sz="0" w:space="0" w:color="auto"/>
        <w:bottom w:val="none" w:sz="0" w:space="0" w:color="auto"/>
        <w:right w:val="none" w:sz="0" w:space="0" w:color="auto"/>
      </w:divBdr>
    </w:div>
    <w:div w:id="1998262632">
      <w:bodyDiv w:val="1"/>
      <w:marLeft w:val="0"/>
      <w:marRight w:val="0"/>
      <w:marTop w:val="0"/>
      <w:marBottom w:val="0"/>
      <w:divBdr>
        <w:top w:val="none" w:sz="0" w:space="0" w:color="auto"/>
        <w:left w:val="none" w:sz="0" w:space="0" w:color="auto"/>
        <w:bottom w:val="none" w:sz="0" w:space="0" w:color="auto"/>
        <w:right w:val="none" w:sz="0" w:space="0" w:color="auto"/>
      </w:divBdr>
    </w:div>
    <w:div w:id="1998268498">
      <w:bodyDiv w:val="1"/>
      <w:marLeft w:val="0"/>
      <w:marRight w:val="0"/>
      <w:marTop w:val="0"/>
      <w:marBottom w:val="0"/>
      <w:divBdr>
        <w:top w:val="none" w:sz="0" w:space="0" w:color="auto"/>
        <w:left w:val="none" w:sz="0" w:space="0" w:color="auto"/>
        <w:bottom w:val="none" w:sz="0" w:space="0" w:color="auto"/>
        <w:right w:val="none" w:sz="0" w:space="0" w:color="auto"/>
      </w:divBdr>
    </w:div>
    <w:div w:id="1998998204">
      <w:bodyDiv w:val="1"/>
      <w:marLeft w:val="0"/>
      <w:marRight w:val="0"/>
      <w:marTop w:val="0"/>
      <w:marBottom w:val="0"/>
      <w:divBdr>
        <w:top w:val="none" w:sz="0" w:space="0" w:color="auto"/>
        <w:left w:val="none" w:sz="0" w:space="0" w:color="auto"/>
        <w:bottom w:val="none" w:sz="0" w:space="0" w:color="auto"/>
        <w:right w:val="none" w:sz="0" w:space="0" w:color="auto"/>
      </w:divBdr>
    </w:div>
    <w:div w:id="2001696017">
      <w:bodyDiv w:val="1"/>
      <w:marLeft w:val="0"/>
      <w:marRight w:val="0"/>
      <w:marTop w:val="0"/>
      <w:marBottom w:val="0"/>
      <w:divBdr>
        <w:top w:val="none" w:sz="0" w:space="0" w:color="auto"/>
        <w:left w:val="none" w:sz="0" w:space="0" w:color="auto"/>
        <w:bottom w:val="none" w:sz="0" w:space="0" w:color="auto"/>
        <w:right w:val="none" w:sz="0" w:space="0" w:color="auto"/>
      </w:divBdr>
    </w:div>
    <w:div w:id="2001738960">
      <w:bodyDiv w:val="1"/>
      <w:marLeft w:val="0"/>
      <w:marRight w:val="0"/>
      <w:marTop w:val="0"/>
      <w:marBottom w:val="0"/>
      <w:divBdr>
        <w:top w:val="none" w:sz="0" w:space="0" w:color="auto"/>
        <w:left w:val="none" w:sz="0" w:space="0" w:color="auto"/>
        <w:bottom w:val="none" w:sz="0" w:space="0" w:color="auto"/>
        <w:right w:val="none" w:sz="0" w:space="0" w:color="auto"/>
      </w:divBdr>
    </w:div>
    <w:div w:id="2002850882">
      <w:bodyDiv w:val="1"/>
      <w:marLeft w:val="0"/>
      <w:marRight w:val="0"/>
      <w:marTop w:val="0"/>
      <w:marBottom w:val="0"/>
      <w:divBdr>
        <w:top w:val="none" w:sz="0" w:space="0" w:color="auto"/>
        <w:left w:val="none" w:sz="0" w:space="0" w:color="auto"/>
        <w:bottom w:val="none" w:sz="0" w:space="0" w:color="auto"/>
        <w:right w:val="none" w:sz="0" w:space="0" w:color="auto"/>
      </w:divBdr>
    </w:div>
    <w:div w:id="2003198878">
      <w:bodyDiv w:val="1"/>
      <w:marLeft w:val="0"/>
      <w:marRight w:val="0"/>
      <w:marTop w:val="0"/>
      <w:marBottom w:val="0"/>
      <w:divBdr>
        <w:top w:val="none" w:sz="0" w:space="0" w:color="auto"/>
        <w:left w:val="none" w:sz="0" w:space="0" w:color="auto"/>
        <w:bottom w:val="none" w:sz="0" w:space="0" w:color="auto"/>
        <w:right w:val="none" w:sz="0" w:space="0" w:color="auto"/>
      </w:divBdr>
    </w:div>
    <w:div w:id="2003582564">
      <w:bodyDiv w:val="1"/>
      <w:marLeft w:val="0"/>
      <w:marRight w:val="0"/>
      <w:marTop w:val="0"/>
      <w:marBottom w:val="0"/>
      <w:divBdr>
        <w:top w:val="none" w:sz="0" w:space="0" w:color="auto"/>
        <w:left w:val="none" w:sz="0" w:space="0" w:color="auto"/>
        <w:bottom w:val="none" w:sz="0" w:space="0" w:color="auto"/>
        <w:right w:val="none" w:sz="0" w:space="0" w:color="auto"/>
      </w:divBdr>
    </w:div>
    <w:div w:id="2004117857">
      <w:bodyDiv w:val="1"/>
      <w:marLeft w:val="0"/>
      <w:marRight w:val="0"/>
      <w:marTop w:val="0"/>
      <w:marBottom w:val="0"/>
      <w:divBdr>
        <w:top w:val="none" w:sz="0" w:space="0" w:color="auto"/>
        <w:left w:val="none" w:sz="0" w:space="0" w:color="auto"/>
        <w:bottom w:val="none" w:sz="0" w:space="0" w:color="auto"/>
        <w:right w:val="none" w:sz="0" w:space="0" w:color="auto"/>
      </w:divBdr>
    </w:div>
    <w:div w:id="2005667896">
      <w:bodyDiv w:val="1"/>
      <w:marLeft w:val="0"/>
      <w:marRight w:val="0"/>
      <w:marTop w:val="0"/>
      <w:marBottom w:val="0"/>
      <w:divBdr>
        <w:top w:val="none" w:sz="0" w:space="0" w:color="auto"/>
        <w:left w:val="none" w:sz="0" w:space="0" w:color="auto"/>
        <w:bottom w:val="none" w:sz="0" w:space="0" w:color="auto"/>
        <w:right w:val="none" w:sz="0" w:space="0" w:color="auto"/>
      </w:divBdr>
    </w:div>
    <w:div w:id="2006351306">
      <w:bodyDiv w:val="1"/>
      <w:marLeft w:val="0"/>
      <w:marRight w:val="0"/>
      <w:marTop w:val="0"/>
      <w:marBottom w:val="0"/>
      <w:divBdr>
        <w:top w:val="none" w:sz="0" w:space="0" w:color="auto"/>
        <w:left w:val="none" w:sz="0" w:space="0" w:color="auto"/>
        <w:bottom w:val="none" w:sz="0" w:space="0" w:color="auto"/>
        <w:right w:val="none" w:sz="0" w:space="0" w:color="auto"/>
      </w:divBdr>
    </w:div>
    <w:div w:id="2007245996">
      <w:bodyDiv w:val="1"/>
      <w:marLeft w:val="0"/>
      <w:marRight w:val="0"/>
      <w:marTop w:val="0"/>
      <w:marBottom w:val="0"/>
      <w:divBdr>
        <w:top w:val="none" w:sz="0" w:space="0" w:color="auto"/>
        <w:left w:val="none" w:sz="0" w:space="0" w:color="auto"/>
        <w:bottom w:val="none" w:sz="0" w:space="0" w:color="auto"/>
        <w:right w:val="none" w:sz="0" w:space="0" w:color="auto"/>
      </w:divBdr>
    </w:div>
    <w:div w:id="2008441124">
      <w:bodyDiv w:val="1"/>
      <w:marLeft w:val="0"/>
      <w:marRight w:val="0"/>
      <w:marTop w:val="0"/>
      <w:marBottom w:val="0"/>
      <w:divBdr>
        <w:top w:val="none" w:sz="0" w:space="0" w:color="auto"/>
        <w:left w:val="none" w:sz="0" w:space="0" w:color="auto"/>
        <w:bottom w:val="none" w:sz="0" w:space="0" w:color="auto"/>
        <w:right w:val="none" w:sz="0" w:space="0" w:color="auto"/>
      </w:divBdr>
    </w:div>
    <w:div w:id="2012029265">
      <w:bodyDiv w:val="1"/>
      <w:marLeft w:val="0"/>
      <w:marRight w:val="0"/>
      <w:marTop w:val="0"/>
      <w:marBottom w:val="0"/>
      <w:divBdr>
        <w:top w:val="none" w:sz="0" w:space="0" w:color="auto"/>
        <w:left w:val="none" w:sz="0" w:space="0" w:color="auto"/>
        <w:bottom w:val="none" w:sz="0" w:space="0" w:color="auto"/>
        <w:right w:val="none" w:sz="0" w:space="0" w:color="auto"/>
      </w:divBdr>
    </w:div>
    <w:div w:id="2013101610">
      <w:bodyDiv w:val="1"/>
      <w:marLeft w:val="0"/>
      <w:marRight w:val="0"/>
      <w:marTop w:val="0"/>
      <w:marBottom w:val="0"/>
      <w:divBdr>
        <w:top w:val="none" w:sz="0" w:space="0" w:color="auto"/>
        <w:left w:val="none" w:sz="0" w:space="0" w:color="auto"/>
        <w:bottom w:val="none" w:sz="0" w:space="0" w:color="auto"/>
        <w:right w:val="none" w:sz="0" w:space="0" w:color="auto"/>
      </w:divBdr>
    </w:div>
    <w:div w:id="2013951035">
      <w:bodyDiv w:val="1"/>
      <w:marLeft w:val="0"/>
      <w:marRight w:val="0"/>
      <w:marTop w:val="0"/>
      <w:marBottom w:val="0"/>
      <w:divBdr>
        <w:top w:val="none" w:sz="0" w:space="0" w:color="auto"/>
        <w:left w:val="none" w:sz="0" w:space="0" w:color="auto"/>
        <w:bottom w:val="none" w:sz="0" w:space="0" w:color="auto"/>
        <w:right w:val="none" w:sz="0" w:space="0" w:color="auto"/>
      </w:divBdr>
    </w:div>
    <w:div w:id="2015185347">
      <w:bodyDiv w:val="1"/>
      <w:marLeft w:val="0"/>
      <w:marRight w:val="0"/>
      <w:marTop w:val="0"/>
      <w:marBottom w:val="0"/>
      <w:divBdr>
        <w:top w:val="none" w:sz="0" w:space="0" w:color="auto"/>
        <w:left w:val="none" w:sz="0" w:space="0" w:color="auto"/>
        <w:bottom w:val="none" w:sz="0" w:space="0" w:color="auto"/>
        <w:right w:val="none" w:sz="0" w:space="0" w:color="auto"/>
      </w:divBdr>
    </w:div>
    <w:div w:id="2016684060">
      <w:bodyDiv w:val="1"/>
      <w:marLeft w:val="0"/>
      <w:marRight w:val="0"/>
      <w:marTop w:val="0"/>
      <w:marBottom w:val="0"/>
      <w:divBdr>
        <w:top w:val="none" w:sz="0" w:space="0" w:color="auto"/>
        <w:left w:val="none" w:sz="0" w:space="0" w:color="auto"/>
        <w:bottom w:val="none" w:sz="0" w:space="0" w:color="auto"/>
        <w:right w:val="none" w:sz="0" w:space="0" w:color="auto"/>
      </w:divBdr>
    </w:div>
    <w:div w:id="2017145778">
      <w:bodyDiv w:val="1"/>
      <w:marLeft w:val="0"/>
      <w:marRight w:val="0"/>
      <w:marTop w:val="0"/>
      <w:marBottom w:val="0"/>
      <w:divBdr>
        <w:top w:val="none" w:sz="0" w:space="0" w:color="auto"/>
        <w:left w:val="none" w:sz="0" w:space="0" w:color="auto"/>
        <w:bottom w:val="none" w:sz="0" w:space="0" w:color="auto"/>
        <w:right w:val="none" w:sz="0" w:space="0" w:color="auto"/>
      </w:divBdr>
    </w:div>
    <w:div w:id="2017732879">
      <w:bodyDiv w:val="1"/>
      <w:marLeft w:val="0"/>
      <w:marRight w:val="0"/>
      <w:marTop w:val="0"/>
      <w:marBottom w:val="0"/>
      <w:divBdr>
        <w:top w:val="none" w:sz="0" w:space="0" w:color="auto"/>
        <w:left w:val="none" w:sz="0" w:space="0" w:color="auto"/>
        <w:bottom w:val="none" w:sz="0" w:space="0" w:color="auto"/>
        <w:right w:val="none" w:sz="0" w:space="0" w:color="auto"/>
      </w:divBdr>
    </w:div>
    <w:div w:id="2018459357">
      <w:bodyDiv w:val="1"/>
      <w:marLeft w:val="0"/>
      <w:marRight w:val="0"/>
      <w:marTop w:val="0"/>
      <w:marBottom w:val="0"/>
      <w:divBdr>
        <w:top w:val="none" w:sz="0" w:space="0" w:color="auto"/>
        <w:left w:val="none" w:sz="0" w:space="0" w:color="auto"/>
        <w:bottom w:val="none" w:sz="0" w:space="0" w:color="auto"/>
        <w:right w:val="none" w:sz="0" w:space="0" w:color="auto"/>
      </w:divBdr>
    </w:div>
    <w:div w:id="2018995079">
      <w:bodyDiv w:val="1"/>
      <w:marLeft w:val="0"/>
      <w:marRight w:val="0"/>
      <w:marTop w:val="0"/>
      <w:marBottom w:val="0"/>
      <w:divBdr>
        <w:top w:val="none" w:sz="0" w:space="0" w:color="auto"/>
        <w:left w:val="none" w:sz="0" w:space="0" w:color="auto"/>
        <w:bottom w:val="none" w:sz="0" w:space="0" w:color="auto"/>
        <w:right w:val="none" w:sz="0" w:space="0" w:color="auto"/>
      </w:divBdr>
    </w:div>
    <w:div w:id="2019380536">
      <w:bodyDiv w:val="1"/>
      <w:marLeft w:val="0"/>
      <w:marRight w:val="0"/>
      <w:marTop w:val="0"/>
      <w:marBottom w:val="0"/>
      <w:divBdr>
        <w:top w:val="none" w:sz="0" w:space="0" w:color="auto"/>
        <w:left w:val="none" w:sz="0" w:space="0" w:color="auto"/>
        <w:bottom w:val="none" w:sz="0" w:space="0" w:color="auto"/>
        <w:right w:val="none" w:sz="0" w:space="0" w:color="auto"/>
      </w:divBdr>
    </w:div>
    <w:div w:id="2019886973">
      <w:bodyDiv w:val="1"/>
      <w:marLeft w:val="0"/>
      <w:marRight w:val="0"/>
      <w:marTop w:val="0"/>
      <w:marBottom w:val="0"/>
      <w:divBdr>
        <w:top w:val="none" w:sz="0" w:space="0" w:color="auto"/>
        <w:left w:val="none" w:sz="0" w:space="0" w:color="auto"/>
        <w:bottom w:val="none" w:sz="0" w:space="0" w:color="auto"/>
        <w:right w:val="none" w:sz="0" w:space="0" w:color="auto"/>
      </w:divBdr>
    </w:div>
    <w:div w:id="2021152200">
      <w:bodyDiv w:val="1"/>
      <w:marLeft w:val="0"/>
      <w:marRight w:val="0"/>
      <w:marTop w:val="0"/>
      <w:marBottom w:val="0"/>
      <w:divBdr>
        <w:top w:val="none" w:sz="0" w:space="0" w:color="auto"/>
        <w:left w:val="none" w:sz="0" w:space="0" w:color="auto"/>
        <w:bottom w:val="none" w:sz="0" w:space="0" w:color="auto"/>
        <w:right w:val="none" w:sz="0" w:space="0" w:color="auto"/>
      </w:divBdr>
    </w:div>
    <w:div w:id="2021153055">
      <w:bodyDiv w:val="1"/>
      <w:marLeft w:val="0"/>
      <w:marRight w:val="0"/>
      <w:marTop w:val="0"/>
      <w:marBottom w:val="0"/>
      <w:divBdr>
        <w:top w:val="none" w:sz="0" w:space="0" w:color="auto"/>
        <w:left w:val="none" w:sz="0" w:space="0" w:color="auto"/>
        <w:bottom w:val="none" w:sz="0" w:space="0" w:color="auto"/>
        <w:right w:val="none" w:sz="0" w:space="0" w:color="auto"/>
      </w:divBdr>
    </w:div>
    <w:div w:id="2023972293">
      <w:bodyDiv w:val="1"/>
      <w:marLeft w:val="0"/>
      <w:marRight w:val="0"/>
      <w:marTop w:val="0"/>
      <w:marBottom w:val="0"/>
      <w:divBdr>
        <w:top w:val="none" w:sz="0" w:space="0" w:color="auto"/>
        <w:left w:val="none" w:sz="0" w:space="0" w:color="auto"/>
        <w:bottom w:val="none" w:sz="0" w:space="0" w:color="auto"/>
        <w:right w:val="none" w:sz="0" w:space="0" w:color="auto"/>
      </w:divBdr>
    </w:div>
    <w:div w:id="2025009516">
      <w:bodyDiv w:val="1"/>
      <w:marLeft w:val="0"/>
      <w:marRight w:val="0"/>
      <w:marTop w:val="0"/>
      <w:marBottom w:val="0"/>
      <w:divBdr>
        <w:top w:val="none" w:sz="0" w:space="0" w:color="auto"/>
        <w:left w:val="none" w:sz="0" w:space="0" w:color="auto"/>
        <w:bottom w:val="none" w:sz="0" w:space="0" w:color="auto"/>
        <w:right w:val="none" w:sz="0" w:space="0" w:color="auto"/>
      </w:divBdr>
    </w:div>
    <w:div w:id="2025859805">
      <w:bodyDiv w:val="1"/>
      <w:marLeft w:val="0"/>
      <w:marRight w:val="0"/>
      <w:marTop w:val="0"/>
      <w:marBottom w:val="0"/>
      <w:divBdr>
        <w:top w:val="none" w:sz="0" w:space="0" w:color="auto"/>
        <w:left w:val="none" w:sz="0" w:space="0" w:color="auto"/>
        <w:bottom w:val="none" w:sz="0" w:space="0" w:color="auto"/>
        <w:right w:val="none" w:sz="0" w:space="0" w:color="auto"/>
      </w:divBdr>
    </w:div>
    <w:div w:id="2028873040">
      <w:bodyDiv w:val="1"/>
      <w:marLeft w:val="0"/>
      <w:marRight w:val="0"/>
      <w:marTop w:val="0"/>
      <w:marBottom w:val="0"/>
      <w:divBdr>
        <w:top w:val="none" w:sz="0" w:space="0" w:color="auto"/>
        <w:left w:val="none" w:sz="0" w:space="0" w:color="auto"/>
        <w:bottom w:val="none" w:sz="0" w:space="0" w:color="auto"/>
        <w:right w:val="none" w:sz="0" w:space="0" w:color="auto"/>
      </w:divBdr>
    </w:div>
    <w:div w:id="2029982494">
      <w:bodyDiv w:val="1"/>
      <w:marLeft w:val="0"/>
      <w:marRight w:val="0"/>
      <w:marTop w:val="0"/>
      <w:marBottom w:val="0"/>
      <w:divBdr>
        <w:top w:val="none" w:sz="0" w:space="0" w:color="auto"/>
        <w:left w:val="none" w:sz="0" w:space="0" w:color="auto"/>
        <w:bottom w:val="none" w:sz="0" w:space="0" w:color="auto"/>
        <w:right w:val="none" w:sz="0" w:space="0" w:color="auto"/>
      </w:divBdr>
    </w:div>
    <w:div w:id="2030060280">
      <w:bodyDiv w:val="1"/>
      <w:marLeft w:val="0"/>
      <w:marRight w:val="0"/>
      <w:marTop w:val="0"/>
      <w:marBottom w:val="0"/>
      <w:divBdr>
        <w:top w:val="none" w:sz="0" w:space="0" w:color="auto"/>
        <w:left w:val="none" w:sz="0" w:space="0" w:color="auto"/>
        <w:bottom w:val="none" w:sz="0" w:space="0" w:color="auto"/>
        <w:right w:val="none" w:sz="0" w:space="0" w:color="auto"/>
      </w:divBdr>
    </w:div>
    <w:div w:id="2031443316">
      <w:bodyDiv w:val="1"/>
      <w:marLeft w:val="0"/>
      <w:marRight w:val="0"/>
      <w:marTop w:val="0"/>
      <w:marBottom w:val="0"/>
      <w:divBdr>
        <w:top w:val="none" w:sz="0" w:space="0" w:color="auto"/>
        <w:left w:val="none" w:sz="0" w:space="0" w:color="auto"/>
        <w:bottom w:val="none" w:sz="0" w:space="0" w:color="auto"/>
        <w:right w:val="none" w:sz="0" w:space="0" w:color="auto"/>
      </w:divBdr>
    </w:div>
    <w:div w:id="2032604612">
      <w:bodyDiv w:val="1"/>
      <w:marLeft w:val="0"/>
      <w:marRight w:val="0"/>
      <w:marTop w:val="0"/>
      <w:marBottom w:val="0"/>
      <w:divBdr>
        <w:top w:val="none" w:sz="0" w:space="0" w:color="auto"/>
        <w:left w:val="none" w:sz="0" w:space="0" w:color="auto"/>
        <w:bottom w:val="none" w:sz="0" w:space="0" w:color="auto"/>
        <w:right w:val="none" w:sz="0" w:space="0" w:color="auto"/>
      </w:divBdr>
    </w:div>
    <w:div w:id="2032606414">
      <w:bodyDiv w:val="1"/>
      <w:marLeft w:val="0"/>
      <w:marRight w:val="0"/>
      <w:marTop w:val="0"/>
      <w:marBottom w:val="0"/>
      <w:divBdr>
        <w:top w:val="none" w:sz="0" w:space="0" w:color="auto"/>
        <w:left w:val="none" w:sz="0" w:space="0" w:color="auto"/>
        <w:bottom w:val="none" w:sz="0" w:space="0" w:color="auto"/>
        <w:right w:val="none" w:sz="0" w:space="0" w:color="auto"/>
      </w:divBdr>
    </w:div>
    <w:div w:id="2032611473">
      <w:bodyDiv w:val="1"/>
      <w:marLeft w:val="0"/>
      <w:marRight w:val="0"/>
      <w:marTop w:val="0"/>
      <w:marBottom w:val="0"/>
      <w:divBdr>
        <w:top w:val="none" w:sz="0" w:space="0" w:color="auto"/>
        <w:left w:val="none" w:sz="0" w:space="0" w:color="auto"/>
        <w:bottom w:val="none" w:sz="0" w:space="0" w:color="auto"/>
        <w:right w:val="none" w:sz="0" w:space="0" w:color="auto"/>
      </w:divBdr>
    </w:div>
    <w:div w:id="2032679111">
      <w:bodyDiv w:val="1"/>
      <w:marLeft w:val="0"/>
      <w:marRight w:val="0"/>
      <w:marTop w:val="0"/>
      <w:marBottom w:val="0"/>
      <w:divBdr>
        <w:top w:val="none" w:sz="0" w:space="0" w:color="auto"/>
        <w:left w:val="none" w:sz="0" w:space="0" w:color="auto"/>
        <w:bottom w:val="none" w:sz="0" w:space="0" w:color="auto"/>
        <w:right w:val="none" w:sz="0" w:space="0" w:color="auto"/>
      </w:divBdr>
    </w:div>
    <w:div w:id="2032679806">
      <w:bodyDiv w:val="1"/>
      <w:marLeft w:val="0"/>
      <w:marRight w:val="0"/>
      <w:marTop w:val="0"/>
      <w:marBottom w:val="0"/>
      <w:divBdr>
        <w:top w:val="none" w:sz="0" w:space="0" w:color="auto"/>
        <w:left w:val="none" w:sz="0" w:space="0" w:color="auto"/>
        <w:bottom w:val="none" w:sz="0" w:space="0" w:color="auto"/>
        <w:right w:val="none" w:sz="0" w:space="0" w:color="auto"/>
      </w:divBdr>
    </w:div>
    <w:div w:id="2033145873">
      <w:bodyDiv w:val="1"/>
      <w:marLeft w:val="0"/>
      <w:marRight w:val="0"/>
      <w:marTop w:val="0"/>
      <w:marBottom w:val="0"/>
      <w:divBdr>
        <w:top w:val="none" w:sz="0" w:space="0" w:color="auto"/>
        <w:left w:val="none" w:sz="0" w:space="0" w:color="auto"/>
        <w:bottom w:val="none" w:sz="0" w:space="0" w:color="auto"/>
        <w:right w:val="none" w:sz="0" w:space="0" w:color="auto"/>
      </w:divBdr>
    </w:div>
    <w:div w:id="2033607845">
      <w:bodyDiv w:val="1"/>
      <w:marLeft w:val="0"/>
      <w:marRight w:val="0"/>
      <w:marTop w:val="0"/>
      <w:marBottom w:val="0"/>
      <w:divBdr>
        <w:top w:val="none" w:sz="0" w:space="0" w:color="auto"/>
        <w:left w:val="none" w:sz="0" w:space="0" w:color="auto"/>
        <w:bottom w:val="none" w:sz="0" w:space="0" w:color="auto"/>
        <w:right w:val="none" w:sz="0" w:space="0" w:color="auto"/>
      </w:divBdr>
    </w:div>
    <w:div w:id="2035304579">
      <w:bodyDiv w:val="1"/>
      <w:marLeft w:val="0"/>
      <w:marRight w:val="0"/>
      <w:marTop w:val="0"/>
      <w:marBottom w:val="0"/>
      <w:divBdr>
        <w:top w:val="none" w:sz="0" w:space="0" w:color="auto"/>
        <w:left w:val="none" w:sz="0" w:space="0" w:color="auto"/>
        <w:bottom w:val="none" w:sz="0" w:space="0" w:color="auto"/>
        <w:right w:val="none" w:sz="0" w:space="0" w:color="auto"/>
      </w:divBdr>
    </w:div>
    <w:div w:id="2035497461">
      <w:bodyDiv w:val="1"/>
      <w:marLeft w:val="0"/>
      <w:marRight w:val="0"/>
      <w:marTop w:val="0"/>
      <w:marBottom w:val="0"/>
      <w:divBdr>
        <w:top w:val="none" w:sz="0" w:space="0" w:color="auto"/>
        <w:left w:val="none" w:sz="0" w:space="0" w:color="auto"/>
        <w:bottom w:val="none" w:sz="0" w:space="0" w:color="auto"/>
        <w:right w:val="none" w:sz="0" w:space="0" w:color="auto"/>
      </w:divBdr>
    </w:div>
    <w:div w:id="2038850325">
      <w:bodyDiv w:val="1"/>
      <w:marLeft w:val="0"/>
      <w:marRight w:val="0"/>
      <w:marTop w:val="0"/>
      <w:marBottom w:val="0"/>
      <w:divBdr>
        <w:top w:val="none" w:sz="0" w:space="0" w:color="auto"/>
        <w:left w:val="none" w:sz="0" w:space="0" w:color="auto"/>
        <w:bottom w:val="none" w:sz="0" w:space="0" w:color="auto"/>
        <w:right w:val="none" w:sz="0" w:space="0" w:color="auto"/>
      </w:divBdr>
    </w:div>
    <w:div w:id="2039158708">
      <w:bodyDiv w:val="1"/>
      <w:marLeft w:val="0"/>
      <w:marRight w:val="0"/>
      <w:marTop w:val="0"/>
      <w:marBottom w:val="0"/>
      <w:divBdr>
        <w:top w:val="none" w:sz="0" w:space="0" w:color="auto"/>
        <w:left w:val="none" w:sz="0" w:space="0" w:color="auto"/>
        <w:bottom w:val="none" w:sz="0" w:space="0" w:color="auto"/>
        <w:right w:val="none" w:sz="0" w:space="0" w:color="auto"/>
      </w:divBdr>
    </w:div>
    <w:div w:id="2039621220">
      <w:bodyDiv w:val="1"/>
      <w:marLeft w:val="0"/>
      <w:marRight w:val="0"/>
      <w:marTop w:val="0"/>
      <w:marBottom w:val="0"/>
      <w:divBdr>
        <w:top w:val="none" w:sz="0" w:space="0" w:color="auto"/>
        <w:left w:val="none" w:sz="0" w:space="0" w:color="auto"/>
        <w:bottom w:val="none" w:sz="0" w:space="0" w:color="auto"/>
        <w:right w:val="none" w:sz="0" w:space="0" w:color="auto"/>
      </w:divBdr>
    </w:div>
    <w:div w:id="2039626611">
      <w:bodyDiv w:val="1"/>
      <w:marLeft w:val="0"/>
      <w:marRight w:val="0"/>
      <w:marTop w:val="0"/>
      <w:marBottom w:val="0"/>
      <w:divBdr>
        <w:top w:val="none" w:sz="0" w:space="0" w:color="auto"/>
        <w:left w:val="none" w:sz="0" w:space="0" w:color="auto"/>
        <w:bottom w:val="none" w:sz="0" w:space="0" w:color="auto"/>
        <w:right w:val="none" w:sz="0" w:space="0" w:color="auto"/>
      </w:divBdr>
    </w:div>
    <w:div w:id="2039815941">
      <w:bodyDiv w:val="1"/>
      <w:marLeft w:val="0"/>
      <w:marRight w:val="0"/>
      <w:marTop w:val="0"/>
      <w:marBottom w:val="0"/>
      <w:divBdr>
        <w:top w:val="none" w:sz="0" w:space="0" w:color="auto"/>
        <w:left w:val="none" w:sz="0" w:space="0" w:color="auto"/>
        <w:bottom w:val="none" w:sz="0" w:space="0" w:color="auto"/>
        <w:right w:val="none" w:sz="0" w:space="0" w:color="auto"/>
      </w:divBdr>
    </w:div>
    <w:div w:id="2042047428">
      <w:bodyDiv w:val="1"/>
      <w:marLeft w:val="0"/>
      <w:marRight w:val="0"/>
      <w:marTop w:val="0"/>
      <w:marBottom w:val="0"/>
      <w:divBdr>
        <w:top w:val="none" w:sz="0" w:space="0" w:color="auto"/>
        <w:left w:val="none" w:sz="0" w:space="0" w:color="auto"/>
        <w:bottom w:val="none" w:sz="0" w:space="0" w:color="auto"/>
        <w:right w:val="none" w:sz="0" w:space="0" w:color="auto"/>
      </w:divBdr>
    </w:div>
    <w:div w:id="2042507073">
      <w:bodyDiv w:val="1"/>
      <w:marLeft w:val="0"/>
      <w:marRight w:val="0"/>
      <w:marTop w:val="0"/>
      <w:marBottom w:val="0"/>
      <w:divBdr>
        <w:top w:val="none" w:sz="0" w:space="0" w:color="auto"/>
        <w:left w:val="none" w:sz="0" w:space="0" w:color="auto"/>
        <w:bottom w:val="none" w:sz="0" w:space="0" w:color="auto"/>
        <w:right w:val="none" w:sz="0" w:space="0" w:color="auto"/>
      </w:divBdr>
    </w:div>
    <w:div w:id="2042706355">
      <w:bodyDiv w:val="1"/>
      <w:marLeft w:val="0"/>
      <w:marRight w:val="0"/>
      <w:marTop w:val="0"/>
      <w:marBottom w:val="0"/>
      <w:divBdr>
        <w:top w:val="none" w:sz="0" w:space="0" w:color="auto"/>
        <w:left w:val="none" w:sz="0" w:space="0" w:color="auto"/>
        <w:bottom w:val="none" w:sz="0" w:space="0" w:color="auto"/>
        <w:right w:val="none" w:sz="0" w:space="0" w:color="auto"/>
      </w:divBdr>
    </w:div>
    <w:div w:id="2043363885">
      <w:bodyDiv w:val="1"/>
      <w:marLeft w:val="0"/>
      <w:marRight w:val="0"/>
      <w:marTop w:val="0"/>
      <w:marBottom w:val="0"/>
      <w:divBdr>
        <w:top w:val="none" w:sz="0" w:space="0" w:color="auto"/>
        <w:left w:val="none" w:sz="0" w:space="0" w:color="auto"/>
        <w:bottom w:val="none" w:sz="0" w:space="0" w:color="auto"/>
        <w:right w:val="none" w:sz="0" w:space="0" w:color="auto"/>
      </w:divBdr>
    </w:div>
    <w:div w:id="2046640071">
      <w:bodyDiv w:val="1"/>
      <w:marLeft w:val="0"/>
      <w:marRight w:val="0"/>
      <w:marTop w:val="0"/>
      <w:marBottom w:val="0"/>
      <w:divBdr>
        <w:top w:val="none" w:sz="0" w:space="0" w:color="auto"/>
        <w:left w:val="none" w:sz="0" w:space="0" w:color="auto"/>
        <w:bottom w:val="none" w:sz="0" w:space="0" w:color="auto"/>
        <w:right w:val="none" w:sz="0" w:space="0" w:color="auto"/>
      </w:divBdr>
    </w:div>
    <w:div w:id="2047175580">
      <w:bodyDiv w:val="1"/>
      <w:marLeft w:val="0"/>
      <w:marRight w:val="0"/>
      <w:marTop w:val="0"/>
      <w:marBottom w:val="0"/>
      <w:divBdr>
        <w:top w:val="none" w:sz="0" w:space="0" w:color="auto"/>
        <w:left w:val="none" w:sz="0" w:space="0" w:color="auto"/>
        <w:bottom w:val="none" w:sz="0" w:space="0" w:color="auto"/>
        <w:right w:val="none" w:sz="0" w:space="0" w:color="auto"/>
      </w:divBdr>
    </w:div>
    <w:div w:id="2048216436">
      <w:bodyDiv w:val="1"/>
      <w:marLeft w:val="0"/>
      <w:marRight w:val="0"/>
      <w:marTop w:val="0"/>
      <w:marBottom w:val="0"/>
      <w:divBdr>
        <w:top w:val="none" w:sz="0" w:space="0" w:color="auto"/>
        <w:left w:val="none" w:sz="0" w:space="0" w:color="auto"/>
        <w:bottom w:val="none" w:sz="0" w:space="0" w:color="auto"/>
        <w:right w:val="none" w:sz="0" w:space="0" w:color="auto"/>
      </w:divBdr>
    </w:div>
    <w:div w:id="2049915149">
      <w:bodyDiv w:val="1"/>
      <w:marLeft w:val="0"/>
      <w:marRight w:val="0"/>
      <w:marTop w:val="0"/>
      <w:marBottom w:val="0"/>
      <w:divBdr>
        <w:top w:val="none" w:sz="0" w:space="0" w:color="auto"/>
        <w:left w:val="none" w:sz="0" w:space="0" w:color="auto"/>
        <w:bottom w:val="none" w:sz="0" w:space="0" w:color="auto"/>
        <w:right w:val="none" w:sz="0" w:space="0" w:color="auto"/>
      </w:divBdr>
    </w:div>
    <w:div w:id="2051301061">
      <w:bodyDiv w:val="1"/>
      <w:marLeft w:val="0"/>
      <w:marRight w:val="0"/>
      <w:marTop w:val="0"/>
      <w:marBottom w:val="0"/>
      <w:divBdr>
        <w:top w:val="none" w:sz="0" w:space="0" w:color="auto"/>
        <w:left w:val="none" w:sz="0" w:space="0" w:color="auto"/>
        <w:bottom w:val="none" w:sz="0" w:space="0" w:color="auto"/>
        <w:right w:val="none" w:sz="0" w:space="0" w:color="auto"/>
      </w:divBdr>
    </w:div>
    <w:div w:id="2052682445">
      <w:bodyDiv w:val="1"/>
      <w:marLeft w:val="0"/>
      <w:marRight w:val="0"/>
      <w:marTop w:val="0"/>
      <w:marBottom w:val="0"/>
      <w:divBdr>
        <w:top w:val="none" w:sz="0" w:space="0" w:color="auto"/>
        <w:left w:val="none" w:sz="0" w:space="0" w:color="auto"/>
        <w:bottom w:val="none" w:sz="0" w:space="0" w:color="auto"/>
        <w:right w:val="none" w:sz="0" w:space="0" w:color="auto"/>
      </w:divBdr>
    </w:div>
    <w:div w:id="2054189397">
      <w:bodyDiv w:val="1"/>
      <w:marLeft w:val="0"/>
      <w:marRight w:val="0"/>
      <w:marTop w:val="0"/>
      <w:marBottom w:val="0"/>
      <w:divBdr>
        <w:top w:val="none" w:sz="0" w:space="0" w:color="auto"/>
        <w:left w:val="none" w:sz="0" w:space="0" w:color="auto"/>
        <w:bottom w:val="none" w:sz="0" w:space="0" w:color="auto"/>
        <w:right w:val="none" w:sz="0" w:space="0" w:color="auto"/>
      </w:divBdr>
    </w:div>
    <w:div w:id="2054503975">
      <w:bodyDiv w:val="1"/>
      <w:marLeft w:val="0"/>
      <w:marRight w:val="0"/>
      <w:marTop w:val="0"/>
      <w:marBottom w:val="0"/>
      <w:divBdr>
        <w:top w:val="none" w:sz="0" w:space="0" w:color="auto"/>
        <w:left w:val="none" w:sz="0" w:space="0" w:color="auto"/>
        <w:bottom w:val="none" w:sz="0" w:space="0" w:color="auto"/>
        <w:right w:val="none" w:sz="0" w:space="0" w:color="auto"/>
      </w:divBdr>
    </w:div>
    <w:div w:id="2055617330">
      <w:bodyDiv w:val="1"/>
      <w:marLeft w:val="0"/>
      <w:marRight w:val="0"/>
      <w:marTop w:val="0"/>
      <w:marBottom w:val="0"/>
      <w:divBdr>
        <w:top w:val="none" w:sz="0" w:space="0" w:color="auto"/>
        <w:left w:val="none" w:sz="0" w:space="0" w:color="auto"/>
        <w:bottom w:val="none" w:sz="0" w:space="0" w:color="auto"/>
        <w:right w:val="none" w:sz="0" w:space="0" w:color="auto"/>
      </w:divBdr>
    </w:div>
    <w:div w:id="2056345867">
      <w:bodyDiv w:val="1"/>
      <w:marLeft w:val="0"/>
      <w:marRight w:val="0"/>
      <w:marTop w:val="0"/>
      <w:marBottom w:val="0"/>
      <w:divBdr>
        <w:top w:val="none" w:sz="0" w:space="0" w:color="auto"/>
        <w:left w:val="none" w:sz="0" w:space="0" w:color="auto"/>
        <w:bottom w:val="none" w:sz="0" w:space="0" w:color="auto"/>
        <w:right w:val="none" w:sz="0" w:space="0" w:color="auto"/>
      </w:divBdr>
    </w:div>
    <w:div w:id="2057191645">
      <w:bodyDiv w:val="1"/>
      <w:marLeft w:val="0"/>
      <w:marRight w:val="0"/>
      <w:marTop w:val="0"/>
      <w:marBottom w:val="0"/>
      <w:divBdr>
        <w:top w:val="none" w:sz="0" w:space="0" w:color="auto"/>
        <w:left w:val="none" w:sz="0" w:space="0" w:color="auto"/>
        <w:bottom w:val="none" w:sz="0" w:space="0" w:color="auto"/>
        <w:right w:val="none" w:sz="0" w:space="0" w:color="auto"/>
      </w:divBdr>
    </w:div>
    <w:div w:id="2059040622">
      <w:bodyDiv w:val="1"/>
      <w:marLeft w:val="0"/>
      <w:marRight w:val="0"/>
      <w:marTop w:val="0"/>
      <w:marBottom w:val="0"/>
      <w:divBdr>
        <w:top w:val="none" w:sz="0" w:space="0" w:color="auto"/>
        <w:left w:val="none" w:sz="0" w:space="0" w:color="auto"/>
        <w:bottom w:val="none" w:sz="0" w:space="0" w:color="auto"/>
        <w:right w:val="none" w:sz="0" w:space="0" w:color="auto"/>
      </w:divBdr>
    </w:div>
    <w:div w:id="2059475608">
      <w:bodyDiv w:val="1"/>
      <w:marLeft w:val="0"/>
      <w:marRight w:val="0"/>
      <w:marTop w:val="0"/>
      <w:marBottom w:val="0"/>
      <w:divBdr>
        <w:top w:val="none" w:sz="0" w:space="0" w:color="auto"/>
        <w:left w:val="none" w:sz="0" w:space="0" w:color="auto"/>
        <w:bottom w:val="none" w:sz="0" w:space="0" w:color="auto"/>
        <w:right w:val="none" w:sz="0" w:space="0" w:color="auto"/>
      </w:divBdr>
    </w:div>
    <w:div w:id="2060519502">
      <w:bodyDiv w:val="1"/>
      <w:marLeft w:val="0"/>
      <w:marRight w:val="0"/>
      <w:marTop w:val="0"/>
      <w:marBottom w:val="0"/>
      <w:divBdr>
        <w:top w:val="none" w:sz="0" w:space="0" w:color="auto"/>
        <w:left w:val="none" w:sz="0" w:space="0" w:color="auto"/>
        <w:bottom w:val="none" w:sz="0" w:space="0" w:color="auto"/>
        <w:right w:val="none" w:sz="0" w:space="0" w:color="auto"/>
      </w:divBdr>
    </w:div>
    <w:div w:id="2062245763">
      <w:bodyDiv w:val="1"/>
      <w:marLeft w:val="0"/>
      <w:marRight w:val="0"/>
      <w:marTop w:val="0"/>
      <w:marBottom w:val="0"/>
      <w:divBdr>
        <w:top w:val="none" w:sz="0" w:space="0" w:color="auto"/>
        <w:left w:val="none" w:sz="0" w:space="0" w:color="auto"/>
        <w:bottom w:val="none" w:sz="0" w:space="0" w:color="auto"/>
        <w:right w:val="none" w:sz="0" w:space="0" w:color="auto"/>
      </w:divBdr>
    </w:div>
    <w:div w:id="2065253923">
      <w:bodyDiv w:val="1"/>
      <w:marLeft w:val="0"/>
      <w:marRight w:val="0"/>
      <w:marTop w:val="0"/>
      <w:marBottom w:val="0"/>
      <w:divBdr>
        <w:top w:val="none" w:sz="0" w:space="0" w:color="auto"/>
        <w:left w:val="none" w:sz="0" w:space="0" w:color="auto"/>
        <w:bottom w:val="none" w:sz="0" w:space="0" w:color="auto"/>
        <w:right w:val="none" w:sz="0" w:space="0" w:color="auto"/>
      </w:divBdr>
    </w:div>
    <w:div w:id="2068799471">
      <w:bodyDiv w:val="1"/>
      <w:marLeft w:val="0"/>
      <w:marRight w:val="0"/>
      <w:marTop w:val="0"/>
      <w:marBottom w:val="0"/>
      <w:divBdr>
        <w:top w:val="none" w:sz="0" w:space="0" w:color="auto"/>
        <w:left w:val="none" w:sz="0" w:space="0" w:color="auto"/>
        <w:bottom w:val="none" w:sz="0" w:space="0" w:color="auto"/>
        <w:right w:val="none" w:sz="0" w:space="0" w:color="auto"/>
      </w:divBdr>
    </w:div>
    <w:div w:id="2070036535">
      <w:bodyDiv w:val="1"/>
      <w:marLeft w:val="0"/>
      <w:marRight w:val="0"/>
      <w:marTop w:val="0"/>
      <w:marBottom w:val="0"/>
      <w:divBdr>
        <w:top w:val="none" w:sz="0" w:space="0" w:color="auto"/>
        <w:left w:val="none" w:sz="0" w:space="0" w:color="auto"/>
        <w:bottom w:val="none" w:sz="0" w:space="0" w:color="auto"/>
        <w:right w:val="none" w:sz="0" w:space="0" w:color="auto"/>
      </w:divBdr>
    </w:div>
    <w:div w:id="2071807184">
      <w:bodyDiv w:val="1"/>
      <w:marLeft w:val="0"/>
      <w:marRight w:val="0"/>
      <w:marTop w:val="0"/>
      <w:marBottom w:val="0"/>
      <w:divBdr>
        <w:top w:val="none" w:sz="0" w:space="0" w:color="auto"/>
        <w:left w:val="none" w:sz="0" w:space="0" w:color="auto"/>
        <w:bottom w:val="none" w:sz="0" w:space="0" w:color="auto"/>
        <w:right w:val="none" w:sz="0" w:space="0" w:color="auto"/>
      </w:divBdr>
    </w:div>
    <w:div w:id="2072846591">
      <w:bodyDiv w:val="1"/>
      <w:marLeft w:val="0"/>
      <w:marRight w:val="0"/>
      <w:marTop w:val="0"/>
      <w:marBottom w:val="0"/>
      <w:divBdr>
        <w:top w:val="none" w:sz="0" w:space="0" w:color="auto"/>
        <w:left w:val="none" w:sz="0" w:space="0" w:color="auto"/>
        <w:bottom w:val="none" w:sz="0" w:space="0" w:color="auto"/>
        <w:right w:val="none" w:sz="0" w:space="0" w:color="auto"/>
      </w:divBdr>
    </w:div>
    <w:div w:id="2073387257">
      <w:bodyDiv w:val="1"/>
      <w:marLeft w:val="0"/>
      <w:marRight w:val="0"/>
      <w:marTop w:val="0"/>
      <w:marBottom w:val="0"/>
      <w:divBdr>
        <w:top w:val="none" w:sz="0" w:space="0" w:color="auto"/>
        <w:left w:val="none" w:sz="0" w:space="0" w:color="auto"/>
        <w:bottom w:val="none" w:sz="0" w:space="0" w:color="auto"/>
        <w:right w:val="none" w:sz="0" w:space="0" w:color="auto"/>
      </w:divBdr>
    </w:div>
    <w:div w:id="2075422679">
      <w:bodyDiv w:val="1"/>
      <w:marLeft w:val="0"/>
      <w:marRight w:val="0"/>
      <w:marTop w:val="0"/>
      <w:marBottom w:val="0"/>
      <w:divBdr>
        <w:top w:val="none" w:sz="0" w:space="0" w:color="auto"/>
        <w:left w:val="none" w:sz="0" w:space="0" w:color="auto"/>
        <w:bottom w:val="none" w:sz="0" w:space="0" w:color="auto"/>
        <w:right w:val="none" w:sz="0" w:space="0" w:color="auto"/>
      </w:divBdr>
    </w:div>
    <w:div w:id="2075933266">
      <w:bodyDiv w:val="1"/>
      <w:marLeft w:val="0"/>
      <w:marRight w:val="0"/>
      <w:marTop w:val="0"/>
      <w:marBottom w:val="0"/>
      <w:divBdr>
        <w:top w:val="none" w:sz="0" w:space="0" w:color="auto"/>
        <w:left w:val="none" w:sz="0" w:space="0" w:color="auto"/>
        <w:bottom w:val="none" w:sz="0" w:space="0" w:color="auto"/>
        <w:right w:val="none" w:sz="0" w:space="0" w:color="auto"/>
      </w:divBdr>
    </w:div>
    <w:div w:id="2076781719">
      <w:bodyDiv w:val="1"/>
      <w:marLeft w:val="0"/>
      <w:marRight w:val="0"/>
      <w:marTop w:val="0"/>
      <w:marBottom w:val="0"/>
      <w:divBdr>
        <w:top w:val="none" w:sz="0" w:space="0" w:color="auto"/>
        <w:left w:val="none" w:sz="0" w:space="0" w:color="auto"/>
        <w:bottom w:val="none" w:sz="0" w:space="0" w:color="auto"/>
        <w:right w:val="none" w:sz="0" w:space="0" w:color="auto"/>
      </w:divBdr>
    </w:div>
    <w:div w:id="2077432259">
      <w:bodyDiv w:val="1"/>
      <w:marLeft w:val="0"/>
      <w:marRight w:val="0"/>
      <w:marTop w:val="0"/>
      <w:marBottom w:val="0"/>
      <w:divBdr>
        <w:top w:val="none" w:sz="0" w:space="0" w:color="auto"/>
        <w:left w:val="none" w:sz="0" w:space="0" w:color="auto"/>
        <w:bottom w:val="none" w:sz="0" w:space="0" w:color="auto"/>
        <w:right w:val="none" w:sz="0" w:space="0" w:color="auto"/>
      </w:divBdr>
    </w:div>
    <w:div w:id="2079010489">
      <w:bodyDiv w:val="1"/>
      <w:marLeft w:val="0"/>
      <w:marRight w:val="0"/>
      <w:marTop w:val="0"/>
      <w:marBottom w:val="0"/>
      <w:divBdr>
        <w:top w:val="none" w:sz="0" w:space="0" w:color="auto"/>
        <w:left w:val="none" w:sz="0" w:space="0" w:color="auto"/>
        <w:bottom w:val="none" w:sz="0" w:space="0" w:color="auto"/>
        <w:right w:val="none" w:sz="0" w:space="0" w:color="auto"/>
      </w:divBdr>
    </w:div>
    <w:div w:id="2079204263">
      <w:bodyDiv w:val="1"/>
      <w:marLeft w:val="0"/>
      <w:marRight w:val="0"/>
      <w:marTop w:val="0"/>
      <w:marBottom w:val="0"/>
      <w:divBdr>
        <w:top w:val="none" w:sz="0" w:space="0" w:color="auto"/>
        <w:left w:val="none" w:sz="0" w:space="0" w:color="auto"/>
        <w:bottom w:val="none" w:sz="0" w:space="0" w:color="auto"/>
        <w:right w:val="none" w:sz="0" w:space="0" w:color="auto"/>
      </w:divBdr>
    </w:div>
    <w:div w:id="2079474460">
      <w:bodyDiv w:val="1"/>
      <w:marLeft w:val="0"/>
      <w:marRight w:val="0"/>
      <w:marTop w:val="0"/>
      <w:marBottom w:val="0"/>
      <w:divBdr>
        <w:top w:val="none" w:sz="0" w:space="0" w:color="auto"/>
        <w:left w:val="none" w:sz="0" w:space="0" w:color="auto"/>
        <w:bottom w:val="none" w:sz="0" w:space="0" w:color="auto"/>
        <w:right w:val="none" w:sz="0" w:space="0" w:color="auto"/>
      </w:divBdr>
    </w:div>
    <w:div w:id="2080246219">
      <w:bodyDiv w:val="1"/>
      <w:marLeft w:val="0"/>
      <w:marRight w:val="0"/>
      <w:marTop w:val="0"/>
      <w:marBottom w:val="0"/>
      <w:divBdr>
        <w:top w:val="none" w:sz="0" w:space="0" w:color="auto"/>
        <w:left w:val="none" w:sz="0" w:space="0" w:color="auto"/>
        <w:bottom w:val="none" w:sz="0" w:space="0" w:color="auto"/>
        <w:right w:val="none" w:sz="0" w:space="0" w:color="auto"/>
      </w:divBdr>
    </w:div>
    <w:div w:id="2084067013">
      <w:bodyDiv w:val="1"/>
      <w:marLeft w:val="0"/>
      <w:marRight w:val="0"/>
      <w:marTop w:val="0"/>
      <w:marBottom w:val="0"/>
      <w:divBdr>
        <w:top w:val="none" w:sz="0" w:space="0" w:color="auto"/>
        <w:left w:val="none" w:sz="0" w:space="0" w:color="auto"/>
        <w:bottom w:val="none" w:sz="0" w:space="0" w:color="auto"/>
        <w:right w:val="none" w:sz="0" w:space="0" w:color="auto"/>
      </w:divBdr>
    </w:div>
    <w:div w:id="2085253672">
      <w:bodyDiv w:val="1"/>
      <w:marLeft w:val="0"/>
      <w:marRight w:val="0"/>
      <w:marTop w:val="0"/>
      <w:marBottom w:val="0"/>
      <w:divBdr>
        <w:top w:val="none" w:sz="0" w:space="0" w:color="auto"/>
        <w:left w:val="none" w:sz="0" w:space="0" w:color="auto"/>
        <w:bottom w:val="none" w:sz="0" w:space="0" w:color="auto"/>
        <w:right w:val="none" w:sz="0" w:space="0" w:color="auto"/>
      </w:divBdr>
    </w:div>
    <w:div w:id="2085566136">
      <w:bodyDiv w:val="1"/>
      <w:marLeft w:val="0"/>
      <w:marRight w:val="0"/>
      <w:marTop w:val="0"/>
      <w:marBottom w:val="0"/>
      <w:divBdr>
        <w:top w:val="none" w:sz="0" w:space="0" w:color="auto"/>
        <w:left w:val="none" w:sz="0" w:space="0" w:color="auto"/>
        <w:bottom w:val="none" w:sz="0" w:space="0" w:color="auto"/>
        <w:right w:val="none" w:sz="0" w:space="0" w:color="auto"/>
      </w:divBdr>
    </w:div>
    <w:div w:id="2085830214">
      <w:bodyDiv w:val="1"/>
      <w:marLeft w:val="0"/>
      <w:marRight w:val="0"/>
      <w:marTop w:val="0"/>
      <w:marBottom w:val="0"/>
      <w:divBdr>
        <w:top w:val="none" w:sz="0" w:space="0" w:color="auto"/>
        <w:left w:val="none" w:sz="0" w:space="0" w:color="auto"/>
        <w:bottom w:val="none" w:sz="0" w:space="0" w:color="auto"/>
        <w:right w:val="none" w:sz="0" w:space="0" w:color="auto"/>
      </w:divBdr>
    </w:div>
    <w:div w:id="2087727243">
      <w:bodyDiv w:val="1"/>
      <w:marLeft w:val="0"/>
      <w:marRight w:val="0"/>
      <w:marTop w:val="0"/>
      <w:marBottom w:val="0"/>
      <w:divBdr>
        <w:top w:val="none" w:sz="0" w:space="0" w:color="auto"/>
        <w:left w:val="none" w:sz="0" w:space="0" w:color="auto"/>
        <w:bottom w:val="none" w:sz="0" w:space="0" w:color="auto"/>
        <w:right w:val="none" w:sz="0" w:space="0" w:color="auto"/>
      </w:divBdr>
    </w:div>
    <w:div w:id="2088529192">
      <w:bodyDiv w:val="1"/>
      <w:marLeft w:val="0"/>
      <w:marRight w:val="0"/>
      <w:marTop w:val="0"/>
      <w:marBottom w:val="0"/>
      <w:divBdr>
        <w:top w:val="none" w:sz="0" w:space="0" w:color="auto"/>
        <w:left w:val="none" w:sz="0" w:space="0" w:color="auto"/>
        <w:bottom w:val="none" w:sz="0" w:space="0" w:color="auto"/>
        <w:right w:val="none" w:sz="0" w:space="0" w:color="auto"/>
      </w:divBdr>
    </w:div>
    <w:div w:id="2089766055">
      <w:bodyDiv w:val="1"/>
      <w:marLeft w:val="0"/>
      <w:marRight w:val="0"/>
      <w:marTop w:val="0"/>
      <w:marBottom w:val="0"/>
      <w:divBdr>
        <w:top w:val="none" w:sz="0" w:space="0" w:color="auto"/>
        <w:left w:val="none" w:sz="0" w:space="0" w:color="auto"/>
        <w:bottom w:val="none" w:sz="0" w:space="0" w:color="auto"/>
        <w:right w:val="none" w:sz="0" w:space="0" w:color="auto"/>
      </w:divBdr>
    </w:div>
    <w:div w:id="2091535777">
      <w:bodyDiv w:val="1"/>
      <w:marLeft w:val="0"/>
      <w:marRight w:val="0"/>
      <w:marTop w:val="0"/>
      <w:marBottom w:val="0"/>
      <w:divBdr>
        <w:top w:val="none" w:sz="0" w:space="0" w:color="auto"/>
        <w:left w:val="none" w:sz="0" w:space="0" w:color="auto"/>
        <w:bottom w:val="none" w:sz="0" w:space="0" w:color="auto"/>
        <w:right w:val="none" w:sz="0" w:space="0" w:color="auto"/>
      </w:divBdr>
    </w:div>
    <w:div w:id="2091727741">
      <w:bodyDiv w:val="1"/>
      <w:marLeft w:val="0"/>
      <w:marRight w:val="0"/>
      <w:marTop w:val="0"/>
      <w:marBottom w:val="0"/>
      <w:divBdr>
        <w:top w:val="none" w:sz="0" w:space="0" w:color="auto"/>
        <w:left w:val="none" w:sz="0" w:space="0" w:color="auto"/>
        <w:bottom w:val="none" w:sz="0" w:space="0" w:color="auto"/>
        <w:right w:val="none" w:sz="0" w:space="0" w:color="auto"/>
      </w:divBdr>
    </w:div>
    <w:div w:id="2093575939">
      <w:bodyDiv w:val="1"/>
      <w:marLeft w:val="0"/>
      <w:marRight w:val="0"/>
      <w:marTop w:val="0"/>
      <w:marBottom w:val="0"/>
      <w:divBdr>
        <w:top w:val="none" w:sz="0" w:space="0" w:color="auto"/>
        <w:left w:val="none" w:sz="0" w:space="0" w:color="auto"/>
        <w:bottom w:val="none" w:sz="0" w:space="0" w:color="auto"/>
        <w:right w:val="none" w:sz="0" w:space="0" w:color="auto"/>
      </w:divBdr>
    </w:div>
    <w:div w:id="2094472640">
      <w:bodyDiv w:val="1"/>
      <w:marLeft w:val="0"/>
      <w:marRight w:val="0"/>
      <w:marTop w:val="0"/>
      <w:marBottom w:val="0"/>
      <w:divBdr>
        <w:top w:val="none" w:sz="0" w:space="0" w:color="auto"/>
        <w:left w:val="none" w:sz="0" w:space="0" w:color="auto"/>
        <w:bottom w:val="none" w:sz="0" w:space="0" w:color="auto"/>
        <w:right w:val="none" w:sz="0" w:space="0" w:color="auto"/>
      </w:divBdr>
    </w:div>
    <w:div w:id="2095664748">
      <w:bodyDiv w:val="1"/>
      <w:marLeft w:val="0"/>
      <w:marRight w:val="0"/>
      <w:marTop w:val="0"/>
      <w:marBottom w:val="0"/>
      <w:divBdr>
        <w:top w:val="none" w:sz="0" w:space="0" w:color="auto"/>
        <w:left w:val="none" w:sz="0" w:space="0" w:color="auto"/>
        <w:bottom w:val="none" w:sz="0" w:space="0" w:color="auto"/>
        <w:right w:val="none" w:sz="0" w:space="0" w:color="auto"/>
      </w:divBdr>
    </w:div>
    <w:div w:id="2098819994">
      <w:bodyDiv w:val="1"/>
      <w:marLeft w:val="0"/>
      <w:marRight w:val="0"/>
      <w:marTop w:val="0"/>
      <w:marBottom w:val="0"/>
      <w:divBdr>
        <w:top w:val="none" w:sz="0" w:space="0" w:color="auto"/>
        <w:left w:val="none" w:sz="0" w:space="0" w:color="auto"/>
        <w:bottom w:val="none" w:sz="0" w:space="0" w:color="auto"/>
        <w:right w:val="none" w:sz="0" w:space="0" w:color="auto"/>
      </w:divBdr>
    </w:div>
    <w:div w:id="2100786947">
      <w:bodyDiv w:val="1"/>
      <w:marLeft w:val="0"/>
      <w:marRight w:val="0"/>
      <w:marTop w:val="0"/>
      <w:marBottom w:val="0"/>
      <w:divBdr>
        <w:top w:val="none" w:sz="0" w:space="0" w:color="auto"/>
        <w:left w:val="none" w:sz="0" w:space="0" w:color="auto"/>
        <w:bottom w:val="none" w:sz="0" w:space="0" w:color="auto"/>
        <w:right w:val="none" w:sz="0" w:space="0" w:color="auto"/>
      </w:divBdr>
    </w:div>
    <w:div w:id="2101028078">
      <w:bodyDiv w:val="1"/>
      <w:marLeft w:val="0"/>
      <w:marRight w:val="0"/>
      <w:marTop w:val="0"/>
      <w:marBottom w:val="0"/>
      <w:divBdr>
        <w:top w:val="none" w:sz="0" w:space="0" w:color="auto"/>
        <w:left w:val="none" w:sz="0" w:space="0" w:color="auto"/>
        <w:bottom w:val="none" w:sz="0" w:space="0" w:color="auto"/>
        <w:right w:val="none" w:sz="0" w:space="0" w:color="auto"/>
      </w:divBdr>
    </w:div>
    <w:div w:id="2101102515">
      <w:bodyDiv w:val="1"/>
      <w:marLeft w:val="0"/>
      <w:marRight w:val="0"/>
      <w:marTop w:val="0"/>
      <w:marBottom w:val="0"/>
      <w:divBdr>
        <w:top w:val="none" w:sz="0" w:space="0" w:color="auto"/>
        <w:left w:val="none" w:sz="0" w:space="0" w:color="auto"/>
        <w:bottom w:val="none" w:sz="0" w:space="0" w:color="auto"/>
        <w:right w:val="none" w:sz="0" w:space="0" w:color="auto"/>
      </w:divBdr>
    </w:div>
    <w:div w:id="2102220636">
      <w:bodyDiv w:val="1"/>
      <w:marLeft w:val="0"/>
      <w:marRight w:val="0"/>
      <w:marTop w:val="0"/>
      <w:marBottom w:val="0"/>
      <w:divBdr>
        <w:top w:val="none" w:sz="0" w:space="0" w:color="auto"/>
        <w:left w:val="none" w:sz="0" w:space="0" w:color="auto"/>
        <w:bottom w:val="none" w:sz="0" w:space="0" w:color="auto"/>
        <w:right w:val="none" w:sz="0" w:space="0" w:color="auto"/>
      </w:divBdr>
    </w:div>
    <w:div w:id="2105033684">
      <w:bodyDiv w:val="1"/>
      <w:marLeft w:val="0"/>
      <w:marRight w:val="0"/>
      <w:marTop w:val="0"/>
      <w:marBottom w:val="0"/>
      <w:divBdr>
        <w:top w:val="none" w:sz="0" w:space="0" w:color="auto"/>
        <w:left w:val="none" w:sz="0" w:space="0" w:color="auto"/>
        <w:bottom w:val="none" w:sz="0" w:space="0" w:color="auto"/>
        <w:right w:val="none" w:sz="0" w:space="0" w:color="auto"/>
      </w:divBdr>
    </w:div>
    <w:div w:id="2105876374">
      <w:bodyDiv w:val="1"/>
      <w:marLeft w:val="0"/>
      <w:marRight w:val="0"/>
      <w:marTop w:val="0"/>
      <w:marBottom w:val="0"/>
      <w:divBdr>
        <w:top w:val="none" w:sz="0" w:space="0" w:color="auto"/>
        <w:left w:val="none" w:sz="0" w:space="0" w:color="auto"/>
        <w:bottom w:val="none" w:sz="0" w:space="0" w:color="auto"/>
        <w:right w:val="none" w:sz="0" w:space="0" w:color="auto"/>
      </w:divBdr>
    </w:div>
    <w:div w:id="2106344838">
      <w:bodyDiv w:val="1"/>
      <w:marLeft w:val="0"/>
      <w:marRight w:val="0"/>
      <w:marTop w:val="0"/>
      <w:marBottom w:val="0"/>
      <w:divBdr>
        <w:top w:val="none" w:sz="0" w:space="0" w:color="auto"/>
        <w:left w:val="none" w:sz="0" w:space="0" w:color="auto"/>
        <w:bottom w:val="none" w:sz="0" w:space="0" w:color="auto"/>
        <w:right w:val="none" w:sz="0" w:space="0" w:color="auto"/>
      </w:divBdr>
    </w:div>
    <w:div w:id="2107656499">
      <w:bodyDiv w:val="1"/>
      <w:marLeft w:val="0"/>
      <w:marRight w:val="0"/>
      <w:marTop w:val="0"/>
      <w:marBottom w:val="0"/>
      <w:divBdr>
        <w:top w:val="none" w:sz="0" w:space="0" w:color="auto"/>
        <w:left w:val="none" w:sz="0" w:space="0" w:color="auto"/>
        <w:bottom w:val="none" w:sz="0" w:space="0" w:color="auto"/>
        <w:right w:val="none" w:sz="0" w:space="0" w:color="auto"/>
      </w:divBdr>
    </w:div>
    <w:div w:id="2107726803">
      <w:bodyDiv w:val="1"/>
      <w:marLeft w:val="0"/>
      <w:marRight w:val="0"/>
      <w:marTop w:val="0"/>
      <w:marBottom w:val="0"/>
      <w:divBdr>
        <w:top w:val="none" w:sz="0" w:space="0" w:color="auto"/>
        <w:left w:val="none" w:sz="0" w:space="0" w:color="auto"/>
        <w:bottom w:val="none" w:sz="0" w:space="0" w:color="auto"/>
        <w:right w:val="none" w:sz="0" w:space="0" w:color="auto"/>
      </w:divBdr>
    </w:div>
    <w:div w:id="2113209235">
      <w:bodyDiv w:val="1"/>
      <w:marLeft w:val="0"/>
      <w:marRight w:val="0"/>
      <w:marTop w:val="0"/>
      <w:marBottom w:val="0"/>
      <w:divBdr>
        <w:top w:val="none" w:sz="0" w:space="0" w:color="auto"/>
        <w:left w:val="none" w:sz="0" w:space="0" w:color="auto"/>
        <w:bottom w:val="none" w:sz="0" w:space="0" w:color="auto"/>
        <w:right w:val="none" w:sz="0" w:space="0" w:color="auto"/>
      </w:divBdr>
    </w:div>
    <w:div w:id="2116704563">
      <w:bodyDiv w:val="1"/>
      <w:marLeft w:val="0"/>
      <w:marRight w:val="0"/>
      <w:marTop w:val="0"/>
      <w:marBottom w:val="0"/>
      <w:divBdr>
        <w:top w:val="none" w:sz="0" w:space="0" w:color="auto"/>
        <w:left w:val="none" w:sz="0" w:space="0" w:color="auto"/>
        <w:bottom w:val="none" w:sz="0" w:space="0" w:color="auto"/>
        <w:right w:val="none" w:sz="0" w:space="0" w:color="auto"/>
      </w:divBdr>
    </w:div>
    <w:div w:id="2118407988">
      <w:bodyDiv w:val="1"/>
      <w:marLeft w:val="0"/>
      <w:marRight w:val="0"/>
      <w:marTop w:val="0"/>
      <w:marBottom w:val="0"/>
      <w:divBdr>
        <w:top w:val="none" w:sz="0" w:space="0" w:color="auto"/>
        <w:left w:val="none" w:sz="0" w:space="0" w:color="auto"/>
        <w:bottom w:val="none" w:sz="0" w:space="0" w:color="auto"/>
        <w:right w:val="none" w:sz="0" w:space="0" w:color="auto"/>
      </w:divBdr>
    </w:div>
    <w:div w:id="2122524985">
      <w:bodyDiv w:val="1"/>
      <w:marLeft w:val="0"/>
      <w:marRight w:val="0"/>
      <w:marTop w:val="0"/>
      <w:marBottom w:val="0"/>
      <w:divBdr>
        <w:top w:val="none" w:sz="0" w:space="0" w:color="auto"/>
        <w:left w:val="none" w:sz="0" w:space="0" w:color="auto"/>
        <w:bottom w:val="none" w:sz="0" w:space="0" w:color="auto"/>
        <w:right w:val="none" w:sz="0" w:space="0" w:color="auto"/>
      </w:divBdr>
    </w:div>
    <w:div w:id="2122650172">
      <w:bodyDiv w:val="1"/>
      <w:marLeft w:val="0"/>
      <w:marRight w:val="0"/>
      <w:marTop w:val="0"/>
      <w:marBottom w:val="0"/>
      <w:divBdr>
        <w:top w:val="none" w:sz="0" w:space="0" w:color="auto"/>
        <w:left w:val="none" w:sz="0" w:space="0" w:color="auto"/>
        <w:bottom w:val="none" w:sz="0" w:space="0" w:color="auto"/>
        <w:right w:val="none" w:sz="0" w:space="0" w:color="auto"/>
      </w:divBdr>
    </w:div>
    <w:div w:id="2122873505">
      <w:bodyDiv w:val="1"/>
      <w:marLeft w:val="0"/>
      <w:marRight w:val="0"/>
      <w:marTop w:val="0"/>
      <w:marBottom w:val="0"/>
      <w:divBdr>
        <w:top w:val="none" w:sz="0" w:space="0" w:color="auto"/>
        <w:left w:val="none" w:sz="0" w:space="0" w:color="auto"/>
        <w:bottom w:val="none" w:sz="0" w:space="0" w:color="auto"/>
        <w:right w:val="none" w:sz="0" w:space="0" w:color="auto"/>
      </w:divBdr>
    </w:div>
    <w:div w:id="2123497859">
      <w:bodyDiv w:val="1"/>
      <w:marLeft w:val="0"/>
      <w:marRight w:val="0"/>
      <w:marTop w:val="0"/>
      <w:marBottom w:val="0"/>
      <w:divBdr>
        <w:top w:val="none" w:sz="0" w:space="0" w:color="auto"/>
        <w:left w:val="none" w:sz="0" w:space="0" w:color="auto"/>
        <w:bottom w:val="none" w:sz="0" w:space="0" w:color="auto"/>
        <w:right w:val="none" w:sz="0" w:space="0" w:color="auto"/>
      </w:divBdr>
    </w:div>
    <w:div w:id="2125343972">
      <w:bodyDiv w:val="1"/>
      <w:marLeft w:val="0"/>
      <w:marRight w:val="0"/>
      <w:marTop w:val="0"/>
      <w:marBottom w:val="0"/>
      <w:divBdr>
        <w:top w:val="none" w:sz="0" w:space="0" w:color="auto"/>
        <w:left w:val="none" w:sz="0" w:space="0" w:color="auto"/>
        <w:bottom w:val="none" w:sz="0" w:space="0" w:color="auto"/>
        <w:right w:val="none" w:sz="0" w:space="0" w:color="auto"/>
      </w:divBdr>
    </w:div>
    <w:div w:id="2127771133">
      <w:bodyDiv w:val="1"/>
      <w:marLeft w:val="0"/>
      <w:marRight w:val="0"/>
      <w:marTop w:val="0"/>
      <w:marBottom w:val="0"/>
      <w:divBdr>
        <w:top w:val="none" w:sz="0" w:space="0" w:color="auto"/>
        <w:left w:val="none" w:sz="0" w:space="0" w:color="auto"/>
        <w:bottom w:val="none" w:sz="0" w:space="0" w:color="auto"/>
        <w:right w:val="none" w:sz="0" w:space="0" w:color="auto"/>
      </w:divBdr>
    </w:div>
    <w:div w:id="2129469770">
      <w:bodyDiv w:val="1"/>
      <w:marLeft w:val="0"/>
      <w:marRight w:val="0"/>
      <w:marTop w:val="0"/>
      <w:marBottom w:val="0"/>
      <w:divBdr>
        <w:top w:val="none" w:sz="0" w:space="0" w:color="auto"/>
        <w:left w:val="none" w:sz="0" w:space="0" w:color="auto"/>
        <w:bottom w:val="none" w:sz="0" w:space="0" w:color="auto"/>
        <w:right w:val="none" w:sz="0" w:space="0" w:color="auto"/>
      </w:divBdr>
    </w:div>
    <w:div w:id="2130466266">
      <w:bodyDiv w:val="1"/>
      <w:marLeft w:val="0"/>
      <w:marRight w:val="0"/>
      <w:marTop w:val="0"/>
      <w:marBottom w:val="0"/>
      <w:divBdr>
        <w:top w:val="none" w:sz="0" w:space="0" w:color="auto"/>
        <w:left w:val="none" w:sz="0" w:space="0" w:color="auto"/>
        <w:bottom w:val="none" w:sz="0" w:space="0" w:color="auto"/>
        <w:right w:val="none" w:sz="0" w:space="0" w:color="auto"/>
      </w:divBdr>
    </w:div>
    <w:div w:id="2132504796">
      <w:bodyDiv w:val="1"/>
      <w:marLeft w:val="0"/>
      <w:marRight w:val="0"/>
      <w:marTop w:val="0"/>
      <w:marBottom w:val="0"/>
      <w:divBdr>
        <w:top w:val="none" w:sz="0" w:space="0" w:color="auto"/>
        <w:left w:val="none" w:sz="0" w:space="0" w:color="auto"/>
        <w:bottom w:val="none" w:sz="0" w:space="0" w:color="auto"/>
        <w:right w:val="none" w:sz="0" w:space="0" w:color="auto"/>
      </w:divBdr>
    </w:div>
    <w:div w:id="2133480363">
      <w:bodyDiv w:val="1"/>
      <w:marLeft w:val="0"/>
      <w:marRight w:val="0"/>
      <w:marTop w:val="0"/>
      <w:marBottom w:val="0"/>
      <w:divBdr>
        <w:top w:val="none" w:sz="0" w:space="0" w:color="auto"/>
        <w:left w:val="none" w:sz="0" w:space="0" w:color="auto"/>
        <w:bottom w:val="none" w:sz="0" w:space="0" w:color="auto"/>
        <w:right w:val="none" w:sz="0" w:space="0" w:color="auto"/>
      </w:divBdr>
    </w:div>
    <w:div w:id="2133743620">
      <w:bodyDiv w:val="1"/>
      <w:marLeft w:val="0"/>
      <w:marRight w:val="0"/>
      <w:marTop w:val="0"/>
      <w:marBottom w:val="0"/>
      <w:divBdr>
        <w:top w:val="none" w:sz="0" w:space="0" w:color="auto"/>
        <w:left w:val="none" w:sz="0" w:space="0" w:color="auto"/>
        <w:bottom w:val="none" w:sz="0" w:space="0" w:color="auto"/>
        <w:right w:val="none" w:sz="0" w:space="0" w:color="auto"/>
      </w:divBdr>
    </w:div>
    <w:div w:id="2134208195">
      <w:bodyDiv w:val="1"/>
      <w:marLeft w:val="0"/>
      <w:marRight w:val="0"/>
      <w:marTop w:val="0"/>
      <w:marBottom w:val="0"/>
      <w:divBdr>
        <w:top w:val="none" w:sz="0" w:space="0" w:color="auto"/>
        <w:left w:val="none" w:sz="0" w:space="0" w:color="auto"/>
        <w:bottom w:val="none" w:sz="0" w:space="0" w:color="auto"/>
        <w:right w:val="none" w:sz="0" w:space="0" w:color="auto"/>
      </w:divBdr>
    </w:div>
    <w:div w:id="2135051646">
      <w:bodyDiv w:val="1"/>
      <w:marLeft w:val="0"/>
      <w:marRight w:val="0"/>
      <w:marTop w:val="0"/>
      <w:marBottom w:val="0"/>
      <w:divBdr>
        <w:top w:val="none" w:sz="0" w:space="0" w:color="auto"/>
        <w:left w:val="none" w:sz="0" w:space="0" w:color="auto"/>
        <w:bottom w:val="none" w:sz="0" w:space="0" w:color="auto"/>
        <w:right w:val="none" w:sz="0" w:space="0" w:color="auto"/>
      </w:divBdr>
    </w:div>
    <w:div w:id="2135175407">
      <w:bodyDiv w:val="1"/>
      <w:marLeft w:val="0"/>
      <w:marRight w:val="0"/>
      <w:marTop w:val="0"/>
      <w:marBottom w:val="0"/>
      <w:divBdr>
        <w:top w:val="none" w:sz="0" w:space="0" w:color="auto"/>
        <w:left w:val="none" w:sz="0" w:space="0" w:color="auto"/>
        <w:bottom w:val="none" w:sz="0" w:space="0" w:color="auto"/>
        <w:right w:val="none" w:sz="0" w:space="0" w:color="auto"/>
      </w:divBdr>
    </w:div>
    <w:div w:id="2137486776">
      <w:bodyDiv w:val="1"/>
      <w:marLeft w:val="0"/>
      <w:marRight w:val="0"/>
      <w:marTop w:val="0"/>
      <w:marBottom w:val="0"/>
      <w:divBdr>
        <w:top w:val="none" w:sz="0" w:space="0" w:color="auto"/>
        <w:left w:val="none" w:sz="0" w:space="0" w:color="auto"/>
        <w:bottom w:val="none" w:sz="0" w:space="0" w:color="auto"/>
        <w:right w:val="none" w:sz="0" w:space="0" w:color="auto"/>
      </w:divBdr>
    </w:div>
    <w:div w:id="2137991120">
      <w:bodyDiv w:val="1"/>
      <w:marLeft w:val="0"/>
      <w:marRight w:val="0"/>
      <w:marTop w:val="0"/>
      <w:marBottom w:val="0"/>
      <w:divBdr>
        <w:top w:val="none" w:sz="0" w:space="0" w:color="auto"/>
        <w:left w:val="none" w:sz="0" w:space="0" w:color="auto"/>
        <w:bottom w:val="none" w:sz="0" w:space="0" w:color="auto"/>
        <w:right w:val="none" w:sz="0" w:space="0" w:color="auto"/>
      </w:divBdr>
    </w:div>
    <w:div w:id="2140101421">
      <w:bodyDiv w:val="1"/>
      <w:marLeft w:val="0"/>
      <w:marRight w:val="0"/>
      <w:marTop w:val="0"/>
      <w:marBottom w:val="0"/>
      <w:divBdr>
        <w:top w:val="none" w:sz="0" w:space="0" w:color="auto"/>
        <w:left w:val="none" w:sz="0" w:space="0" w:color="auto"/>
        <w:bottom w:val="none" w:sz="0" w:space="0" w:color="auto"/>
        <w:right w:val="none" w:sz="0" w:space="0" w:color="auto"/>
      </w:divBdr>
    </w:div>
    <w:div w:id="2142454690">
      <w:bodyDiv w:val="1"/>
      <w:marLeft w:val="0"/>
      <w:marRight w:val="0"/>
      <w:marTop w:val="0"/>
      <w:marBottom w:val="0"/>
      <w:divBdr>
        <w:top w:val="none" w:sz="0" w:space="0" w:color="auto"/>
        <w:left w:val="none" w:sz="0" w:space="0" w:color="auto"/>
        <w:bottom w:val="none" w:sz="0" w:space="0" w:color="auto"/>
        <w:right w:val="none" w:sz="0" w:space="0" w:color="auto"/>
      </w:divBdr>
    </w:div>
    <w:div w:id="2142574912">
      <w:bodyDiv w:val="1"/>
      <w:marLeft w:val="0"/>
      <w:marRight w:val="0"/>
      <w:marTop w:val="0"/>
      <w:marBottom w:val="0"/>
      <w:divBdr>
        <w:top w:val="none" w:sz="0" w:space="0" w:color="auto"/>
        <w:left w:val="none" w:sz="0" w:space="0" w:color="auto"/>
        <w:bottom w:val="none" w:sz="0" w:space="0" w:color="auto"/>
        <w:right w:val="none" w:sz="0" w:space="0" w:color="auto"/>
      </w:divBdr>
    </w:div>
    <w:div w:id="2142726494">
      <w:bodyDiv w:val="1"/>
      <w:marLeft w:val="0"/>
      <w:marRight w:val="0"/>
      <w:marTop w:val="0"/>
      <w:marBottom w:val="0"/>
      <w:divBdr>
        <w:top w:val="none" w:sz="0" w:space="0" w:color="auto"/>
        <w:left w:val="none" w:sz="0" w:space="0" w:color="auto"/>
        <w:bottom w:val="none" w:sz="0" w:space="0" w:color="auto"/>
        <w:right w:val="none" w:sz="0" w:space="0" w:color="auto"/>
      </w:divBdr>
    </w:div>
    <w:div w:id="2143451070">
      <w:bodyDiv w:val="1"/>
      <w:marLeft w:val="0"/>
      <w:marRight w:val="0"/>
      <w:marTop w:val="0"/>
      <w:marBottom w:val="0"/>
      <w:divBdr>
        <w:top w:val="none" w:sz="0" w:space="0" w:color="auto"/>
        <w:left w:val="none" w:sz="0" w:space="0" w:color="auto"/>
        <w:bottom w:val="none" w:sz="0" w:space="0" w:color="auto"/>
        <w:right w:val="none" w:sz="0" w:space="0" w:color="auto"/>
      </w:divBdr>
    </w:div>
    <w:div w:id="2143768767">
      <w:bodyDiv w:val="1"/>
      <w:marLeft w:val="0"/>
      <w:marRight w:val="0"/>
      <w:marTop w:val="0"/>
      <w:marBottom w:val="0"/>
      <w:divBdr>
        <w:top w:val="none" w:sz="0" w:space="0" w:color="auto"/>
        <w:left w:val="none" w:sz="0" w:space="0" w:color="auto"/>
        <w:bottom w:val="none" w:sz="0" w:space="0" w:color="auto"/>
        <w:right w:val="none" w:sz="0" w:space="0" w:color="auto"/>
      </w:divBdr>
    </w:div>
    <w:div w:id="2143770758">
      <w:bodyDiv w:val="1"/>
      <w:marLeft w:val="0"/>
      <w:marRight w:val="0"/>
      <w:marTop w:val="0"/>
      <w:marBottom w:val="0"/>
      <w:divBdr>
        <w:top w:val="none" w:sz="0" w:space="0" w:color="auto"/>
        <w:left w:val="none" w:sz="0" w:space="0" w:color="auto"/>
        <w:bottom w:val="none" w:sz="0" w:space="0" w:color="auto"/>
        <w:right w:val="none" w:sz="0" w:space="0" w:color="auto"/>
      </w:divBdr>
    </w:div>
    <w:div w:id="2143771624">
      <w:bodyDiv w:val="1"/>
      <w:marLeft w:val="0"/>
      <w:marRight w:val="0"/>
      <w:marTop w:val="0"/>
      <w:marBottom w:val="0"/>
      <w:divBdr>
        <w:top w:val="none" w:sz="0" w:space="0" w:color="auto"/>
        <w:left w:val="none" w:sz="0" w:space="0" w:color="auto"/>
        <w:bottom w:val="none" w:sz="0" w:space="0" w:color="auto"/>
        <w:right w:val="none" w:sz="0" w:space="0" w:color="auto"/>
      </w:divBdr>
    </w:div>
    <w:div w:id="2144229299">
      <w:bodyDiv w:val="1"/>
      <w:marLeft w:val="0"/>
      <w:marRight w:val="0"/>
      <w:marTop w:val="0"/>
      <w:marBottom w:val="0"/>
      <w:divBdr>
        <w:top w:val="none" w:sz="0" w:space="0" w:color="auto"/>
        <w:left w:val="none" w:sz="0" w:space="0" w:color="auto"/>
        <w:bottom w:val="none" w:sz="0" w:space="0" w:color="auto"/>
        <w:right w:val="none" w:sz="0" w:space="0" w:color="auto"/>
      </w:divBdr>
    </w:div>
    <w:div w:id="2145194222">
      <w:bodyDiv w:val="1"/>
      <w:marLeft w:val="0"/>
      <w:marRight w:val="0"/>
      <w:marTop w:val="0"/>
      <w:marBottom w:val="0"/>
      <w:divBdr>
        <w:top w:val="none" w:sz="0" w:space="0" w:color="auto"/>
        <w:left w:val="none" w:sz="0" w:space="0" w:color="auto"/>
        <w:bottom w:val="none" w:sz="0" w:space="0" w:color="auto"/>
        <w:right w:val="none" w:sz="0" w:space="0" w:color="auto"/>
      </w:divBdr>
    </w:div>
    <w:div w:id="2145541387">
      <w:bodyDiv w:val="1"/>
      <w:marLeft w:val="0"/>
      <w:marRight w:val="0"/>
      <w:marTop w:val="0"/>
      <w:marBottom w:val="0"/>
      <w:divBdr>
        <w:top w:val="none" w:sz="0" w:space="0" w:color="auto"/>
        <w:left w:val="none" w:sz="0" w:space="0" w:color="auto"/>
        <w:bottom w:val="none" w:sz="0" w:space="0" w:color="auto"/>
        <w:right w:val="none" w:sz="0" w:space="0" w:color="auto"/>
      </w:divBdr>
    </w:div>
    <w:div w:id="21467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microsoft.com/office/2011/relationships/people" Target="peop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footer" Target="footer1.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Sim21</b:Tag>
    <b:SourceType>Report</b:SourceType>
    <b:Guid>{D8739BB2-DB3F-48EA-8F7C-2855F049977F}</b:Guid>
    <b:Title>Digital 2021: Sri Lanka</b:Title>
    <b:Year>2021</b:Year>
    <b:Publisher>datareportal.com</b:Publisher>
    <b:Author>
      <b:Author>
        <b:NameList>
          <b:Person>
            <b:Last>Kemp</b:Last>
            <b:First>Simon</b:First>
          </b:Person>
        </b:NameList>
      </b:Author>
    </b:Author>
    <b:YearAccessed>2022</b:YearAccessed>
    <b:MonthAccessed>7</b:MonthAccessed>
    <b:DayAccessed>12</b:DayAccessed>
    <b:URL>https://datareportal.com/reports/digital-2021-sri-lanka</b:URL>
    <b:Month>04</b:Month>
    <b:Day>12</b:Day>
    <b:RefOrder>10</b:RefOrder>
  </b:Source>
  <b:Source>
    <b:Tag>sta221</b:Tag>
    <b:SourceType>InternetSite</b:SourceType>
    <b:Guid>{0C3D954A-76AB-4C28-90E8-C633DBE2AC68}</b:Guid>
    <b:Title>social media stats in sri lanka</b:Title>
    <b:JournalName>statcounter</b:JournalName>
    <b:Year>2022</b:Year>
    <b:Author>
      <b:Author>
        <b:Corporate>statcounter.com</b:Corporate>
      </b:Author>
    </b:Author>
    <b:YearAccessed>2022</b:YearAccessed>
    <b:MonthAccessed>07</b:MonthAccessed>
    <b:DayAccessed>12</b:DayAccessed>
    <b:URL>https://gs.statcounter.com/social-media-stats/all/sri-lanka</b:URL>
    <b:RefOrder>12</b:RefOrder>
  </b:Source>
  <b:Source>
    <b:Tag>iss08</b:Tag>
    <b:SourceType>InternetSite</b:SourceType>
    <b:Guid>{B243F337-F9A4-4437-A388-131456D639B8}</b:Guid>
    <b:Title>Deiworldwide</b:Title>
    <b:Year>2008</b:Year>
    <b:YearAccessed>2022</b:YearAccessed>
    <b:MonthAccessed>02</b:MonthAccessed>
    <b:DayAccessed>04</b:DayAccessed>
    <b:URL>https://issuu.com/deiworldwide/docs/dei_study_-_engaging_consumers_online_-_summary/3</b:URL>
    <b:InternetSiteTitle>issuu.com</b:InternetSiteTitle>
    <b:Month>12</b:Month>
    <b:Day>05</b:Day>
    <b:RefOrder>17</b:RefOrder>
  </b:Source>
  <b:Source>
    <b:Tag>Gar19</b:Tag>
    <b:SourceType>InternetSite</b:SourceType>
    <b:Guid>{B85616F4-208B-47F7-B5EA-C49383967CCF}</b:Guid>
    <b:Year>2019</b:Year>
    <b:Author>
      <b:Author>
        <b:NameList>
          <b:Person>
            <b:Last>Garvin</b:Last>
            <b:First> Roberto</b:First>
          </b:Person>
        </b:NameList>
      </b:Author>
    </b:Author>
    <b:InternetSiteTitle>Awario</b:InternetSiteTitle>
    <b:Month>May</b:Month>
    <b:Day>11</b:Day>
    <b:URL>https://awario.com/blog/how-social-networks-influence-74-of-shoppers-for-their-purchasing-decisions-today/</b:URL>
    <b:YearAccessed>2022</b:YearAccessed>
    <b:MonthAccessed>7</b:MonthAccessed>
    <b:DayAccessed>24</b:DayAccessed>
    <b:RefOrder>27</b:RefOrder>
  </b:Source>
  <b:Source>
    <b:Tag>Ewi19</b:Tag>
    <b:SourceType>InternetSite</b:SourceType>
    <b:Guid>{9DA014A9-819D-4575-A550-5419FD520110}</b:Guid>
    <b:Author>
      <b:Author>
        <b:NameList>
          <b:Person>
            <b:Last>Ewing</b:Last>
            <b:First>Mike</b:First>
          </b:Person>
        </b:NameList>
      </b:Author>
    </b:Author>
    <b:InternetSiteTitle>Hubspot</b:InternetSiteTitle>
    <b:Year>2019</b:Year>
    <b:Month>6</b:Month>
    <b:Day>28</b:Day>
    <b:URL>https://blog.hubspot.com/blog/tabid/6307/bid/30239/71-More-Likely-to-Purchase-Based-on-Social-Media-Referrals-Infographic.aspx?__hstc=60045554.7f1a1f454d589ae3295046c156fcf6b1.1557252871235.1557252871235.1557252871235.1&amp;__hssc=60045554.1.1557252871238&amp;__h</b:URL>
    <b:YearAccessed>2022</b:YearAccessed>
    <b:MonthAccessed>7</b:MonthAccessed>
    <b:DayAccessed>24</b:DayAccessed>
    <b:RefOrder>28</b:RefOrder>
  </b:Source>
  <b:Source>
    <b:Tag>Sta22</b:Tag>
    <b:SourceType>Report</b:SourceType>
    <b:Guid>{FD543BE0-DF7A-4DE0-95C7-2D42A43F5F2B}</b:Guid>
    <b:Title>outlook ecommerce fashion sri-lanka revenue</b:Title>
    <b:Year>2022</b:Year>
    <b:Publisher>statista</b:Publisher>
    <b:Author>
      <b:Author>
        <b:Corporate>Statista</b:Corporate>
      </b:Author>
    </b:Author>
    <b:YearAccessed>2022</b:YearAccessed>
    <b:MonthAccessed>11</b:MonthAccessed>
    <b:DayAccessed>1</b:DayAccessed>
    <b:URL>https://www.statista.com/outlook/dmo/ecommerce/fashion/sri-lanka#revenue</b:URL>
    <b:RefOrder>31</b:RefOrder>
  </b:Source>
  <b:Source>
    <b:Tag>fas22</b:Tag>
    <b:SourceType>InternetSite</b:SourceType>
    <b:Guid>{B137A648-69EE-4FF4-977F-F807E594CAF0}</b:Guid>
    <b:Title>fashionhistory timeline</b:Title>
    <b:InternetSiteTitle>fashionhistory.ffitnyc.edu</b:InternetSiteTitle>
    <b:URL>https://fashionhistory.fitnyc.edu/</b:URL>
    <b:YearAccessed>2022</b:YearAccessed>
    <b:MonthAccessed>02</b:MonthAccessed>
    <b:DayAccessed>06</b:DayAccessed>
    <b:RefOrder>33</b:RefOrder>
  </b:Source>
  <b:Source>
    <b:Tag>tex22</b:Tag>
    <b:SourceType>InternetSite</b:SourceType>
    <b:Guid>{8CE08439-D5D3-4BB0-B613-436397BEBC74}</b:Guid>
    <b:Title>textilelearner</b:Title>
    <b:InternetSiteTitle>textilelearner.net</b:InternetSiteTitle>
    <b:URL>https://textilelearner.net/fashion-retailing-is-a-tool-of-fashion-merchandising/</b:URL>
    <b:YearAccessed>2022</b:YearAccessed>
    <b:MonthAccessed>02</b:MonthAccessed>
    <b:DayAccessed>05</b:DayAccessed>
    <b:RefOrder>34</b:RefOrder>
  </b:Source>
  <b:Source>
    <b:Tag>sta1</b:Tag>
    <b:SourceType>InternetSite</b:SourceType>
    <b:Guid>{63487C66-BFAF-4D30-8727-EADA23619554}</b:Guid>
    <b:Title>Statista</b:Title>
    <b:InternetSiteTitle>statista.com</b:InternetSiteTitle>
    <b:URL>https://www.statista.com/outlook/dmo/ecommerce/fashion/sri-lanka</b:URL>
    <b:RefOrder>35</b:RefOrder>
  </b:Source>
  <b:Source>
    <b:Tag>Lui18</b:Tag>
    <b:SourceType>JournalArticle</b:SourceType>
    <b:Guid>{4B33AB36-CFBE-4BCB-91E7-EE4381307B0D}</b:Guid>
    <b:Author>
      <b:Author>
        <b:NameList>
          <b:Person>
            <b:Last>Filho</b:Last>
            <b:Middle>Mendes</b:Middle>
            <b:First>Luiz </b:First>
          </b:Person>
          <b:Person>
            <b:Last>Mills</b:Last>
            <b:Middle>M</b:Middle>
            <b:First> Annette </b:First>
          </b:Person>
          <b:Person>
            <b:Last> Tan </b:Last>
            <b:Middle>B</b:Middle>
            <b:First>Felix</b:First>
          </b:Person>
          <b:Person>
            <b:Last>Milne</b:Last>
            <b:First>Simon</b:First>
          </b:Person>
        </b:NameList>
      </b:Author>
    </b:Author>
    <b:Title>Empowering the traveler: an examination of the impact of user-generated content on travel planning</b:Title>
    <b:JournalName>Journal of Travel &amp; Tourism Marketing</b:JournalName>
    <b:Year>2018</b:Year>
    <b:Pages>425-436</b:Pages>
    <b:RefOrder>165</b:RefOrder>
  </b:Source>
  <b:Source>
    <b:Tag>alV18</b:Tag>
    <b:SourceType>JournalArticle</b:SourceType>
    <b:Guid>{8A37BD38-57BF-4E18-8675-CD8A4A0822E7}</b:Guid>
    <b:Author>
      <b:Author>
        <b:Corporate>Viswanathan et al</b:Corporate>
      </b:Author>
    </b:Author>
    <b:Title>Dynamics between social media engagement, firm-generated content, and live and time-shifted TV viewing</b:Title>
    <b:JournalName>Journal of Service Management</b:JournalName>
    <b:Year>2018</b:Year>
    <b:Pages>372-398</b:Pages>
    <b:URL> https://doi.org/10.1108/JOSM-09-2016-0241</b:URL>
    <b:RefOrder>52</b:RefOrder>
  </b:Source>
  <b:Source>
    <b:Tag>Fas17</b:Tag>
    <b:SourceType>InternetSite</b:SourceType>
    <b:Guid>{2AEF2F6D-1BEB-4BD5-871B-3023FF83079E}</b:Guid>
    <b:Title>global-fashion-industry-statistics</b:Title>
    <b:InternetSiteTitle>Fashion United Group</b:InternetSiteTitle>
    <b:Year>2017</b:Year>
    <b:URL>https://fashionunited.com/global-fashion-industry-statistics</b:URL>
    <b:Author>
      <b:Author>
        <b:Corporate>Fashion United Group</b:Corporate>
      </b:Author>
    </b:Author>
    <b:YearAccessed>2022</b:YearAccessed>
    <b:MonthAccessed>7</b:MonthAccessed>
    <b:DayAccessed>24</b:DayAccessed>
    <b:RefOrder>61</b:RefOrder>
  </b:Source>
  <b:Source>
    <b:Tag>oxf22</b:Tag>
    <b:SourceType>InternetSite</b:SourceType>
    <b:Guid>{83C1DDA0-7946-41BD-B9E7-9E90227E813F}</b:Guid>
    <b:Author>
      <b:Author>
        <b:Corporate>oxford business group</b:Corporate>
      </b:Author>
    </b:Author>
    <b:Title>retail-becomes-one-of-sri-lankas-fastest-growing-sectors</b:Title>
    <b:InternetSiteTitle>oxford business group</b:InternetSiteTitle>
    <b:Day>2017</b:Day>
    <b:URL>https://new.oxfordbusinessgroup.com/article/retail-becomes-one-of-sri-lankas-fastest-growing-sectors/</b:URL>
    <b:YearAccessed>2022</b:YearAccessed>
    <b:MonthAccessed>7</b:MonthAccessed>
    <b:DayAccessed>24</b:DayAccessed>
    <b:RefOrder>62</b:RefOrder>
  </b:Source>
  <b:Source>
    <b:Tag>sta</b:Tag>
    <b:SourceType>InternetSite</b:SourceType>
    <b:Guid>{CC91DD73-BF50-476C-AFBC-6AF8C5E4C2E3}</b:Guid>
    <b:Title>Statista</b:Title>
    <b:InternetSiteTitle>statista.com</b:InternetSiteTitle>
    <b:URL>https://www.statista.com/</b:URL>
    <b:Year>2021</b:Year>
    <b:YearAccessed>2022</b:YearAccessed>
    <b:MonthAccessed>02</b:MonthAccessed>
    <b:DayAccessed>04</b:DayAccessed>
    <b:RefOrder>63</b:RefOrder>
  </b:Source>
  <b:Source>
    <b:Tag>Sma22</b:Tag>
    <b:SourceType>InternetSite</b:SourceType>
    <b:Guid>{8FA8BE2E-5063-45B2-88E9-FECCB9F573A6}</b:Guid>
    <b:Author>
      <b:Author>
        <b:NameList>
          <b:Person>
            <b:Last> Christian</b:Last>
            <b:First>Smales</b:First>
          </b:Person>
        </b:NameList>
      </b:Author>
    </b:Author>
    <b:InternetSiteTitle>datafeedwatch</b:InternetSiteTitle>
    <b:URL>https://www.datafeedwatch.com/blog/fashion-industry-analysis</b:URL>
    <b:YearAccessed>2022</b:YearAccessed>
    <b:MonthAccessed>7</b:MonthAccessed>
    <b:DayAccessed>24</b:DayAccessed>
    <b:RefOrder>64</b:RefOrder>
  </b:Source>
  <b:Source>
    <b:Tag>min22</b:Tag>
    <b:SourceType>InternetSite</b:SourceType>
    <b:Guid>{C08A020E-55EB-4C75-80B3-5D82BA4E1236}</b:Guid>
    <b:Title>Mintel</b:Title>
    <b:Author>
      <b:Author>
        <b:Corporate>Mintel</b:Corporate>
      </b:Author>
    </b:Author>
    <b:InternetSiteTitle>mintel.com</b:InternetSiteTitle>
    <b:URL>https://www.mintel.com/press-centre/fashion/uk-online-sales-of-clothing-fashion-accessories-and-footwear-grow-by-17-in-2017</b:URL>
    <b:YearAccessed>2022</b:YearAccessed>
    <b:MonthAccessed>02</b:MonthAccessed>
    <b:DayAccessed>04</b:DayAccessed>
    <b:RefOrder>65</b:RefOrder>
  </b:Source>
  <b:Source>
    <b:Tag>Placeholder1</b:Tag>
    <b:SourceType>Report</b:SourceType>
    <b:Guid>{84987EBE-F071-4A22-B9CF-3D6EFB705F7F}</b:Guid>
    <b:Author>
      <b:Author>
        <b:NameList>
          <b:Person>
            <b:Last>R.U</b:Last>
            <b:First>Ranaweera</b:First>
            <b:Middle>H.R.A.T and Halwatura</b:Middle>
          </b:Person>
        </b:NameList>
      </b:Author>
    </b:Author>
    <b:Title>Analysis of Tourism and Fashion Retailing; A Sri Lankan Perspective</b:Title>
    <b:Year>2014</b:Year>
    <b:RefOrder>166</b:RefOrder>
  </b:Source>
  <b:Source>
    <b:Tag>EBe07</b:Tag>
    <b:SourceType>JournalArticle</b:SourceType>
    <b:Guid>{95C0A561-1BF1-4507-8AD4-9CF79C206285}</b:Guid>
    <b:Author>
      <b:Author>
        <b:NameList>
          <b:Person>
            <b:Last>E. Bell</b:Last>
            <b:First>A.</b:First>
            <b:Middle>Bryman</b:Middle>
          </b:Person>
        </b:NameList>
      </b:Author>
    </b:Author>
    <b:Title>The Ethics of Management Research: An Exploratory Content Analysis</b:Title>
    <b:JournalName>Wiley-Blackwell: British Journal of Management</b:JournalName>
    <b:Year>2007</b:Year>
    <b:RefOrder>167</b:RefOrder>
  </b:Source>
  <b:Source>
    <b:Tag>sta11</b:Tag>
    <b:SourceType>Report</b:SourceType>
    <b:Guid>{C3B1A4B2-6DD3-4DD4-AC31-32FEC514C8A5}</b:Guid>
    <b:Title>statistics</b:Title>
    <b:Year>2012</b:Year>
    <b:URL>http://www.statistics.gov.lk/pophousat/cph2011/Pages/Activities/Reports/FinalReport/FinalReportE.pdf</b:URL>
    <b:RefOrder>168</b:RefOrder>
  </b:Source>
  <b:Source>
    <b:Tag>RVK70</b:Tag>
    <b:SourceType>Report</b:SourceType>
    <b:Guid>{F57C09B9-8621-46B2-8E12-3C49677B4C56}</b:Guid>
    <b:Author>
      <b:Author>
        <b:NameList>
          <b:Person>
            <b:Last> Krejcie</b:Last>
            <b:Middle>V</b:Middle>
            <b:First>R</b:First>
          </b:Person>
          <b:Person>
            <b:Last>Morgan</b:Last>
            <b:Middle>W</b:Middle>
            <b:First>D</b:First>
          </b:Person>
        </b:NameList>
      </b:Author>
    </b:Author>
    <b:Title>Determining Sample Size for Research Activities</b:Title>
    <b:Year>1970</b:Year>
    <b:RefOrder>169</b:RefOrder>
  </b:Source>
  <b:Source>
    <b:Tag>Placeholder2</b:Tag>
    <b:SourceType>JournalArticle</b:SourceType>
    <b:Guid>{1392CB66-0C59-4893-8099-35F8EEB05E4D}</b:Guid>
    <b:Author>
      <b:Author>
        <b:Corporate>Dias, S</b:Corporate>
      </b:Author>
    </b:Author>
    <b:Title>Sri Lankan designers eye US$500 mln fashion busines</b:Title>
    <b:Year>2011</b:Year>
    <b:YearAccessed>2022</b:YearAccessed>
    <b:MonthAccessed>02</b:MonthAccessed>
    <b:DayAccessed>04</b:DayAccessed>
    <b:URL>https://www.sundaytimes.lk/111218/BusinessTimes/bt11.html</b:URL>
    <b:RefOrder>69</b:RefOrder>
  </b:Source>
  <b:Source>
    <b:Tag>Smi10</b:Tag>
    <b:SourceType>Book</b:SourceType>
    <b:Guid>{7FB10643-E5FB-4E53-A28C-3DCCFD9EFC44}</b:Guid>
    <b:Title>An Introduction to Marketing Research</b:Title>
    <b:Year>2010</b:Year>
    <b:Author>
      <b:Author>
        <b:NameList>
          <b:Person>
            <b:Last> Smith</b:Last>
            <b:Middle>M</b:Middle>
            <b:First>Scott </b:First>
          </b:Person>
          <b:Person>
            <b:Last> Albaum</b:Last>
            <b:Middle>S</b:Middle>
            <b:First>Gerald</b:First>
          </b:Person>
        </b:NameList>
      </b:Author>
    </b:Author>
    <b:YearAccessed>2022</b:YearAccessed>
    <b:MonthAccessed>10</b:MonthAccessed>
    <b:DayAccessed>26</b:DayAccessed>
    <b:URL>https://d1wqtxts1xzle7.cloudfront.net/47230000/IntrotoMarketResearch-with-cover-page-v2.pdf?Expires=1666763732&amp;Signature=QnATcUZNMQzBlSZewzlhP5bT99z5WqUM0j0RZEavFKXFnYbIupCTW--qHeY3vQOTjV2BEwdHw2YzRn0TGa0MTIBvrgwA5WG1TxOx84jMdpk5u~A6bsZ-mD9dlP2JiYElfH9buj</b:URL>
    <b:RefOrder>70</b:RefOrder>
  </b:Source>
  <b:Source>
    <b:Tag>kev13</b:Tag>
    <b:SourceType>JournalArticle</b:SourceType>
    <b:Guid>{E5F1E08D-9BC4-4C4E-AEEB-D80A926F0D1B}</b:Guid>
    <b:Author>
      <b:Author>
        <b:NameList>
          <b:Person>
            <b:Last>chiang</b:Last>
          </b:Person>
          <b:Person>
            <b:Last> kevin</b:Last>
          </b:Person>
        </b:NameList>
      </b:Author>
    </b:Author>
    <b:Title>Bricks or Clicks? Consumer Attitudes toward Traditional Stores and Online Stores</b:Title>
    <b:JournalName>global economics and managemnet review</b:JournalName>
    <b:Year>2019</b:Year>
    <b:RefOrder>6</b:RefOrder>
  </b:Source>
  <b:Source>
    <b:Tag>Bar00</b:Tag>
    <b:SourceType>JournalArticle</b:SourceType>
    <b:Guid>{64F36D1D-A296-4511-8D46-B34FBD3F1EBA}</b:Guid>
    <b:Author>
      <b:Author>
        <b:NameList>
          <b:Person>
            <b:Last>Barsh</b:Last>
            <b:First>Joanna</b:First>
          </b:Person>
          <b:Person>
            <b:Last>Crawford</b:Last>
            <b:First>Blair</b:First>
          </b:Person>
          <b:Person>
            <b:Last>Grosso</b:Last>
            <b:First>Chris. </b:First>
          </b:Person>
        </b:NameList>
      </b:Author>
    </b:Author>
    <b:Title>How e-tailing can rise from the ashes</b:Title>
    <b:JournalName>Mckinsey quarterly, New York</b:JournalName>
    <b:Year>2020</b:Year>
    <b:Pages>98-109</b:Pages>
    <b:RefOrder>8</b:RefOrder>
  </b:Source>
  <b:Source>
    <b:Tag>ECc15</b:Tag>
    <b:SourceType>InternetSite</b:SourceType>
    <b:Guid>{29CAA050-84DB-4126-B865-7328F208861F}</b:Guid>
    <b:Title>China research report on online shopping market in 2015</b:Title>
    <b:InternetSiteTitle>Ec.com</b:InternetSiteTitle>
    <b:Year>2018</b:Year>
    <b:Author>
      <b:Author>
        <b:Corporate>CNNIC</b:Corporate>
      </b:Author>
    </b:Author>
    <b:YearAccessed>2022</b:YearAccessed>
    <b:MonthAccessed>7</b:MonthAccessed>
    <b:DayAccessed>12</b:DayAccessed>
    <b:URL>http://www.ec.com.cn/article/dsyj/dsbg/201606/10111_1.html</b:URL>
    <b:RefOrder>29</b:RefOrder>
  </b:Source>
  <b:Source>
    <b:Tag>Mir13</b:Tag>
    <b:SourceType>JournalArticle</b:SourceType>
    <b:Guid>{2BA8FAB3-BFB0-4A40-9F8A-B00D0893BD39}</b:Guid>
    <b:Author>
      <b:Author>
        <b:NameList>
          <b:Person>
            <b:Last>Mir</b:Last>
            <b:Middle>A</b:Middle>
            <b:First>I</b:First>
          </b:Person>
          <b:Person>
            <b:Last>Rehman </b:Last>
            <b:Middle>U</b:Middle>
            <b:First>K</b:First>
          </b:Person>
        </b:NameList>
      </b:Author>
    </b:Author>
    <b:Title>Factors Affecting Consumer Attitudes and Intentions toward User - Generated Product Content on YouTube.</b:Title>
    <b:JournalName>Management &amp; Marketing Challenges for the Knowledge Society</b:JournalName>
    <b:Year>2018</b:Year>
    <b:Pages>637-654</b:Pages>
    <b:YearAccessed>2022</b:YearAccessed>
    <b:MonthAccessed>7</b:MonthAccessed>
    <b:DayAccessed>14</b:DayAccessed>
    <b:RefOrder>128</b:RefOrder>
  </b:Source>
  <b:Source xmlns:b="http://schemas.openxmlformats.org/officeDocument/2006/bibliography">
    <b:Tag>Jon10</b:Tag>
    <b:SourceType>Report</b:SourceType>
    <b:Guid>{2E8E54DE-837C-487B-B7DE-C3DF9C1DB22A}</b:Guid>
    <b:Author>
      <b:Author>
        <b:NameList>
          <b:Person>
            <b:Last>Flodén</b:Last>
            <b:First>Jonas</b:First>
          </b:Person>
        </b:NameList>
      </b:Author>
    </b:Author>
    <b:Title>FACTORS INFLUENCING TRANSPORT BUYER ’ S CHOISE OF TRANSPORT SERVICE – A EUROPEAN</b:Title>
    <b:Year>2010</b:Year>
    <b:RefOrder>130</b:RefOrder>
  </b:Source>
  <b:Source>
    <b:Tag>WuC13</b:Tag>
    <b:SourceType>JournalArticle</b:SourceType>
    <b:Guid>{56497663-019C-4F6D-B557-5B04301CC447}</b:Guid>
    <b:Title>Perceived Risks and Risk Reduction Strategies in Online Group-Buying</b:Title>
    <b:JournalName>Semantic scholar</b:JournalName>
    <b:Year>2013</b:Year>
    <b:Author>
      <b:Author>
        <b:NameList>
          <b:Person>
            <b:Last>Wu</b:Last>
            <b:Middle>Shan</b:Middle>
            <b:First>Chin</b:First>
          </b:Person>
          <b:Person>
            <b:Last>Cheng</b:Last>
            <b:Middle>Fei</b:Middle>
            <b:First>Fei</b:First>
          </b:Person>
        </b:NameList>
      </b:Author>
    </b:Author>
    <b:YearAccessed>2022</b:YearAccessed>
    <b:MonthAccessed>10</b:MonthAccessed>
    <b:DayAccessed>24</b:DayAccessed>
    <b:RefOrder>147</b:RefOrder>
  </b:Source>
  <b:Source>
    <b:Tag>Mes13</b:Tag>
    <b:SourceType>JournalArticle</b:SourceType>
    <b:Guid>{CB52C1FD-7671-4BED-AA6F-8E52C9CF092A}</b:Guid>
    <b:Title>Online Purchase Intention: Effects of Trust and Security Perception</b:Title>
    <b:JournalName>Australian Journal of Basic and Applied Sciences</b:JournalName>
    <b:Year>2013</b:Year>
    <b:Pages>307-315</b:Pages>
    <b:Author>
      <b:Author>
        <b:NameList>
          <b:Person>
            <b:Last> Meskaran</b:Last>
            <b:First>Fatemeh</b:First>
          </b:Person>
          <b:Person>
            <b:Last>Ismail</b:Last>
            <b:First>Zuraini </b:First>
          </b:Person>
          <b:Person>
            <b:Last>Shanmugam</b:Last>
            <b:First>Bharani </b:First>
          </b:Person>
        </b:NameList>
      </b:Author>
    </b:Author>
    <b:YearAccessed>2022</b:YearAccessed>
    <b:MonthAccessed>10</b:MonthAccessed>
    <b:DayAccessed>26</b:DayAccessed>
    <b:RefOrder>121</b:RefOrder>
  </b:Source>
  <b:Source>
    <b:Tag>THe04</b:Tag>
    <b:SourceType>Report</b:SourceType>
    <b:Guid>{570CAB7E-75F4-436B-9657-5C2A560DAE47}</b:Guid>
    <b:Author>
      <b:Author>
        <b:NameList>
          <b:Person>
            <b:Last>T. Hennig-Thurau K. P. Gwinner</b:Last>
            <b:First>G.</b:First>
            <b:Middle>Walsh, and D. D. Gremler</b:Middle>
          </b:Person>
        </b:NameList>
      </b:Author>
    </b:Author>
    <b:Title>―Electronic Word-of-Mouth Via Consumer Opinion Platforms: What Motivates Consumers to Articulate Themselves on the Internet?</b:Title>
    <b:Year>2004</b:Year>
    <b:Publisher>Journal of Interactive Marketing</b:Publisher>
    <b:Pages>38-52</b:Pages>
    <b:RefOrder>170</b:RefOrder>
  </b:Source>
  <b:Source>
    <b:Tag>Car09</b:Tag>
    <b:SourceType>Report</b:SourceType>
    <b:Guid>{3A2F40B7-F4BA-4120-904C-680213EDFD35}</b:Guid>
    <b:Author>
      <b:Author>
        <b:NameList>
          <b:Person>
            <b:Last>Carmen Cox</b:Last>
            <b:First>Stephen</b:First>
            <b:Middle>Burgess, J. Buultjens</b:Middle>
          </b:Person>
        </b:NameList>
      </b:Author>
    </b:Author>
    <b:Title>The Role of User-Generated Content in Tourists' Travel Planning Behavior</b:Title>
    <b:Year>2009</b:Year>
    <b:RefOrder>171</b:RefOrder>
  </b:Source>
  <b:Source>
    <b:Tag>Jam10</b:Tag>
    <b:SourceType>Report</b:SourceType>
    <b:Guid>{0FE3F88C-23D2-420B-9ACE-F4758A1196E0}</b:Guid>
    <b:Author>
      <b:Author>
        <b:NameList>
          <b:Person>
            <b:Last>Jonas</b:Last>
            <b:First>James</b:First>
            <b:Middle>Ryan O.</b:Middle>
          </b:Person>
        </b:NameList>
      </b:Author>
    </b:Author>
    <b:Title>SOURCE CREDIBILITY OF COMPANY-PRODUCED AND USER-GENERATED CONTENT ON THE INTERNET: AN EXPLORATORY STUDY ON THE FILIPINO YOUTH</b:Title>
    <b:Year>2010</b:Year>
    <b:Publisher>Philippine Management Review</b:Publisher>
    <b:RefOrder>172</b:RefOrder>
  </b:Source>
  <b:Source>
    <b:Tag>Gay20</b:Tag>
    <b:SourceType>JournalArticle</b:SourceType>
    <b:Guid>{44D071B9-9E19-42DC-B61C-FDDBCBEBC255}</b:Guid>
    <b:Title>USER GENERATED CONTENT AND YOU TUBE</b:Title>
    <b:JournalName>BONFRING PUBLISHERSIS</b:JournalName>
    <b:Year>2020</b:Year>
    <b:Author>
      <b:Author>
        <b:NameList>
          <b:Person>
            <b:Last>Gayathri </b:Last>
            <b:First>S</b:First>
          </b:Person>
          <b:Person>
            <b:Last>Saranya</b:Last>
            <b:Middle>S</b:Middle>
            <b:First>A</b:First>
          </b:Person>
        </b:NameList>
      </b:Author>
    </b:Author>
    <b:RefOrder>94</b:RefOrder>
  </b:Source>
  <b:Source>
    <b:Tag>BoD14</b:Tag>
    <b:SourceType>Report</b:SourceType>
    <b:Guid>{4655D49D-C1F2-4D1C-9E22-C816462896FC}</b:Guid>
    <b:Author>
      <b:Author>
        <b:NameList>
          <b:Person>
            <b:Last>Bo Dai</b:Last>
            <b:First>S.</b:First>
            <b:Middle>Forsythe, Wi-Suk Kwon</b:Middle>
          </b:Person>
        </b:NameList>
      </b:Author>
    </b:Author>
    <b:Title>The Impact of Online Shopping Experience on Risk Perceptions and Online Purchase Intentions: Does Product Category Matter</b:Title>
    <b:Year>2014</b:Year>
    <b:RefOrder>100</b:RefOrder>
  </b:Source>
  <b:Source>
    <b:Tag>DGe04</b:Tag>
    <b:SourceType>Report</b:SourceType>
    <b:Guid>{84E0074A-6F8F-446A-9E11-BF51249FA92A}</b:Guid>
    <b:Author>
      <b:Author>
        <b:NameList>
          <b:Person>
            <b:Last>Gefen</b:Last>
            <b:First>D.</b:First>
          </b:Person>
        </b:NameList>
      </b:Author>
    </b:Author>
    <b:Title>The Moderating Role of Conflict on Feedback Mechanisms , Trust , and Risk in Electronic Marketplaces 1</b:Title>
    <b:Year>2004</b:Year>
    <b:RefOrder>104</b:RefOrder>
  </b:Source>
  <b:Source>
    <b:Tag>Cha11</b:Tag>
    <b:SourceType>InternetSite</b:SourceType>
    <b:Guid>{D3B97D3F-9EE2-4A31-ACB6-A9DBC92A064F}</b:Guid>
    <b:Title>Kevin Systrom and Mike Krieger, Founders of Instagram</b:Title>
    <b:Year>2011</b:Year>
    <b:InternetSiteTitle>inc.com</b:InternetSiteTitle>
    <b:URL>https://www.inc.com/30under30/2011/profile-kevin-systrom-mike-krieger-founders-instagram.html</b:URL>
    <b:Author>
      <b:Author>
        <b:NameList>
          <b:Person>
            <b:Last>Chafkin</b:Last>
            <b:First>Lagorio</b:First>
          </b:Person>
          <b:Person>
            <b:Last>Christine</b:Last>
          </b:Person>
        </b:NameList>
      </b:Author>
    </b:Author>
    <b:YearAccessed>2022</b:YearAccessed>
    <b:MonthAccessed>11</b:MonthAccessed>
    <b:DayAccessed>8</b:DayAccessed>
    <b:RefOrder>113</b:RefOrder>
  </b:Source>
  <b:Source>
    <b:Tag>MEN18</b:Tag>
    <b:SourceType>InternetSite</b:SourceType>
    <b:Guid>{8231871B-341C-4334-80AF-15B9CA73DA7E}</b:Guid>
    <b:Title>ress-release-details 2018 Facebook-Reports-Third-Quarter</b:Title>
    <b:Year>2018</b:Year>
    <b:Author>
      <b:Author>
        <b:Corporate>Menlo Park</b:Corporate>
      </b:Author>
    </b:Author>
    <b:InternetSiteTitle>investor.fb</b:InternetSiteTitle>
    <b:Month>10</b:Month>
    <b:Day>30</b:Day>
    <b:URL>https://investor.fb.com/investor-news/press-release-details/2018/Facebook-Reports-Third-Quarter-2018-Results/default.aspx</b:URL>
    <b:YearAccessed>2022</b:YearAccessed>
    <b:MonthAccessed>11</b:MonthAccessed>
    <b:DayAccessed>8</b:DayAccessed>
    <b:RefOrder>115</b:RefOrder>
  </b:Source>
  <b:Source>
    <b:Tag>Ame19</b:Tag>
    <b:SourceType>InternetSite</b:SourceType>
    <b:Guid>{7950A933-50B9-4E92-91F8-61374E78C128}</b:Guid>
    <b:Author>
      <b:Author>
        <b:Corporate>America Morning News</b:Corporate>
      </b:Author>
    </b:Author>
    <b:InternetSiteTitle>News.am</b:InternetSiteTitle>
    <b:Year>2019</b:Year>
    <b:Month>01</b:Month>
    <b:Day>31</b:Day>
    <b:URL>https://news.am/eng/news/493684.html</b:URL>
    <b:YearAccessed>2022</b:YearAccessed>
    <b:MonthAccessed>11</b:MonthAccessed>
    <b:DayAccessed>8</b:DayAccessed>
    <b:RefOrder>116</b:RefOrder>
  </b:Source>
  <b:Source>
    <b:Tag>Ash21</b:Tag>
    <b:SourceType>InternetSite</b:SourceType>
    <b:Guid>{BE908D7A-398C-4A57-9048-7BBCB77C7D95}</b:Guid>
    <b:Author>
      <b:Author>
        <b:NameList>
          <b:Person>
            <b:Last>Ash</b:Last>
          </b:Person>
        </b:NameList>
      </b:Author>
    </b:Author>
    <b:Title>Facebook Marketing</b:Title>
    <b:InternetSiteTitle>buffer.com</b:InternetSiteTitle>
    <b:Year>2021</b:Year>
    <b:URL>https://buffer.com/library/best-time-to-post-on-facebook/</b:URL>
    <b:YearAccessed>2022</b:YearAccessed>
    <b:MonthAccessed>11</b:MonthAccessed>
    <b:DayAccessed>8</b:DayAccessed>
    <b:RefOrder>117</b:RefOrder>
  </b:Source>
  <b:Source>
    <b:Tag>Ran141</b:Tag>
    <b:SourceType>JournalArticle</b:SourceType>
    <b:Guid>{58BB3DB9-0E97-45B6-8642-F469F4291221}</b:Guid>
    <b:Title>Analysis of Tourism and Fashion Retailing; A Sri Lankan Perspective</b:Title>
    <b:JournalName>2nd international conference on marketing</b:JournalName>
    <b:Year>2014</b:Year>
    <b:Author>
      <b:Author>
        <b:NameList>
          <b:Person>
            <b:Last>Ranaweera</b:Last>
            <b:First>Achini</b:First>
          </b:Person>
          <b:Person>
            <b:Last>Halwatura</b:Last>
            <b:Middle>Nimesh</b:Middle>
            <b:First>Rangika</b:First>
          </b:Person>
        </b:NameList>
      </b:Author>
    </b:Author>
    <b:YearAccessed>2022</b:YearAccessed>
    <b:MonthAccessed>10</b:MonthAccessed>
    <b:DayAccessed>25</b:DayAccessed>
    <b:RefOrder>159</b:RefOrder>
  </b:Source>
  <b:Source>
    <b:Tag>soc22</b:Tag>
    <b:SourceType>InternetSite</b:SourceType>
    <b:Guid>{ADF995E2-6DD4-44C3-9615-E97C74D40459}</b:Guid>
    <b:Title>social-media-stats all sri-lanka</b:Title>
    <b:Year>2022</b:Year>
    <b:InternetSiteTitle>statcounter</b:InternetSiteTitle>
    <b:YearAccessed>2022</b:YearAccessed>
    <b:MonthAccessed>10</b:MonthAccessed>
    <b:DayAccessed>25</b:DayAccessed>
    <b:RefOrder>154</b:RefOrder>
  </b:Source>
  <b:Source>
    <b:Tag>Che11</b:Tag>
    <b:SourceType>JournalArticle</b:SourceType>
    <b:Guid>{824F7864-F111-47FC-BE48-2680A70FC09C}</b:Guid>
    <b:Title>Online social networks: why do students use facebook?</b:Title>
    <b:JournalName>Comput. Hum. Behav.</b:JournalName>
    <b:Year>2011</b:Year>
    <b:Pages>Comput. Hum. Behav.</b:Pages>
    <b:Author>
      <b:Author>
        <b:NameList>
          <b:Person>
            <b:Last>Cheung</b:Last>
            <b:Middle>M</b:Middle>
            <b:First>C</b:First>
          </b:Person>
          <b:Person>
            <b:Last>Chiu</b:Last>
            <b:Middle>Y</b:Middle>
            <b:First>P</b:First>
          </b:Person>
          <b:Person>
            <b:Last> Lee</b:Last>
            <b:Middle>K</b:Middle>
            <b:First>M</b:First>
          </b:Person>
        </b:NameList>
      </b:Author>
    </b:Author>
    <b:YearAccessed>2022</b:YearAccessed>
    <b:MonthAccessed>12</b:MonthAccessed>
    <b:DayAccessed>1</b:DayAccessed>
    <b:DOI> doi: 10.1016/j.chb.2010.07.028</b:DOI>
    <b:RefOrder>105</b:RefOrder>
  </b:Source>
  <b:Source>
    <b:Tag>Hus17</b:Tag>
    <b:SourceType>JournalArticle</b:SourceType>
    <b:Guid>{F82EEB0E-E918-4CEF-B1D6-469E2F835CBA}</b:Guid>
    <b:Title>eWOM source credibility, perceived risk and food product customer’s information adoption.</b:Title>
    <b:JournalName>Comput. Hum. Behav.</b:JournalName>
    <b:Year>2017</b:Year>
    <b:Author>
      <b:Author>
        <b:NameList>
          <b:Person>
            <b:Last>Hussain</b:Last>
            <b:First>S</b:First>
          </b:Person>
          <b:Person>
            <b:Last>Ahmed</b:Last>
            <b:First>W</b:First>
          </b:Person>
          <b:Person>
            <b:Last> Jafar</b:Last>
            <b:Middle>S</b:Middle>
            <b:First>R.M</b:First>
          </b:Person>
        </b:NameList>
      </b:Author>
    </b:Author>
    <b:YearAccessed>2022</b:YearAccessed>
    <b:MonthAccessed>12</b:MonthAccessed>
    <b:DayAccessed>01</b:DayAccessed>
    <b:DOI>doi: 10.1016/j.chb.2016.09.034</b:DOI>
    <b:RefOrder>106</b:RefOrder>
  </b:Source>
  <b:Source>
    <b:Tag>Wei18</b:Tag>
    <b:SourceType>JournalArticle</b:SourceType>
    <b:Guid>{A5DD61C8-837E-45F8-8D41-16932483EF7B}</b:Guid>
    <b:Title>Online purchase intention of fruits: antecedents in an integrated model based on technology acceptance model and perceived risk theory.</b:Title>
    <b:Year>2018</b:Year>
    <b:Author>
      <b:Author>
        <b:NameList>
          <b:Person>
            <b:Last>Wei</b:Last>
            <b:First>Y.,</b:First>
            <b:Middle>Wang, C., Zhu, S., Xue, H., and Chen, F</b:Middle>
          </b:Person>
        </b:NameList>
      </b:Author>
    </b:Author>
    <b:YearAccessed>2022</b:YearAccessed>
    <b:MonthAccessed>12</b:MonthAccessed>
    <b:DayAccessed>1</b:DayAccessed>
    <b:DOI> doi: 10.3389/fpsyg.2018.01521</b:DOI>
    <b:RefOrder>109</b:RefOrder>
  </b:Source>
  <b:Source>
    <b:Tag>Var11</b:Tag>
    <b:SourceType>JournalArticle</b:SourceType>
    <b:Guid>{01DF8B4B-451D-485C-8C87-231F63E36EFB}</b:Guid>
    <b:Author>
      <b:Author>
        <b:NameList>
          <b:Person>
            <b:Last>Vargo</b:Last>
            <b:Middle>L</b:Middle>
            <b:First>S</b:First>
          </b:Person>
          <b:Person>
            <b:Last> Lusch</b:Last>
            <b:Middle>F</b:Middle>
            <b:First>R</b:First>
          </b:Person>
        </b:NameList>
      </b:Author>
    </b:Author>
    <b:Title>From goods to service (s): divergences and convergences of logics.</b:Title>
    <b:JournalName>Ind. Market. Manag.</b:JournalName>
    <b:Year>2011</b:Year>
    <b:Pages>254-259</b:Pages>
    <b:YearAccessed>2022</b:YearAccessed>
    <b:MonthAccessed>11</b:MonthAccessed>
    <b:DayAccessed>2</b:DayAccessed>
    <b:DOI> doi: 10.1016/j.indmarman.2007.07.004</b:DOI>
    <b:RefOrder>112</b:RefOrder>
  </b:Source>
  <b:Source>
    <b:Tag>Hil18</b:Tag>
    <b:SourceType>JournalArticle</b:SourceType>
    <b:Guid>{BB0D2B6C-C031-4D59-85E1-954FF26AF81C}</b:Guid>
    <b:Title>The effect of online social proof regarding organic food: comments and likes on facebook</b:Title>
    <b:Year>2018</b:Year>
    <b:Pages>3-30</b:Pages>
    <b:Author>
      <b:Author>
        <b:NameList>
          <b:Person>
            <b:Last>Hilverda</b:Last>
            <b:First>F</b:First>
          </b:Person>
          <b:Person>
            <b:Last>Kuttschreuter</b:Last>
            <b:First>M</b:First>
          </b:Person>
          <b:Person>
            <b:Last> Giebels</b:Last>
            <b:First>E</b:First>
          </b:Person>
        </b:NameList>
      </b:Author>
    </b:Author>
    <b:YearAccessed>2022</b:YearAccessed>
    <b:MonthAccessed>12</b:MonthAccessed>
    <b:DayAccessed>01</b:DayAccessed>
    <b:DOI> doi: 10.3389/fcomm.2018.00030</b:DOI>
    <b:RefOrder>110</b:RefOrder>
  </b:Source>
  <b:Source>
    <b:Tag>LiC13</b:Tag>
    <b:SourceType>JournalArticle</b:SourceType>
    <b:Guid>{DF622E9A-94C3-4C2D-8F49-0A6162DA4C62}</b:Guid>
    <b:Title>Persuasive Messages on Information System Acceptance: A Theoretical Extension of Elaboration Likelihood Model and Social Influence Theory.</b:Title>
    <b:JournalName>Computers in Human Behavior 29</b:JournalName>
    <b:Year>2013</b:Year>
    <b:Pages>264–275.</b:Pages>
    <b:Author>
      <b:Author>
        <b:NameList>
          <b:Person>
            <b:Last>Li</b:Last>
            <b:Middle>Y</b:Middle>
            <b:First>C</b:First>
          </b:Person>
        </b:NameList>
      </b:Author>
    </b:Author>
    <b:YearAccessed>2022</b:YearAccessed>
    <b:MonthAccessed>12</b:MonthAccessed>
    <b:DayAccessed>1</b:DayAccessed>
    <b:RefOrder>173</b:RefOrder>
  </b:Source>
  <b:Source xmlns:b="http://schemas.openxmlformats.org/officeDocument/2006/bibliography">
    <b:Tag>Che22</b:Tag>
    <b:SourceType>JournalArticle</b:SourceType>
    <b:Guid>{C69FED36-3B4F-485D-8D8F-FF7E148FB22F}</b:Guid>
    <b:Title>Building Member’s Relationship Quality Toward Online Community from the Elaboration Likelihood Model Perspective.” Proceedings of the Pacific Asia Conference on Information Systems</b:Title>
    <b:Author>
      <b:Author>
        <b:NameList>
          <b:Person>
            <b:Last>Chen</b:Last>
            <b:Middle>D</b:Middle>
            <b:First>C</b:First>
          </b:Person>
          <b:Person>
            <b:Last> Ku</b:Last>
            <b:Middle>S</b:Middle>
            <b:First>C</b:First>
          </b:Person>
        </b:NameList>
      </b:Author>
    </b:Author>
    <b:YearAccessed>2022</b:YearAccessed>
    <b:MonthAccessed>12</b:MonthAccessed>
    <b:DayAccessed>1</b:DayAccessed>
    <b:Year>2012</b:Year>
    <b:RefOrder>174</b:RefOrder>
  </b:Source>
  <b:Source>
    <b:Tag>Bha06</b:Tag>
    <b:SourceType>JournalArticle</b:SourceType>
    <b:Guid>{CFA0FAA0-B608-4540-A0B7-6BE181E28586}</b:Guid>
    <b:Title>“Influence Processes for Information Technology Acceptance: An Elaboration Likelihood Model</b:Title>
    <b:Year>2006</b:Year>
    <b:Pages>805–825</b:Pages>
    <b:Author>
      <b:Author>
        <b:NameList>
          <b:Person>
            <b:Last>Bhattacherjee</b:Last>
            <b:First>A</b:First>
          </b:Person>
          <b:Person>
            <b:Last>Sanford.</b:Last>
            <b:First>C</b:First>
          </b:Person>
        </b:NameList>
      </b:Author>
    </b:Author>
    <b:YearAccessed>2022</b:YearAccessed>
    <b:MonthAccessed>12</b:MonthAccessed>
    <b:DayAccessed>1</b:DayAccessed>
    <b:RefOrder>175</b:RefOrder>
  </b:Source>
  <b:Source>
    <b:Tag>Mer17</b:Tag>
    <b:SourceType>InternetSite</b:SourceType>
    <b:Guid>{1BB5B299-54CB-4613-8D2A-3228CE498EB7}</b:Guid>
    <b:Title>3 tips for creating a social strategy fueled by user-generated content.</b:Title>
    <b:Year>2017</b:Year>
    <b:Author>
      <b:Author>
        <b:NameList>
          <b:Person>
            <b:Last>Merckel</b:Last>
            <b:First>H</b:First>
          </b:Person>
        </b:NameList>
      </b:Author>
    </b:Author>
    <b:InternetSiteTitle>Adweek</b:InternetSiteTitle>
    <b:URL>http://www.adweek.com/digital/harald-merckel-guest-post-user-generated-content/</b:URL>
    <b:RefOrder>81</b:RefOrder>
  </b:Source>
  <b:Source>
    <b:Tag>Kem22</b:Tag>
    <b:SourceType>Report</b:SourceType>
    <b:Guid>{FF981F30-3F3F-4926-AD03-494BA5649DF1}</b:Guid>
    <b:Title>Digital-2022; Sri Lanka</b:Title>
    <b:Year>2022</b:Year>
    <b:Publisher>datareportal.com</b:Publisher>
    <b:YearAccessed>2022</b:YearAccessed>
    <b:MonthAccessed>12</b:MonthAccessed>
    <b:DayAccessed>7</b:DayAccessed>
    <b:URL>https://datareportal.com/reports/digital-2022-sri-lanka</b:URL>
    <b:Author>
      <b:Author>
        <b:NameList>
          <b:Person>
            <b:Last>Kemp</b:Last>
            <b:First>Simon</b:First>
          </b:Person>
        </b:NameList>
      </b:Author>
    </b:Author>
    <b:RefOrder>11</b:RefOrder>
  </b:Source>
  <b:Source>
    <b:Tag>Gop21</b:Tag>
    <b:SourceType>JournalArticle</b:SourceType>
    <b:Guid>{3BE80755-EA8A-414B-A9C4-76E089FD8BB9}</b:Guid>
    <b:Title>Fashion Industry in Sri Lanka: The Factors Affecting the Growth</b:Title>
    <b:Year>2021</b:Year>
    <b:Author>
      <b:Author>
        <b:NameList>
          <b:Person>
            <b:Last> Gopura</b:Last>
            <b:First>Sumith</b:First>
          </b:Person>
          <b:Person>
            <b:Last> Indumini</b:Last>
            <b:First>Nethma</b:First>
          </b:Person>
        </b:NameList>
      </b:Author>
    </b:Author>
    <b:URL>https://ssrn/abstract=3809085</b:URL>
    <b:JournalName>Research Conference on Humanities &amp; Social Sciences (IRCHSS) 2021</b:JournalName>
    <b:RefOrder>13</b:RefOrder>
  </b:Source>
  <b:Source>
    <b:Tag>Pqu17</b:Tag>
    <b:SourceType>JournalArticle</b:SourceType>
    <b:Guid>{F05EAE3A-E5D9-4308-BC62-F339391583AD}</b:Guid>
    <b:Year>2017</b:Year>
    <b:Author>
      <b:Author>
        <b:Corporate> Quach and Thaichon</b:Corporate>
        <b:NameList>
          <b:Person>
            <b:Last>Quach</b:Last>
            <b:First>Sara</b:First>
          </b:Person>
          <b:Person>
            <b:Last>Park</b:Last>
            <b:First>Thaichon</b:First>
          </b:Person>
        </b:NameList>
      </b:Author>
    </b:Author>
    <b:JournalName>journal of business reaseach</b:JournalName>
    <b:Pages>163-172</b:Pages>
    <b:YearAccessed>2022</b:YearAccessed>
    <b:MonthAccessed>7</b:MonthAccessed>
    <b:DayAccessed>12</b:DayAccessed>
    <b:Title>“From connoisseur luxury to mass luxury: value co-creation and co-destruction in the online environment”,</b:Title>
    <b:DOI>https://doi.org/10.1016/j.jbusres.2017.06.015</b:DOI>
    <b:RefOrder>1</b:RefOrder>
  </b:Source>
  <b:Source>
    <b:Tag>Hae10</b:Tag>
    <b:SourceType>JournalArticle</b:SourceType>
    <b:Guid>{8ACF34D1-8E98-4AFF-BCC7-8B63C2966DD3}</b:Guid>
    <b:Author>
      <b:Author>
        <b:Corporate>Haenlein and Kaplan</b:Corporate>
        <b:NameList>
          <b:Person>
            <b:Last>Kaplan</b:Last>
            <b:First>Andreas</b:First>
          </b:Person>
          <b:Person>
            <b:Last>Haenlein</b:Last>
            <b:First>Micheal</b:First>
          </b:Person>
        </b:NameList>
      </b:Author>
    </b:Author>
    <b:Title>Users of the world, unite! the challenges and opportunities of Social Media</b:Title>
    <b:JournalName>Business horizons</b:JournalName>
    <b:Year>2010</b:Year>
    <b:Pages>59-68</b:Pages>
    <b:Volume>53</b:Volume>
    <b:StandardNumber>1</b:StandardNumber>
    <b:DOI>http://dx.doi.org/10.1016/j.bushor.2009.09.003</b:DOI>
    <b:RefOrder>2</b:RefOrder>
  </b:Source>
  <b:Source>
    <b:Tag>DJK08</b:Tag>
    <b:SourceType>JournalArticle</b:SourceType>
    <b:Guid>{13431850-A88B-4DBE-9D53-6846367C3325}</b:Guid>
    <b:Author>
      <b:Author>
        <b:NameList>
          <b:Person>
            <b:Last>Kim</b:Last>
            <b:Middle>J</b:Middle>
            <b:First>D</b:First>
          </b:Person>
          <b:Person>
            <b:Last>Rao</b:Last>
            <b:Middle>R</b:Middle>
            <b:First>H</b:First>
          </b:Person>
        </b:NameList>
      </b:Author>
    </b:Author>
    <b:Title>A trust-based consumer decision-making model in electronic commerce: The role of trust, persived risk, and their antecedents</b:Title>
    <b:Year>2008</b:Year>
    <b:JournalName>Decision Support Systems</b:JournalName>
    <b:Pages>554-594</b:Pages>
    <b:DOI>https://doi.org/10.1016/j.dss.2007.07.001</b:DOI>
    <b:RefOrder>3</b:RefOrder>
  </b:Source>
  <b:Source>
    <b:Tag>Kim12</b:Tag>
    <b:SourceType>JournalArticle</b:SourceType>
    <b:Guid>{7F584D70-B531-4E0A-A0AE-52BFB828AF65}</b:Guid>
    <b:Author>
      <b:Author>
        <b:NameList>
          <b:Person>
            <b:Last>Kim</b:Last>
            <b:First>Jin</b:First>
          </b:Person>
        </b:NameList>
      </b:Author>
    </b:Author>
    <b:Title>The institutionalization of YouTube: From user-generated content to professionally generated content. Media</b:Title>
    <b:JournalName>Culture &amp; Society</b:JournalName>
    <b:Year>2013</b:Year>
    <b:Pages>53-67</b:Pages>
    <b:DOI>http://dx.doi.org/10.1177/0163443711427199</b:DOI>
    <b:RefOrder>4</b:RefOrder>
  </b:Source>
  <b:Source>
    <b:Tag>Set16</b:Tag>
    <b:SourceType>JournalArticle</b:SourceType>
    <b:Guid>{EBF51D2F-4F0D-4C9E-BDC6-FCD61BEA66B9}</b:Guid>
    <b:Author>
      <b:Author>
        <b:NameList>
          <b:Person>
            <b:Last>Hazari</b:Last>
            <b:First>Sunil</b:First>
          </b:Person>
          <b:Person>
            <b:Last>Bergiel</b:Last>
            <b:First>Blaise</b:First>
          </b:Person>
          <b:Person>
            <b:Last>Sethna</b:Last>
            <b:Middle>Beheruz</b:Middle>
            <b:First>N</b:First>
          </b:Person>
        </b:NameList>
      </b:Author>
    </b:Author>
    <b:Title>Hedonic and utilitarian use of user-generated content on online shopping websites.</b:Title>
    <b:JournalName>Journal  of  Marketing  Communications</b:JournalName>
    <b:Year>2016</b:Year>
    <b:Pages>22</b:Pages>
    <b:URL>https://www.researchgate.net/publication/320785873v</b:URL>
    <b:DOI>http://dx.doi.org/10.1080/13527266.2016.1143383</b:DOI>
    <b:RefOrder>5</b:RefOrder>
  </b:Source>
  <b:Source>
    <b:Tag>Doh10</b:Tag>
    <b:SourceType>JournalArticle</b:SourceType>
    <b:Guid>{948C8C69-9890-47EE-ADDB-426E50569DC9}</b:Guid>
    <b:Author>
      <b:Author>
        <b:NameList>
          <b:Person>
            <b:Last>Doherty</b:Last>
            <b:First>Neil</b:First>
          </b:Person>
          <b:Person>
            <b:Last>Ellis</b:Last>
            <b:Middle>C</b:Middle>
            <b:First>Fiona</b:First>
          </b:Person>
        </b:NameList>
      </b:Author>
    </b:Author>
    <b:Title>Internet retailing: the past, the present and the future</b:Title>
    <b:JournalName>International Journal of Retail &amp; Distribution Managemen</b:JournalName>
    <b:Year>2018</b:Year>
    <b:Pages>943-965</b:Pages>
    <b:DOI>http://dx.doi.org/10.1108/09590551011086000</b:DOI>
    <b:RefOrder>7</b:RefOrder>
  </b:Source>
  <b:Source>
    <b:Tag>Kim10</b:Tag>
    <b:SourceType>JournalArticle</b:SourceType>
    <b:Guid>{D25D719F-DB5F-45B6-9223-A2420008F49C}</b:Guid>
    <b:Author>
      <b:Author>
        <b:NameList>
          <b:Person>
            <b:Last> Chan</b:Last>
            <b:Middle>Wa</b:Middle>
            <b:First>Kimmy </b:First>
          </b:Person>
          <b:Person>
            <b:Last> Li</b:Last>
            <b:Middle>Yiyan</b:Middle>
            <b:First>Stella </b:First>
          </b:Person>
        </b:NameList>
      </b:Author>
    </b:Author>
    <b:Title>Understanding consumer-to-consumer interactions in virtual communities: The salience of reciprocity</b:Title>
    <b:JournalName>journal of business research</b:JournalName>
    <b:Year>2010</b:Year>
    <b:Pages>1033-1040</b:Pages>
    <b:DOI>https://doi.org/10.1016/j.jbusres.2008.08.009</b:DOI>
    <b:RefOrder>9</b:RefOrder>
  </b:Source>
  <b:Source>
    <b:Tag>SRe18</b:Tag>
    <b:SourceType>Report</b:SourceType>
    <b:Guid>{D2814A3F-A9DA-4E55-B614-E1872004067B}</b:Guid>
    <b:Title>User-Generated Tweets about Global Green Brands: A Sentiment Analysis Approach,</b:Title>
    <b:Year>2018</b:Year>
    <b:Author>
      <b:Author>
        <b:NameList>
          <b:Person>
            <b:Last>Resnik</b:Last>
            <b:First>Saba </b:First>
          </b:Person>
          <b:Person>
            <b:Last>Koklič</b:Last>
            <b:Middle> Kos </b:Middle>
            <b:First>Mateja</b:First>
          </b:Person>
        </b:NameList>
      </b:Author>
    </b:Author>
    <b:Pages>125-145</b:Pages>
    <b:ThesisType>Market-Tržište</b:ThesisType>
    <b:DOI>http://dx.doi.org/10.22598/mt/2018.30.2.125</b:DOI>
    <b:RefOrder>14</b:RefOrder>
  </b:Source>
  <b:Source>
    <b:Tag>Man09</b:Tag>
    <b:SourceType>Report</b:SourceType>
    <b:Guid>{675B54F0-09E6-422A-A882-98763CA04412}</b:Guid>
    <b:Author>
      <b:Author>
        <b:NameList>
          <b:Person>
            <b:Last> Mangold</b:Last>
            <b:Middle>Glynn</b:Middle>
            <b:First>W</b:First>
          </b:Person>
          <b:Person>
            <b:Last>Faulds</b:Last>
            <b:Middle>J</b:Middle>
            <b:First>David </b:First>
          </b:Person>
        </b:NameList>
      </b:Author>
    </b:Author>
    <b:Title>Social media: The new hybired element of the promotiomn mix</b:Title>
    <b:Year>2009</b:Year>
    <b:Publisher>Business Horizon</b:Publisher>
    <b:Pages>357-365</b:Pages>
    <b:DOI>https://doi.org/10.1016/j.bushor.2009.03.002</b:DOI>
    <b:RefOrder>15</b:RefOrder>
  </b:Source>
  <b:Source>
    <b:Tag>Aro18</b:Tag>
    <b:SourceType>InternetSite</b:SourceType>
    <b:Guid>{B372324C-346A-4713-BC33-E30912367FC0}</b:Guid>
    <b:Author>
      <b:Author>
        <b:NameList>
          <b:Person>
            <b:Last>Aronald</b:Last>
            <b:First> Andrew</b:First>
          </b:Person>
        </b:NameList>
      </b:Author>
    </b:Author>
    <b:Title>Consumer trust in social media is declining . here's how brand should change their strategies.</b:Title>
    <b:Year>2018</b:Year>
    <b:InternetSiteTitle>forbes</b:InternetSiteTitle>
    <b:Month>july</b:Month>
    <b:Day>29</b:Day>
    <b:URL>https://www.forbes.com/sites/andrewarnold/2018/07/29/consumer-trust-in-social-media-is-declining-heres-how-brands-should-change-their-strategies/</b:URL>
    <b:RefOrder>16</b:RefOrder>
  </b:Source>
  <b:Source>
    <b:Tag>TMW17</b:Tag>
    <b:SourceType>Report</b:SourceType>
    <b:Guid>{69C64B2B-4660-46B2-9445-9DC8EEB2AA8F}</b:Guid>
    <b:Author>
      <b:Author>
        <b:NameList>
          <b:Person>
            <b:Last>Wijesundara</b:Last>
            <b:First>Bimali</b:First>
          </b:Person>
          <b:Person>
            <b:Last>Thilakarathne</b:Last>
            <b:First>Sanjaya</b:First>
          </b:Person>
        </b:NameList>
      </b:Author>
    </b:Author>
    <b:Title>Factors Influence on Purchasing Intention of Fashion Clothing Through Online Platforms</b:Title>
    <b:Year>2017</b:Year>
    <b:Publisher>sri lankan journal of Marketing</b:Publisher>
    <b:URL>https://www.researchgate.net/publication/340930358_Factors_Influence_on_Purchasing_Intention_of_Fashion_Clothing_Through_Online_Platforms</b:URL>
    <b:RefOrder>18</b:RefOrder>
  </b:Source>
  <b:Source>
    <b:Tag>Muh181</b:Tag>
    <b:SourceType>JournalArticle</b:SourceType>
    <b:Guid>{53FDAFD0-DD99-466A-863C-7B593B483E8B}</b:Guid>
    <b:Author>
      <b:Author>
        <b:NameList>
          <b:Person>
            <b:Last>Mannan</b:Last>
            <b:First>Mahafuz</b:First>
          </b:Person>
          <b:Person>
            <b:Last>Rahman</b:Last>
            <b:Middle>Sabbir</b:Middle>
            <b:First>Muhammad</b:First>
          </b:Person>
        </b:NameList>
      </b:Author>
    </b:Author>
    <b:Title>Consumer online purchase behavior of local fashion clothing brands: Information adoption, e-WOM, online brand familiarity and online brand experience</b:Title>
    <b:JournalName>Journal of Fashion Marketing and Management</b:JournalName>
    <b:Year>2018</b:Year>
    <b:Pages>1361-2026</b:Pages>
    <b:DOI>http://dx.doi.org/10.1108/JFMM-11-2017-0118</b:DOI>
    <b:RefOrder>19</b:RefOrder>
  </b:Source>
  <b:Source>
    <b:Tag>Lau18</b:Tag>
    <b:SourceType>JournalArticle</b:SourceType>
    <b:Guid>{74F7E281-915F-45E3-BB16-4BD553E1F256}</b:Guid>
    <b:Author>
      <b:Author>
        <b:NameList>
          <b:Person>
            <b:Last> Sherman</b:Last>
            <b:Middle>E</b:Middle>
            <b:First>Lauren </b:First>
          </b:Person>
          <b:Person>
            <b:Last>Hernandez</b:Last>
            <b:Middle>M</b:Middle>
            <b:First>Leanna</b:First>
          </b:Person>
          <b:Person>
            <b:Last>Greenfield</b:Last>
            <b:Middle>M</b:Middle>
            <b:First>patricia</b:First>
          </b:Person>
          <b:Person>
            <b:Last>Dapretto</b:Last>
            <b:First>Mirella</b:First>
          </b:Person>
        </b:NameList>
      </b:Author>
    </b:Author>
    <b:Title>What the brain ‘Likes’: neural correlates of providing feedback on social media</b:Title>
    <b:JournalName>Social Cognitive and Affective Neuroscience</b:JournalName>
    <b:Year>2018</b:Year>
    <b:Pages>699-707</b:Pages>
    <b:YearAccessed>2022</b:YearAccessed>
    <b:MonthAccessed>12</b:MonthAccessed>
    <b:DayAccessed>9</b:DayAccessed>
    <b:DOI>https://doi.org/10.1093/scan/nsy051</b:DOI>
    <b:RefOrder>20</b:RefOrder>
  </b:Source>
  <b:Source>
    <b:Tag>Ran14</b:Tag>
    <b:SourceType>Report</b:SourceType>
    <b:Guid>{AEC69F62-E0D1-4416-8B78-E4EE261C3442}</b:Guid>
    <b:Author>
      <b:Author>
        <b:NameList>
          <b:Person>
            <b:Last>Ranaweera</b:Last>
            <b:First>Achini</b:First>
          </b:Person>
          <b:Person>
            <b:Last>Halwatura</b:Last>
            <b:Middle>Umesh</b:Middle>
            <b:First>Rangika</b:First>
          </b:Person>
        </b:NameList>
      </b:Author>
    </b:Author>
    <b:Title>Analysis of Tourism and Fashion Retailing; A Sri Lankan Perspective</b:Title>
    <b:Year>2014</b:Year>
    <b:Publisher>Emarald</b:Publisher>
    <b:YearAccessed>2022</b:YearAccessed>
    <b:MonthAccessed>11</b:MonthAccessed>
    <b:DayAccessed>5</b:DayAccessed>
    <b:URL>https://www.researchgate.net/publication/278036757_Analysis_of_Tourism_and_Fashion_Retailing_A_Sri_Lankan_Perspective</b:URL>
    <b:RefOrder>21</b:RefOrder>
  </b:Source>
  <b:Source>
    <b:Tag>Dia11</b:Tag>
    <b:SourceType>InternetSite</b:SourceType>
    <b:Guid>{3C27D828-AAA6-4F28-A0B2-436CB1557CA0}</b:Guid>
    <b:Author>
      <b:Author>
        <b:NameList>
          <b:Person>
            <b:Last>Dias</b:Last>
            <b:First>Sunimalee </b:First>
          </b:Person>
        </b:NameList>
      </b:Author>
    </b:Author>
    <b:Title>Sri Lankan designers eye US$500 mln fashion business[online] Available from</b:Title>
    <b:Year>2011</b:Year>
    <b:YearAccessed>2022</b:YearAccessed>
    <b:MonthAccessed>02</b:MonthAccessed>
    <b:DayAccessed>04</b:DayAccessed>
    <b:URL>https://www.sundaytimes.lk/111218/BusinessTimes/bt11.html</b:URL>
    <b:InternetSiteTitle>Sundaytimes</b:InternetSiteTitle>
    <b:Month>12</b:Month>
    <b:Day>18</b:Day>
    <b:RefOrder>22</b:RefOrder>
  </b:Source>
  <b:Source>
    <b:Tag>Arg21</b:Tag>
    <b:SourceType>JournalArticle</b:SourceType>
    <b:Guid>{4218B140-E194-4BE6-A97D-4E07603799BF}</b:Guid>
    <b:Author>
      <b:Author>
        <b:NameList>
          <b:Person>
            <b:Last>Bala</b:Last>
            <b:Middle>Kumar</b:Middle>
            <b:First>Pradip</b:First>
          </b:Person>
          <b:Person>
            <b:Last> Ray</b:Last>
            <b:First>Arghya</b:First>
          </b:Person>
        </b:NameList>
      </b:Author>
    </b:Author>
    <b:Title>User generated content for exploring factors affecting intention to use travel and food delivery services</b:Title>
    <b:JournalName>international journal of hospitality managemnt</b:JournalName>
    <b:Year>2021</b:Year>
    <b:DOI>http://dx.doi.org/10.1016/j.ijhm.2020.102730</b:DOI>
    <b:RefOrder>24</b:RefOrder>
  </b:Source>
  <b:Source>
    <b:Tag>Bur10</b:Tag>
    <b:SourceType>Report</b:SourceType>
    <b:Guid>{4397A70E-6E31-4158-9E44-60DC70C6AEB4}</b:Guid>
    <b:Author>
      <b:Author>
        <b:NameList>
          <b:Person>
            <b:Last>Burmann</b:Last>
            <b:First>Christoph</b:First>
          </b:Person>
        </b:NameList>
      </b:Author>
    </b:Author>
    <b:Title>A call for User-Generated Branding</b:Title>
    <b:Year>2010</b:Year>
    <b:Publisher>Journal of Brand Management</b:Publisher>
    <b:Pages>1-4</b:Pages>
    <b:DOI>http://dx.doi.org/10.1057/bm.2010.30</b:DOI>
    <b:RefOrder>25</b:RefOrder>
  </b:Source>
  <b:Source>
    <b:Tag>Edw181</b:Tag>
    <b:SourceType>JournalArticle</b:SourceType>
    <b:Guid>{B853341E-B78B-4E49-951A-444D3CB76BA2}</b:Guid>
    <b:Author>
      <b:Author>
        <b:NameList>
          <b:Person>
            <b:Last> Ramirez</b:Last>
            <b:First>Edward</b:First>
          </b:Person>
          <b:Person>
            <b:Last>Gau</b:Last>
            <b:First>Roland</b:First>
          </b:Person>
          <b:Person>
            <b:Last>Hadjimarcou </b:Last>
            <b:First>Jhon</b:First>
          </b:Person>
          <b:Person>
            <b:Last>Zhenning</b:Last>
            <b:First>Xu</b:First>
          </b:Person>
        </b:NameList>
      </b:Author>
    </b:Author>
    <b:Title>USER-GENERATED CONTENT AS WORD-OF-MOUTH</b:Title>
    <b:JournalName>Journal of Marketing Theory and Practice</b:JournalName>
    <b:Year>2018</b:Year>
    <b:Pages>90-98</b:Pages>
    <b:DOI>http://dx.doi.org/10.1080/10696679.2017.1389239</b:DOI>
    <b:RefOrder>23</b:RefOrder>
  </b:Source>
  <b:Source>
    <b:Tag>DCU18</b:Tag>
    <b:SourceType>JournalArticle</b:SourceType>
    <b:Guid>{26558614-4C6F-4798-8614-394BC8CE8522}</b:Guid>
    <b:Author>
      <b:Author>
        <b:NameList>
          <b:Person>
            <b:Last> Ukpabi</b:Last>
            <b:Middle>C</b:Middle>
            <b:First>Dandison </b:First>
          </b:Person>
          <b:Person>
            <b:Last> Karjaluoto</b:Last>
            <b:First>Heikki</b:First>
          </b:Person>
        </b:NameList>
      </b:Author>
    </b:Author>
    <b:Title>What drives travelers’ adoption of user-generated content?</b:Title>
    <b:JournalName>Tourism Management Perspectives</b:JournalName>
    <b:Year>2018</b:Year>
    <b:DOI>https://doi.org/10.1016/j.tmp.2018.03.006</b:DOI>
    <b:RefOrder>26</b:RefOrder>
  </b:Source>
  <b:Source>
    <b:Tag>Zhu20</b:Tag>
    <b:SourceType>JournalArticle</b:SourceType>
    <b:Guid>{11E9B3CE-4C87-43D7-B438-F0E4C87C572A}</b:Guid>
    <b:Title>How online reviews affect purchase intention: a new model based on the stimulus-organism-response (S-O-R) framework</b:Title>
    <b:JournalName>Aslib Journal of Information Management,</b:JournalName>
    <b:Year>2020</b:Year>
    <b:Pages>463-488</b:Pages>
    <b:Publisher>Emerald</b:Publisher>
    <b:YearAccessed>2022</b:YearAccessed>
    <b:MonthAccessed>11</b:MonthAccessed>
    <b:DayAccessed>8</b:DayAccessed>
    <b:Author>
      <b:Author>
        <b:NameList>
          <b:Person>
            <b:Last> Zhu </b:Last>
            <b:First> Linlin</b:First>
          </b:Person>
          <b:Person>
            <b:Last>  Li </b:Last>
            <b:First> He </b:First>
          </b:Person>
          <b:Person>
            <b:Last>Wang </b:Last>
            <b:Middle>Kwei  </b:Middle>
            <b:First> Feng</b:First>
          </b:Person>
          <b:Person>
            <b:Last>He</b:Last>
            <b:First>Wu</b:First>
          </b:Person>
          <b:Person>
            <b:Last>Tian </b:Last>
            <b:First> Zejin Tian </b:First>
          </b:Person>
        </b:NameList>
      </b:Author>
    </b:Author>
    <b:DOI>https://doi.org/10.1108/AJIM-11-2019-0308</b:DOI>
    <b:RefOrder>30</b:RefOrder>
  </b:Source>
  <b:Source>
    <b:Tag>Bah16</b:Tag>
    <b:SourceType>JournalArticle</b:SourceType>
    <b:Guid>{9FB3B116-21A0-42BC-8608-7AC9F7B31627}</b:Guid>
    <b:Title>The Impact of User – Generated Content (UGC) on Product Reviews towards Online Purchasing – A Conceptual Framework</b:Title>
    <b:Year>2016</b:Year>
    <b:JournalName>Procedia Economics and Finance</b:JournalName>
    <b:Pages>337 – 342</b:Pages>
    <b:Author>
      <b:Author>
        <b:NameList>
          <b:Person>
            <b:Last> Bahtar</b:Last>
            <b:Middle>Zanariah</b:Middle>
            <b:First>Azlin </b:First>
          </b:Person>
          <b:Person>
            <b:Last>Muda</b:Last>
            <b:First>Mazzini </b:First>
          </b:Person>
        </b:NameList>
      </b:Author>
    </b:Author>
    <b:YearAccessed>2022</b:YearAccessed>
    <b:MonthAccessed>11</b:MonthAccessed>
    <b:DayAccessed>1</b:DayAccessed>
    <b:DOI>https://doi.org/10.1016/S2212-5671(16)30134-4</b:DOI>
    <b:RefOrder>32</b:RefOrder>
  </b:Source>
  <b:Source>
    <b:Tag>cha18</b:Tag>
    <b:SourceType>Report</b:SourceType>
    <b:Guid>{1449BE5D-10BF-46D4-A0D9-1335DF235DED}</b:Guid>
    <b:Title>customer analytics in fasion retail industry</b:Title>
    <b:Year>2018</b:Year>
    <b:Author>
      <b:Author>
        <b:NameList>
          <b:Person>
            <b:Last>Giri</b:Last>
            <b:First>chandadevi</b:First>
          </b:Person>
          <b:Person>
            <b:Last>Thomassey</b:Last>
            <b:First>Sebastien</b:First>
          </b:Person>
          <b:Person>
            <b:Last>Zeng</b:Last>
            <b:First>xianyi</b:First>
          </b:Person>
        </b:NameList>
      </b:Author>
    </b:Author>
    <b:YearAccessed>2022</b:YearAccessed>
    <b:MonthAccessed>12</b:MonthAccessed>
    <b:DayAccessed>9</b:DayAccessed>
    <b:DOI>http://dx.doi.org/10.1007/978-981-13-7721-1_27</b:DOI>
    <b:RefOrder>36</b:RefOrder>
  </b:Source>
  <b:Source>
    <b:Tag>Aar21</b:Tag>
    <b:SourceType>InternetSite</b:SourceType>
    <b:Guid>{E6758790-BBA6-48F9-9164-9931A8500AD6}</b:Guid>
    <b:Title>shopif</b:Title>
    <b:Year>2021</b:Year>
    <b:Author>
      <b:Author>
        <b:NameList>
          <b:Person>
            <b:Last>Orendrff</b:Last>
            <b:First>Aaron</b:First>
          </b:Person>
        </b:NameList>
      </b:Author>
    </b:Author>
    <b:InternetSiteTitle>shopify.com</b:InternetSiteTitle>
    <b:Month>03</b:Month>
    <b:Day>29</b:Day>
    <b:URL>https://www.shopify.com/enterprise/authors/aaron-orendorff</b:URL>
    <b:RefOrder>37</b:RefOrder>
  </b:Source>
  <b:Source>
    <b:Tag>Ake13</b:Tag>
    <b:SourceType>InternetSite</b:SourceType>
    <b:Guid>{1E852E45-170D-4A1C-8E17-6CEA31AFCE1C}</b:Guid>
    <b:Author>
      <b:Author>
        <b:NameList>
          <b:Person>
            <b:Last>Kearney</b:Last>
            <b:First>A</b:First>
          </b:Person>
        </b:NameList>
      </b:Author>
    </b:Author>
    <b:Title>Global  retailors </b:Title>
    <b:Year>2013</b:Year>
    <b:YearAccessed>2022</b:YearAccessed>
    <b:MonthAccessed>7</b:MonthAccessed>
    <b:DayAccessed>12</b:DayAccessed>
    <b:URL>https://www.thefreelibrary.com/Global+retailers%3a+cautiously+aggressive+or+aggressively+cautious%3f-a0341128992</b:URL>
    <b:InternetSiteTitle>thefreelibrary</b:InternetSiteTitle>
    <b:RefOrder>38</b:RefOrder>
  </b:Source>
  <b:Source>
    <b:Tag>dai17</b:Tag>
    <b:SourceType>DocumentFromInternetSite</b:SourceType>
    <b:Guid>{ED242752-C66C-4816-BAE9-DD9424E397DA}</b:Guid>
    <b:Year>2017</b:Year>
    <b:Author>
      <b:Author>
        <b:Corporate>Dailynews</b:Corporate>
      </b:Author>
    </b:Author>
    <b:InternetSiteTitle>dailynews</b:InternetSiteTitle>
    <b:Month>7</b:Month>
    <b:Day>27</b:Day>
    <b:URL>http://www.dailynews.lk/2017/07/27/business/123337:</b:URL>
    <b:RefOrder>39</b:RefOrder>
  </b:Source>
  <b:Source>
    <b:Tag>Kam15</b:Tag>
    <b:SourceType>InternetSite</b:SourceType>
    <b:Guid>{DA2865A0-B16F-4C79-A2E6-293DB57FAAE8}</b:Guid>
    <b:Author>
      <b:Author>
        <b:NameList>
          <b:Person>
            <b:Last>Kamburugamuwa</b:Last>
            <b:First>A</b:First>
          </b:Person>
        </b:NameList>
      </b:Author>
    </b:Author>
    <b:Title>Shopping  Fashion  Online</b:Title>
    <b:Year>2015</b:Year>
    <b:URL>https://www.lankabusinessonline.com/shopping-fashion-online-an-enormous-opportunity-for-entrepreneurs-but-are-we-ready-yet/</b:URL>
    <b:InternetSiteTitle>lankabusinessonline</b:InternetSiteTitle>
    <b:RefOrder>40</b:RefOrder>
  </b:Source>
  <b:Source>
    <b:Tag>CBa16</b:Tag>
    <b:SourceType>JournalArticle</b:SourceType>
    <b:Guid>{0BAF5438-2851-40FA-AF9D-509CD6952917}</b:Guid>
    <b:Author>
      <b:Author>
        <b:NameList>
          <b:Person>
            <b:Last> Barrot</b:Last>
            <b:First>C</b:First>
          </b:Person>
          <b:Person>
            <b:Last>Becker</b:Last>
            <b:Middle>U</b:Middle>
            <b:First>J</b:First>
          </b:Person>
          <b:Person>
            <b:Last> Meacker</b:Last>
            <b:First>O</b:First>
          </b:Person>
        </b:NameList>
      </b:Author>
    </b:Author>
    <b:Title>the effect of social media interactions on customer relationship management</b:Title>
    <b:JournalName>German Academic Association for Business Research</b:JournalName>
    <b:Year>2018</b:Year>
    <b:Pages>133-155</b:Pages>
    <b:YearAccessed>2022</b:YearAccessed>
    <b:MonthAccessed>12</b:MonthAccessed>
    <b:DayAccessed>9</b:DayAccessed>
    <b:DOI>DOI: 10.1007/s40685-016-0027-6</b:DOI>
    <b:RefOrder>41</b:RefOrder>
  </b:Source>
  <b:Source>
    <b:Tag>And18</b:Tag>
    <b:SourceType>JournalArticle</b:SourceType>
    <b:Guid>{1F0D4CF6-A42A-43CC-9B9A-C62AE8A0AB2B}</b:Guid>
    <b:Author>
      <b:Author>
        <b:NameList>
          <b:Person>
            <b:Last>Wali</b:Last>
            <b:Middle>Fred</b:Middle>
            <b:First>Andy</b:First>
          </b:Person>
          <b:Person>
            <b:Last> Adanne </b:Last>
            <b:First>Hope</b:First>
          </b:Person>
        </b:NameList>
      </b:Author>
    </b:Author>
    <b:Title>Students as valuable customers; Integrating a social media marketing platform in to customer relationship management capabilities for marketing higher education services</b:Title>
    <b:Year>2018</b:Year>
    <b:Pages>1-16</b:Pages>
    <b:YearAccessed>2022</b:YearAccessed>
    <b:MonthAccessed>12</b:MonthAccessed>
    <b:DayAccessed>9</b:DayAccessed>
    <b:DOI>http://dx.doi.org/10.1177/0971890718758197</b:DOI>
    <b:RefOrder>42</b:RefOrder>
  </b:Source>
  <b:Source>
    <b:Tag>Ada15</b:Tag>
    <b:SourceType>JournalArticle</b:SourceType>
    <b:Guid>{08222C55-29C2-42BD-9FA7-E3E8536AB2E1}</b:Guid>
    <b:Author>
      <b:Author>
        <b:NameList>
          <b:Person>
            <b:Last> Mills</b:Last>
            <b:Middle>J</b:Middle>
            <b:First>Adam</b:First>
          </b:Person>
          <b:Person>
            <b:Last> Plangger</b:Last>
            <b:First>Kirk </b:First>
          </b:Person>
        </b:NameList>
      </b:Author>
    </b:Author>
    <b:Title>Social media strategy for online service brands</b:Title>
    <b:JournalName>Service industries Journal</b:JournalName>
    <b:Year>2020</b:Year>
    <b:Pages>1-16</b:Pages>
    <b:YearAccessed>2022</b:YearAccessed>
    <b:MonthAccessed>12</b:MonthAccessed>
    <b:DayAccessed>9</b:DayAccessed>
    <b:DOI>https://doi.org/10.1080/02642069.2015.1043277</b:DOI>
    <b:RefOrder>43</b:RefOrder>
  </b:Source>
  <b:Source>
    <b:Tag>Geo18</b:Tag>
    <b:SourceType>JournalArticle</b:SourceType>
    <b:Guid>{47288788-F2AB-4EF0-9D57-B3D316134BC9}</b:Guid>
    <b:Author>
      <b:Author>
        <b:NameList>
          <b:Person>
            <b:Last> Lancaster</b:Last>
            <b:First>Geoff</b:First>
          </b:Person>
          <b:Person>
            <b:Last> Helal</b:Last>
            <b:First>Guida</b:First>
          </b:Person>
          <b:Person>
            <b:Last>Ozuem</b:Last>
            <b:First>Wilson</b:First>
          </b:Person>
        </b:NameList>
      </b:Author>
    </b:Author>
    <b:Title>Social media brand percepetions of millennials</b:Title>
    <b:JournalName>international journal of retail and distribution management</b:JournalName>
    <b:Year>2018</b:Year>
    <b:YearAccessed>2022</b:YearAccessed>
    <b:MonthAccessed>12</b:MonthAccessed>
    <b:DayAccessed>9</b:DayAccessed>
    <b:DOI>http://dx.doi.org/10.1108/IJRDM-03-2018-0066</b:DOI>
    <b:RefOrder>44</b:RefOrder>
  </b:Source>
  <b:Source>
    <b:Tag>Ana13</b:Tag>
    <b:SourceType>JournalArticle</b:SourceType>
    <b:Guid>{1FC9AB23-92F3-4A44-840B-4382EEB5BEF1}</b:Guid>
    <b:Author>
      <b:Author>
        <b:NameList>
          <b:Person>
            <b:Last> Ilic</b:Last>
            <b:First>Ana</b:First>
          </b:Person>
          <b:Person>
            <b:Last> Juric</b:Last>
            <b:First>Biljana</b:First>
          </b:Person>
          <b:Person>
            <b:Last> Brodie</b:Last>
          </b:Person>
          <b:Person>
            <b:Last>Hollebeek</b:Last>
            <b:First>Linda  </b:First>
          </b:Person>
        </b:NameList>
      </b:Author>
    </b:Author>
    <b:Title>Consumer engagement in a virtual brand community: An exploratory analysis</b:Title>
    <b:Year>2013</b:Year>
    <b:JournalName>Journal of Business Research</b:JournalName>
    <b:Pages>105-114</b:Pages>
    <b:YearAccessed>2022</b:YearAccessed>
    <b:MonthAccessed>9</b:MonthAccessed>
    <b:DayAccessed>12</b:DayAccessed>
    <b:DOI>https://doi.org/10.1016/j.jbusres.2011.07.029</b:DOI>
    <b:RefOrder>45</b:RefOrder>
  </b:Source>
  <b:Source>
    <b:Tag>Sev14</b:Tag>
    <b:SourceType>JournalArticle</b:SourceType>
    <b:Guid>{1B140094-CDB8-4209-966C-4F0FD335159D}</b:Guid>
    <b:Author>
      <b:Author>
        <b:NameList>
          <b:Person>
            <b:Last>Dennhardt</b:Last>
            <b:First>Severin</b:First>
          </b:Person>
        </b:NameList>
      </b:Author>
    </b:Author>
    <b:Title>User-generated content and its impact on branding: How users and communities create and manage brands in social media</b:Title>
    <b:Year>2018</b:Year>
    <b:DOI>Doi.org/10.1007/978-3-658-02350-8</b:DOI>
    <b:RefOrder>46</b:RefOrder>
  </b:Source>
  <b:Source>
    <b:Tag>Chu03</b:Tag>
    <b:SourceType>JournalArticle</b:SourceType>
    <b:Guid>{2D8489BD-DBF4-45B7-A0CB-78D71608FF54}</b:Guid>
    <b:Author>
      <b:Author>
        <b:NameList>
          <b:Person>
            <b:Last>Kim</b:Last>
            <b:Middle>Gul</b:Middle>
            <b:First>young </b:First>
          </b:Person>
          <b:Person>
            <b:Last>Park</b:Last>
            <b:Middle>Hoon</b:Middle>
            <b:First>Chung </b:First>
          </b:Person>
        </b:NameList>
      </b:Author>
    </b:Author>
    <b:Title>Identifying key factors affecting consumer purchase behavior in an online shopping context</b:Title>
    <b:JournalName>International Journal of Retail &amp; Distribution Management</b:JournalName>
    <b:Year>2017</b:Year>
    <b:Pages>16-29</b:Pages>
    <b:YearAccessed>2022</b:YearAccessed>
    <b:MonthAccessed>12</b:MonthAccessed>
    <b:DayAccessed>9</b:DayAccessed>
    <b:DOI>http://dx.doi.org/10.1108/09590550310457818</b:DOI>
    <b:RefOrder>47</b:RefOrder>
  </b:Source>
  <b:Source>
    <b:Tag>YVe13</b:Tag>
    <b:SourceType>Report</b:SourceType>
    <b:Guid>{4C0A82B2-D47F-4EB5-8C9A-1F5FA053DB1D}</b:Guid>
    <b:Author>
      <b:Author>
        <b:NameList>
          <b:Person>
            <b:Last>Verhelle</b:Last>
            <b:First>Yann</b:First>
          </b:Person>
          <b:Person>
            <b:Last>Dens</b:Last>
            <b:First>Nathalie</b:First>
          </b:Person>
          <b:Person>
            <b:Last>Pelsmacke</b:Last>
            <b:Middle>De</b:Middle>
            <b:First>Patrick</b:First>
          </b:Person>
        </b:NameList>
      </b:Author>
    </b:Author>
    <b:Title>Consumer responses to Brands Placed in YouTube Movies: The Effect of Prominence and Endorsers Expertise</b:Title>
    <b:Year>2013</b:Year>
    <b:Publisher>Journal of Electronic Commerce Research</b:Publisher>
    <b:Pages>287-303</b:Pages>
    <b:YearAccessed>2022</b:YearAccessed>
    <b:MonthAccessed>12</b:MonthAccessed>
    <b:DayAccessed>2</b:DayAccessed>
    <b:URL>https://www.researchgate.net/publication/266553359_Consumer_responses_to_brands_placed_in_Youtube_movies_The_effect_of_prominence_and_celebrity_endorser_expertise</b:URL>
    <b:RefOrder>48</b:RefOrder>
  </b:Source>
  <b:Source>
    <b:Tag>Poc15</b:Tag>
    <b:SourceType>JournalArticle</b:SourceType>
    <b:Guid>{9CF97724-97C2-4D2E-892D-BB22CDAF1449}</b:Guid>
    <b:Author>
      <b:Author>
        <b:NameList>
          <b:Person>
            <b:Last>Poch</b:Last>
            <b:First>Rebecca</b:First>
          </b:Person>
          <b:Person>
            <b:Last>Martin</b:Last>
            <b:First>Brett</b:First>
          </b:Person>
        </b:NameList>
      </b:Author>
    </b:Author>
    <b:Title>Effects on instrinsic and extrinsic motivation on user generated content</b:Title>
    <b:JournalName>Joirnl of strategic Marketing</b:JournalName>
    <b:Year>2015</b:Year>
    <b:Pages>305-317</b:Pages>
    <b:YearAccessed>2022</b:YearAccessed>
    <b:MonthAccessed>11</b:MonthAccessed>
    <b:DayAccessed>25</b:DayAccessed>
    <b:DOI>http://dx.doi.org/10.1080/0965254X.2014.926966</b:DOI>
    <b:RefOrder>49</b:RefOrder>
  </b:Source>
  <b:Source>
    <b:Tag>Dav18</b:Tag>
    <b:SourceType>JournalArticle</b:SourceType>
    <b:Guid>{471456ED-4784-42C6-A152-35C0E1B0FAEE}</b:Guid>
    <b:Author>
      <b:Author>
        <b:NameList>
          <b:Person>
            <b:Last> Neal</b:Last>
            <b:First>Dave</b:First>
          </b:Person>
          <b:Person>
            <b:Last> Rose</b:Last>
            <b:First>Miriam</b:First>
          </b:Person>
        </b:NameList>
      </b:Author>
    </b:Author>
    <b:Title>Mobile Framing: Vertical Videos from User-Generated Content to Corporate Marketing</b:Title>
    <b:Year>2018</b:Year>
    <b:Pages>151-160</b:Pages>
    <b:YearAccessed>2022</b:YearAccessed>
    <b:MonthAccessed>12</b:MonthAccessed>
    <b:DayAccessed>9</b:DayAccessed>
    <b:URL>http://dx.doi.org/10.1007/978-3-319-76795-6_15</b:URL>
    <b:RefOrder>50</b:RefOrder>
  </b:Source>
  <b:Source>
    <b:Tag>Kon18</b:Tag>
    <b:SourceType>JournalArticle</b:SourceType>
    <b:Guid>{CCD8CE1D-750C-4470-896D-6D6AE46EF57A}</b:Guid>
    <b:Author>
      <b:Author>
        <b:NameList>
          <b:Person>
            <b:Last>Konstantina</b:Last>
            <b:First>Tsiakali</b:First>
          </b:Person>
        </b:NameList>
      </b:Author>
    </b:Author>
    <b:Title>User-generated-content versus marketing-generated-content: personality and content influence on traveler’s behavior</b:Title>
    <b:JournalName>Journal of Hospitality Marketing &amp; Management</b:JournalName>
    <b:Year>2018</b:Year>
    <b:Pages>946-972</b:Pages>
    <b:YearAccessed>2022</b:YearAccessed>
    <b:MonthAccessed>12</b:MonthAccessed>
    <b:DayAccessed>9</b:DayAccessed>
    <b:DOI>http://dx.doi.org/10.1080/19368623.2018.1477643</b:DOI>
    <b:RefOrder>51</b:RefOrder>
  </b:Source>
  <b:Source>
    <b:Tag>Sue44</b:Tag>
    <b:SourceType>JournalArticle</b:SourceType>
    <b:Guid>{4B4472F7-4BA4-4441-A786-B21F25A7B0F5}</b:Guid>
    <b:Author>
      <b:Author>
        <b:NameList>
          <b:Person>
            <b:Last>Halliday</b:Last>
            <b:Middle>Vuax</b:Middle>
            <b:First>Sue</b:First>
          </b:Person>
        </b:NameList>
      </b:Author>
    </b:Author>
    <b:Title>User-generated content about brands: Understanding its creators and consumers</b:Title>
    <b:JournalName>journal of business research</b:JournalName>
    <b:Pages>134-146</b:Pages>
    <b:Year>2018</b:Year>
    <b:YearAccessed>2022</b:YearAccessed>
    <b:MonthAccessed>12</b:MonthAccessed>
    <b:DayAccessed>9</b:DayAccessed>
    <b:DOI>https://doi.org/10.1016/j.jbusres.2015.07.027</b:DOI>
    <b:RefOrder>53</b:RefOrder>
  </b:Source>
  <b:Source>
    <b:Tag>Pis20</b:Tag>
    <b:SourceType>JournalArticle</b:SourceType>
    <b:Guid>{21E0BC09-7609-49E6-B18A-B9114348D19A}</b:Guid>
    <b:Author>
      <b:Author>
        <b:NameList>
          <b:Person>
            <b:Last> Isyanto</b:Last>
            <b:First> Puji</b:First>
          </b:Person>
          <b:Person>
            <b:Last> Sapitri</b:Last>
            <b:Middle>Gita </b:Middle>
            <b:First>Rahayu </b:First>
          </b:Person>
          <b:Person>
            <b:Last> Sinaga</b:Last>
            <b:First> Obsatar</b:First>
          </b:Person>
        </b:NameList>
      </b:Author>
    </b:Author>
    <b:Title>Micro influeners marketing and brand image to purchase intesion of cosmetic products focallure</b:Title>
    <b:JournalName>systemetic reviews in pharmacy</b:JournalName>
    <b:Year>2020</b:Year>
    <b:Pages>601-605</b:Pages>
    <b:YearAccessed>2022</b:YearAccessed>
    <b:MonthAccessed>12</b:MonthAccessed>
    <b:DayAccessed>9</b:DayAccessed>
    <b:DOI>http://dx.doi.org/10.5530/srp.2019.2.04</b:DOI>
    <b:RefOrder>54</b:RefOrder>
  </b:Source>
  <b:Source>
    <b:Tag>Kar19</b:Tag>
    <b:SourceType>JournalArticle</b:SourceType>
    <b:Guid>{45433424-72EB-4AB7-9C01-D3C90A07B3A5}</b:Guid>
    <b:Title>The Influence of User Generated Content on Purchase Intention of Automobiles in Sri Lanka</b:Title>
    <b:Year>2019</b:Year>
    <b:Author>
      <b:Author>
        <b:NameList>
          <b:Person>
            <b:Last> Karunanayake</b:Last>
            <b:First>Thilina </b:First>
          </b:Person>
          <b:Person>
            <b:Last>Madubashini</b:Last>
            <b:First>Chapa </b:First>
          </b:Person>
        </b:NameList>
      </b:Author>
    </b:Author>
    <b:JournalName>Canadian Center of Science and Education</b:JournalName>
    <b:Pages>44-58</b:Pages>
    <b:Volume>15</b:Volume>
    <b:YearAccessed>2022</b:YearAccessed>
    <b:MonthAccessed>10</b:MonthAccessed>
    <b:DayAccessed>26</b:DayAccessed>
    <b:DOI>https://doi.org/10.5539/ass.v15n6p44</b:DOI>
    <b:RefOrder>55</b:RefOrder>
  </b:Source>
  <b:Source>
    <b:Tag>Mae16</b:Tag>
    <b:SourceType>JournalArticle</b:SourceType>
    <b:Guid>{85A8258B-0AF6-48CC-A23D-1263FE483614}</b:Guid>
    <b:Author>
      <b:Author>
        <b:NameList>
          <b:Person>
            <b:Last>Maecker</b:Last>
            <b:First>Olaf </b:First>
          </b:Person>
          <b:Person>
            <b:Last> Barrot</b:Last>
            <b:First> Christian</b:First>
          </b:Person>
          <b:Person>
            <b:Last> Becker</b:Last>
            <b:Middle>U</b:Middle>
            <b:First>Jan </b:First>
          </b:Person>
        </b:NameList>
      </b:Author>
    </b:Author>
    <b:Title>The effect of social media interactions on customer relationship management.</b:Title>
    <b:Year>2016</b:Year>
    <b:Pages>133–155</b:Pages>
    <b:JournalName>BUINESS RESEARCH</b:JournalName>
    <b:YearAccessed>2022</b:YearAccessed>
    <b:MonthAccessed>12</b:MonthAccessed>
    <b:DayAccessed>9</b:DayAccessed>
    <b:DOI>DOI: 10.1007/s40685-016-0027-6</b:DOI>
    <b:RefOrder>56</b:RefOrder>
  </b:Source>
  <b:Source>
    <b:Tag>Muh20</b:Tag>
    <b:SourceType>JournalArticle</b:SourceType>
    <b:Guid>{F629D253-B110-4BE7-985D-351B58022147}</b:Guid>
    <b:Author>
      <b:Author>
        <b:NameList>
          <b:Person>
            <b:Last> Naeem</b:Last>
            <b:First>Muhammad</b:First>
          </b:Person>
          <b:Person>
            <b:Last> Ozuem</b:Last>
            <b:First> Wilson</b:First>
          </b:Person>
        </b:NameList>
      </b:Author>
    </b:Author>
    <b:Title>Developing UGC social brand engagement model: Insights from diverse consumers</b:Title>
    <b:JournalName>An International Journal</b:JournalName>
    <b:Year>2020</b:Year>
    <b:Pages>181-204</b:Pages>
    <b:YearAccessed>2022</b:YearAccessed>
    <b:MonthAccessed>12</b:MonthAccessed>
    <b:DayAccessed>9</b:DayAccessed>
    <b:DOI>http://dx.doi.org/10.1002/cb.1873</b:DOI>
    <b:RefOrder>57</b:RefOrder>
  </b:Source>
  <b:Source>
    <b:Tag>Gha14</b:Tag>
    <b:SourceType>JournalArticle</b:SourceType>
    <b:Guid>{76881FE6-AC46-44CC-AEAB-D7417550C707}</b:Guid>
    <b:Author>
      <b:Author>
        <b:NameList>
          <b:Person>
            <b:Last> Bilal</b:Last>
            <b:First>Ghania</b:First>
          </b:Person>
          <b:Person>
            <b:Last>Ahmed </b:Last>
            <b:Middle>Ashfaq </b:Middle>
            <b:First> Mirza </b:First>
          </b:Person>
          <b:Person>
            <b:Last> Naveed </b:Last>
            <b:First>Mirza</b:First>
          </b:Person>
        </b:NameList>
      </b:Author>
    </b:Author>
    <b:Title>Role of Social Media and Social Networks in Consumer Decision Making: A Case of the Garment Sector</b:Title>
    <b:JournalName>NTERNATIONAL JOURNAL OF MULTIDISCIPLINARY SCIENCES AND ENGINEERING</b:JournalName>
    <b:Year>2020</b:Year>
    <b:Volume>3</b:Volume>
    <b:YearAccessed>2022</b:YearAccessed>
    <b:MonthAccessed>12</b:MonthAccessed>
    <b:DayAccessed>9</b:DayAccessed>
    <b:URL>https://www.semanticscholar.org/paper/Role-of-Social-Media-and-Social-Networks-in-Making-Bilal-Ahmed/d6be5577edae9fa84e4fe7baf5c1279fe358f5b8</b:URL>
    <b:RefOrder>58</b:RefOrder>
  </b:Source>
  <b:Source>
    <b:Tag>Ata16</b:Tag>
    <b:SourceType>JournalArticle</b:SourceType>
    <b:Guid>{DEC5693A-1732-4E2A-9148-4926676C2E90}</b:Guid>
    <b:Title>The effect of social media marketing on brand trust and brand loyalty for hotels</b:Title>
    <b:Year>2016</b:Year>
    <b:Author>
      <b:Author>
        <b:NameList>
          <b:Person>
            <b:Last>Tatar-</b:Last>
            <b:First>Sahika</b:First>
          </b:Person>
          <b:Person>
            <b:Last>Erdogmus</b:Last>
            <b:Middle>Eren</b:Middle>
            <b:First>Irem</b:First>
          </b:Person>
        </b:NameList>
      </b:Author>
    </b:Author>
    <b:JournalName>nf Technol Tourism</b:JournalName>
    <b:Pages>249-263</b:Pages>
    <b:YearAccessed>2022</b:YearAccessed>
    <b:MonthAccessed>12</b:MonthAccessed>
    <b:DayAccessed>9</b:DayAccessed>
    <b:DOI>https://link.springer.com/article/10.1007/s40558-015-0048-6</b:DOI>
    <b:RefOrder>59</b:RefOrder>
  </b:Source>
  <b:Source>
    <b:Tag>Joh16</b:Tag>
    <b:SourceType>Report</b:SourceType>
    <b:Guid>{68DC0F39-2E51-4395-A9FF-AD685C385DD8}</b:Guid>
    <b:Author>
      <b:Author>
        <b:NameList>
          <b:Person>
            <b:Last> Kim</b:Last>
            <b:Middle>J</b:Middle>
            <b:First>Angella </b:First>
          </b:Person>
          <b:Person>
            <b:Last>Johnson</b:Last>
            <b:Middle> K.P.</b:Middle>
            <b:First>Kim </b:First>
          </b:Person>
        </b:NameList>
      </b:Author>
    </b:Author>
    <b:Title>Power of consumers using social media: Examining the influences of brand-related user-generated content onFacebook</b:Title>
    <b:Year>2016</b:Year>
    <b:Pages>98-108</b:Pages>
    <b:YearAccessed>2022</b:YearAccessed>
    <b:MonthAccessed>12</b:MonthAccessed>
    <b:DayAccessed>9</b:DayAccessed>
    <b:DOI>https://doi.org/10.1016/j.chb.2015.12.047</b:DOI>
    <b:RefOrder>60</b:RefOrder>
  </b:Source>
  <b:Source>
    <b:Tag>Row14</b:Tag>
    <b:SourceType>Report</b:SourceType>
    <b:Guid>{A1B24F15-95D1-4CA3-8C0E-1158CBA1AFF4}</b:Guid>
    <b:Author>
      <b:Author>
        <b:NameList>
          <b:Person>
            <b:Last>Holliman</b:Last>
            <b:First>Geraint </b:First>
          </b:Person>
          <b:Person>
            <b:Last>Rowley</b:Last>
            <b:First>Jennifer</b:First>
          </b:Person>
        </b:NameList>
      </b:Author>
    </b:Author>
    <b:Title>Business to business digital content marketing: Marketers’ perceptions of best practice</b:Title>
    <b:Year>2018</b:Year>
    <b:Publisher>journal of Research in Interactive Marketing</b:Publisher>
    <b:YearAccessed>2022</b:YearAccessed>
    <b:MonthAccessed>12</b:MonthAccessed>
    <b:DayAccessed>9</b:DayAccessed>
    <b:DOI>http://dx.doi.org/10.1108/JRIM-02-2014-0013</b:DOI>
    <b:RefOrder>66</b:RefOrder>
  </b:Source>
  <b:Source>
    <b:Tag>HRa00</b:Tag>
    <b:SourceType>Report</b:SourceType>
    <b:Guid>{6169FF0F-2397-4311-A6EB-A2EA3FDD597A}</b:Guid>
    <b:Author>
      <b:Author>
        <b:NameList>
          <b:Person>
            <b:Last>Bhatnaga</b:Last>
            <b:First>Amit</b:First>
          </b:Person>
          <b:Person>
            <b:Last>Misra</b:Last>
            <b:First>Sanjog</b:First>
          </b:Person>
          <b:Person>
            <b:Last>Rao</b:Last>
            <b:First>Raghav</b:First>
          </b:Person>
        </b:NameList>
      </b:Author>
    </b:Author>
    <b:Title>On risk, convenience, and Internet shopping behavior</b:Title>
    <b:Year>2020</b:Year>
    <b:Publisher>ACM</b:Publisher>
    <b:YearAccessed>2022</b:YearAccessed>
    <b:MonthAccessed>12</b:MonthAccessed>
    <b:DayAccessed>9</b:DayAccessed>
    <b:DOI>http://dx.doi.org/10.1145/353360.353371</b:DOI>
    <b:RefOrder>67</b:RefOrder>
  </b:Source>
  <b:Source>
    <b:Tag>Dud18</b:Tag>
    <b:SourceType>Book</b:SourceType>
    <b:Guid>{29D0F6BD-0CDC-4884-B79F-5EAB3FF17F25}</b:Guid>
    <b:Author>
      <b:Author>
        <b:NameList>
          <b:Person>
            <b:Last>Dudovskiy</b:Last>
            <b:First>jhon</b:First>
          </b:Person>
        </b:NameList>
      </b:Author>
    </b:Author>
    <b:Title>The Ultimate Guide to Writing a Dissertation in Business Studies: A Step-by-Step Assistance</b:Title>
    <b:JournalName>Sage Publications</b:JournalName>
    <b:Year>2018</b:Year>
    <b:YearAccessed>2022</b:YearAccessed>
    <b:MonthAccessed>10</b:MonthAccessed>
    <b:DayAccessed>24</b:DayAccessed>
    <b:Publisher>Goodreads</b:Publisher>
    <b:URL>http://research-methodology.net/about-us/ebook/</b:URL>
    <b:RefOrder>68</b:RefOrder>
  </b:Source>
  <b:Source>
    <b:Tag>Placeholder3</b:Tag>
    <b:SourceType>JournalArticle</b:SourceType>
    <b:Guid>{7172CB93-95B9-40E1-BC3C-B57BE38456D1}</b:Guid>
    <b:Title>Who's author, editor and publisher in user-generated content? Applying traditional media concepts to UGC providers</b:Title>
    <b:Year>2010</b:Year>
    <b:JournalName>International Review of Law</b:JournalName>
    <b:Pages>119-131</b:Pages>
    <b:YearAccessed>2022</b:YearAccessed>
    <b:MonthAccessed>10</b:MonthAccessed>
    <b:DayAccessed>24</b:DayAccessed>
    <b:Author>
      <b:Author>
        <b:NameList>
          <b:Person>
            <b:Last> Valcke</b:Last>
            <b:First>Peggy</b:First>
          </b:Person>
          <b:Person>
            <b:Last> Lenaerts </b:Last>
            <b:First>Marieke</b:First>
          </b:Person>
        </b:NameList>
      </b:Author>
    </b:Author>
    <b:DOI>https://doi.org/10.1080/13600861003644533</b:DOI>
    <b:RefOrder>71</b:RefOrder>
  </b:Source>
  <b:Source>
    <b:Tag>Wil10</b:Tag>
    <b:SourceType>JournalArticle</b:SourceType>
    <b:Guid>{241C7F5E-3983-475C-9D1F-0D8B6C047C2A}</b:Guid>
    <b:Author>
      <b:Author>
        <b:NameList>
          <b:Person>
            <b:Last>Williams</b:Last>
            <b:First>Andrew</b:First>
          </b:Person>
          <b:Person>
            <b:Last>Wardle</b:Last>
            <b:First>claire</b:First>
          </b:Person>
        </b:NameList>
      </b:Author>
    </b:Author>
    <b:Title>Beyond user-generated content: a production study examining the ways in which UGC is used at the BBC</b:Title>
    <b:JournalName>SAGE journals</b:JournalName>
    <b:Year>2010</b:Year>
    <b:Volume>32</b:Volume>
    <b:YearAccessed>2022</b:YearAccessed>
    <b:MonthAccessed>10</b:MonthAccessed>
    <b:DayAccessed>24</b:DayAccessed>
    <b:URL>https://journals.sagepub.com/doi/10.1177/0163443710373953</b:URL>
    <b:DOI>https://doi.org/10.1177/0163443710373953</b:DOI>
    <b:RefOrder>72</b:RefOrder>
  </b:Source>
  <b:Source>
    <b:Tag>Hes07</b:Tag>
    <b:SourceType>JournalArticle</b:SourceType>
    <b:Guid>{CAD37358-0E54-4CD0-8CDD-14B299288E85}</b:Guid>
    <b:Title>Motivations To Produce User Generated Content</b:Title>
    <b:Year>2007</b:Year>
    <b:YearAccessed>2022</b:YearAccessed>
    <b:MonthAccessed>10</b:MonthAccessed>
    <b:DayAccessed>24</b:DayAccessed>
    <b:Author>
      <b:Author>
        <b:NameList>
          <b:Person>
            <b:Last>Hess</b:Last>
            <b:First>Thomas </b:First>
          </b:Person>
          <b:Person>
            <b:Last>Rohrmeier</b:Last>
            <b:First>Patrick</b:First>
          </b:Person>
          <b:Person>
            <b:Last>Stoeckl</b:Last>
            <b:First>Ralph</b:First>
          </b:Person>
        </b:NameList>
      </b:Author>
    </b:Author>
    <b:URL>https://www.researchgate.net/publication/253799275_Motivations_to_produce_User_Generated_Content_differences_between_webloggers_and_videobloggers</b:URL>
    <b:RefOrder>73</b:RefOrder>
  </b:Source>
  <b:Source>
    <b:Tag>Int08</b:Tag>
    <b:SourceType>InternetSite</b:SourceType>
    <b:Guid>{944A086C-D09B-4A2A-AEFF-E56734E039CA}</b:Guid>
    <b:Author>
      <b:Author>
        <b:NameList>
          <b:Person>
            <b:Last>Aaron</b:Last>
            <b:First>Marla </b:First>
          </b:Person>
        </b:NameList>
      </b:Author>
    </b:Author>
    <b:Title>User Generated Content, Social Media, and Advertising — An Overview</b:Title>
    <b:Year>2008</b:Year>
    <b:Pages>17</b:Pages>
    <b:YearAccessed>2022</b:YearAccessed>
    <b:MonthAccessed>10</b:MonthAccessed>
    <b:DayAccessed>24</b:DayAccessed>
    <b:URL>https://www.iab.com/news/user-generated-content-social-media-advertising-overview-released-iab/</b:URL>
    <b:InternetSiteTitle>International Adertsing  Bureau</b:InternetSiteTitle>
    <b:RefOrder>74</b:RefOrder>
  </b:Source>
  <b:Source>
    <b:Tag>Ter16</b:Tag>
    <b:SourceType>JournalArticle</b:SourceType>
    <b:Guid>{9F444EEC-AD68-43F3-9620-153C18382092}</b:Guid>
    <b:Title>Studies of user-generated content: A systematic review</b:Title>
    <b:Year>2016</b:Year>
    <b:JournalName>Journalism. Advance online publication</b:JournalName>
    <b:Author>
      <b:Author>
        <b:NameList>
          <b:Person>
            <b:Last>Teresa</b:Last>
            <b:First>Naab</b:First>
          </b:Person>
          <b:Person>
            <b:Last>Sehl</b:Last>
            <b:First>Annika</b:First>
          </b:Person>
        </b:NameList>
      </b:Author>
    </b:Author>
    <b:YearAccessed>2022</b:YearAccessed>
    <b:MonthAccessed>10</b:MonthAccessed>
    <b:DayAccessed>24</b:DayAccessed>
    <b:DOI>http://dx.doi.org/10.1177/1464884916673557</b:DOI>
    <b:RefOrder>75</b:RefOrder>
  </b:Source>
  <b:Source>
    <b:Tag>Kap10</b:Tag>
    <b:SourceType>Report</b:SourceType>
    <b:Guid>{E8520AAC-93AA-4B95-918F-1BDC3877B111}</b:Guid>
    <b:Author>
      <b:Author>
        <b:NameList>
          <b:Person>
            <b:Last>Kaplan</b:Last>
            <b:First>Andreas</b:First>
          </b:Person>
          <b:Person>
            <b:Last>Haenlein</b:Last>
            <b:First>Michael</b:First>
          </b:Person>
        </b:NameList>
      </b:Author>
    </b:Author>
    <b:Title>Users of the World Unite! The Challenges and Opportunities of Social Media</b:Title>
    <b:Year>2010</b:Year>
    <b:Publisher>Business Horizon</b:Publisher>
    <b:Pages>59-68</b:Pages>
    <b:YearAccessed>2022</b:YearAccessed>
    <b:MonthAccessed>12</b:MonthAccessed>
    <b:DayAccessed>9</b:DayAccessed>
    <b:DOI>http://dx.doi.org/10.1016/j.bushor.2009.09.003</b:DOI>
    <b:RefOrder>76</b:RefOrder>
  </b:Source>
  <b:Source>
    <b:Tag>Rie07</b:Tag>
    <b:SourceType>Report</b:SourceType>
    <b:Guid>{CC7EF486-313A-48D3-B742-1673DE01B089}</b:Guid>
    <b:Author>
      <b:Author>
        <b:NameList>
          <b:Person>
            <b:Last>Riegner</b:Last>
            <b:First>Cate</b:First>
          </b:Person>
        </b:NameList>
      </b:Author>
    </b:Author>
    <b:Title>Word of mouth on the web: The impact of Web 2.0 on consumer purchase decisions</b:Title>
    <b:Year>2007</b:Year>
    <b:Publisher>Journal  of advertising research</b:Publisher>
    <b:Pages>436-447</b:Pages>
    <b:YearAccessed>2022</b:YearAccessed>
    <b:MonthAccessed>12</b:MonthAccessed>
    <b:DayAccessed>9</b:DayAccessed>
    <b:DOI>http://dx.doi.org/10.2501/S0021849907070456</b:DOI>
    <b:RefOrder>77</b:RefOrder>
  </b:Source>
  <b:Source>
    <b:Tag>Che08</b:Tag>
    <b:SourceType>JournalArticle</b:SourceType>
    <b:Guid>{6C3D9CF9-F265-40C9-8667-9DF5C29C357B}</b:Guid>
    <b:Title>Consumers’ Reliance on Product Information and Recommendations Found in UGC</b:Title>
    <b:JournalName>Journal of Interactive Advertising</b:JournalName>
    <b:Year>2008</b:Year>
    <b:Pages>38-49</b:Pages>
    <b:Author>
      <b:Author>
        <b:NameList>
          <b:Person>
            <b:Last>Cheong</b:Last>
            <b:Middle>Jun</b:Middle>
            <b:First>Hyuk</b:First>
          </b:Person>
          <b:Person>
            <b:Last>Morrison</b:Last>
            <b:Middle>A</b:Middle>
            <b:First>Margaret </b:First>
          </b:Person>
        </b:NameList>
      </b:Author>
    </b:Author>
    <b:YearAccessed>2022</b:YearAccessed>
    <b:MonthAccessed>10</b:MonthAccessed>
    <b:DayAccessed>24</b:DayAccessed>
    <b:DOI>https://doi.org/10.1080/15252019.2008.10722141</b:DOI>
    <b:RefOrder>78</b:RefOrder>
  </b:Source>
  <b:Source>
    <b:Tag>Che06</b:Tag>
    <b:SourceType>Report</b:SourceType>
    <b:Guid>{38AA0BAD-3F6A-4F87-8551-4126E039A69F}</b:Guid>
    <b:Author>
      <b:Author>
        <b:NameList>
          <b:Person>
            <b:Last>Chevalier</b:Last>
            <b:First>J.</b:First>
            <b:Middle>A., &amp; Mayzlin, D.</b:Middle>
          </b:Person>
        </b:NameList>
      </b:Author>
    </b:Author>
    <b:Title>the effect of word of mouth on sales : online Book reviews</b:Title>
    <b:Year>2006</b:Year>
    <b:Publisher>journal of marketing research</b:Publisher>
    <b:Pages>345-354</b:Pages>
    <b:YearAccessed>2022</b:YearAccessed>
    <b:MonthAccessed>11</b:MonthAccessed>
    <b:DayAccessed>12</b:DayAccessed>
    <b:DOI>http://dx.doi.org/10.1509/jmkr.43.3.345</b:DOI>
    <b:RefOrder>79</b:RefOrder>
  </b:Source>
  <b:Source>
    <b:Tag>Ole17</b:Tag>
    <b:SourceType>InternetSite</b:SourceType>
    <b:Guid>{8388BC86-9112-4FEE-9E73-14CABEA7ABA6}</b:Guid>
    <b:Title>4 ways brands should use native advertising in 2017.</b:Title>
    <b:Year>2017</b:Year>
    <b:Author>
      <b:Author>
        <b:NameList>
          <b:Person>
            <b:Last>Olenski</b:Last>
            <b:First>Steve</b:First>
          </b:Person>
        </b:NameList>
      </b:Author>
    </b:Author>
    <b:YearAccessed>2022</b:YearAccessed>
    <b:MonthAccessed>11</b:MonthAccessed>
    <b:DayAccessed>30</b:DayAccessed>
    <b:URL>https://www.forbes.com/sites/steveolenski/2017/02/16/4-ways-brands-should-use-native-advertising-in-2017/?sh=498f59a81c4c</b:URL>
    <b:InternetSiteTitle>Forbes</b:InternetSiteTitle>
    <b:RefOrder>80</b:RefOrder>
  </b:Source>
  <b:Source>
    <b:Tag>Hof10</b:Tag>
    <b:SourceType>JournalArticle</b:SourceType>
    <b:Guid>{DF290529-BE12-4366-BF7C-DDDB1A976FCC}</b:Guid>
    <b:Title>Can you measure the ROI of your social media marketing?</b:Title>
    <b:Year>2010</b:Year>
    <b:Author>
      <b:Author>
        <b:NameList>
          <b:Person>
            <b:Last>Hoffman</b:Last>
            <b:Middle>L</b:Middle>
            <b:First>D</b:First>
          </b:Person>
          <b:Person>
            <b:Last>Fodor</b:Last>
            <b:First>M</b:First>
          </b:Person>
        </b:NameList>
      </b:Author>
    </b:Author>
    <b:JournalName>MIT Sloan Management Review 52</b:JournalName>
    <b:YearAccessed>2022</b:YearAccessed>
    <b:MonthAccessed>12</b:MonthAccessed>
    <b:DayAccessed>1</b:DayAccessed>
    <b:RefOrder>82</b:RefOrder>
  </b:Source>
  <b:Source>
    <b:Tag>Mun11</b:Tag>
    <b:SourceType>JournalArticle</b:SourceType>
    <b:Guid>{3ED19CFC-BB99-4339-BDC4-2DB7446E11DA}</b:Guid>
    <b:Title>Introducing COBRAs: Exploring motivations for brand-related social media use.</b:Title>
    <b:JournalName>International Journal of Advertising 30</b:JournalName>
    <b:Year>2011</b:Year>
    <b:Pages>13-46</b:Pages>
    <b:Author>
      <b:Author>
        <b:NameList>
          <b:Person>
            <b:Last>Muntinga</b:Last>
            <b:First>Dann</b:First>
          </b:Person>
          <b:Person>
            <b:Last>Moorman</b:Last>
            <b:First>Marjolein</b:First>
          </b:Person>
          <b:Person>
            <b:Last>Smith</b:Last>
            <b:Middle>G</b:Middle>
            <b:First>Eith</b:First>
          </b:Person>
        </b:NameList>
      </b:Author>
    </b:Author>
    <b:YearAccessed>2022</b:YearAccessed>
    <b:MonthAccessed>11</b:MonthAccessed>
    <b:DayAccessed>30</b:DayAccessed>
    <b:DOI>http://dx.doi.org/10.2501/IJA-30-1-013-046</b:DOI>
    <b:RefOrder>83</b:RefOrder>
  </b:Source>
  <b:Source>
    <b:Tag>Smi12</b:Tag>
    <b:SourceType>JournalArticle</b:SourceType>
    <b:Guid>{53BC0BCE-FDF6-460F-95BC-85BE50AC5F2A}</b:Guid>
    <b:Title>How does brand-related user-generated content differ across YouTube, Facebook, and Twitter?</b:Title>
    <b:JournalName>Journal of Interactive Marketing 26</b:JournalName>
    <b:Year>2012</b:Year>
    <b:Pages>102-113</b:Pages>
    <b:Author>
      <b:Author>
        <b:NameList>
          <b:Person>
            <b:Last>Smith</b:Last>
            <b:Middle>A</b:Middle>
            <b:First>N</b:First>
          </b:Person>
          <b:Person>
            <b:Last> Fischer</b:Last>
            <b:First>E</b:First>
          </b:Person>
          <b:Person>
            <b:Last> Yongjian</b:Last>
            <b:First>C</b:First>
          </b:Person>
        </b:NameList>
      </b:Author>
    </b:Author>
    <b:YearAccessed>2022</b:YearAccessed>
    <b:MonthAccessed>11</b:MonthAccessed>
    <b:DayAccessed>30</b:DayAccessed>
    <b:DOI>https://doi.org/10.1016/j.intmar.2012.01.002</b:DOI>
    <b:RefOrder>84</b:RefOrder>
  </b:Source>
  <b:Source>
    <b:Tag>Ash15</b:Tag>
    <b:SourceType>JournalArticle</b:SourceType>
    <b:Guid>{5B673616-EC7A-4749-B8B0-833E6E2F65C9}</b:Guid>
    <b:Title>Creative strategies in social media marketing: An exploratory study of branded social content and consumer engagement.</b:Title>
    <b:JournalName>Psychology &amp; Marketing 32,</b:JournalName>
    <b:Year>2015</b:Year>
    <b:Pages>15-27</b:Pages>
    <b:Author>
      <b:Author>
        <b:NameList>
          <b:Person>
            <b:Last>Ashley</b:Last>
            <b:First>C</b:First>
          </b:Person>
          <b:Person>
            <b:Last> Tuten.</b:Last>
            <b:First>T</b:First>
          </b:Person>
        </b:NameList>
      </b:Author>
    </b:Author>
    <b:YearAccessed>2022</b:YearAccessed>
    <b:MonthAccessed>12</b:MonthAccessed>
    <b:DayAccessed>1</b:DayAccessed>
    <b:DOI>https://doi.org/10.1002/mar.20761</b:DOI>
    <b:RefOrder>85</b:RefOrder>
  </b:Source>
  <b:Source>
    <b:Tag>Lob16</b:Tag>
    <b:SourceType>JournalArticle</b:SourceType>
    <b:Guid>{B5541474-7593-4D32-9B08-B5675886F5C5}</b:Guid>
    <b:Title>The commercial use of digital media to market alcohol products: A narrative review.</b:Title>
    <b:Year>2016</b:Year>
    <b:Pages>21-7</b:Pages>
    <b:Author>
      <b:Author>
        <b:NameList>
          <b:Person>
            <b:Last>Lobstein</b:Last>
            <b:First>T</b:First>
          </b:Person>
          <b:Person>
            <b:Last>Landon</b:Last>
            <b:First>J</b:First>
          </b:Person>
          <b:Person>
            <b:Last> Thornton</b:Last>
            <b:First>N</b:First>
          </b:Person>
          <b:Person>
            <b:Last>Jerni</b:Last>
            <b:First>D</b:First>
          </b:Person>
        </b:NameList>
      </b:Author>
    </b:Author>
    <b:YearAccessed>2022</b:YearAccessed>
    <b:MonthAccessed>11</b:MonthAccessed>
    <b:DayAccessed>30</b:DayAccessed>
    <b:DOI>http://dx.doi.org/10.1111/add.13493</b:DOI>
    <b:RefOrder>86</b:RefOrder>
  </b:Source>
  <b:Source>
    <b:Tag>Car16</b:Tag>
    <b:SourceType>JournalArticle</b:SourceType>
    <b:Guid>{B73B96C5-B606-4645-8596-4E08EF2EB897}</b:Guid>
    <b:Title>Brands and Instagram: Point, tap, swipe, glance. Mobile Media &amp; Communication</b:Title>
    <b:Year>2016</b:Year>
    <b:Pages>69-84</b:Pages>
    <b:Author>
      <b:Author>
        <b:NameList>
          <b:Person>
            <b:Last>Carah</b:Last>
            <b:First>N</b:First>
          </b:Person>
          <b:Person>
            <b:Last> Shaul.</b:Last>
            <b:First>M</b:First>
          </b:Person>
        </b:NameList>
      </b:Author>
    </b:Author>
    <b:YearAccessed>2022</b:YearAccessed>
    <b:MonthAccessed>12</b:MonthAccessed>
    <b:DayAccessed>1</b:DayAccessed>
    <b:DOI>http://dx.doi.org/10.1177/2050157915598180</b:DOI>
    <b:RefOrder>87</b:RefOrder>
  </b:Source>
  <b:Source>
    <b:Tag>Kha13</b:Tag>
    <b:SourceType>Report</b:SourceType>
    <b:Guid>{E62CADF9-750D-41CC-95A9-F439D548D16B}</b:Guid>
    <b:Author>
      <b:Author>
        <b:NameList>
          <b:Person>
            <b:Last>Manap</b:Last>
            <b:First>Khairulhilmi</b:First>
            <b:Middle>A</b:Middle>
          </b:Person>
        </b:NameList>
      </b:Author>
    </b:Author>
    <b:Title>The Role of User Generated Content ( UGC ) in Social Media for Tourism Sector</b:Title>
    <b:Year>2013</b:Year>
    <b:YearAccessed>2022</b:YearAccessed>
    <b:MonthAccessed>12</b:MonthAccessed>
    <b:DayAccessed>9</b:DayAccessed>
    <b:DOI>https://doi.org/10.1080/19368620903235753</b:DOI>
    <b:RefOrder>88</b:RefOrder>
  </b:Source>
  <b:Source>
    <b:Tag>Kim17</b:Tag>
    <b:SourceType>JournalArticle</b:SourceType>
    <b:Guid>{CDBE1470-FC10-4F88-9DFA-38A78F9A6E52}</b:Guid>
    <b:Title>When brand-related UGC induces effectiveness on social media: The role of content sponsorship and content type.</b:Title>
    <b:JournalName>International Journal of Advertising</b:JournalName>
    <b:Year>2017</b:Year>
    <b:Pages>105-124</b:Pages>
    <b:Author>
      <b:Author>
        <b:NameList>
          <b:Person>
            <b:Last>Kim</b:Last>
            <b:First>M</b:First>
          </b:Person>
          <b:Person>
            <b:Last> Song</b:Last>
            <b:First>D</b:First>
          </b:Person>
        </b:NameList>
      </b:Author>
    </b:Author>
    <b:YearAccessed>2022</b:YearAccessed>
    <b:MonthAccessed>11</b:MonthAccessed>
    <b:DayAccessed>30</b:DayAccessed>
    <b:DOI>http://dx.doi.org/10.1080/02650487.2017.1349031</b:DOI>
    <b:RefOrder>89</b:RefOrder>
  </b:Source>
  <b:Source>
    <b:Tag>Mar03</b:Tag>
    <b:SourceType>Report</b:SourceType>
    <b:Guid>{D60D3A20-3483-4F02-B901-42F8C6AA0475}</b:Guid>
    <b:Author>
      <b:Author>
        <b:NameList>
          <b:Person>
            <b:Last>Mark Brown</b:Last>
            <b:First>Nigel</b:First>
            <b:Middle>K. L. Pope, K. Voges</b:Middle>
          </b:Person>
        </b:NameList>
      </b:Author>
    </b:Author>
    <b:Title>Buying or browsing? An exploration of shopping orientations and online purchase intention</b:Title>
    <b:Year>2020</b:Year>
    <b:Publisher>European Journal of Marketing</b:Publisher>
    <b:YearAccessed>2022</b:YearAccessed>
    <b:MonthAccessed>12</b:MonthAccessed>
    <b:DayAccessed>9</b:DayAccessed>
    <b:DOI>http://dx.doi.org/10.1108/03090560310495401</b:DOI>
    <b:RefOrder>90</b:RefOrder>
  </b:Source>
  <b:Source>
    <b:Tag>Gol05</b:Tag>
    <b:SourceType>JournalArticle</b:SourceType>
    <b:Guid>{63929380-E27D-4394-A4CC-88736597A0CD}</b:Guid>
    <b:Author>
      <b:Author>
        <b:NameList>
          <b:Person>
            <b:Last>Goldsmit R.E &amp; Flynn</b:Last>
            <b:First>L</b:First>
          </b:Person>
        </b:NameList>
      </b:Author>
    </b:Author>
    <b:Title>Bricks, Clicks And Pix: The Apparel Buyers’ Use of Stores, Internet, and Catalogues Compared</b:Title>
    <b:Year>2005</b:Year>
    <b:DOI>http://dx.doi.org/10.1108/09590550510593202</b:DOI>
    <b:JournalName>International Journal of Retail Distribution Management</b:JournalName>
    <b:Pages>271-283</b:Pages>
    <b:YearAccessed>2022</b:YearAccessed>
    <b:MonthAccessed>12</b:MonthAccessed>
    <b:DayAccessed>11</b:DayAccessed>
    <b:RefOrder>92</b:RefOrder>
  </b:Source>
  <b:Source>
    <b:Tag>Mor08</b:Tag>
    <b:SourceType>Report</b:SourceType>
    <b:Guid>{75D8567B-6E33-4032-9014-C18DB3C15623}</b:Guid>
    <b:Author>
      <b:Author>
        <b:NameList>
          <b:Person>
            <b:Last>Morrison</b:Last>
            <b:First>J.</b:First>
            <b:Middle>H. Cheong and M. A.</b:Middle>
          </b:Person>
        </b:NameList>
      </b:Author>
    </b:Author>
    <b:Title>Consumers' Reliance on Product Information and Recommendations Found in UGC</b:Title>
    <b:Year>2008</b:Year>
    <b:Publisher>Journal of Interactive Advertising</b:Publisher>
    <b:Pages>1-30</b:Pages>
    <b:YearAccessed>2022</b:YearAccessed>
    <b:MonthAccessed>11</b:MonthAccessed>
    <b:DayAccessed>9</b:DayAccessed>
    <b:DOI>https://doi.org/10.1080/15252019.2008.10722141</b:DOI>
    <b:RefOrder>93</b:RefOrder>
  </b:Source>
  <b:Source>
    <b:Tag>Placeholder5</b:Tag>
    <b:SourceType>Report</b:SourceType>
    <b:Guid>{E924818C-F48C-49AE-B268-FDEAF6AD901F}</b:Guid>
    <b:Title>User-Generated Tweets about Global Green Brands: A Sentiment Analysis Approach,</b:Title>
    <b:Year>2018</b:Year>
    <b:Author>
      <b:Author>
        <b:NameList>
          <b:Person>
            <b:Last> Resnik </b:Last>
            <b:First>S</b:First>
          </b:Person>
          <b:Person>
            <b:Last> Koklič</b:Last>
            <b:Middle>K</b:Middle>
            <b:First>M</b:First>
          </b:Person>
        </b:NameList>
      </b:Author>
    </b:Author>
    <b:Pages>125-145</b:Pages>
    <b:ThesisType>Market-Tržište</b:ThesisType>
    <b:RefOrder>160</b:RefOrder>
  </b:Source>
  <b:Source>
    <b:Tag>Placeholder6</b:Tag>
    <b:SourceType>Report</b:SourceType>
    <b:Guid>{E745C463-8C0B-4376-8A82-BB4537E3CDF1}</b:Guid>
    <b:Author>
      <b:Author>
        <b:NameList>
          <b:Person>
            <b:Last>Ranaweera</b:Last>
            <b:First>R</b:First>
            <b:Middle>U</b:Middle>
          </b:Person>
          <b:Person>
            <b:Last>Halwatura</b:Last>
            <b:First>H.R</b:First>
            <b:Middle>A.T</b:Middle>
          </b:Person>
        </b:NameList>
      </b:Author>
    </b:Author>
    <b:Title>Analysis of Tourism and Fashion Retailing; A Sri Lankan Perspective</b:Title>
    <b:Year>2014</b:Year>
    <b:Publisher>Emarald</b:Publisher>
    <b:YearAccessed>2022</b:YearAccessed>
    <b:MonthAccessed>11</b:MonthAccessed>
    <b:DayAccessed>5</b:DayAccessed>
    <b:RefOrder>162</b:RefOrder>
  </b:Source>
  <b:Source>
    <b:Tag>Placeholder7</b:Tag>
    <b:SourceType>JournalArticle</b:SourceType>
    <b:Guid>{C4D29047-D33F-47E3-B68E-39CF9CC13633}</b:Guid>
    <b:Title>The Impact of User – Generated Content (UGC) on Product Reviews towards Online Purchasing – A Conceptual Framework</b:Title>
    <b:Year>2016</b:Year>
    <b:JournalName>Procedia Economics and Finance</b:JournalName>
    <b:Pages>337 – 342</b:Pages>
    <b:Author>
      <b:Author>
        <b:NameList>
          <b:Person>
            <b:Last> Bahtar</b:Last>
            <b:Middle>Zanariah</b:Middle>
            <b:First>Azlin </b:First>
          </b:Person>
          <b:Person>
            <b:Last>Muda</b:Last>
            <b:First>Mazzini </b:First>
          </b:Person>
        </b:NameList>
      </b:Author>
    </b:Author>
    <b:YearAccessed>2022 </b:YearAccessed>
    <b:MonthAccessed>11</b:MonthAccessed>
    <b:DayAccessed>1</b:DayAccessed>
    <b:RefOrder>163</b:RefOrder>
  </b:Source>
  <b:Source xmlns:b="http://schemas.openxmlformats.org/officeDocument/2006/bibliography">
    <b:Tag>Placeholder8</b:Tag>
    <b:SourceType>JournalArticle</b:SourceType>
    <b:Guid>{5CA41226-06A5-422F-B6C2-E935DCB2E000}</b:Guid>
    <b:Title>How online reviews affect purchase intention: a new model based on the stimulus-organism-response (S-O-R) framework</b:Title>
    <b:JournalName>Aslib Journal of Information Management,</b:JournalName>
    <b:Year>2020</b:Year>
    <b:Pages>463-488</b:Pages>
    <b:Publisher>Emerald</b:Publisher>
    <b:YearAccessed>2022</b:YearAccessed>
    <b:MonthAccessed>11</b:MonthAccessed>
    <b:DayAccessed>8</b:DayAccessed>
    <b:URL>https://doi.org/10.1108/AJIM-11-2019-0308</b:URL>
    <b:Author>
      <b:Author>
        <b:NameList>
          <b:Person>
            <b:Last> Zhu </b:Last>
            <b:First> Linlin</b:First>
          </b:Person>
          <b:Person>
            <b:Last>  Li </b:Last>
            <b:First> He </b:First>
          </b:Person>
          <b:Person>
            <b:Last>Wang </b:Last>
            <b:Middle>Kwei  </b:Middle>
            <b:First> Feng</b:First>
          </b:Person>
          <b:Person>
            <b:Last>He</b:Last>
            <b:First>Wu</b:First>
          </b:Person>
          <b:Person>
            <b:Last>Tian </b:Last>
            <b:First> Zejin Tian </b:First>
          </b:Person>
        </b:NameList>
      </b:Author>
    </b:Author>
    <b:RefOrder>164</b:RefOrder>
  </b:Source>
  <b:Source>
    <b:Tag>Sim11</b:Tag>
    <b:SourceType>JournalArticle</b:SourceType>
    <b:Guid>{C5273F9A-762A-43A7-980C-558B9617B60B}</b:Guid>
    <b:Author>
      <b:Author>
        <b:NameList>
          <b:Person>
            <b:Last>Simonsen</b:Last>
            <b:First>Thomas</b:First>
            <b:Middle>Mosebo</b:Middle>
          </b:Person>
        </b:NameList>
      </b:Author>
    </b:Author>
    <b:Title>Categorising YouTube</b:Title>
    <b:JournalName>MedieKultur</b:JournalName>
    <b:Year>2011</b:Year>
    <b:Pages>72-93</b:Pages>
    <b:YearAccessed>2022</b:YearAccessed>
    <b:MonthAccessed>11</b:MonthAccessed>
    <b:DayAccessed>8</b:DayAccessed>
    <b:DOI>http://dx.doi.org/10.7146/mediekultur.v27i51.5483</b:DOI>
    <b:RefOrder>95</b:RefOrder>
  </b:Source>
  <b:Source>
    <b:Tag>Kim11</b:Tag>
    <b:SourceType>JournalArticle</b:SourceType>
    <b:Guid>{B58245B1-6944-48CF-B8D7-8DECCE2D5D7E}</b:Guid>
    <b:Title>Examining Knowledge Contribution from the Perspective of an Online Identity in Blogging Communities.</b:Title>
    <b:JournalName>Computers in Human Behavior</b:JournalName>
    <b:Year>2011</b:Year>
    <b:Pages>760–1770.</b:Pages>
    <b:Author>
      <b:Author>
        <b:NameList>
          <b:Person>
            <b:Last>Kim</b:Last>
            <b:Middle>W</b:Middle>
            <b:First>H</b:First>
          </b:Person>
          <b:Person>
            <b:Last> Zheng, </b:Last>
            <b:Middle>R</b:Middle>
            <b:First>J</b:First>
          </b:Person>
          <b:Person>
            <b:Last> Gupta. </b:Last>
            <b:First>S</b:First>
          </b:Person>
        </b:NameList>
      </b:Author>
    </b:Author>
    <b:YearAccessed>2022</b:YearAccessed>
    <b:MonthAccessed>12</b:MonthAccessed>
    <b:DayAccessed>1</b:DayAccessed>
    <b:DOI>https://doi.org/10.1016/j.chb.2011.03.003</b:DOI>
    <b:RefOrder>96</b:RefOrder>
  </b:Source>
  <b:Source>
    <b:Tag>Kwo10</b:Tag>
    <b:SourceType>JournalArticle</b:SourceType>
    <b:Guid>{6ACCF021-5AED-43D7-AC1E-A481796E9419}</b:Guid>
    <b:Title>An Empirical Study of the Factors Affecting Social Network Service Use.</b:Title>
    <b:JournalName>Computers in Human Behavior</b:JournalName>
    <b:Year>2010</b:Year>
    <b:Pages>254–263.</b:Pages>
    <b:Author>
      <b:Author>
        <b:NameList>
          <b:Person>
            <b:Last>Kwon</b:Last>
            <b:First>O</b:First>
          </b:Person>
          <b:Person>
            <b:Last> Wen</b:Last>
            <b:First>Y</b:First>
          </b:Person>
        </b:NameList>
      </b:Author>
    </b:Author>
    <b:YearAccessed>2022</b:YearAccessed>
    <b:MonthAccessed>12</b:MonthAccessed>
    <b:DayAccessed>1</b:DayAccessed>
    <b:DOI>https://doi.org/10.1016/j.chb.2009.04.011</b:DOI>
    <b:RefOrder>97</b:RefOrder>
  </b:Source>
  <b:Source>
    <b:Tag>Che081</b:Tag>
    <b:SourceType>JournalArticle</b:SourceType>
    <b:Guid>{D4E9F399-4313-4C17-AFA1-13F22F7E1743}</b:Guid>
    <b:Title>“The Impact of Electronic Word-of-Mouth: The Adoption of Online Opinions in Online Customer Communities.”</b:Title>
    <b:JournalName>Internet Research</b:JournalName>
    <b:Year>2008</b:Year>
    <b:Pages>229–247.</b:Pages>
    <b:Author>
      <b:Author>
        <b:NameList>
          <b:Person>
            <b:Last>Cheung</b:Last>
            <b:Middle>K</b:Middle>
            <b:First>C.M</b:First>
          </b:Person>
          <b:Person>
            <b:Last> Lee</b:Last>
            <b:Middle>O</b:Middle>
            <b:First>M.K.</b:First>
          </b:Person>
          <b:Person>
            <b:Last> Rabjohn</b:Last>
            <b:First>N</b:First>
          </b:Person>
        </b:NameList>
      </b:Author>
    </b:Author>
    <b:YearAccessed>2022</b:YearAccessed>
    <b:MonthAccessed>12</b:MonthAccessed>
    <b:DayAccessed>1</b:DayAccessed>
    <b:DOI>http://dx.doi.org/10.1108/10662240810883290</b:DOI>
    <b:RefOrder>98</b:RefOrder>
  </b:Source>
  <b:Source>
    <b:Tag>Hun13</b:Tag>
    <b:SourceType>JournalArticle</b:SourceType>
    <b:Guid>{5A581E34-E648-4C79-AF9A-708638BFCBAB}</b:Guid>
    <b:Title>“Are You Ready for Knowledge Sharing? An Empirical Study of Virtual Communities</b:Title>
    <b:JournalName>Computers &amp; Education</b:JournalName>
    <b:Year>2013</b:Year>
    <b:Pages>8-17</b:Pages>
    <b:Author>
      <b:Author>
        <b:NameList>
          <b:Person>
            <b:Last>Hung</b:Last>
            <b:Middle>W</b:Middle>
            <b:First>S</b:First>
          </b:Person>
          <b:Person>
            <b:Last>Cheng</b:Last>
            <b:Middle>J</b:Middle>
            <b:First>M</b:First>
          </b:Person>
        </b:NameList>
      </b:Author>
    </b:Author>
    <b:YearAccessed>2022</b:YearAccessed>
    <b:MonthAccessed>12</b:MonthAccessed>
    <b:DayAccessed>1</b:DayAccessed>
    <b:DOI>https://doi.org/10.1016/j.compedu.2012.09.017</b:DOI>
    <b:RefOrder>99</b:RefOrder>
  </b:Source>
  <b:Source>
    <b:Tag>Placeholder4</b:Tag>
    <b:SourceType>JournalArticle</b:SourceType>
    <b:Guid>{F22DF879-3D70-436F-8972-5F56E1C0D591}</b:Guid>
    <b:Author>
      <b:Author>
        <b:NameList>
          <b:Person>
            <b:Last>Mark Brown</b:Last>
            <b:First>Nigel</b:First>
            <b:Middle>K. L. Pope, K. Voges</b:Middle>
          </b:Person>
        </b:NameList>
      </b:Author>
    </b:Author>
    <b:Title>Buying or browsing? An exploration of shopping orientations and online purchase intention</b:Title>
    <b:Year>2013</b:Year>
    <b:YearAccessed>2022</b:YearAccessed>
    <b:MonthAccessed>12</b:MonthAccessed>
    <b:DayAccessed>12</b:DayAccessed>
    <b:DOI>http://dx.doi.org/10.1108/03090560310495401</b:DOI>
    <b:JournalName>European Journal of Marketing</b:JournalName>
    <b:RefOrder>101</b:RefOrder>
  </b:Source>
  <b:Source>
    <b:Tag>Cha05</b:Tag>
    <b:SourceType>Report</b:SourceType>
    <b:Guid>{66571FF8-2C8A-40EE-8219-D0557E737F98}</b:Guid>
    <b:Author>
      <b:Author>
        <b:NameList>
          <b:Person>
            <b:Last>Chen</b:Last>
            <b:First>Y</b:First>
          </b:Person>
        </b:NameList>
      </b:Author>
    </b:Author>
    <b:Title>Third Party Product Review and Firm Marketing Strategy</b:Title>
    <b:Year>2005</b:Year>
    <b:Pages>218-240</b:Pages>
    <b:DOI>DOI: 10.1287/mksc.1040.0089</b:DOI>
    <b:ShortTitle>Marketing science</b:ShortTitle>
    <b:YearAccessed>2022</b:YearAccessed>
    <b:MonthAccessed>12</b:MonthAccessed>
    <b:DayAccessed>12</b:DayAccessed>
    <b:RefOrder>102</b:RefOrder>
  </b:Source>
  <b:Source>
    <b:Tag>MFe02</b:Tag>
    <b:SourceType>Report</b:SourceType>
    <b:Guid>{F4F60823-247D-48B2-BA02-91F927897900}</b:Guid>
    <b:Author>
      <b:Author>
        <b:NameList>
          <b:Person>
            <b:Last>M. Featherman</b:Last>
            <b:First>P.</b:First>
            <b:Middle>Pavlou</b:Middle>
          </b:Person>
        </b:NameList>
      </b:Author>
    </b:Author>
    <b:Title>Predicting E-Services Adoption: A Perceived Risk Facets Perspective</b:Title>
    <b:Year>2002</b:Year>
    <b:YearAccessed>2022</b:YearAccessed>
    <b:MonthAccessed>12</b:MonthAccessed>
    <b:DayAccessed>12</b:DayAccessed>
    <b:DOI>https://doi.org/10.1016/S1071-5819(03)00111-3</b:DOI>
    <b:RefOrder>103</b:RefOrder>
  </b:Source>
  <b:Source>
    <b:Tag>Cha16</b:Tag>
    <b:SourceType>JournalArticle</b:SourceType>
    <b:Guid>{D9FC3E6C-ADC6-4245-9A5C-A74A59A7874E}</b:Guid>
    <b:Title>Understanding behavioral intention to use a cloud computing classroom: a multiple model comparison approach.</b:Title>
    <b:Year>2016</b:Year>
    <b:Pages>355-365</b:Pages>
    <b:Author>
      <b:Author>
        <b:NameList>
          <b:Person>
            <b:Last> Chau</b:Last>
            <b:Middle>K</b:Middle>
            <b:First>P.Y</b:First>
          </b:Person>
          <b:Person>
            <b:Last>Shiau</b:Last>
            <b:Middle>K</b:Middle>
            <b:First>W</b:First>
          </b:Person>
        </b:NameList>
      </b:Author>
    </b:Author>
    <b:YearAccessed>2022</b:YearAccessed>
    <b:MonthAccessed>12</b:MonthAccessed>
    <b:DayAccessed>1</b:DayAccessed>
    <b:DOI>https://doi.org/10.1016/j.im.2015.10.004</b:DOI>
    <b:RefOrder>107</b:RefOrder>
  </b:Source>
  <b:Source>
    <b:Tag>Lim18</b:Tag>
    <b:SourceType>JournalArticle</b:SourceType>
    <b:Guid>{A6930AD5-2F7C-4962-A64D-EE6DE4203EDB}</b:Guid>
    <b:Title>. An equity theory perspective of online group buying.</b:Title>
    <b:JournalName>J. Retail consum. Serv.</b:JournalName>
    <b:Year>2020</b:Year>
    <b:Author>
      <b:Author>
        <b:NameList>
          <b:Person>
            <b:Last>Lim</b:Last>
            <b:Middle>M</b:Middle>
            <b:First>W</b:First>
          </b:Person>
        </b:NameList>
      </b:Author>
    </b:Author>
    <b:YearAccessed>2022</b:YearAccessed>
    <b:MonthAccessed>11</b:MonthAccessed>
    <b:DayAccessed>30</b:DayAccessed>
    <b:DOI>doi: 10.1016/jjretconser.2018.12.013</b:DOI>
    <b:RefOrder>108</b:RefOrder>
  </b:Source>
  <b:Source>
    <b:Tag>Shi16</b:Tag>
    <b:SourceType>JournalArticle</b:SourceType>
    <b:Guid>{C5C32A29-EE82-4146-88AC-114652468BEB}</b:Guid>
    <b:Title>Understanding behavioral intention to use a cloud computing classroom: a multiple model comparison approach.</b:Title>
    <b:Year>2016</b:Year>
    <b:Pages>355-365</b:Pages>
    <b:Author>
      <b:Author>
        <b:NameList>
          <b:Person>
            <b:Last>Shiau</b:Last>
            <b:Middle>L</b:Middle>
            <b:First>W</b:First>
          </b:Person>
          <b:Person>
            <b:Last> Chau, </b:Last>
            <b:Middle>K</b:Middle>
            <b:First>P.Y</b:First>
          </b:Person>
        </b:NameList>
      </b:Author>
    </b:Author>
    <b:YearAccessed>2022</b:YearAccessed>
    <b:MonthAccessed>11</b:MonthAccessed>
    <b:DayAccessed>29</b:DayAccessed>
    <b:DOI>https://doi.org/10.1016/j.im.2015.10.004</b:DOI>
    <b:RefOrder>111</b:RefOrder>
  </b:Source>
  <b:Source>
    <b:Tag>HuY14</b:Tag>
    <b:SourceType>JournalArticle</b:SourceType>
    <b:Guid>{2E035F76-4095-4BFD-96F2-9D05324B6F9F}</b:Guid>
    <b:Title>What we Instagram: A first analysis of Instagram photo content and user types. In Association for the Advancement of Artificial Intelligence</b:Title>
    <b:Year>2014</b:Year>
    <b:JournalName>Eighth International AAAI Conference on Weblogs and Social Media</b:JournalName>
    <b:Pages>595–598</b:Pages>
    <b:Author>
      <b:Author>
        <b:NameList>
          <b:Person>
            <b:Last>Hu</b:Last>
            <b:First>Y</b:First>
          </b:Person>
          <b:Person>
            <b:Last>Manikonda</b:Last>
            <b:First>L</b:First>
          </b:Person>
          <b:Person>
            <b:Last>Kambhampati</b:Last>
            <b:First>S</b:First>
          </b:Person>
        </b:NameList>
      </b:Author>
    </b:Author>
    <b:YearAccessed>2022</b:YearAccessed>
    <b:MonthAccessed>11</b:MonthAccessed>
    <b:DayAccessed>8</b:DayAccessed>
    <b:DOI>http://dx.doi.org/10.1609/icwsm.v8i1.14578</b:DOI>
    <b:RefOrder>114</b:RefOrder>
  </b:Source>
  <b:Source>
    <b:Tag>And12</b:Tag>
    <b:SourceType>Report</b:SourceType>
    <b:Guid>{48E1E890-8A0F-450A-8016-D574B136BF10}</b:Guid>
    <b:Author>
      <b:Author>
        <b:NameList>
          <b:Person>
            <b:Last>Andrew Lipsman</b:Last>
            <b:First>Graham</b:First>
            <b:Middle>Mudd, Sean Bruich</b:Middle>
          </b:Person>
        </b:NameList>
      </b:Author>
    </b:Author>
    <b:Title>The Power of “Like</b:Title>
    <b:Year>2012</b:Year>
    <b:YearAccessed>2022</b:YearAccessed>
    <b:MonthAccessed>12</b:MonthAccessed>
    <b:DayAccessed>12</b:DayAccessed>
    <b:DOI>DOI: 10.2501/JAR-52-1-040-052</b:DOI>
    <b:RefOrder>118</b:RefOrder>
  </b:Source>
  <b:Source>
    <b:Tag>Mir15</b:Tag>
    <b:SourceType>JournalArticle</b:SourceType>
    <b:Guid>{AA646ED5-F533-4B82-ABED-538389D3DAD7}</b:Guid>
    <b:Title>A Study of Factors Affecting on Customers Purchase Intention</b:Title>
    <b:Year>2015</b:Year>
    <b:JournalName>Journal of Multidisciplinary Engineering Science and Technolog</b:JournalName>
    <b:Author>
      <b:Author>
        <b:NameList>
          <b:Person>
            <b:Last>Mirabi</b:Last>
            <b:First>Vahidreza </b:First>
          </b:Person>
          <b:Person>
            <b:Last> Akbariyeh</b:Last>
            <b:First>Hamid </b:First>
          </b:Person>
          <b:Person>
            <b:Last>Tahmasebifard</b:Last>
            <b:First>Hamid</b:First>
          </b:Person>
        </b:NameList>
      </b:Author>
    </b:Author>
    <b:YearAccessed>2022</b:YearAccessed>
    <b:MonthAccessed>11</b:MonthAccessed>
    <b:DayAccessed>8</b:DayAccessed>
    <b:DOI>http://dx.doi.org/10.51594/ijmer.v3i7.247</b:DOI>
    <b:RefOrder>119</b:RefOrder>
  </b:Source>
  <b:Source>
    <b:Tag>Che14</b:Tag>
    <b:SourceType>JournalArticle</b:SourceType>
    <b:Guid>{5198BBBA-F4F6-47A0-8158-D1FBB5AD8FBA}</b:Guid>
    <b:Title>Factors influencing consumers’ online purchase intention: A Study among University students in Malaysia</b:Title>
    <b:JournalName>International Journal of Liberal Arts and Social Science</b:JournalName>
    <b:Year>2014</b:Year>
    <b:Pages>121-133</b:Pages>
    <b:Author>
      <b:Author>
        <b:NameList>
          <b:Person>
            <b:Last>Cheng</b:Last>
            <b:Middle>Liat</b:Middle>
            <b:First>Boon </b:First>
          </b:Person>
          <b:Person>
            <b:Last>Yee</b:Last>
            <b:Middle>W</b:Middle>
            <b:First>S</b:First>
          </b:Person>
        </b:NameList>
      </b:Author>
    </b:Author>
    <b:YearAccessed>2022</b:YearAccessed>
    <b:MonthAccessed>11</b:MonthAccessed>
    <b:DayAccessed>8</b:DayAccessed>
    <b:DOI>http://dx.doi.org/10.6007/IJARBSS/v8-i7/4413</b:DOI>
    <b:RefOrder>120</b:RefOrder>
  </b:Source>
  <b:Source>
    <b:Tag>Sal01</b:Tag>
    <b:SourceType>JournalArticle</b:SourceType>
    <b:Guid>{8CAC893A-2550-4BC6-AB44-24AB00B81F42}</b:Guid>
    <b:Title>Perceived security and World Wide Web purchase intention</b:Title>
    <b:JournalName>Industrial Management &amp; Data Systems</b:JournalName>
    <b:Year>2001</b:Year>
    <b:Pages>165-177</b:Pages>
    <b:Author>
      <b:Author>
        <b:NameList>
          <b:Person>
            <b:Last>Salisbury </b:Last>
            <b:Middle>W</b:Middle>
            <b:First> David </b:First>
          </b:Person>
          <b:Person>
            <b:Last> Pearson </b:Last>
            <b:Middle>A</b:Middle>
            <b:First> Rodney</b:First>
          </b:Person>
          <b:Person>
            <b:Last>Pearson </b:Last>
            <b:Middle>W</b:Middle>
            <b:First> Allison</b:First>
          </b:Person>
          <b:Person>
            <b:Last> Miller </b:Last>
            <b:Middle>W</b:Middle>
            <b:First>Avid </b:First>
          </b:Person>
        </b:NameList>
      </b:Author>
    </b:Author>
    <b:YearAccessed>2022</b:YearAccessed>
    <b:MonthAccessed>11</b:MonthAccessed>
    <b:DayAccessed>8</b:DayAccessed>
    <b:DOI>https://doi.org/10.1108/02635570110390071</b:DOI>
    <b:RefOrder>122</b:RefOrder>
  </b:Source>
  <b:Source>
    <b:Tag>Kin10</b:Tag>
    <b:SourceType>JournalArticle</b:SourceType>
    <b:Guid>{9048BB39-EDEF-45AF-B06C-657F70FE8FB3}</b:Guid>
    <b:Title>The determinants of consumers’ online shopping cart abandonment</b:Title>
    <b:JournalName>Journal of the Academy of Marketing Science</b:JournalName>
    <b:Year>2010</b:Year>
    <b:Pages>240–250</b:Pages>
    <b:Author>
      <b:Author>
        <b:NameList>
          <b:Person>
            <b:Last>Kinney </b:Last>
            <b:Middle> Kukar</b:Middle>
            <b:First>Monika</b:First>
          </b:Person>
          <b:Person>
            <b:Last> Close</b:Last>
            <b:Middle>G</b:Middle>
            <b:First> Angeline </b:First>
          </b:Person>
        </b:NameList>
      </b:Author>
    </b:Author>
    <b:YearAccessed>2022</b:YearAccessed>
    <b:MonthAccessed>11</b:MonthAccessed>
    <b:DayAccessed>8</b:DayAccessed>
    <b:DOI>http://dx.doi.org/10.1007/s11747-009-0141-5</b:DOI>
    <b:RefOrder>123</b:RefOrder>
  </b:Source>
  <b:Source>
    <b:Tag>Buk13</b:Tag>
    <b:SourceType>JournalArticle</b:SourceType>
    <b:Guid>{6A7A5482-ED06-4CE9-8932-B6B4A59277E1}</b:Guid>
    <b:Title>An Investigation of Customers to Explain the Purchase Intentions for Expensive Mobile Phone</b:Title>
    <b:JournalName>journal of basic</b:JournalName>
    <b:Year>2013</b:Year>
    <b:Author>
      <b:Author>
        <b:NameList>
          <b:Person>
            <b:Last> Bukhari</b:Last>
            <b:Middle>Abbas</b:Middle>
            <b:First>Farhat </b:First>
          </b:Person>
          <b:Person>
            <b:Last>Rizwan</b:Last>
            <b:First>M</b:First>
          </b:Person>
          <b:Person>
            <b:Last>Liaquat</b:Last>
            <b:First>K</b:First>
          </b:Person>
          <b:Person>
            <b:Last>Ashraf</b:Last>
            <b:First>Raheel</b:First>
          </b:Person>
          <b:Person>
            <b:Last>Ali</b:Last>
            <b:Middle>mohsin</b:Middle>
            <b:First>Shyed</b:First>
          </b:Person>
          <b:Person>
            <b:Last>Azeem</b:Last>
            <b:First>S</b:First>
          </b:Person>
          <b:Person>
            <b:Last>Siddique</b:Last>
            <b:First>M</b:First>
          </b:Person>
          <b:Person>
            <b:Last>Ali</b:Last>
            <b:First>M</b:First>
          </b:Person>
        </b:NameList>
      </b:Author>
    </b:Author>
    <b:YearAccessed>2022</b:YearAccessed>
    <b:MonthAccessed>11</b:MonthAccessed>
    <b:DayAccessed>8</b:DayAccessed>
    <b:DOI>http://dx.doi.org/10.1108/10610420810875106</b:DOI>
    <b:RefOrder>124</b:RefOrder>
  </b:Source>
  <b:Source>
    <b:Tag>Gut07</b:Tag>
    <b:SourceType>JournalArticle</b:SourceType>
    <b:Guid>{A6F60A69-64FB-4EDF-9DD4-786C5522A1BA}</b:Guid>
    <b:Author>
      <b:Author>
        <b:NameList>
          <b:Person>
            <b:Last>Gutelling </b:Last>
            <b:Middle>M</b:Middle>
            <b:First>J</b:First>
          </b:Person>
          <b:Person>
            <b:Last> Horst</b:Last>
            <b:First>M</b:First>
          </b:Person>
          <b:Person>
            <b:Last> Kuttschreuter </b:Last>
            <b:First>M</b:First>
          </b:Person>
        </b:NameList>
      </b:Author>
    </b:Author>
    <b:Title>Perceived Usefulness, Personal Experiences, Risk Perception and Trust as Determinants of Adoption of E-Government Services in The Netherlands</b:Title>
    <b:JournalName>Computers in Human Behavior</b:JournalName>
    <b:Year>2017</b:Year>
    <b:Pages>1838-1852</b:Pages>
    <b:YearAccessed>2022</b:YearAccessed>
    <b:MonthAccessed>07</b:MonthAccessed>
    <b:DayAccessed>14</b:DayAccessed>
    <b:DOI>https://doi.org/10.1016/j.chb.2005.11.003</b:DOI>
    <b:RefOrder>129</b:RefOrder>
  </b:Source>
  <b:Source>
    <b:Tag>Wan13</b:Tag>
    <b:SourceType>JournalArticle</b:SourceType>
    <b:Guid>{E6A07D27-2CF6-4C18-8E72-467BFA93C587}</b:Guid>
    <b:Title>Joint Social and Content Recommendation for User-Generated Videos in Online Social Network</b:Title>
    <b:JournalName>IEEE Transactions on Multimedia</b:JournalName>
    <b:Year>2018</b:Year>
    <b:Pages>698-709</b:Pages>
    <b:Author>
      <b:Author>
        <b:NameList>
          <b:Person>
            <b:Last>Wang </b:Last>
            <b:First>Zhi</b:First>
          </b:Person>
          <b:Person>
            <b:Last>Sun</b:Last>
            <b:First>Lifeng</b:First>
          </b:Person>
          <b:Person>
            <b:Last>Zhu</b:Last>
            <b:First>Wenwu</b:First>
          </b:Person>
          <b:Person>
            <b:Last>yang</b:Last>
            <b:First>Zhiqiang</b:First>
          </b:Person>
          <b:Person>
            <b:Last>Li</b:Last>
            <b:First>Hongzhi</b:First>
          </b:Person>
          <b:Person>
            <b:Last>Wu</b:Last>
            <b:First>Depang</b:First>
          </b:Person>
        </b:NameList>
      </b:Author>
    </b:Author>
    <b:YearAccessed>2022</b:YearAccessed>
    <b:MonthAccessed>12</b:MonthAccessed>
    <b:DayAccessed>12</b:DayAccessed>
    <b:DOI>DOI: 10.1109/TMM.2012.2237022</b:DOI>
    <b:RefOrder>131</b:RefOrder>
  </b:Source>
  <b:Source>
    <b:Tag>Hsu131</b:Tag>
    <b:SourceType>JournalArticle</b:SourceType>
    <b:Guid>{DC330DF1-7BF1-49D4-ABCA-BB47AD508880}</b:Guid>
    <b:Title>The effects of blogger recommendations on customers’ online shopping intentions</b:Title>
    <b:JournalName>internet research</b:JournalName>
    <b:Year>2018</b:Year>
    <b:Pages>69-88</b:Pages>
    <b:Author>
      <b:Author>
        <b:NameList>
          <b:Person>
            <b:Last> Hsu </b:Last>
            <b:Middle>Lung</b:Middle>
            <b:First> Chin</b:First>
          </b:Person>
          <b:Person>
            <b:Last>Lin </b:Last>
            <b:Middle>Chuan</b:Middle>
            <b:First> Judy </b:First>
          </b:Person>
          <b:Person>
            <b:Last> Chiang </b:Last>
            <b:Middle>Sen</b:Middle>
            <b:First> Hsiu</b:First>
          </b:Person>
        </b:NameList>
      </b:Author>
    </b:Author>
    <b:YearAccessed>2022</b:YearAccessed>
    <b:MonthAccessed>10</b:MonthAccessed>
    <b:DayAccessed>25</b:DayAccessed>
    <b:DOI>Doi.org/10.1108/10662241311295782</b:DOI>
    <b:RefOrder>132</b:RefOrder>
  </b:Source>
  <b:Source>
    <b:Tag>Her11</b:Tag>
    <b:SourceType>JournalArticle</b:SourceType>
    <b:Guid>{91EE9C9F-62F1-4D36-B448-0F178EE07C96}</b:Guid>
    <b:Title>The impact of self-efficacy, ease of use and usefulness on e-purchasing: an analysis of experienced e-shoppers</b:Title>
    <b:JournalName>Interacting with Computers</b:JournalName>
    <b:Year>2021</b:Year>
    <b:Pages>146-156</b:Pages>
    <b:Author>
      <b:Author>
        <b:NameList>
          <b:Person>
            <b:Last> Hernandez</b:Last>
            <b:First>B</b:First>
          </b:Person>
          <b:Person>
            <b:Last> Jimenez</b:Last>
            <b:First>J</b:First>
          </b:Person>
          <b:Person>
            <b:Last>Martin</b:Last>
            <b:Middle>J</b:Middle>
            <b:First>M</b:First>
          </b:Person>
        </b:NameList>
      </b:Author>
    </b:Author>
    <b:YearAccessed>2022</b:YearAccessed>
    <b:MonthAccessed>10</b:MonthAccessed>
    <b:DayAccessed>25</b:DayAccessed>
    <b:DOI>https://doi.org/10.1016/j.intcom.2008.11.001</b:DOI>
    <b:RefOrder>125</b:RefOrder>
  </b:Source>
  <b:Source>
    <b:Tag>Sey11</b:Tag>
    <b:SourceType>Report</b:SourceType>
    <b:Guid>{77DAD979-263E-470F-87E2-67C6CE56B7F6}</b:Guid>
    <b:Author>
      <b:Author>
        <b:NameList>
          <b:Person>
            <b:Last>Seyed Fathollah</b:Last>
            <b:First>A.</b:First>
            <b:Middle>Aghdaie, S. Fathi</b:Middle>
          </b:Person>
        </b:NameList>
      </b:Author>
    </b:Author>
    <b:Title>An Analysis of Factors Affecting the Consumer's Attitude of Trust and their Impact on Internet Purchasing Behavior</b:Title>
    <b:Year>2021</b:Year>
    <b:YearAccessed>2022</b:YearAccessed>
    <b:MonthAccessed>12</b:MonthAccessed>
    <b:DayAccessed>12</b:DayAccessed>
    <b:DOI>https://link.springer.com/chapter/10.1007/978-981-10-2920-2_21</b:DOI>
    <b:RefOrder>127</b:RefOrder>
  </b:Source>
  <b:Source>
    <b:Tag>Azi15</b:Tag>
    <b:SourceType>JournalArticle</b:SourceType>
    <b:Guid>{C671AD8E-680A-47F1-8F64-F328FA355D14}</b:Guid>
    <b:Title>practice, Uses and gratifications of members of communities of practice</b:Title>
    <b:Year>2015</b:Year>
    <b:Publisher>Online InformationReview</b:Publisher>
    <b:Author>
      <b:Author>
        <b:NameList>
          <b:Person>
            <b:Last>Azi</b:Last>
            <b:First>L.</b:First>
          </b:Person>
        </b:NameList>
      </b:Author>
    </b:Author>
    <b:Pages>163-178</b:Pages>
    <b:YearAccessed>2022</b:YearAccessed>
    <b:MonthAccessed>12</b:MonthAccessed>
    <b:DayAccessed>12</b:DayAccessed>
    <b:DOI>http://dx.doi.org/10.1108/OIR-07-2014-0170</b:DOI>
    <b:RefOrder>133</b:RefOrder>
  </b:Source>
  <b:Source>
    <b:Tag>Wan19</b:Tag>
    <b:SourceType>JournalArticle</b:SourceType>
    <b:Guid>{85AD1CA4-C02E-4EF7-80EF-7308D7A23628}</b:Guid>
    <b:Title>The relationships among community experience, community commitment, brand attitude, and purchase intention in social media</b:Title>
    <b:JournalName>International journal of infomation amnagement</b:JournalName>
    <b:Year>2019</b:Year>
    <b:Pages>475-488</b:Pages>
    <b:Author>
      <b:Author>
        <b:NameList>
          <b:Person>
            <b:Last>Wang</b:Last>
            <b:Middle>Wu</b:Middle>
            <b:First>xiao</b:First>
          </b:Person>
          <b:Person>
            <b:Last>Cao</b:Last>
            <b:Middle>Mei</b:Middle>
            <b:First>Yu</b:First>
          </b:Person>
          <b:Person>
            <b:Last>Park</b:Last>
            <b:First>Cheol</b:First>
          </b:Person>
        </b:NameList>
      </b:Author>
    </b:Author>
    <b:YearAccessed>2022</b:YearAccessed>
    <b:MonthAccessed>10</b:MonthAccessed>
    <b:DayAccessed>25</b:DayAccessed>
    <b:DOI>https://doi.org/10.1016/j.ijinfomgt.2019.07.018</b:DOI>
    <b:RefOrder>134</b:RefOrder>
  </b:Source>
  <b:Source>
    <b:Tag>Ryu09</b:Tag>
    <b:SourceType>JournalArticle</b:SourceType>
    <b:Guid>{FA129540-E3C1-4A6E-95C0-3D311A3E0AA9}</b:Guid>
    <b:Title>Influence of the Quality of Food, Service, and Physical Environment on Customer Satisfaction and Behavioral Intention in Quick-Casual Restaurants: Moderating Role of Perceived Price</b:Title>
    <b:JournalName>SAGE journals</b:JournalName>
    <b:Year>2009</b:Year>
    <b:Author>
      <b:Author>
        <b:NameList>
          <b:Person>
            <b:Last>Ryu</b:Last>
            <b:First>Kisang</b:First>
          </b:Person>
          <b:Person>
            <b:Last>Han</b:Last>
            <b:First>Heesup</b:First>
          </b:Person>
        </b:NameList>
      </b:Author>
    </b:Author>
    <b:Volume>34</b:Volume>
    <b:YearAccessed>2022</b:YearAccessed>
    <b:MonthAccessed>10</b:MonthAccessed>
    <b:DayAccessed>25</b:DayAccessed>
    <b:DOI>http://dx.doi.org/10.1177/1096348009350624</b:DOI>
    <b:RefOrder>135</b:RefOrder>
  </b:Source>
  <b:Source>
    <b:Tag>Kim101</b:Tag>
    <b:SourceType>JournalArticle</b:SourceType>
    <b:Guid>{555F4FD2-B87B-42BA-A6C8-54F20D3A3247}</b:Guid>
    <b:Title>Effects of Perceived Attributes on the Purchase Intention of Smart-Phone</b:Title>
    <b:JournalName>The Journal of the Korea Contents Association</b:JournalName>
    <b:Year>2010</b:Year>
    <b:Author>
      <b:Author>
        <b:NameList>
          <b:Person>
            <b:Last> Hyun</b:Last>
            <b:Middle>So</b:Middle>
            <b:First>Kim</b:First>
          </b:Person>
        </b:NameList>
      </b:Author>
    </b:Author>
    <b:YearAccessed>2022</b:YearAccessed>
    <b:MonthAccessed>10</b:MonthAccessed>
    <b:DayAccessed>25</b:DayAccessed>
    <b:DOI>http://dx.doi.org/10.5392/JKCA.2010.10.9.318</b:DOI>
    <b:RefOrder>136</b:RefOrder>
  </b:Source>
  <b:Source>
    <b:Tag>Kim102</b:Tag>
    <b:SourceType>JournalArticle</b:SourceType>
    <b:Guid>{80A2915B-79B9-46BC-A35F-F6962F9670E2}</b:Guid>
    <b:Title>The quality of word‐of‐mouth in the online shopping mall</b:Title>
    <b:JournalName>Journal of Research in Interactive Marketing</b:JournalName>
    <b:Year>2010</b:Year>
    <b:Pages>376-390</b:Pages>
    <b:Author>
      <b:Author>
        <b:NameList>
          <b:Person>
            <b:Last>Kim </b:Last>
            <b:First> HyeKyoung </b:First>
          </b:Person>
          <b:Person>
            <b:Last>Song</b:Last>
            <b:First>Jihoon </b:First>
          </b:Person>
        </b:NameList>
      </b:Author>
    </b:Author>
    <b:Publisher>Emerald</b:Publisher>
    <b:Volume>4</b:Volume>
    <b:YearAccessed>2022</b:YearAccessed>
    <b:MonthAccessed>12</b:MonthAccessed>
    <b:DayAccessed>12</b:DayAccessed>
    <b:DOI>http://dx.doi.org/10.1108/17505931011092844</b:DOI>
    <b:RefOrder>137</b:RefOrder>
  </b:Source>
  <b:Source>
    <b:Tag>Riq14</b:Tag>
    <b:SourceType>JournalArticle</b:SourceType>
    <b:Guid>{2D51FFAC-E9B1-4984-8F3A-55917FD16F2C}</b:Guid>
    <b:Title>The Influence of Consumers’ Cognitive and Psychographic Traits on Perceived Deception: A Comparison Between Online and Offline Retailing Contexts</b:Title>
    <b:JournalName>Journal of Business Ethics volume</b:JournalName>
    <b:Year>2014</b:Year>
    <b:Pages>405–422</b:Pages>
    <b:Volume>119</b:Volume>
    <b:YearAccessed>2022</b:YearAccessed>
    <b:MonthAccessed>10</b:MonthAccessed>
    <b:DayAccessed>25</b:DayAccessed>
    <b:Author>
      <b:Author>
        <b:NameList>
          <b:Person>
            <b:Last>Riquelme </b:Last>
            <b:Middle>P</b:Middle>
            <b:First>Isabel</b:First>
          </b:Person>
          <b:Person>
            <b:Last> Roman</b:Last>
            <b:First>Sergio </b:First>
          </b:Person>
        </b:NameList>
      </b:Author>
    </b:Author>
    <b:DOI>https://doi.org/10.1007/s10551-013-1628-z</b:DOI>
    <b:RefOrder>138</b:RefOrder>
  </b:Source>
  <b:Source>
    <b:Tag>KoH04</b:Tag>
    <b:SourceType>JournalArticle</b:SourceType>
    <b:Guid>{88765ED7-252A-4DCD-9FD5-14F7FFD41FD4}</b:Guid>
    <b:Title>Cross-Cultural Differences in Perceived Risk of Online Shopping</b:Title>
    <b:JournalName>Journal of Interactive Advertising</b:JournalName>
    <b:Year>2014</b:Year>
    <b:Pages>20-29</b:Pages>
    <b:Author>
      <b:Author>
        <b:NameList>
          <b:Person>
            <b:Last>Ko</b:Last>
            <b:First>Hanjun</b:First>
          </b:Person>
          <b:Person>
            <b:Last> Jung</b:Last>
            <b:First>Jaemin </b:First>
          </b:Person>
          <b:Person>
            <b:Last> Kim </b:Last>
            <b:First> JooYoung </b:First>
          </b:Person>
          <b:Person>
            <b:Last>Shim </b:Last>
            <b:Middle> Wook </b:Middle>
            <b:First>Sung </b:First>
          </b:Person>
        </b:NameList>
      </b:Author>
    </b:Author>
    <b:YearAccessed>2022</b:YearAccessed>
    <b:MonthAccessed>10</b:MonthAccessed>
    <b:DayAccessed>25</b:DayAccessed>
    <b:DOI>http://dx.doi.org/10.1080/15252019.2004.10722084</b:DOI>
    <b:RefOrder>139</b:RefOrder>
  </b:Source>
  <b:Source>
    <b:Tag>Cho03</b:Tag>
    <b:SourceType>JournalArticle</b:SourceType>
    <b:Guid>{C05DA0EC-A2E4-4F45-AB5C-35C9174B376B}</b:Guid>
    <b:Title>Risk perception and e‐shopping: a cross‐cultural study</b:Title>
    <b:JournalName>Journal of Fashion Marketing and Management,</b:JournalName>
    <b:Year>2013</b:Year>
    <b:Pages>49-64</b:Pages>
    <b:Author>
      <b:Author>
        <b:NameList>
          <b:Person>
            <b:Last>Choi</b:Last>
            <b:First>Jayoung</b:First>
          </b:Person>
          <b:Person>
            <b:Last>Lee</b:Last>
            <b:Middle>Hye</b:Middle>
            <b:First>Kyu</b:First>
          </b:Person>
        </b:NameList>
      </b:Author>
    </b:Author>
    <b:Publisher>Emerald</b:Publisher>
    <b:YearAccessed>2022</b:YearAccessed>
    <b:MonthAccessed>10</b:MonthAccessed>
    <b:DayAccessed>25</b:DayAccessed>
    <b:DOI>https://doi.org/10.1108/13612020310464368</b:DOI>
    <b:RefOrder>140</b:RefOrder>
  </b:Source>
  <b:Source>
    <b:Tag>Liu13</b:Tag>
    <b:SourceType>JournalArticle</b:SourceType>
    <b:Guid>{27267B6B-4FF4-4FFF-ABEC-F693C3F1156B}</b:Guid>
    <b:Title>An empirical study of product differences in consumers’ E-commerce adoption behavior</b:Title>
    <b:JournalName>Electronic Commerce Research and Applications</b:JournalName>
    <b:Year>2013</b:Year>
    <b:Pages>229-239</b:Pages>
    <b:Author>
      <b:Author>
        <b:NameList>
          <b:Person>
            <b:Last>Liu</b:Last>
            <b:First>Xiao</b:First>
          </b:Person>
          <b:Person>
            <b:Last>Wei</b:Last>
            <b:Middle>Kee</b:Middle>
            <b:First>Kwok</b:First>
          </b:Person>
        </b:NameList>
      </b:Author>
    </b:Author>
    <b:YearAccessed>2022</b:YearAccessed>
    <b:MonthAccessed>10</b:MonthAccessed>
    <b:DayAccessed>25</b:DayAccessed>
    <b:DOI>https://doi.org/10.1016/S1567-4223(03)00027-9</b:DOI>
    <b:RefOrder>141</b:RefOrder>
  </b:Source>
  <b:Source>
    <b:Tag>Kim13</b:Tag>
    <b:SourceType>JournalArticle</b:SourceType>
    <b:Guid>{447A7ECD-1E8E-45E3-92C7-9E008998F4DE}</b:Guid>
    <b:Title>Effects of reputation and website quality on online consumers' emotion, perceived risk and purchase intention: Based on the stimulus‐organism‐response mode</b:Title>
    <b:JournalName>Journal of Research in Interactive Marketing</b:JournalName>
    <b:Year>2013</b:Year>
    <b:Pages>33-56</b:Pages>
    <b:Author>
      <b:Author>
        <b:NameList>
          <b:Person>
            <b:Last>Kim </b:Last>
            <b:First> Jiyoung </b:First>
          </b:Person>
          <b:Person>
            <b:Last>Lennon </b:Last>
            <b:Middle>J</b:Middle>
            <b:First> Sharron </b:First>
          </b:Person>
        </b:NameList>
      </b:Author>
    </b:Author>
    <b:Publisher>emerald</b:Publisher>
    <b:YearAccessed>2022</b:YearAccessed>
    <b:MonthAccessed>10</b:MonthAccessed>
    <b:DayAccessed>25</b:DayAccessed>
    <b:DOI>https://doi.org/10.1108/17505931311316734</b:DOI>
    <b:RefOrder>142</b:RefOrder>
  </b:Source>
  <b:Source>
    <b:Tag>Bil15</b:Tag>
    <b:SourceType>Report</b:SourceType>
    <b:Guid>{FB0FE299-50C6-4EB0-8C4E-26A0E0CB9C83}</b:Guid>
    <b:Author>
      <b:Author>
        <b:NameList>
          <b:Person>
            <b:Last>Sadiq</b:Last>
            <b:First>Bilal</b:First>
          </b:Person>
          <b:Person>
            <b:Last> Rahman</b:Last>
            <b:First>M</b:First>
          </b:Person>
          <b:Person>
            <b:Last>Qamar</b:Last>
            <b:First>A</b:First>
          </b:Person>
        </b:NameList>
      </b:Author>
    </b:Author>
    <b:Title>Crowdsourced Multimedia Enhanced Spatio-temporal Constraint Based on-Demand Social Network for Group Mobility</b:Title>
    <b:Year>2018</b:Year>
    <b:YearAccessed>2022</b:YearAccessed>
    <b:MonthAccessed>12</b:MonthAccessed>
    <b:DayAccessed>12</b:DayAccessed>
    <b:DOI>http://dx.doi.org/10.1145/2733373.2807986</b:DOI>
    <b:RefOrder>126</b:RefOrder>
  </b:Source>
  <b:Source>
    <b:Tag>Akh15</b:Tag>
    <b:SourceType>JournalArticle</b:SourceType>
    <b:Guid>{AD7A36DD-ED51-45E9-89F8-04195AE2DCBF}</b:Guid>
    <b:Title>Digital commerce in emerging economies: Factors associated with online shopping intentions in Pakistan</b:Title>
    <b:JournalName>International Journal of Emerging Markets</b:JournalName>
    <b:Year>2015</b:Year>
    <b:Pages>634-647</b:Pages>
    <b:Author>
      <b:Author>
        <b:NameList>
          <b:Person>
            <b:Last> Akhlaq </b:Last>
            <b:First>Ather </b:First>
          </b:Person>
          <b:Person>
            <b:Last>Ahmed </b:Last>
            <b:First> Ejaz</b:First>
          </b:Person>
        </b:NameList>
      </b:Author>
    </b:Author>
    <b:Publisher>Emerald</b:Publisher>
    <b:Volume>10</b:Volume>
    <b:YearAccessed>2022</b:YearAccessed>
    <b:MonthAccessed>10</b:MonthAccessed>
    <b:DayAccessed>25</b:DayAccessed>
    <b:DOI>https://doi.org/10.1108/IJoEM-01-2014-0051</b:DOI>
    <b:RefOrder>143</b:RefOrder>
  </b:Source>
  <b:Source>
    <b:Tag>Gon19</b:Tag>
    <b:SourceType>JournalArticle</b:SourceType>
    <b:Guid>{E4E5F5C1-861F-4D63-B329-32695E3AE9EE}</b:Guid>
    <b:Title>Effects of the putative confession instruction on perceptions of children's true and false statements</b:Title>
    <b:JournalName>Appl Cognit Psychol</b:JournalName>
    <b:Year>2019</b:Year>
    <b:Pages>655–661</b:Pages>
    <b:Author>
      <b:Author>
        <b:NameList>
          <b:Person>
            <b:Last>Gongola </b:Last>
            <b:First>J</b:First>
          </b:Person>
          <b:Person>
            <b:Last> Scurich </b:Last>
            <b:First>N</b:First>
          </b:Person>
          <b:Person>
            <b:Last>Lyon </b:Last>
            <b:Middle>D</b:Middle>
            <b:First>T</b:First>
          </b:Person>
        </b:NameList>
      </b:Author>
    </b:Author>
    <b:YearAccessed>2022</b:YearAccessed>
    <b:MonthAccessed>11</b:MonthAccessed>
    <b:DayAccessed>1</b:DayAccessed>
    <b:DOI>https://doi.org/10.1002/acp.3483</b:DOI>
    <b:RefOrder>144</b:RefOrder>
  </b:Source>
  <b:Source>
    <b:Tag>HSI11</b:Tag>
    <b:SourceType>JournalArticle</b:SourceType>
    <b:Guid>{92E79147-E01A-47E9-90F9-EF5A8531C35A}</b:Guid>
    <b:Title>ANTECEDENTS AND MODERATORS OF ONLINE SHOPPING BEHAVIOR IN UNDERGRADUATE STUDENTS</b:Title>
    <b:JournalName>SOCIAL BEHAVIOR AND PERSONALITY</b:JournalName>
    <b:Year>2011</b:Year>
    <b:Pages>1271-1280</b:Pages>
    <b:Author>
      <b:Author>
        <b:NameList>
          <b:Person>
            <b:Last>Hsieh</b:Last>
            <b:First>Jun</b:First>
            <b:Middle>Yi</b:Middle>
          </b:Person>
          <b:Person>
            <b:Last>Liao</b:Last>
            <b:First>Pei</b:First>
            <b:Middle>Wen</b:Middle>
          </b:Person>
        </b:NameList>
      </b:Author>
    </b:Author>
    <b:YearAccessed>2022</b:YearAccessed>
    <b:MonthAccessed>11</b:MonthAccessed>
    <b:DayAccessed>1</b:DayAccessed>
    <b:DOI>http://dx.doi.org/10.2224/sbp.2011.39.9.1271</b:DOI>
    <b:RefOrder>146</b:RefOrder>
  </b:Source>
  <b:Source>
    <b:Tag>Wan06</b:Tag>
    <b:SourceType>JournalArticle</b:SourceType>
    <b:Guid>{964A84D4-7273-45DF-A9F0-8E3A889F53E3}</b:Guid>
    <b:Title>Predicting consumer intention to use mobile service.</b:Title>
    <b:Year>2020</b:Year>
    <b:Pages>157-179</b:Pages>
    <b:Author>
      <b:Author>
        <b:NameList>
          <b:Person>
            <b:Last>Wang</b:Last>
            <b:First>Y</b:First>
          </b:Person>
          <b:Person>
            <b:Last>Lin</b:Last>
            <b:First>H</b:First>
          </b:Person>
          <b:Person>
            <b:Last> Luarn</b:Last>
            <b:First>P</b:First>
          </b:Person>
        </b:NameList>
      </b:Author>
    </b:Author>
    <b:YearAccessed>2022</b:YearAccessed>
    <b:MonthAccessed>11</b:MonthAccessed>
    <b:DayAccessed>1</b:DayAccessed>
    <b:JournalName>Information Systems Journal</b:JournalName>
    <b:DOI>http://dx.doi.org/10.1111/j.1365-2575.2006.00213.x</b:DOI>
    <b:RefOrder>145</b:RefOrder>
  </b:Source>
  <b:Source>
    <b:Tag>Mor14</b:Tag>
    <b:SourceType>JournalArticle</b:SourceType>
    <b:Guid>{801EC5F6-6E7E-4BA4-9175-1981BB4E906C}</b:Guid>
    <b:Title>Influencing VSN users’ purchase intentions: The roles of flow, trust and eWOM</b:Title>
    <b:JournalName>Journal of Research in Interactive Marketing</b:JournalName>
    <b:Year>2014</b:Year>
    <b:Pages>102-123</b:Pages>
    <b:Author>
      <b:Author>
        <b:NameList>
          <b:Person>
            <b:Last>Mortazavi </b:Last>
            <b:First> Marjan </b:First>
          </b:Person>
          <b:Person>
            <b:Last> Esfidani </b:Last>
            <b:Middle> Rahim </b:Middle>
            <b:First> Mohammad </b:First>
          </b:Person>
          <b:Person>
            <b:Last> Barzoki</b:Last>
            <b:Middle> Shaemi</b:Middle>
            <b:First>Ali</b:First>
          </b:Person>
        </b:NameList>
      </b:Author>
    </b:Author>
    <b:YearAccessed>2022</b:YearAccessed>
    <b:MonthAccessed>10</b:MonthAccessed>
    <b:DayAccessed>25</b:DayAccessed>
    <b:DOI>https://doi.org/10.1108/JRIM-08-2013-0057</b:DOI>
    <b:RefOrder>148</b:RefOrder>
  </b:Source>
  <b:Source>
    <b:Tag>Gen21</b:Tag>
    <b:SourceType>JournalArticle</b:SourceType>
    <b:Guid>{C5BB862E-2E9D-40BF-9604-FD1894F2ED48}</b:Guid>
    <b:Title>The influencing mechanism of interaction quality of UGC on consumer's purchase intension</b:Title>
    <b:Year>2021</b:Year>
    <b:Author>
      <b:Author>
        <b:NameList>
          <b:Person>
            <b:Last>Geng</b:Last>
            <b:First>Ruoshi</b:First>
          </b:Person>
          <b:Person>
            <b:Last>Chen</b:Last>
            <b:First>Jun</b:First>
          </b:Person>
        </b:NameList>
      </b:Author>
    </b:Author>
    <b:YearAccessed>2022</b:YearAccessed>
    <b:MonthAccessed>11</b:MonthAccessed>
    <b:DayAccessed>06</b:DayAccessed>
    <b:DOI>doi: 10.3389/fpsyg.2021.697382. </b:DOI>
    <b:RefOrder>149</b:RefOrder>
  </b:Source>
  <b:Source>
    <b:Tag>Vac10</b:Tag>
    <b:SourceType>JournalArticle</b:SourceType>
    <b:Guid>{612FED8A-B651-4320-A538-6346F3459666}</b:Guid>
    <b:Title>Who's author, editor and publisher in user-generated content? Applying traditional media concepts to UGC providers</b:Title>
    <b:Year>2018</b:Year>
    <b:JournalName>International Review of Law</b:JournalName>
    <b:Pages>119-131</b:Pages>
    <b:YearAccessed>2022</b:YearAccessed>
    <b:MonthAccessed>10</b:MonthAccessed>
    <b:DayAccessed>24</b:DayAccessed>
    <b:Author>
      <b:Author>
        <b:NameList>
          <b:Person>
            <b:Last> Valcke</b:Last>
            <b:First>Peggy</b:First>
          </b:Person>
          <b:Person>
            <b:Last> Lenaerts </b:Last>
            <b:First>Marieke</b:First>
          </b:Person>
        </b:NameList>
      </b:Author>
    </b:Author>
    <b:DOI>https://doi.org/10.1080/13600861003644533</b:DOI>
    <b:RefOrder>150</b:RefOrder>
  </b:Source>
  <b:Source>
    <b:Tag>Kim103</b:Tag>
    <b:SourceType>JournalArticle</b:SourceType>
    <b:Guid>{DAF02B5B-BE39-4680-AD1A-7369B62F1C33}</b:Guid>
    <b:Title>An empirical examination of factors influencing the intention to use mobile payment</b:Title>
    <b:JournalName>Computers in Human Behavior</b:JournalName>
    <b:Year>2010</b:Year>
    <b:Pages>310-322</b:Pages>
    <b:Author>
      <b:Author>
        <b:NameList>
          <b:Person>
            <b:Last>Kim</b:Last>
            <b:First>C</b:First>
          </b:Person>
          <b:Person>
            <b:Last> Mirusmonov</b:Last>
            <b:First>M</b:First>
          </b:Person>
          <b:Person>
            <b:Last> Lee</b:Last>
            <b:First>I</b:First>
          </b:Person>
        </b:NameList>
      </b:Author>
    </b:Author>
    <b:YearAccessed>2022</b:YearAccessed>
    <b:MonthAccessed>11</b:MonthAccessed>
    <b:DayAccessed>8</b:DayAccessed>
    <b:DOI>https://doi.org/10.1016/j.chb.2009.10.013</b:DOI>
    <b:RefOrder>91</b:RefOrder>
  </b:Source>
  <b:Source>
    <b:Tag>DeF11</b:Tag>
    <b:SourceType>Report</b:SourceType>
    <b:Guid>{22A971DE-1DBE-4F83-A803-096BDAB58D6E}</b:Guid>
    <b:Title>What’s the difference between qualitative andquantitative research?</b:Title>
    <b:Year>2011</b:Year>
    <b:Author>
      <b:Author>
        <b:NameList>
          <b:Person>
            <b:Last>DeFranzo</b:Last>
            <b:First>Susan</b:First>
            <b:Middle>E.</b:Middle>
          </b:Person>
        </b:NameList>
      </b:Author>
    </b:Author>
    <b:Publisher>coursehero</b:Publisher>
    <b:YearAccessed>2022</b:YearAccessed>
    <b:MonthAccessed>8</b:MonthAccessed>
    <b:DayAccessed>20</b:DayAccessed>
    <b:URL>https://www.gcu.edu/blog/doctoral-journey/what-qualitative-vs-quantitative-study#:~:text=As%20qualitative%20and%20quantitative%20studies%20collect%20different%20data%2C,detail%20how%20people%20think%20or%20respond%20within%20society.</b:URL>
    <b:RefOrder>151</b:RefOrder>
  </b:Source>
  <b:Source>
    <b:Tag>Hak20</b:Tag>
    <b:SourceType>JournalArticle</b:SourceType>
    <b:Guid>{FD19FCA2-197F-4F9D-A670-993C9A987BB1}</b:Guid>
    <b:Title>The Influence of Quality Perception, Price Fairness, Brand Experience, and Accessibility to Repurchase Interest (Study on Consumer Chatime in Purwokerto)</b:Title>
    <b:Year>2020</b:Year>
    <b:JournalName>Jurnal Akuntansi, Manajemen dan Ekonomi</b:JournalName>
    <b:Pages>28-38</b:Pages>
    <b:Author>
      <b:Author>
        <b:NameList>
          <b:Person>
            <b:Last> Hakim</b:Last>
            <b:First>Naufal</b:First>
          </b:Person>
          <b:Person>
            <b:Last>Suwandari</b:Last>
            <b:First>Lusi </b:First>
          </b:Person>
          <b:Person>
            <b:Last>Nawarini</b:Last>
            <b:Middle>Tri</b:Middle>
            <b:First>Alisa </b:First>
          </b:Person>
        </b:NameList>
      </b:Author>
    </b:Author>
    <b:Volume>22</b:Volume>
    <b:YearAccessed>2022</b:YearAccessed>
    <b:MonthAccessed>10</b:MonthAccessed>
    <b:DayAccessed>25</b:DayAccessed>
    <b:DOI>https://doi.org/10.32424/1.jame.2020.22.1.2818.</b:DOI>
    <b:RefOrder>152</b:RefOrder>
  </b:Source>
  <b:Source>
    <b:Tag>Eka14</b:Tag>
    <b:SourceType>JournalArticle</b:SourceType>
    <b:Guid>{17FF75B7-7608-4C12-8CBB-4CA73D6252C1}</b:Guid>
    <b:Title>Does Tenure Security Lead to REDD+ Project Effectiveness? Reflections from Five Emerging Sites in Indonesia</b:Title>
    <b:JournalName>World developement</b:JournalName>
    <b:Year>2014</b:Year>
    <b:Pages>68-83</b:Pages>
    <b:Author>
      <b:Author>
        <b:NameList>
          <b:Person>
            <b:Last>Ekaputri</b:Last>
            <b:Middle>Desita</b:Middle>
            <b:First>Andini</b:First>
          </b:Person>
          <b:Person>
            <b:Last>Resosudarmo</b:Last>
            <b:Middle>Aju</b:Middle>
            <b:First>Ida </b:First>
          </b:Person>
          <b:Person>
            <b:Last>Atmadja</b:Last>
            <b:First>Stibniat</b:First>
          </b:Person>
          <b:Person>
            <b:Last>intarini</b:Last>
            <b:Middle>Y</b:Middle>
            <b:First>Dian</b:First>
          </b:Person>
          <b:Person>
            <b:Last>Indrimoko</b:Last>
            <b:First>yayan</b:First>
          </b:Person>
        </b:NameList>
      </b:Author>
    </b:Author>
    <b:YearAccessed>2022</b:YearAccessed>
    <b:MonthAccessed>10</b:MonthAccessed>
    <b:DayAccessed>24</b:DayAccessed>
    <b:DOI>https://doi.org/10.1016/j.worlddev.2013.01.015</b:DOI>
    <b:RefOrder>153</b:RefOrder>
  </b:Source>
  <b:Source>
    <b:Tag>San19</b:Tag>
    <b:SourceType>JournalArticle</b:SourceType>
    <b:Guid>{E0FF9107-3470-4DF8-981A-2FD0CADD53A1}</b:Guid>
    <b:Title>The Impact of Social Media Marketing on Customer Purchase Intention: with Special Reference to Fashion-Wear Industry in Sri Lanka</b:Title>
    <b:JournalName>16th International Conference on Business Management</b:JournalName>
    <b:Year>2019</b:Year>
    <b:Author>
      <b:Author>
        <b:NameList>
          <b:Person>
            <b:Last>Sandunima</b:Last>
            <b:Middle>K.K</b:Middle>
            <b:First>C</b:First>
          </b:Person>
          <b:Person>
            <b:Last>Kodagoda</b:Last>
            <b:Middle>K</b:Middle>
            <b:First>H</b:First>
          </b:Person>
          <b:Person>
            <b:Last>Bandara</b:Last>
            <b:Middle>B.J</b:Middle>
            <b:First>H</b:First>
          </b:Person>
          <b:Person>
            <b:Last>Viduranga</b:Last>
            <b:Middle>R.D</b:Middle>
            <b:First>N</b:First>
          </b:Person>
          <b:Person>
            <b:Last>Jayasuriya</b:Last>
            <b:First>Nisha</b:First>
          </b:Person>
        </b:NameList>
      </b:Author>
    </b:Author>
    <b:YearAccessed>2022</b:YearAccessed>
    <b:MonthAccessed>10</b:MonthAccessed>
    <b:DayAccessed>26</b:DayAccessed>
    <b:DOI>http://dx.doi.org/10.13140/RG.2.2.21787.00803</b:DOI>
    <b:RefOrder>155</b:RefOrder>
  </b:Source>
  <b:Source>
    <b:Tag>Fle20</b:Tag>
    <b:SourceType>JournalArticle</b:SourceType>
    <b:Guid>{169E5DAD-85E4-4912-B38E-CEFAA402C251}</b:Guid>
    <b:Title>Social Justice, Food Loss, and the Sustainable Development Goals in the Era of COVID-19</b:Title>
    <b:Year>2020</b:Year>
    <b:Author>
      <b:Author>
        <b:NameList>
          <b:Person>
            <b:Last>Fleetwood</b:Last>
            <b:First>Janet</b:First>
          </b:Person>
        </b:NameList>
      </b:Author>
    </b:Author>
    <b:YearAccessed>2022</b:YearAccessed>
    <b:MonthAccessed>10</b:MonthAccessed>
    <b:DayAccessed>25</b:DayAccessed>
    <b:DOI>http://dx.doi.org/10.3390/su12125027</b:DOI>
    <b:RefOrder>156</b:RefOrder>
  </b:Source>
  <b:Source>
    <b:Tag>Tah18</b:Tag>
    <b:SourceType>JournalArticle</b:SourceType>
    <b:Guid>{24C81137-06BD-4BC5-9FB1-C21C9AA2726C}</b:Guid>
    <b:Title>Sampling Methods in Research Methodology; How to Choose a Sampling Technique for Research</b:Title>
    <b:JournalName>SSRN</b:JournalName>
    <b:Year>2018</b:Year>
    <b:Pages>10</b:Pages>
    <b:Author>
      <b:Author>
        <b:NameList>
          <b:Person>
            <b:Last>Taherdoost</b:Last>
            <b:First>Hamed</b:First>
          </b:Person>
        </b:NameList>
      </b:Author>
    </b:Author>
    <b:YearAccessed>2022</b:YearAccessed>
    <b:MonthAccessed>10</b:MonthAccessed>
    <b:DayAccessed>25</b:DayAccessed>
    <b:DOI>http://dx.doi.org/10.2139/ssrn.3205035</b:DOI>
    <b:RefOrder>157</b:RefOrder>
  </b:Source>
  <b:Source>
    <b:Tag>Geo181</b:Tag>
    <b:SourceType>JournalArticle</b:SourceType>
    <b:Guid>{6D6C1952-E878-492B-89AF-C043FAC25CA3}</b:Guid>
    <b:Title>SPSS for Windows Step by Step: A Simple Guide and Reference</b:Title>
    <b:JournalName>Open Journal of Medical Psychology, </b:JournalName>
    <b:Year>2018</b:Year>
    <b:YearAccessed>2022</b:YearAccessed>
    <b:MonthAccessed>12</b:MonthAccessed>
    <b:DayAccessed>12</b:DayAccessed>
    <b:DOI>https://doi.org/10.4236/ojpc.2020.102006</b:DOI>
    <b:Author>
      <b:Author>
        <b:NameList>
          <b:Person>
            <b:Last>George</b:Last>
            <b:First>D</b:First>
          </b:Person>
          <b:Person>
            <b:Last> Mallery</b:Last>
            <b:First>M</b:First>
          </b:Person>
        </b:NameList>
      </b:Author>
    </b:Author>
    <b:RefOrder>158</b:RefOrder>
  </b:Source>
  <b:Source>
    <b:Tag>Mir12</b:Tag>
    <b:SourceType>JournalArticle</b:SourceType>
    <b:Guid>{4DA793E2-8269-48E6-843A-D6B8D2EE5393}</b:Guid>
    <b:Title>Verification of social impact theory claims in social media context</b:Title>
    <b:JournalName>Journal of Internet Banking and Commerce</b:JournalName>
    <b:Year>2012</b:Year>
    <b:Author>
      <b:Author>
        <b:NameList>
          <b:Person>
            <b:Last>Mir</b:Last>
            <b:First>Imran</b:First>
          </b:Person>
          <b:Person>
            <b:Last>Zhaheer</b:Last>
            <b:First>Arshad</b:First>
          </b:Person>
        </b:NameList>
      </b:Author>
    </b:Author>
    <b:YearAccessed>2022</b:YearAccessed>
    <b:MonthAccessed>12</b:MonthAccessed>
    <b:DayAccessed>12</b:DayAccessed>
    <b:URL>http://www.arraydev.com/commerce/jibc/</b:URL>
    <b:RefOrder>161</b:RefOrder>
  </b:Source>
  <b:Source>
    <b:Tag>Pra17</b:Tag>
    <b:SourceType>JournalArticle</b:SourceType>
    <b:Guid>{E584BC3D-E00D-47DF-BC32-CC3B01DBC2B8}</b:Guid>
    <b:Title>Understanding Perceived Risk: A Case Study of Green Electronic Consumer Products</b:Title>
    <b:JournalName>Management Insight - The Journal of Incisive Analysers </b:JournalName>
    <b:Year>2017</b:Year>
    <b:YearAccessed>2022</b:YearAccessed>
    <b:MonthAccessed>12</b:MonthAccessed>
    <b:DayAccessed>12</b:DayAccessed>
    <b:DOI>http://dx.doi.org/10.21844/mijia.v13i01.8367</b:DOI>
    <b:Author>
      <b:Author>
        <b:NameList>
          <b:Person>
            <b:Last>Prathik</b:Last>
            <b:Middle>Kumar</b:Middle>
            <b:First>Vivek</b:First>
          </b:Person>
          <b:Person>
            <b:Last>Pathak</b:Last>
            <b:First>Anchal</b:First>
          </b:Person>
        </b:NameList>
      </b:Author>
    </b:Author>
    <b:RefOrder>176</b:RefOrder>
  </b:Source>
</b:Sources>
</file>

<file path=customXml/itemProps1.xml><?xml version="1.0" encoding="utf-8"?>
<ds:datastoreItem xmlns:ds="http://schemas.openxmlformats.org/officeDocument/2006/customXml" ds:itemID="{01101CF6-ACA5-4E8F-9723-594920739A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31835</Words>
  <Characters>181463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BM/2017/243 - MADHURANGA M.P.T.S.</dc:creator>
  <cp:keywords/>
  <dc:description/>
  <cp:lastModifiedBy>mptsmadhuranga@gmail.com</cp:lastModifiedBy>
  <cp:revision>2</cp:revision>
  <cp:lastPrinted>2022-12-14T11:13:00Z</cp:lastPrinted>
  <dcterms:created xsi:type="dcterms:W3CDTF">2024-10-16T05:39:00Z</dcterms:created>
  <dcterms:modified xsi:type="dcterms:W3CDTF">2024-10-16T05:39:00Z</dcterms:modified>
</cp:coreProperties>
</file>