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DDF24" w14:textId="77777777" w:rsidR="009B2E1C" w:rsidRDefault="00CC24B5">
      <w:pPr>
        <w:ind w:left="28"/>
        <w:jc w:val="both"/>
        <w:rPr>
          <w:sz w:val="20"/>
        </w:rPr>
      </w:pPr>
      <w:r>
        <w:rPr>
          <w:sz w:val="20"/>
        </w:rPr>
        <w:t>ISSN</w:t>
      </w:r>
      <w:r>
        <w:rPr>
          <w:spacing w:val="-11"/>
          <w:sz w:val="20"/>
        </w:rPr>
        <w:t xml:space="preserve"> </w:t>
      </w:r>
      <w:proofErr w:type="spellStart"/>
      <w:r>
        <w:rPr>
          <w:sz w:val="20"/>
        </w:rPr>
        <w:t>xxxx-xxxx</w:t>
      </w:r>
      <w:proofErr w:type="spellEnd"/>
      <w:r>
        <w:rPr>
          <w:sz w:val="20"/>
        </w:rPr>
        <w:t>,</w:t>
      </w:r>
      <w:r>
        <w:rPr>
          <w:spacing w:val="-10"/>
          <w:sz w:val="20"/>
        </w:rPr>
        <w:t xml:space="preserve"> </w:t>
      </w:r>
      <w:r>
        <w:rPr>
          <w:sz w:val="20"/>
        </w:rPr>
        <w:t>ISBN</w:t>
      </w:r>
      <w:r>
        <w:rPr>
          <w:spacing w:val="-10"/>
          <w:sz w:val="20"/>
        </w:rPr>
        <w:t xml:space="preserve"> </w:t>
      </w:r>
      <w:r>
        <w:rPr>
          <w:sz w:val="20"/>
        </w:rPr>
        <w:t>xxx-xxx-</w:t>
      </w:r>
      <w:proofErr w:type="spellStart"/>
      <w:r>
        <w:rPr>
          <w:sz w:val="20"/>
        </w:rPr>
        <w:t>xxxx</w:t>
      </w:r>
      <w:proofErr w:type="spellEnd"/>
      <w:r>
        <w:rPr>
          <w:sz w:val="20"/>
        </w:rPr>
        <w:t>-xx-</w:t>
      </w:r>
      <w:r>
        <w:rPr>
          <w:spacing w:val="-10"/>
          <w:sz w:val="20"/>
        </w:rPr>
        <w:t>x</w:t>
      </w:r>
    </w:p>
    <w:p w14:paraId="71363627" w14:textId="77777777" w:rsidR="009B2E1C" w:rsidRDefault="009B2E1C">
      <w:pPr>
        <w:pStyle w:val="BodyText"/>
        <w:spacing w:before="29"/>
        <w:jc w:val="left"/>
        <w:rPr>
          <w:sz w:val="20"/>
        </w:rPr>
      </w:pPr>
    </w:p>
    <w:p w14:paraId="47C85A59" w14:textId="77777777" w:rsidR="009B2E1C" w:rsidRDefault="00CC24B5">
      <w:pPr>
        <w:pStyle w:val="Title"/>
      </w:pPr>
      <w:r>
        <w:t>Optimizing</w:t>
      </w:r>
      <w:r>
        <w:rPr>
          <w:spacing w:val="-8"/>
        </w:rPr>
        <w:t xml:space="preserve"> </w:t>
      </w:r>
      <w:r>
        <w:t>New</w:t>
      </w:r>
      <w:r>
        <w:rPr>
          <w:spacing w:val="-6"/>
        </w:rPr>
        <w:t xml:space="preserve"> </w:t>
      </w:r>
      <w:r>
        <w:t>Asset</w:t>
      </w:r>
      <w:r>
        <w:rPr>
          <w:spacing w:val="-5"/>
        </w:rPr>
        <w:t xml:space="preserve"> </w:t>
      </w:r>
      <w:r>
        <w:t>Request</w:t>
      </w:r>
      <w:r>
        <w:rPr>
          <w:spacing w:val="-5"/>
        </w:rPr>
        <w:t xml:space="preserve"> </w:t>
      </w:r>
      <w:r>
        <w:t>Management</w:t>
      </w:r>
      <w:r>
        <w:rPr>
          <w:spacing w:val="-5"/>
        </w:rPr>
        <w:t xml:space="preserve"> </w:t>
      </w:r>
      <w:r>
        <w:t>for</w:t>
      </w:r>
      <w:r>
        <w:rPr>
          <w:spacing w:val="-5"/>
        </w:rPr>
        <w:t xml:space="preserve"> </w:t>
      </w:r>
      <w:r>
        <w:t>Enhanced</w:t>
      </w:r>
      <w:r>
        <w:rPr>
          <w:spacing w:val="-8"/>
        </w:rPr>
        <w:t xml:space="preserve"> </w:t>
      </w:r>
      <w:r>
        <w:t xml:space="preserve">Operational </w:t>
      </w:r>
      <w:r>
        <w:rPr>
          <w:spacing w:val="-2"/>
        </w:rPr>
        <w:t>Efficiency</w:t>
      </w:r>
    </w:p>
    <w:p w14:paraId="6C3EDCA0" w14:textId="77777777" w:rsidR="009B2E1C" w:rsidRDefault="00CC24B5">
      <w:pPr>
        <w:pStyle w:val="Heading1"/>
        <w:spacing w:before="160"/>
        <w:ind w:firstLine="0"/>
        <w:jc w:val="center"/>
      </w:pPr>
      <w:r>
        <w:rPr>
          <w:spacing w:val="-2"/>
        </w:rPr>
        <w:t>ABSTRACT</w:t>
      </w:r>
    </w:p>
    <w:p w14:paraId="42A2CD3A" w14:textId="77777777" w:rsidR="009B2E1C" w:rsidRDefault="00CC24B5">
      <w:pPr>
        <w:spacing w:before="79"/>
        <w:ind w:left="28" w:right="18"/>
        <w:jc w:val="both"/>
        <w:rPr>
          <w:b/>
          <w:sz w:val="24"/>
        </w:rPr>
      </w:pPr>
      <w:r>
        <w:rPr>
          <w:b/>
          <w:sz w:val="24"/>
        </w:rPr>
        <w:t>Efficient asset request management</w:t>
      </w:r>
      <w:r>
        <w:rPr>
          <w:b/>
          <w:spacing w:val="-1"/>
          <w:sz w:val="24"/>
        </w:rPr>
        <w:t xml:space="preserve"> </w:t>
      </w:r>
      <w:r>
        <w:rPr>
          <w:b/>
          <w:sz w:val="24"/>
        </w:rPr>
        <w:t>is essential in modern industrial environments to prevent operational disruptions and mitigate cost escalations. Traditional systems, often</w:t>
      </w:r>
      <w:r>
        <w:rPr>
          <w:b/>
          <w:spacing w:val="-12"/>
          <w:sz w:val="24"/>
        </w:rPr>
        <w:t xml:space="preserve"> </w:t>
      </w:r>
      <w:r>
        <w:rPr>
          <w:b/>
          <w:sz w:val="24"/>
        </w:rPr>
        <w:t>manual</w:t>
      </w:r>
      <w:r>
        <w:rPr>
          <w:b/>
          <w:spacing w:val="-13"/>
          <w:sz w:val="24"/>
        </w:rPr>
        <w:t xml:space="preserve"> </w:t>
      </w:r>
      <w:r>
        <w:rPr>
          <w:b/>
          <w:sz w:val="24"/>
        </w:rPr>
        <w:t>and</w:t>
      </w:r>
      <w:r>
        <w:rPr>
          <w:b/>
          <w:spacing w:val="-12"/>
          <w:sz w:val="24"/>
        </w:rPr>
        <w:t xml:space="preserve"> </w:t>
      </w:r>
      <w:r>
        <w:rPr>
          <w:b/>
          <w:sz w:val="24"/>
        </w:rPr>
        <w:t>outdated,</w:t>
      </w:r>
      <w:r>
        <w:rPr>
          <w:b/>
          <w:spacing w:val="-13"/>
          <w:sz w:val="24"/>
        </w:rPr>
        <w:t xml:space="preserve"> </w:t>
      </w:r>
      <w:r>
        <w:rPr>
          <w:b/>
          <w:sz w:val="24"/>
        </w:rPr>
        <w:t>are</w:t>
      </w:r>
      <w:r>
        <w:rPr>
          <w:b/>
          <w:spacing w:val="-14"/>
          <w:sz w:val="24"/>
        </w:rPr>
        <w:t xml:space="preserve"> </w:t>
      </w:r>
      <w:r>
        <w:rPr>
          <w:b/>
          <w:sz w:val="24"/>
        </w:rPr>
        <w:t>prone</w:t>
      </w:r>
      <w:r>
        <w:rPr>
          <w:b/>
          <w:spacing w:val="-12"/>
          <w:sz w:val="24"/>
        </w:rPr>
        <w:t xml:space="preserve"> </w:t>
      </w:r>
      <w:r>
        <w:rPr>
          <w:b/>
          <w:sz w:val="24"/>
        </w:rPr>
        <w:t>to</w:t>
      </w:r>
      <w:r>
        <w:rPr>
          <w:b/>
          <w:spacing w:val="-14"/>
          <w:sz w:val="24"/>
        </w:rPr>
        <w:t xml:space="preserve"> </w:t>
      </w:r>
      <w:r>
        <w:rPr>
          <w:b/>
          <w:sz w:val="24"/>
        </w:rPr>
        <w:t>delays,</w:t>
      </w:r>
      <w:r>
        <w:rPr>
          <w:b/>
          <w:spacing w:val="-12"/>
          <w:sz w:val="24"/>
        </w:rPr>
        <w:t xml:space="preserve"> </w:t>
      </w:r>
      <w:r>
        <w:rPr>
          <w:b/>
          <w:sz w:val="24"/>
        </w:rPr>
        <w:t>communication</w:t>
      </w:r>
      <w:r>
        <w:rPr>
          <w:b/>
          <w:spacing w:val="-12"/>
          <w:sz w:val="24"/>
        </w:rPr>
        <w:t xml:space="preserve"> </w:t>
      </w:r>
      <w:r>
        <w:rPr>
          <w:b/>
          <w:sz w:val="24"/>
        </w:rPr>
        <w:t>gaps,</w:t>
      </w:r>
      <w:r>
        <w:rPr>
          <w:b/>
          <w:spacing w:val="-13"/>
          <w:sz w:val="24"/>
        </w:rPr>
        <w:t xml:space="preserve"> </w:t>
      </w:r>
      <w:r>
        <w:rPr>
          <w:b/>
          <w:sz w:val="24"/>
        </w:rPr>
        <w:t>and</w:t>
      </w:r>
      <w:r>
        <w:rPr>
          <w:b/>
          <w:spacing w:val="-12"/>
          <w:sz w:val="24"/>
        </w:rPr>
        <w:t xml:space="preserve"> </w:t>
      </w:r>
      <w:r>
        <w:rPr>
          <w:b/>
          <w:sz w:val="24"/>
        </w:rPr>
        <w:t>errors.</w:t>
      </w:r>
      <w:r>
        <w:rPr>
          <w:b/>
          <w:spacing w:val="-13"/>
          <w:sz w:val="24"/>
        </w:rPr>
        <w:t xml:space="preserve"> </w:t>
      </w:r>
      <w:r>
        <w:rPr>
          <w:b/>
          <w:sz w:val="24"/>
        </w:rPr>
        <w:t>This research</w:t>
      </w:r>
      <w:r>
        <w:rPr>
          <w:b/>
          <w:spacing w:val="-11"/>
          <w:sz w:val="24"/>
        </w:rPr>
        <w:t xml:space="preserve"> </w:t>
      </w:r>
      <w:r>
        <w:rPr>
          <w:b/>
          <w:sz w:val="24"/>
        </w:rPr>
        <w:t>introduces</w:t>
      </w:r>
      <w:r>
        <w:rPr>
          <w:b/>
          <w:spacing w:val="-11"/>
          <w:sz w:val="24"/>
        </w:rPr>
        <w:t xml:space="preserve"> </w:t>
      </w:r>
      <w:commentRangeStart w:id="0"/>
      <w:r>
        <w:rPr>
          <w:b/>
          <w:sz w:val="24"/>
        </w:rPr>
        <w:t>the</w:t>
      </w:r>
      <w:r>
        <w:rPr>
          <w:b/>
          <w:spacing w:val="-12"/>
          <w:sz w:val="24"/>
        </w:rPr>
        <w:t xml:space="preserve"> </w:t>
      </w:r>
      <w:r>
        <w:rPr>
          <w:b/>
          <w:sz w:val="24"/>
        </w:rPr>
        <w:t>Request</w:t>
      </w:r>
      <w:r>
        <w:rPr>
          <w:b/>
          <w:spacing w:val="-12"/>
          <w:sz w:val="24"/>
        </w:rPr>
        <w:t xml:space="preserve"> </w:t>
      </w:r>
      <w:r>
        <w:rPr>
          <w:b/>
          <w:sz w:val="24"/>
        </w:rPr>
        <w:t>New</w:t>
      </w:r>
      <w:r>
        <w:rPr>
          <w:b/>
          <w:spacing w:val="-12"/>
          <w:sz w:val="24"/>
        </w:rPr>
        <w:t xml:space="preserve"> </w:t>
      </w:r>
      <w:r>
        <w:rPr>
          <w:b/>
          <w:sz w:val="24"/>
        </w:rPr>
        <w:t>Asset</w:t>
      </w:r>
      <w:r>
        <w:rPr>
          <w:b/>
          <w:spacing w:val="-12"/>
          <w:sz w:val="24"/>
        </w:rPr>
        <w:t xml:space="preserve"> </w:t>
      </w:r>
      <w:r>
        <w:rPr>
          <w:b/>
          <w:sz w:val="24"/>
        </w:rPr>
        <w:t>Management</w:t>
      </w:r>
      <w:r>
        <w:rPr>
          <w:b/>
          <w:spacing w:val="-12"/>
          <w:sz w:val="24"/>
        </w:rPr>
        <w:t xml:space="preserve"> </w:t>
      </w:r>
      <w:r>
        <w:rPr>
          <w:b/>
          <w:sz w:val="24"/>
        </w:rPr>
        <w:t>System</w:t>
      </w:r>
      <w:commentRangeEnd w:id="0"/>
      <w:r w:rsidR="008904E2">
        <w:rPr>
          <w:rStyle w:val="CommentReference"/>
        </w:rPr>
        <w:commentReference w:id="0"/>
      </w:r>
      <w:r>
        <w:rPr>
          <w:b/>
          <w:sz w:val="24"/>
        </w:rPr>
        <w:t>,</w:t>
      </w:r>
      <w:r>
        <w:rPr>
          <w:b/>
          <w:spacing w:val="-12"/>
          <w:sz w:val="24"/>
        </w:rPr>
        <w:t xml:space="preserve"> </w:t>
      </w:r>
      <w:r>
        <w:rPr>
          <w:b/>
          <w:sz w:val="24"/>
        </w:rPr>
        <w:t>an</w:t>
      </w:r>
      <w:r>
        <w:rPr>
          <w:b/>
          <w:spacing w:val="-11"/>
          <w:sz w:val="24"/>
        </w:rPr>
        <w:t xml:space="preserve"> </w:t>
      </w:r>
      <w:r>
        <w:rPr>
          <w:b/>
          <w:sz w:val="24"/>
        </w:rPr>
        <w:t>innovative</w:t>
      </w:r>
      <w:r>
        <w:rPr>
          <w:b/>
          <w:spacing w:val="-13"/>
          <w:sz w:val="24"/>
        </w:rPr>
        <w:t xml:space="preserve"> </w:t>
      </w:r>
      <w:r>
        <w:rPr>
          <w:b/>
          <w:sz w:val="24"/>
        </w:rPr>
        <w:t>digital platform designed to streamline asset request workflows. Built with Flutter for a responsive cross-platform front end and a PHP-MySQL backend, the system ensures a</w:t>
      </w:r>
      <w:r>
        <w:rPr>
          <w:b/>
          <w:spacing w:val="-12"/>
          <w:sz w:val="24"/>
        </w:rPr>
        <w:t xml:space="preserve"> </w:t>
      </w:r>
      <w:r>
        <w:rPr>
          <w:b/>
          <w:sz w:val="24"/>
        </w:rPr>
        <w:t>seamless</w:t>
      </w:r>
      <w:r>
        <w:rPr>
          <w:b/>
          <w:spacing w:val="-12"/>
          <w:sz w:val="24"/>
        </w:rPr>
        <w:t xml:space="preserve"> </w:t>
      </w:r>
      <w:r>
        <w:rPr>
          <w:b/>
          <w:sz w:val="24"/>
        </w:rPr>
        <w:t>user</w:t>
      </w:r>
      <w:r>
        <w:rPr>
          <w:b/>
          <w:spacing w:val="-13"/>
          <w:sz w:val="24"/>
        </w:rPr>
        <w:t xml:space="preserve"> </w:t>
      </w:r>
      <w:r>
        <w:rPr>
          <w:b/>
          <w:sz w:val="24"/>
        </w:rPr>
        <w:t>experience</w:t>
      </w:r>
      <w:r>
        <w:rPr>
          <w:b/>
          <w:spacing w:val="-13"/>
          <w:sz w:val="24"/>
        </w:rPr>
        <w:t xml:space="preserve"> </w:t>
      </w:r>
      <w:r>
        <w:rPr>
          <w:b/>
          <w:sz w:val="24"/>
        </w:rPr>
        <w:t>through</w:t>
      </w:r>
      <w:r>
        <w:rPr>
          <w:b/>
          <w:spacing w:val="-11"/>
          <w:sz w:val="24"/>
        </w:rPr>
        <w:t xml:space="preserve"> </w:t>
      </w:r>
      <w:r>
        <w:rPr>
          <w:b/>
          <w:sz w:val="24"/>
        </w:rPr>
        <w:t>features</w:t>
      </w:r>
      <w:r>
        <w:rPr>
          <w:b/>
          <w:spacing w:val="-11"/>
          <w:sz w:val="24"/>
        </w:rPr>
        <w:t xml:space="preserve"> </w:t>
      </w:r>
      <w:r>
        <w:rPr>
          <w:b/>
          <w:sz w:val="24"/>
        </w:rPr>
        <w:t>such</w:t>
      </w:r>
      <w:r>
        <w:rPr>
          <w:b/>
          <w:spacing w:val="-11"/>
          <w:sz w:val="24"/>
        </w:rPr>
        <w:t xml:space="preserve"> </w:t>
      </w:r>
      <w:r>
        <w:rPr>
          <w:b/>
          <w:sz w:val="24"/>
        </w:rPr>
        <w:t>as</w:t>
      </w:r>
      <w:r>
        <w:rPr>
          <w:b/>
          <w:spacing w:val="-11"/>
          <w:sz w:val="24"/>
        </w:rPr>
        <w:t xml:space="preserve"> </w:t>
      </w:r>
      <w:r>
        <w:rPr>
          <w:b/>
          <w:sz w:val="24"/>
        </w:rPr>
        <w:t>real-time</w:t>
      </w:r>
      <w:r>
        <w:rPr>
          <w:b/>
          <w:spacing w:val="-13"/>
          <w:sz w:val="24"/>
        </w:rPr>
        <w:t xml:space="preserve"> </w:t>
      </w:r>
      <w:r>
        <w:rPr>
          <w:b/>
          <w:sz w:val="24"/>
        </w:rPr>
        <w:t>validation,</w:t>
      </w:r>
      <w:r>
        <w:rPr>
          <w:b/>
          <w:spacing w:val="-12"/>
          <w:sz w:val="24"/>
        </w:rPr>
        <w:t xml:space="preserve"> </w:t>
      </w:r>
      <w:r>
        <w:rPr>
          <w:b/>
          <w:sz w:val="24"/>
        </w:rPr>
        <w:t>customizable forms, and persistent data storage. By addressing common challenges like data inaccuracies and interdepartmental misalignment, the system significantly reduces approval</w:t>
      </w:r>
      <w:r>
        <w:rPr>
          <w:b/>
          <w:spacing w:val="-6"/>
          <w:sz w:val="24"/>
        </w:rPr>
        <w:t xml:space="preserve"> </w:t>
      </w:r>
      <w:r>
        <w:rPr>
          <w:b/>
          <w:sz w:val="24"/>
        </w:rPr>
        <w:t>times</w:t>
      </w:r>
      <w:r>
        <w:rPr>
          <w:b/>
          <w:spacing w:val="-7"/>
          <w:sz w:val="24"/>
        </w:rPr>
        <w:t xml:space="preserve"> </w:t>
      </w:r>
      <w:r>
        <w:rPr>
          <w:b/>
          <w:sz w:val="24"/>
        </w:rPr>
        <w:t>and</w:t>
      </w:r>
      <w:r>
        <w:rPr>
          <w:b/>
          <w:spacing w:val="-6"/>
          <w:sz w:val="24"/>
        </w:rPr>
        <w:t xml:space="preserve"> </w:t>
      </w:r>
      <w:r>
        <w:rPr>
          <w:b/>
          <w:sz w:val="24"/>
        </w:rPr>
        <w:t>enhances</w:t>
      </w:r>
      <w:r>
        <w:rPr>
          <w:b/>
          <w:spacing w:val="-7"/>
          <w:sz w:val="24"/>
        </w:rPr>
        <w:t xml:space="preserve"> </w:t>
      </w:r>
      <w:r>
        <w:rPr>
          <w:b/>
          <w:sz w:val="24"/>
        </w:rPr>
        <w:t>operational</w:t>
      </w:r>
      <w:r>
        <w:rPr>
          <w:b/>
          <w:spacing w:val="-6"/>
          <w:sz w:val="24"/>
        </w:rPr>
        <w:t xml:space="preserve"> </w:t>
      </w:r>
      <w:r>
        <w:rPr>
          <w:b/>
          <w:sz w:val="24"/>
        </w:rPr>
        <w:t>efficiency.</w:t>
      </w:r>
      <w:r>
        <w:rPr>
          <w:b/>
          <w:spacing w:val="-7"/>
          <w:sz w:val="24"/>
        </w:rPr>
        <w:t xml:space="preserve"> </w:t>
      </w:r>
      <w:r>
        <w:rPr>
          <w:b/>
          <w:sz w:val="24"/>
        </w:rPr>
        <w:t>Key</w:t>
      </w:r>
      <w:r>
        <w:rPr>
          <w:b/>
          <w:spacing w:val="-7"/>
          <w:sz w:val="24"/>
        </w:rPr>
        <w:t xml:space="preserve"> </w:t>
      </w:r>
      <w:r>
        <w:rPr>
          <w:b/>
          <w:sz w:val="24"/>
        </w:rPr>
        <w:t>innovations</w:t>
      </w:r>
      <w:r>
        <w:rPr>
          <w:b/>
          <w:spacing w:val="-7"/>
          <w:sz w:val="24"/>
        </w:rPr>
        <w:t xml:space="preserve"> </w:t>
      </w:r>
      <w:r>
        <w:rPr>
          <w:b/>
          <w:sz w:val="24"/>
        </w:rPr>
        <w:t>include</w:t>
      </w:r>
      <w:r>
        <w:rPr>
          <w:b/>
          <w:spacing w:val="-8"/>
          <w:sz w:val="24"/>
        </w:rPr>
        <w:t xml:space="preserve"> </w:t>
      </w:r>
      <w:r>
        <w:rPr>
          <w:b/>
          <w:sz w:val="24"/>
        </w:rPr>
        <w:t>dynamic form customization to</w:t>
      </w:r>
      <w:r>
        <w:rPr>
          <w:b/>
          <w:spacing w:val="-1"/>
          <w:sz w:val="24"/>
        </w:rPr>
        <w:t xml:space="preserve"> </w:t>
      </w:r>
      <w:r>
        <w:rPr>
          <w:b/>
          <w:sz w:val="24"/>
        </w:rPr>
        <w:t>meet diverse organizational requirements and robust APIs for secure</w:t>
      </w:r>
      <w:r>
        <w:rPr>
          <w:b/>
          <w:spacing w:val="-9"/>
          <w:sz w:val="24"/>
        </w:rPr>
        <w:t xml:space="preserve"> </w:t>
      </w:r>
      <w:r>
        <w:rPr>
          <w:b/>
          <w:sz w:val="24"/>
        </w:rPr>
        <w:t>and</w:t>
      </w:r>
      <w:r>
        <w:rPr>
          <w:b/>
          <w:spacing w:val="-9"/>
          <w:sz w:val="24"/>
        </w:rPr>
        <w:t xml:space="preserve"> </w:t>
      </w:r>
      <w:r>
        <w:rPr>
          <w:b/>
          <w:sz w:val="24"/>
        </w:rPr>
        <w:t>efficient</w:t>
      </w:r>
      <w:r>
        <w:rPr>
          <w:b/>
          <w:spacing w:val="-9"/>
          <w:sz w:val="24"/>
        </w:rPr>
        <w:t xml:space="preserve"> </w:t>
      </w:r>
      <w:r>
        <w:rPr>
          <w:b/>
          <w:sz w:val="24"/>
        </w:rPr>
        <w:t>data</w:t>
      </w:r>
      <w:r>
        <w:rPr>
          <w:b/>
          <w:spacing w:val="-9"/>
          <w:sz w:val="24"/>
        </w:rPr>
        <w:t xml:space="preserve"> </w:t>
      </w:r>
      <w:r>
        <w:rPr>
          <w:b/>
          <w:sz w:val="24"/>
        </w:rPr>
        <w:t>handling.</w:t>
      </w:r>
      <w:r>
        <w:rPr>
          <w:b/>
          <w:spacing w:val="-9"/>
          <w:sz w:val="24"/>
        </w:rPr>
        <w:t xml:space="preserve"> </w:t>
      </w:r>
      <w:r>
        <w:rPr>
          <w:b/>
          <w:sz w:val="24"/>
        </w:rPr>
        <w:t>Performance</w:t>
      </w:r>
      <w:r>
        <w:rPr>
          <w:b/>
          <w:spacing w:val="-9"/>
          <w:sz w:val="24"/>
        </w:rPr>
        <w:t xml:space="preserve"> </w:t>
      </w:r>
      <w:r>
        <w:rPr>
          <w:b/>
          <w:sz w:val="24"/>
        </w:rPr>
        <w:t>evaluations</w:t>
      </w:r>
      <w:r>
        <w:rPr>
          <w:b/>
          <w:spacing w:val="-9"/>
          <w:sz w:val="24"/>
        </w:rPr>
        <w:t xml:space="preserve"> </w:t>
      </w:r>
      <w:r>
        <w:rPr>
          <w:b/>
          <w:sz w:val="24"/>
        </w:rPr>
        <w:t>demonstrate</w:t>
      </w:r>
      <w:r>
        <w:rPr>
          <w:b/>
          <w:spacing w:val="-10"/>
          <w:sz w:val="24"/>
        </w:rPr>
        <w:t xml:space="preserve"> </w:t>
      </w:r>
      <w:r>
        <w:rPr>
          <w:b/>
          <w:sz w:val="24"/>
        </w:rPr>
        <w:t>the</w:t>
      </w:r>
      <w:r>
        <w:rPr>
          <w:b/>
          <w:spacing w:val="-9"/>
          <w:sz w:val="24"/>
        </w:rPr>
        <w:t xml:space="preserve"> </w:t>
      </w:r>
      <w:r>
        <w:rPr>
          <w:b/>
          <w:sz w:val="24"/>
        </w:rPr>
        <w:t>system’s scalability, with the ability to process multiple concurrent requests efficiently. Stress testing further confirms its reliability under high user loads, making it suitable for industrial environments. Beyond optimizing request fulfillment times and resource utilization,</w:t>
      </w:r>
      <w:r>
        <w:rPr>
          <w:b/>
          <w:spacing w:val="-7"/>
          <w:sz w:val="24"/>
        </w:rPr>
        <w:t xml:space="preserve"> </w:t>
      </w:r>
      <w:r>
        <w:rPr>
          <w:b/>
          <w:sz w:val="24"/>
        </w:rPr>
        <w:t>the</w:t>
      </w:r>
      <w:r>
        <w:rPr>
          <w:b/>
          <w:spacing w:val="-8"/>
          <w:sz w:val="24"/>
        </w:rPr>
        <w:t xml:space="preserve"> </w:t>
      </w:r>
      <w:r>
        <w:rPr>
          <w:b/>
          <w:sz w:val="24"/>
        </w:rPr>
        <w:t>system</w:t>
      </w:r>
      <w:r>
        <w:rPr>
          <w:b/>
          <w:spacing w:val="-4"/>
          <w:sz w:val="24"/>
        </w:rPr>
        <w:t xml:space="preserve"> </w:t>
      </w:r>
      <w:r>
        <w:rPr>
          <w:b/>
          <w:sz w:val="24"/>
        </w:rPr>
        <w:t>promotes</w:t>
      </w:r>
      <w:r>
        <w:rPr>
          <w:b/>
          <w:spacing w:val="-7"/>
          <w:sz w:val="24"/>
        </w:rPr>
        <w:t xml:space="preserve"> </w:t>
      </w:r>
      <w:r>
        <w:rPr>
          <w:b/>
          <w:sz w:val="24"/>
        </w:rPr>
        <w:t>informed</w:t>
      </w:r>
      <w:r>
        <w:rPr>
          <w:b/>
          <w:spacing w:val="-6"/>
          <w:sz w:val="24"/>
        </w:rPr>
        <w:t xml:space="preserve"> </w:t>
      </w:r>
      <w:r>
        <w:rPr>
          <w:b/>
          <w:sz w:val="24"/>
        </w:rPr>
        <w:t>decision-making</w:t>
      </w:r>
      <w:r>
        <w:rPr>
          <w:b/>
          <w:spacing w:val="-7"/>
          <w:sz w:val="24"/>
        </w:rPr>
        <w:t xml:space="preserve"> </w:t>
      </w:r>
      <w:r>
        <w:rPr>
          <w:b/>
          <w:sz w:val="24"/>
        </w:rPr>
        <w:t>by</w:t>
      </w:r>
      <w:r>
        <w:rPr>
          <w:b/>
          <w:spacing w:val="-7"/>
          <w:sz w:val="24"/>
        </w:rPr>
        <w:t xml:space="preserve"> </w:t>
      </w:r>
      <w:r>
        <w:rPr>
          <w:b/>
          <w:sz w:val="24"/>
        </w:rPr>
        <w:t>providing</w:t>
      </w:r>
      <w:r>
        <w:rPr>
          <w:b/>
          <w:spacing w:val="-7"/>
          <w:sz w:val="24"/>
        </w:rPr>
        <w:t xml:space="preserve"> </w:t>
      </w:r>
      <w:r>
        <w:rPr>
          <w:b/>
          <w:sz w:val="24"/>
        </w:rPr>
        <w:t>accurate</w:t>
      </w:r>
      <w:r>
        <w:rPr>
          <w:b/>
          <w:spacing w:val="-8"/>
          <w:sz w:val="24"/>
        </w:rPr>
        <w:t xml:space="preserve"> </w:t>
      </w:r>
      <w:r>
        <w:rPr>
          <w:b/>
          <w:sz w:val="24"/>
        </w:rPr>
        <w:t>and accessible</w:t>
      </w:r>
      <w:r>
        <w:rPr>
          <w:b/>
          <w:spacing w:val="-4"/>
          <w:sz w:val="24"/>
        </w:rPr>
        <w:t xml:space="preserve"> </w:t>
      </w:r>
      <w:r>
        <w:rPr>
          <w:b/>
          <w:sz w:val="24"/>
        </w:rPr>
        <w:t>data.</w:t>
      </w:r>
      <w:r>
        <w:rPr>
          <w:b/>
          <w:spacing w:val="-4"/>
          <w:sz w:val="24"/>
        </w:rPr>
        <w:t xml:space="preserve"> </w:t>
      </w:r>
      <w:r>
        <w:rPr>
          <w:b/>
          <w:sz w:val="24"/>
        </w:rPr>
        <w:t>This</w:t>
      </w:r>
      <w:r>
        <w:rPr>
          <w:b/>
          <w:spacing w:val="-6"/>
          <w:sz w:val="24"/>
        </w:rPr>
        <w:t xml:space="preserve"> </w:t>
      </w:r>
      <w:r>
        <w:rPr>
          <w:b/>
          <w:sz w:val="24"/>
        </w:rPr>
        <w:t>study</w:t>
      </w:r>
      <w:r>
        <w:rPr>
          <w:b/>
          <w:spacing w:val="-4"/>
          <w:sz w:val="24"/>
        </w:rPr>
        <w:t xml:space="preserve"> </w:t>
      </w:r>
      <w:r>
        <w:rPr>
          <w:b/>
          <w:sz w:val="24"/>
        </w:rPr>
        <w:t>underscores</w:t>
      </w:r>
      <w:r>
        <w:rPr>
          <w:b/>
          <w:spacing w:val="-4"/>
          <w:sz w:val="24"/>
        </w:rPr>
        <w:t xml:space="preserve"> </w:t>
      </w:r>
      <w:r>
        <w:rPr>
          <w:b/>
          <w:sz w:val="24"/>
        </w:rPr>
        <w:t>the</w:t>
      </w:r>
      <w:r>
        <w:rPr>
          <w:b/>
          <w:spacing w:val="-4"/>
          <w:sz w:val="24"/>
        </w:rPr>
        <w:t xml:space="preserve"> </w:t>
      </w:r>
      <w:r>
        <w:rPr>
          <w:b/>
          <w:sz w:val="24"/>
        </w:rPr>
        <w:t>transformative</w:t>
      </w:r>
      <w:r>
        <w:rPr>
          <w:b/>
          <w:spacing w:val="-6"/>
          <w:sz w:val="24"/>
        </w:rPr>
        <w:t xml:space="preserve"> </w:t>
      </w:r>
      <w:r>
        <w:rPr>
          <w:b/>
          <w:sz w:val="24"/>
        </w:rPr>
        <w:t>impact</w:t>
      </w:r>
      <w:r>
        <w:rPr>
          <w:b/>
          <w:spacing w:val="-4"/>
          <w:sz w:val="24"/>
        </w:rPr>
        <w:t xml:space="preserve"> </w:t>
      </w:r>
      <w:r>
        <w:rPr>
          <w:b/>
          <w:sz w:val="24"/>
        </w:rPr>
        <w:t>of</w:t>
      </w:r>
      <w:r>
        <w:rPr>
          <w:b/>
          <w:spacing w:val="-8"/>
          <w:sz w:val="24"/>
        </w:rPr>
        <w:t xml:space="preserve"> </w:t>
      </w:r>
      <w:r>
        <w:rPr>
          <w:b/>
          <w:sz w:val="24"/>
        </w:rPr>
        <w:t>digital</w:t>
      </w:r>
      <w:r>
        <w:rPr>
          <w:b/>
          <w:spacing w:val="-4"/>
          <w:sz w:val="24"/>
        </w:rPr>
        <w:t xml:space="preserve"> </w:t>
      </w:r>
      <w:r>
        <w:rPr>
          <w:b/>
          <w:sz w:val="24"/>
        </w:rPr>
        <w:t>workflow automation, setting a new standard for asset request management while offering valuable insights into user-centric design and cross-platform technology integration.</w:t>
      </w:r>
    </w:p>
    <w:p w14:paraId="7AA80182" w14:textId="77777777" w:rsidR="009B2E1C" w:rsidRDefault="009B2E1C">
      <w:pPr>
        <w:pStyle w:val="BodyText"/>
        <w:spacing w:before="66"/>
        <w:jc w:val="left"/>
        <w:rPr>
          <w:b/>
        </w:rPr>
      </w:pPr>
    </w:p>
    <w:p w14:paraId="1A4ED775" w14:textId="77777777" w:rsidR="009B2E1C" w:rsidRDefault="00CC24B5">
      <w:pPr>
        <w:spacing w:line="278" w:lineRule="auto"/>
        <w:ind w:left="28" w:right="21"/>
        <w:jc w:val="both"/>
        <w:rPr>
          <w:b/>
        </w:rPr>
      </w:pPr>
      <w:r>
        <w:rPr>
          <w:b/>
        </w:rPr>
        <w:t>KEYWORDS:</w:t>
      </w:r>
      <w:r>
        <w:rPr>
          <w:b/>
          <w:spacing w:val="-10"/>
        </w:rPr>
        <w:t xml:space="preserve"> </w:t>
      </w:r>
      <w:r>
        <w:rPr>
          <w:b/>
        </w:rPr>
        <w:t>Asset</w:t>
      </w:r>
      <w:r>
        <w:rPr>
          <w:b/>
          <w:spacing w:val="-7"/>
        </w:rPr>
        <w:t xml:space="preserve"> </w:t>
      </w:r>
      <w:r>
        <w:rPr>
          <w:b/>
        </w:rPr>
        <w:t>Request</w:t>
      </w:r>
      <w:r>
        <w:rPr>
          <w:b/>
          <w:spacing w:val="-9"/>
        </w:rPr>
        <w:t xml:space="preserve"> </w:t>
      </w:r>
      <w:r>
        <w:rPr>
          <w:b/>
        </w:rPr>
        <w:t>Management,</w:t>
      </w:r>
      <w:r>
        <w:rPr>
          <w:b/>
          <w:spacing w:val="-10"/>
        </w:rPr>
        <w:t xml:space="preserve"> </w:t>
      </w:r>
      <w:r>
        <w:rPr>
          <w:b/>
        </w:rPr>
        <w:t>Digital</w:t>
      </w:r>
      <w:r>
        <w:rPr>
          <w:b/>
          <w:spacing w:val="-9"/>
        </w:rPr>
        <w:t xml:space="preserve"> </w:t>
      </w:r>
      <w:r>
        <w:rPr>
          <w:b/>
        </w:rPr>
        <w:t>Transformation,</w:t>
      </w:r>
      <w:r>
        <w:rPr>
          <w:b/>
          <w:spacing w:val="-10"/>
        </w:rPr>
        <w:t xml:space="preserve"> </w:t>
      </w:r>
      <w:r>
        <w:rPr>
          <w:b/>
        </w:rPr>
        <w:t>Workflow</w:t>
      </w:r>
      <w:r>
        <w:rPr>
          <w:b/>
          <w:spacing w:val="-9"/>
        </w:rPr>
        <w:t xml:space="preserve"> </w:t>
      </w:r>
      <w:r>
        <w:rPr>
          <w:b/>
        </w:rPr>
        <w:t>Optimization, Industrial Efficiency, User-Centric Innovation</w:t>
      </w:r>
    </w:p>
    <w:p w14:paraId="5DAC6776" w14:textId="77777777" w:rsidR="009B2E1C" w:rsidRDefault="00CC24B5">
      <w:pPr>
        <w:pStyle w:val="Heading1"/>
        <w:numPr>
          <w:ilvl w:val="0"/>
          <w:numId w:val="2"/>
        </w:numPr>
        <w:tabs>
          <w:tab w:val="left" w:pos="1139"/>
        </w:tabs>
        <w:spacing w:before="146" w:line="200" w:lineRule="exact"/>
        <w:jc w:val="left"/>
      </w:pPr>
      <w:r>
        <w:rPr>
          <w:spacing w:val="-2"/>
        </w:rPr>
        <w:t>INTRODUCTION</w:t>
      </w:r>
    </w:p>
    <w:p w14:paraId="3A0A1068" w14:textId="77777777" w:rsidR="009B2E1C" w:rsidRDefault="009B2E1C">
      <w:pPr>
        <w:pStyle w:val="Heading1"/>
        <w:spacing w:line="200" w:lineRule="exact"/>
        <w:sectPr w:rsidR="009B2E1C">
          <w:headerReference w:type="even" r:id="rId11"/>
          <w:headerReference w:type="default" r:id="rId12"/>
          <w:footerReference w:type="even" r:id="rId13"/>
          <w:footerReference w:type="default" r:id="rId14"/>
          <w:headerReference w:type="first" r:id="rId15"/>
          <w:footerReference w:type="first" r:id="rId16"/>
          <w:type w:val="continuous"/>
          <w:pgSz w:w="11910" w:h="16840"/>
          <w:pgMar w:top="940" w:right="1417" w:bottom="280" w:left="1700" w:header="722" w:footer="0" w:gutter="0"/>
          <w:pgNumType w:start="1"/>
          <w:cols w:space="720"/>
        </w:sectPr>
      </w:pPr>
    </w:p>
    <w:p w14:paraId="2F2426E5" w14:textId="77777777" w:rsidR="009B2E1C" w:rsidRDefault="00CC24B5">
      <w:pPr>
        <w:pStyle w:val="BodyText"/>
        <w:spacing w:before="227" w:line="276" w:lineRule="auto"/>
        <w:ind w:left="28" w:firstLine="719"/>
      </w:pPr>
      <w:r>
        <w:rPr>
          <w:noProof/>
          <w:lang w:bidi="si-LK"/>
        </w:rPr>
        <w:drawing>
          <wp:anchor distT="0" distB="0" distL="0" distR="0" simplePos="0" relativeHeight="15728640" behindDoc="0" locked="0" layoutInCell="1" allowOverlap="1" wp14:anchorId="25AB3635" wp14:editId="344B505E">
            <wp:simplePos x="0" y="0"/>
            <wp:positionH relativeFrom="page">
              <wp:posOffset>6093984</wp:posOffset>
            </wp:positionH>
            <wp:positionV relativeFrom="page">
              <wp:posOffset>218023</wp:posOffset>
            </wp:positionV>
            <wp:extent cx="628816" cy="596256"/>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7" cstate="print"/>
                    <a:stretch>
                      <a:fillRect/>
                    </a:stretch>
                  </pic:blipFill>
                  <pic:spPr>
                    <a:xfrm>
                      <a:off x="0" y="0"/>
                      <a:ext cx="628816" cy="596256"/>
                    </a:xfrm>
                    <a:prstGeom prst="rect">
                      <a:avLst/>
                    </a:prstGeom>
                  </pic:spPr>
                </pic:pic>
              </a:graphicData>
            </a:graphic>
          </wp:anchor>
        </w:drawing>
      </w:r>
      <w:r>
        <w:t xml:space="preserve">Managing new asset requests efficiently is essential for maintaining operational continuity in today’s fast- paced business environment. Assets such as equipment, technology, and </w:t>
      </w:r>
      <w:r>
        <w:rPr>
          <w:spacing w:val="-2"/>
        </w:rPr>
        <w:t>infrastructure</w:t>
      </w:r>
      <w:r>
        <w:rPr>
          <w:spacing w:val="-5"/>
        </w:rPr>
        <w:t xml:space="preserve"> </w:t>
      </w:r>
      <w:r>
        <w:rPr>
          <w:spacing w:val="-2"/>
        </w:rPr>
        <w:t>are</w:t>
      </w:r>
      <w:r>
        <w:rPr>
          <w:spacing w:val="-6"/>
        </w:rPr>
        <w:t xml:space="preserve"> </w:t>
      </w:r>
      <w:r>
        <w:rPr>
          <w:spacing w:val="-2"/>
        </w:rPr>
        <w:t>pivotal for</w:t>
      </w:r>
      <w:r>
        <w:rPr>
          <w:spacing w:val="-5"/>
        </w:rPr>
        <w:t xml:space="preserve"> </w:t>
      </w:r>
      <w:r>
        <w:rPr>
          <w:spacing w:val="-2"/>
        </w:rPr>
        <w:t xml:space="preserve">organizations </w:t>
      </w:r>
      <w:r>
        <w:t>to</w:t>
      </w:r>
      <w:r>
        <w:rPr>
          <w:spacing w:val="-5"/>
        </w:rPr>
        <w:t xml:space="preserve"> </w:t>
      </w:r>
      <w:r>
        <w:t>adapt</w:t>
      </w:r>
      <w:r>
        <w:rPr>
          <w:spacing w:val="-5"/>
        </w:rPr>
        <w:t xml:space="preserve"> </w:t>
      </w:r>
      <w:r>
        <w:t>to</w:t>
      </w:r>
      <w:r>
        <w:rPr>
          <w:spacing w:val="-5"/>
        </w:rPr>
        <w:t xml:space="preserve"> </w:t>
      </w:r>
      <w:r>
        <w:t>changing</w:t>
      </w:r>
      <w:r>
        <w:rPr>
          <w:spacing w:val="-5"/>
        </w:rPr>
        <w:t xml:space="preserve"> </w:t>
      </w:r>
      <w:r>
        <w:t>demands</w:t>
      </w:r>
      <w:r>
        <w:rPr>
          <w:spacing w:val="-6"/>
        </w:rPr>
        <w:t xml:space="preserve"> </w:t>
      </w:r>
      <w:r>
        <w:t>and</w:t>
      </w:r>
      <w:r>
        <w:rPr>
          <w:spacing w:val="-4"/>
        </w:rPr>
        <w:t xml:space="preserve"> </w:t>
      </w:r>
      <w:r>
        <w:t>remain competitive (Harned, 2017). However, traditional</w:t>
      </w:r>
      <w:r>
        <w:rPr>
          <w:spacing w:val="-6"/>
        </w:rPr>
        <w:t xml:space="preserve"> </w:t>
      </w:r>
      <w:r>
        <w:t>asset</w:t>
      </w:r>
      <w:r>
        <w:rPr>
          <w:spacing w:val="-4"/>
        </w:rPr>
        <w:t xml:space="preserve"> </w:t>
      </w:r>
      <w:r>
        <w:t>request</w:t>
      </w:r>
      <w:r>
        <w:rPr>
          <w:spacing w:val="-3"/>
        </w:rPr>
        <w:t xml:space="preserve"> </w:t>
      </w:r>
      <w:r>
        <w:t>systems</w:t>
      </w:r>
      <w:r>
        <w:rPr>
          <w:spacing w:val="-6"/>
        </w:rPr>
        <w:t xml:space="preserve"> </w:t>
      </w:r>
      <w:r>
        <w:t>are</w:t>
      </w:r>
      <w:r>
        <w:rPr>
          <w:spacing w:val="-6"/>
        </w:rPr>
        <w:t xml:space="preserve"> </w:t>
      </w:r>
      <w:r>
        <w:t>often hampered by inefficiencies, including prolonged approval processes, the economic process of transparency, and misalignment between departments. These challenges lead to delayed acquisitions, increased operational costs, and</w:t>
      </w:r>
      <w:r>
        <w:rPr>
          <w:spacing w:val="48"/>
        </w:rPr>
        <w:t xml:space="preserve"> </w:t>
      </w:r>
      <w:r>
        <w:t>reduced</w:t>
      </w:r>
      <w:r>
        <w:rPr>
          <w:spacing w:val="51"/>
        </w:rPr>
        <w:t xml:space="preserve"> </w:t>
      </w:r>
      <w:r>
        <w:t>productivity.</w:t>
      </w:r>
      <w:r>
        <w:rPr>
          <w:spacing w:val="49"/>
        </w:rPr>
        <w:t xml:space="preserve"> </w:t>
      </w:r>
      <w:r>
        <w:t>This</w:t>
      </w:r>
      <w:r>
        <w:rPr>
          <w:spacing w:val="49"/>
        </w:rPr>
        <w:t xml:space="preserve"> </w:t>
      </w:r>
      <w:r>
        <w:rPr>
          <w:spacing w:val="-2"/>
        </w:rPr>
        <w:t>research</w:t>
      </w:r>
    </w:p>
    <w:p w14:paraId="18F4F31D" w14:textId="77777777" w:rsidR="009B2E1C" w:rsidRDefault="00CC24B5">
      <w:pPr>
        <w:pStyle w:val="BodyText"/>
        <w:spacing w:line="276" w:lineRule="auto"/>
        <w:ind w:left="28" w:right="20"/>
      </w:pPr>
      <w:r>
        <w:br w:type="column"/>
      </w:r>
      <w:r>
        <w:t>addresses these inefficiencies by developing a request for a new asset management</w:t>
      </w:r>
      <w:r>
        <w:rPr>
          <w:spacing w:val="-10"/>
        </w:rPr>
        <w:t xml:space="preserve"> </w:t>
      </w:r>
      <w:r>
        <w:t>system</w:t>
      </w:r>
      <w:r>
        <w:rPr>
          <w:spacing w:val="-10"/>
        </w:rPr>
        <w:t xml:space="preserve"> </w:t>
      </w:r>
      <w:r>
        <w:t>that</w:t>
      </w:r>
      <w:r>
        <w:rPr>
          <w:spacing w:val="-10"/>
        </w:rPr>
        <w:t xml:space="preserve"> </w:t>
      </w:r>
      <w:r>
        <w:t>leverages</w:t>
      </w:r>
      <w:r>
        <w:rPr>
          <w:spacing w:val="-10"/>
        </w:rPr>
        <w:t xml:space="preserve"> </w:t>
      </w:r>
      <w:r>
        <w:t>digital tools to enhance accuracy, responsiveness, and transparency. Through a comprehensive framework, this</w:t>
      </w:r>
      <w:r>
        <w:rPr>
          <w:spacing w:val="-15"/>
        </w:rPr>
        <w:t xml:space="preserve"> </w:t>
      </w:r>
      <w:r>
        <w:t>study</w:t>
      </w:r>
      <w:r>
        <w:rPr>
          <w:spacing w:val="-15"/>
        </w:rPr>
        <w:t xml:space="preserve"> </w:t>
      </w:r>
      <w:r>
        <w:t>explores</w:t>
      </w:r>
      <w:r>
        <w:rPr>
          <w:spacing w:val="-15"/>
        </w:rPr>
        <w:t xml:space="preserve"> </w:t>
      </w:r>
      <w:r>
        <w:t>strategies</w:t>
      </w:r>
      <w:r>
        <w:rPr>
          <w:spacing w:val="-15"/>
        </w:rPr>
        <w:t xml:space="preserve"> </w:t>
      </w:r>
      <w:r>
        <w:t>to</w:t>
      </w:r>
      <w:r>
        <w:rPr>
          <w:spacing w:val="-15"/>
        </w:rPr>
        <w:t xml:space="preserve"> </w:t>
      </w:r>
      <w:r>
        <w:t>streamline asset request workflows, cut delays, and improve organizational efficiency.</w:t>
      </w:r>
    </w:p>
    <w:p w14:paraId="081F63CC" w14:textId="77777777" w:rsidR="009B2E1C" w:rsidRDefault="009B2E1C">
      <w:pPr>
        <w:pStyle w:val="BodyText"/>
        <w:spacing w:before="30"/>
        <w:jc w:val="left"/>
      </w:pPr>
    </w:p>
    <w:p w14:paraId="37444ECB" w14:textId="77777777" w:rsidR="009B2E1C" w:rsidRDefault="00CC24B5">
      <w:pPr>
        <w:pStyle w:val="Heading1"/>
        <w:numPr>
          <w:ilvl w:val="0"/>
          <w:numId w:val="2"/>
        </w:numPr>
        <w:tabs>
          <w:tab w:val="left" w:pos="964"/>
        </w:tabs>
        <w:ind w:left="964" w:hanging="216"/>
        <w:jc w:val="left"/>
      </w:pPr>
      <w:r>
        <w:t>LITERATURE</w:t>
      </w:r>
      <w:r>
        <w:rPr>
          <w:spacing w:val="51"/>
          <w:w w:val="150"/>
        </w:rPr>
        <w:t xml:space="preserve"> </w:t>
      </w:r>
      <w:r>
        <w:rPr>
          <w:spacing w:val="-2"/>
        </w:rPr>
        <w:t>REVIEW</w:t>
      </w:r>
    </w:p>
    <w:p w14:paraId="528F98BD" w14:textId="77777777" w:rsidR="009B2E1C" w:rsidRDefault="009B2E1C">
      <w:pPr>
        <w:pStyle w:val="BodyText"/>
        <w:spacing w:before="82"/>
        <w:jc w:val="left"/>
        <w:rPr>
          <w:b/>
        </w:rPr>
      </w:pPr>
    </w:p>
    <w:p w14:paraId="69E36014" w14:textId="77777777" w:rsidR="009B2E1C" w:rsidRDefault="00CC24B5">
      <w:pPr>
        <w:pStyle w:val="BodyText"/>
        <w:spacing w:line="276" w:lineRule="auto"/>
        <w:ind w:left="28" w:right="18" w:firstLine="432"/>
      </w:pPr>
      <w:r>
        <w:t>Enterprise</w:t>
      </w:r>
      <w:r>
        <w:rPr>
          <w:spacing w:val="-12"/>
        </w:rPr>
        <w:t xml:space="preserve"> </w:t>
      </w:r>
      <w:r>
        <w:t>resource</w:t>
      </w:r>
      <w:r>
        <w:rPr>
          <w:spacing w:val="-13"/>
        </w:rPr>
        <w:t xml:space="preserve"> </w:t>
      </w:r>
      <w:r>
        <w:t>planning</w:t>
      </w:r>
      <w:r>
        <w:rPr>
          <w:spacing w:val="-12"/>
        </w:rPr>
        <w:t xml:space="preserve"> </w:t>
      </w:r>
      <w:r>
        <w:t xml:space="preserve">systems and digital workflows have been used to explore the management of industrial </w:t>
      </w:r>
      <w:proofErr w:type="gramStart"/>
      <w:r>
        <w:t>assets(</w:t>
      </w:r>
      <w:proofErr w:type="gramEnd"/>
      <w:r>
        <w:t>Wallace</w:t>
      </w:r>
      <w:r>
        <w:rPr>
          <w:spacing w:val="54"/>
          <w:w w:val="150"/>
        </w:rPr>
        <w:t xml:space="preserve">  </w:t>
      </w:r>
      <w:r>
        <w:t>&amp;</w:t>
      </w:r>
      <w:r>
        <w:rPr>
          <w:spacing w:val="55"/>
          <w:w w:val="150"/>
        </w:rPr>
        <w:t xml:space="preserve">  </w:t>
      </w:r>
      <w:proofErr w:type="spellStart"/>
      <w:r>
        <w:t>Kremzar</w:t>
      </w:r>
      <w:proofErr w:type="spellEnd"/>
      <w:r>
        <w:t>,</w:t>
      </w:r>
      <w:r>
        <w:rPr>
          <w:spacing w:val="55"/>
          <w:w w:val="150"/>
        </w:rPr>
        <w:t xml:space="preserve">  </w:t>
      </w:r>
      <w:r>
        <w:rPr>
          <w:spacing w:val="-2"/>
        </w:rPr>
        <w:t>2001).</w:t>
      </w:r>
    </w:p>
    <w:p w14:paraId="52E9BBCD" w14:textId="77777777" w:rsidR="009B2E1C" w:rsidRDefault="009B2E1C">
      <w:pPr>
        <w:pStyle w:val="BodyText"/>
        <w:spacing w:line="276" w:lineRule="auto"/>
        <w:sectPr w:rsidR="009B2E1C">
          <w:type w:val="continuous"/>
          <w:pgSz w:w="11910" w:h="16840"/>
          <w:pgMar w:top="940" w:right="1417" w:bottom="280" w:left="1700" w:header="722" w:footer="0" w:gutter="0"/>
          <w:cols w:num="2" w:space="720" w:equalWidth="0">
            <w:col w:w="4039" w:space="693"/>
            <w:col w:w="4061"/>
          </w:cols>
        </w:sectPr>
      </w:pPr>
    </w:p>
    <w:p w14:paraId="6BD68DD3" w14:textId="77777777" w:rsidR="009B2E1C" w:rsidRDefault="009B2E1C">
      <w:pPr>
        <w:pStyle w:val="BodyText"/>
        <w:spacing w:before="169"/>
        <w:jc w:val="left"/>
        <w:rPr>
          <w:sz w:val="20"/>
        </w:rPr>
      </w:pPr>
    </w:p>
    <w:p w14:paraId="210BB624" w14:textId="77777777" w:rsidR="009B2E1C" w:rsidRDefault="009B2E1C">
      <w:pPr>
        <w:pStyle w:val="BodyText"/>
        <w:jc w:val="left"/>
        <w:rPr>
          <w:sz w:val="20"/>
        </w:rPr>
        <w:sectPr w:rsidR="009B2E1C">
          <w:pgSz w:w="11910" w:h="16840"/>
          <w:pgMar w:top="940" w:right="1417" w:bottom="280" w:left="1700" w:header="730" w:footer="0" w:gutter="0"/>
          <w:cols w:space="720"/>
        </w:sectPr>
      </w:pPr>
    </w:p>
    <w:p w14:paraId="59573880" w14:textId="6D6A3A05" w:rsidR="009B2E1C" w:rsidRDefault="00CC24B5">
      <w:pPr>
        <w:pStyle w:val="BodyText"/>
        <w:spacing w:before="90" w:line="276" w:lineRule="auto"/>
        <w:ind w:left="28"/>
      </w:pPr>
      <w:r>
        <w:t>Research highlights the potential of automation in reducing asset approval times by up to 40%, as demonstrated in the manufacturing sector. AI-driven systems have shown promise in minimizing</w:t>
      </w:r>
      <w:r>
        <w:rPr>
          <w:spacing w:val="-14"/>
        </w:rPr>
        <w:t xml:space="preserve"> </w:t>
      </w:r>
      <w:r>
        <w:t>errors</w:t>
      </w:r>
      <w:r>
        <w:rPr>
          <w:spacing w:val="-15"/>
        </w:rPr>
        <w:t xml:space="preserve"> </w:t>
      </w:r>
      <w:r>
        <w:t>through</w:t>
      </w:r>
      <w:r>
        <w:rPr>
          <w:spacing w:val="-14"/>
        </w:rPr>
        <w:t xml:space="preserve"> </w:t>
      </w:r>
      <w:r>
        <w:t>intelligent</w:t>
      </w:r>
      <w:r>
        <w:rPr>
          <w:spacing w:val="-14"/>
        </w:rPr>
        <w:t xml:space="preserve"> </w:t>
      </w:r>
      <w:r>
        <w:t xml:space="preserve">data validation (Millington &amp; </w:t>
      </w:r>
      <w:proofErr w:type="spellStart"/>
      <w:r>
        <w:t>Funge</w:t>
      </w:r>
      <w:proofErr w:type="spellEnd"/>
      <w:r>
        <w:t>, 2009). Despite</w:t>
      </w:r>
      <w:r>
        <w:rPr>
          <w:spacing w:val="-6"/>
        </w:rPr>
        <w:t xml:space="preserve"> </w:t>
      </w:r>
      <w:r>
        <w:t>these</w:t>
      </w:r>
      <w:r>
        <w:rPr>
          <w:spacing w:val="-6"/>
        </w:rPr>
        <w:t xml:space="preserve"> </w:t>
      </w:r>
      <w:r>
        <w:t>advancements,</w:t>
      </w:r>
      <w:r>
        <w:rPr>
          <w:spacing w:val="-5"/>
        </w:rPr>
        <w:t xml:space="preserve"> </w:t>
      </w:r>
      <w:r>
        <w:t>gaps</w:t>
      </w:r>
      <w:r>
        <w:rPr>
          <w:spacing w:val="-6"/>
        </w:rPr>
        <w:t xml:space="preserve"> </w:t>
      </w:r>
      <w:r>
        <w:t>remain in creating integrated, cross-industry solutions. Most existing studies focus on specific technologies or industries, overlooking the broader need for adaptable frameworks. Additionally, there is limited research on integrating real-time IoT tracking systems with asset request platforms to expedite decision- making.</w:t>
      </w:r>
      <w:r>
        <w:rPr>
          <w:spacing w:val="-6"/>
        </w:rPr>
        <w:t xml:space="preserve"> </w:t>
      </w:r>
      <w:r>
        <w:t>Another</w:t>
      </w:r>
      <w:r>
        <w:rPr>
          <w:spacing w:val="-7"/>
        </w:rPr>
        <w:t xml:space="preserve"> </w:t>
      </w:r>
      <w:r>
        <w:t>overlooked</w:t>
      </w:r>
      <w:r>
        <w:rPr>
          <w:spacing w:val="-6"/>
        </w:rPr>
        <w:t xml:space="preserve"> </w:t>
      </w:r>
      <w:r>
        <w:t>aspect</w:t>
      </w:r>
      <w:r>
        <w:rPr>
          <w:spacing w:val="-6"/>
        </w:rPr>
        <w:t xml:space="preserve"> </w:t>
      </w:r>
      <w:r>
        <w:t>is</w:t>
      </w:r>
      <w:r>
        <w:rPr>
          <w:spacing w:val="-6"/>
        </w:rPr>
        <w:t xml:space="preserve"> </w:t>
      </w:r>
      <w:r>
        <w:t xml:space="preserve">the human element, particularly how employees interact with digital tools and </w:t>
      </w:r>
      <w:del w:id="1" w:author="Nishadi SK" w:date="2025-01-09T19:43:00Z" w16du:dateUtc="2025-01-09T10:43:00Z">
        <w:r w:rsidDel="00176CA2">
          <w:delText>processes</w:delText>
        </w:r>
        <w:r w:rsidDel="00176CA2">
          <w:rPr>
            <w:spacing w:val="-9"/>
          </w:rPr>
          <w:delText xml:space="preserve"> </w:delText>
        </w:r>
        <w:r w:rsidDel="00176CA2">
          <w:delText>.</w:delText>
        </w:r>
      </w:del>
      <w:ins w:id="2" w:author="Nishadi SK" w:date="2025-01-09T19:43:00Z" w16du:dateUtc="2025-01-09T10:43:00Z">
        <w:r w:rsidR="00176CA2">
          <w:t>processes</w:t>
        </w:r>
        <w:r w:rsidR="00176CA2">
          <w:rPr>
            <w:spacing w:val="-9"/>
          </w:rPr>
          <w:t>.</w:t>
        </w:r>
      </w:ins>
      <w:r>
        <w:rPr>
          <w:spacing w:val="-11"/>
        </w:rPr>
        <w:t xml:space="preserve"> </w:t>
      </w:r>
      <w:r>
        <w:t>This</w:t>
      </w:r>
      <w:r>
        <w:rPr>
          <w:spacing w:val="-11"/>
        </w:rPr>
        <w:t xml:space="preserve"> </w:t>
      </w:r>
      <w:r>
        <w:t>research</w:t>
      </w:r>
      <w:r>
        <w:rPr>
          <w:spacing w:val="-9"/>
        </w:rPr>
        <w:t xml:space="preserve"> </w:t>
      </w:r>
      <w:r>
        <w:t>aims</w:t>
      </w:r>
      <w:r>
        <w:rPr>
          <w:spacing w:val="-11"/>
        </w:rPr>
        <w:t xml:space="preserve"> </w:t>
      </w:r>
      <w:r>
        <w:t>to</w:t>
      </w:r>
      <w:r>
        <w:rPr>
          <w:spacing w:val="-11"/>
        </w:rPr>
        <w:t xml:space="preserve"> </w:t>
      </w:r>
      <w:r>
        <w:t>fill</w:t>
      </w:r>
      <w:r>
        <w:rPr>
          <w:spacing w:val="-11"/>
        </w:rPr>
        <w:t xml:space="preserve"> </w:t>
      </w:r>
      <w:r>
        <w:t>these gaps</w:t>
      </w:r>
      <w:r>
        <w:rPr>
          <w:spacing w:val="-14"/>
        </w:rPr>
        <w:t xml:space="preserve"> </w:t>
      </w:r>
      <w:r>
        <w:t>by</w:t>
      </w:r>
      <w:r>
        <w:rPr>
          <w:spacing w:val="-15"/>
        </w:rPr>
        <w:t xml:space="preserve"> </w:t>
      </w:r>
      <w:r>
        <w:t>presenting</w:t>
      </w:r>
      <w:r>
        <w:rPr>
          <w:spacing w:val="-15"/>
        </w:rPr>
        <w:t xml:space="preserve"> </w:t>
      </w:r>
      <w:r>
        <w:t>a</w:t>
      </w:r>
      <w:r>
        <w:rPr>
          <w:spacing w:val="-13"/>
        </w:rPr>
        <w:t xml:space="preserve"> </w:t>
      </w:r>
      <w:r>
        <w:t>scalable</w:t>
      </w:r>
      <w:r>
        <w:rPr>
          <w:spacing w:val="-15"/>
        </w:rPr>
        <w:t xml:space="preserve"> </w:t>
      </w:r>
      <w:r>
        <w:t>solution</w:t>
      </w:r>
      <w:r>
        <w:rPr>
          <w:spacing w:val="-14"/>
        </w:rPr>
        <w:t xml:space="preserve"> </w:t>
      </w:r>
      <w:r>
        <w:t xml:space="preserve">that addresses both technological and organizational challenges, ensuring seamless adoption across </w:t>
      </w:r>
      <w:commentRangeStart w:id="3"/>
      <w:r>
        <w:t>industries</w:t>
      </w:r>
      <w:commentRangeEnd w:id="3"/>
      <w:r w:rsidR="00176CA2">
        <w:rPr>
          <w:rStyle w:val="CommentReference"/>
        </w:rPr>
        <w:commentReference w:id="3"/>
      </w:r>
      <w:r>
        <w:t>.</w:t>
      </w:r>
    </w:p>
    <w:p w14:paraId="021F73E6" w14:textId="77777777" w:rsidR="009B2E1C" w:rsidRDefault="009B2E1C">
      <w:pPr>
        <w:pStyle w:val="BodyText"/>
        <w:spacing w:before="42"/>
        <w:jc w:val="left"/>
      </w:pPr>
    </w:p>
    <w:p w14:paraId="0BADF987" w14:textId="77777777" w:rsidR="009B2E1C" w:rsidRDefault="00CC24B5">
      <w:pPr>
        <w:pStyle w:val="Heading1"/>
        <w:numPr>
          <w:ilvl w:val="0"/>
          <w:numId w:val="2"/>
        </w:numPr>
        <w:tabs>
          <w:tab w:val="left" w:pos="1130"/>
        </w:tabs>
        <w:ind w:left="1130"/>
        <w:jc w:val="left"/>
      </w:pPr>
      <w:r>
        <w:rPr>
          <w:spacing w:val="-2"/>
        </w:rPr>
        <w:t>METHODOLOGY</w:t>
      </w:r>
    </w:p>
    <w:p w14:paraId="2C4A61A6" w14:textId="77777777" w:rsidR="009B2E1C" w:rsidRDefault="009B2E1C">
      <w:pPr>
        <w:pStyle w:val="BodyText"/>
        <w:spacing w:before="82"/>
        <w:jc w:val="left"/>
        <w:rPr>
          <w:b/>
        </w:rPr>
      </w:pPr>
    </w:p>
    <w:p w14:paraId="3C90F137" w14:textId="77777777" w:rsidR="009B2E1C" w:rsidRDefault="00CC24B5">
      <w:pPr>
        <w:pStyle w:val="BodyText"/>
        <w:spacing w:line="276" w:lineRule="auto"/>
        <w:ind w:left="28" w:firstLine="431"/>
      </w:pPr>
      <w:r>
        <w:t xml:space="preserve">This research adopts a comprehensive, step-by-step method to develop the request for a new asset management system, which ensures clarity and precision in the process. </w:t>
      </w:r>
      <w:commentRangeStart w:id="4"/>
      <w:r>
        <w:t>The system features a responsive Flutter frontend and a secure PHP-MySQL backend, designed with a modular architecture to ensure scalability</w:t>
      </w:r>
      <w:commentRangeEnd w:id="4"/>
      <w:r w:rsidR="0053664D">
        <w:rPr>
          <w:rStyle w:val="CommentReference"/>
        </w:rPr>
        <w:commentReference w:id="4"/>
      </w:r>
      <w:r>
        <w:t>. Using Agile</w:t>
      </w:r>
      <w:r>
        <w:rPr>
          <w:spacing w:val="-12"/>
        </w:rPr>
        <w:t xml:space="preserve"> </w:t>
      </w:r>
      <w:r>
        <w:t>practices,</w:t>
      </w:r>
      <w:r>
        <w:rPr>
          <w:spacing w:val="-12"/>
        </w:rPr>
        <w:t xml:space="preserve"> </w:t>
      </w:r>
      <w:r>
        <w:t>the</w:t>
      </w:r>
      <w:r>
        <w:rPr>
          <w:spacing w:val="-12"/>
        </w:rPr>
        <w:t xml:space="preserve"> </w:t>
      </w:r>
      <w:r>
        <w:t>development</w:t>
      </w:r>
      <w:r>
        <w:rPr>
          <w:spacing w:val="-12"/>
        </w:rPr>
        <w:t xml:space="preserve"> </w:t>
      </w:r>
      <w:r>
        <w:t>includes customizable forms, real-time validation, and persistent data storage (Martin &amp; Martin,</w:t>
      </w:r>
      <w:r>
        <w:rPr>
          <w:spacing w:val="-9"/>
        </w:rPr>
        <w:t xml:space="preserve"> </w:t>
      </w:r>
      <w:r>
        <w:t>2003).</w:t>
      </w:r>
      <w:r>
        <w:rPr>
          <w:spacing w:val="-9"/>
        </w:rPr>
        <w:t xml:space="preserve"> </w:t>
      </w:r>
      <w:r>
        <w:t>Testing</w:t>
      </w:r>
      <w:r>
        <w:rPr>
          <w:spacing w:val="-9"/>
        </w:rPr>
        <w:t xml:space="preserve"> </w:t>
      </w:r>
      <w:r>
        <w:t>encompassed</w:t>
      </w:r>
      <w:r>
        <w:rPr>
          <w:spacing w:val="-9"/>
        </w:rPr>
        <w:t xml:space="preserve"> </w:t>
      </w:r>
      <w:r>
        <w:t>unit, integration, and stress testing, evaluating response times, user satisfaction, and scalability for industrial requirements.</w:t>
      </w:r>
    </w:p>
    <w:p w14:paraId="1F82A65C" w14:textId="77777777" w:rsidR="009B2E1C" w:rsidRDefault="00CC24B5">
      <w:pPr>
        <w:pStyle w:val="BodyText"/>
        <w:spacing w:before="90" w:line="276" w:lineRule="auto"/>
        <w:ind w:left="28" w:right="21" w:firstLine="432"/>
      </w:pPr>
      <w:r>
        <w:br w:type="column"/>
      </w:r>
      <w:r>
        <w:t>Stress testing was a crucial part of evaluating the system's robustness and scalability. It was conducted to:</w:t>
      </w:r>
    </w:p>
    <w:p w14:paraId="7234CB45" w14:textId="77777777" w:rsidR="009B2E1C" w:rsidRDefault="00CC24B5">
      <w:pPr>
        <w:pStyle w:val="BodyText"/>
        <w:spacing w:before="1" w:line="276" w:lineRule="auto"/>
        <w:ind w:left="28" w:right="21" w:firstLine="432"/>
      </w:pPr>
      <w:r>
        <w:t>Assess System Stability: Ensure the system remains responsive and reliable, even under peak usage scenarios.</w:t>
      </w:r>
    </w:p>
    <w:p w14:paraId="6E670A94" w14:textId="77777777" w:rsidR="009B2E1C" w:rsidRDefault="00CC24B5">
      <w:pPr>
        <w:pStyle w:val="BodyText"/>
        <w:spacing w:line="276" w:lineRule="auto"/>
        <w:ind w:left="28" w:right="19" w:firstLine="420"/>
      </w:pPr>
      <w:r>
        <w:t>Identify Performance Bottlenecks: Detect</w:t>
      </w:r>
      <w:r>
        <w:rPr>
          <w:spacing w:val="-5"/>
        </w:rPr>
        <w:t xml:space="preserve"> </w:t>
      </w:r>
      <w:r>
        <w:t>delays</w:t>
      </w:r>
      <w:r>
        <w:rPr>
          <w:spacing w:val="-6"/>
        </w:rPr>
        <w:t xml:space="preserve"> </w:t>
      </w:r>
      <w:r>
        <w:t>in</w:t>
      </w:r>
      <w:r>
        <w:rPr>
          <w:spacing w:val="-5"/>
        </w:rPr>
        <w:t xml:space="preserve"> </w:t>
      </w:r>
      <w:r>
        <w:t>processing</w:t>
      </w:r>
      <w:r>
        <w:rPr>
          <w:spacing w:val="-5"/>
        </w:rPr>
        <w:t xml:space="preserve"> </w:t>
      </w:r>
      <w:r>
        <w:t>user</w:t>
      </w:r>
      <w:r>
        <w:rPr>
          <w:spacing w:val="-6"/>
        </w:rPr>
        <w:t xml:space="preserve"> </w:t>
      </w:r>
      <w:r>
        <w:t>requests, database queries, or frontend responsiveness under high load (Liu, 2009). Capture response times of various API endpoints under high load. This dataset includes fields like Endpoint, Response Time, Request Method, Status Code, and Timestamp. It helps identify slow APIs, peak traffic times, and endpoints causing bottlenecks.</w:t>
      </w:r>
    </w:p>
    <w:p w14:paraId="020DBAFE" w14:textId="77777777" w:rsidR="009B2E1C" w:rsidRDefault="00CC24B5">
      <w:pPr>
        <w:pStyle w:val="BodyText"/>
        <w:spacing w:line="276" w:lineRule="auto"/>
        <w:ind w:left="28" w:right="19" w:firstLine="720"/>
      </w:pPr>
      <w:r>
        <w:t>Simulate Real-World Scenarios: Test the system's behavior with a high number of concurrent users and asset requests to measure robustness and endurance (Bondi, 2015).</w:t>
      </w:r>
    </w:p>
    <w:p w14:paraId="63CB530D" w14:textId="77777777" w:rsidR="009B2E1C" w:rsidRDefault="00CC24B5">
      <w:pPr>
        <w:pStyle w:val="BodyText"/>
        <w:tabs>
          <w:tab w:val="left" w:pos="1657"/>
          <w:tab w:val="left" w:pos="3025"/>
        </w:tabs>
        <w:spacing w:line="276" w:lineRule="auto"/>
        <w:ind w:left="28" w:right="19" w:firstLine="720"/>
      </w:pPr>
      <w:r>
        <w:t>Validate</w:t>
      </w:r>
      <w:r>
        <w:rPr>
          <w:spacing w:val="-3"/>
        </w:rPr>
        <w:t xml:space="preserve"> </w:t>
      </w:r>
      <w:r>
        <w:t>Scalability: Confirm</w:t>
      </w:r>
      <w:r>
        <w:rPr>
          <w:spacing w:val="-3"/>
        </w:rPr>
        <w:t xml:space="preserve"> </w:t>
      </w:r>
      <w:r>
        <w:t xml:space="preserve">that the system can handle increasing </w:t>
      </w:r>
      <w:r>
        <w:rPr>
          <w:spacing w:val="-2"/>
        </w:rPr>
        <w:t>workloads</w:t>
      </w:r>
      <w:r>
        <w:tab/>
      </w:r>
      <w:r>
        <w:rPr>
          <w:spacing w:val="-2"/>
        </w:rPr>
        <w:t>without</w:t>
      </w:r>
      <w:r>
        <w:tab/>
      </w:r>
      <w:r>
        <w:rPr>
          <w:spacing w:val="-2"/>
        </w:rPr>
        <w:t xml:space="preserve">significant </w:t>
      </w:r>
      <w:r>
        <w:t>degradation in performance (Liu, 2009).</w:t>
      </w:r>
    </w:p>
    <w:p w14:paraId="0A3DFD15" w14:textId="77777777" w:rsidR="009B2E1C" w:rsidRDefault="009B2E1C">
      <w:pPr>
        <w:pStyle w:val="BodyText"/>
        <w:spacing w:before="138"/>
        <w:jc w:val="left"/>
      </w:pPr>
    </w:p>
    <w:p w14:paraId="0722D391" w14:textId="77777777" w:rsidR="009B2E1C" w:rsidRDefault="00CC24B5">
      <w:pPr>
        <w:ind w:left="372"/>
        <w:rPr>
          <w:rFonts w:ascii="Cambria"/>
          <w:sz w:val="18"/>
        </w:rPr>
      </w:pPr>
      <w:r>
        <w:rPr>
          <w:rFonts w:ascii="Cambria"/>
          <w:noProof/>
          <w:sz w:val="18"/>
          <w:lang w:bidi="si-LK"/>
        </w:rPr>
        <mc:AlternateContent>
          <mc:Choice Requires="wps">
            <w:drawing>
              <wp:anchor distT="0" distB="0" distL="0" distR="0" simplePos="0" relativeHeight="15732224" behindDoc="0" locked="0" layoutInCell="1" allowOverlap="1" wp14:anchorId="4856FA11" wp14:editId="4BC448CC">
                <wp:simplePos x="0" y="0"/>
                <wp:positionH relativeFrom="page">
                  <wp:posOffset>4112326</wp:posOffset>
                </wp:positionH>
                <wp:positionV relativeFrom="paragraph">
                  <wp:posOffset>-43762</wp:posOffset>
                </wp:positionV>
                <wp:extent cx="194945" cy="14389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945" cy="1438910"/>
                        </a:xfrm>
                        <a:prstGeom prst="rect">
                          <a:avLst/>
                        </a:prstGeom>
                      </wps:spPr>
                      <wps:txbx>
                        <w:txbxContent>
                          <w:p w14:paraId="1D6453FE" w14:textId="77777777" w:rsidR="009B2E1C" w:rsidRDefault="00CC24B5">
                            <w:pPr>
                              <w:pStyle w:val="BodyText"/>
                              <w:spacing w:before="10"/>
                              <w:ind w:left="20"/>
                              <w:jc w:val="left"/>
                            </w:pPr>
                            <w:r>
                              <w:t>Response</w:t>
                            </w:r>
                            <w:r>
                              <w:rPr>
                                <w:spacing w:val="-12"/>
                              </w:rPr>
                              <w:t xml:space="preserve"> </w:t>
                            </w:r>
                            <w:r>
                              <w:t>Time</w:t>
                            </w:r>
                            <w:r>
                              <w:rPr>
                                <w:spacing w:val="-5"/>
                              </w:rPr>
                              <w:t xml:space="preserve"> </w:t>
                            </w:r>
                            <w:r>
                              <w:rPr>
                                <w:spacing w:val="-2"/>
                              </w:rPr>
                              <w:t>(hours)</w:t>
                            </w:r>
                          </w:p>
                        </w:txbxContent>
                      </wps:txbx>
                      <wps:bodyPr vert="vert270" wrap="square" lIns="0" tIns="0" rIns="0" bIns="0" rtlCol="0">
                        <a:noAutofit/>
                      </wps:bodyPr>
                    </wps:wsp>
                  </a:graphicData>
                </a:graphic>
              </wp:anchor>
            </w:drawing>
          </mc:Choice>
          <mc:Fallback>
            <w:pict>
              <v:shapetype w14:anchorId="4856FA11" id="_x0000_t202" coordsize="21600,21600" o:spt="202" path="m,l,21600r21600,l21600,xe">
                <v:stroke joinstyle="miter"/>
                <v:path gradientshapeok="t" o:connecttype="rect"/>
              </v:shapetype>
              <v:shape id="Textbox 4" o:spid="_x0000_s1026" type="#_x0000_t202" style="position:absolute;left:0;text-align:left;margin-left:323.8pt;margin-top:-3.45pt;width:15.35pt;height:113.3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" filled="f" stroked="f">
                <v:textbox style="layout-flow:vertical;mso-layout-flow-alt:bottom-to-top" inset="0,0,0,0">
                  <w:txbxContent>
                    <w:p w14:paraId="1D6453FE" w14:textId="77777777" w:rsidR="009B2E1C" w:rsidRDefault="00CC24B5">
                      <w:pPr>
                        <w:pStyle w:val="BodyText"/>
                        <w:spacing w:before="10"/>
                        <w:ind w:left="20"/>
                        <w:jc w:val="left"/>
                      </w:pPr>
                      <w:r>
                        <w:t>Response</w:t>
                      </w:r>
                      <w:r>
                        <w:rPr>
                          <w:spacing w:val="-12"/>
                        </w:rPr>
                        <w:t xml:space="preserve"> </w:t>
                      </w:r>
                      <w:r>
                        <w:t>Time</w:t>
                      </w:r>
                      <w:r>
                        <w:rPr>
                          <w:spacing w:val="-5"/>
                        </w:rPr>
                        <w:t xml:space="preserve"> </w:t>
                      </w:r>
                      <w:r>
                        <w:rPr>
                          <w:spacing w:val="-2"/>
                        </w:rPr>
                        <w:t>(hours)</w:t>
                      </w:r>
                    </w:p>
                  </w:txbxContent>
                </v:textbox>
                <w10:wrap anchorx="page"/>
              </v:shape>
            </w:pict>
          </mc:Fallback>
        </mc:AlternateContent>
      </w:r>
      <w:r>
        <w:rPr>
          <w:rFonts w:ascii="Cambria"/>
          <w:noProof/>
          <w:sz w:val="18"/>
          <w:lang w:bidi="si-LK"/>
        </w:rPr>
        <mc:AlternateContent>
          <mc:Choice Requires="wps">
            <w:drawing>
              <wp:anchor distT="0" distB="0" distL="0" distR="0" simplePos="0" relativeHeight="15732736" behindDoc="0" locked="0" layoutInCell="1" allowOverlap="1" wp14:anchorId="4429A628" wp14:editId="0CD82387">
                <wp:simplePos x="0" y="0"/>
                <wp:positionH relativeFrom="page">
                  <wp:posOffset>4506531</wp:posOffset>
                </wp:positionH>
                <wp:positionV relativeFrom="paragraph">
                  <wp:posOffset>65185</wp:posOffset>
                </wp:positionV>
                <wp:extent cx="2009139" cy="10287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9139" cy="1028700"/>
                        </a:xfrm>
                        <a:prstGeom prst="rect">
                          <a:avLst/>
                        </a:prstGeom>
                      </wps:spPr>
                      <wps:txbx>
                        <w:txbxContent>
                          <w:tbl>
                            <w:tblPr>
                              <w:tblW w:w="0" w:type="auto"/>
                              <w:tblInd w:w="67"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758"/>
                              <w:gridCol w:w="756"/>
                              <w:gridCol w:w="758"/>
                              <w:gridCol w:w="756"/>
                            </w:tblGrid>
                            <w:tr w:rsidR="009B2E1C" w14:paraId="7462C58E" w14:textId="77777777">
                              <w:trPr>
                                <w:trHeight w:val="252"/>
                              </w:trPr>
                              <w:tc>
                                <w:tcPr>
                                  <w:tcW w:w="758" w:type="dxa"/>
                                </w:tcPr>
                                <w:p w14:paraId="18D1EB54" w14:textId="77777777" w:rsidR="009B2E1C" w:rsidRDefault="009B2E1C">
                                  <w:pPr>
                                    <w:pStyle w:val="TableParagraph"/>
                                    <w:rPr>
                                      <w:sz w:val="18"/>
                                    </w:rPr>
                                  </w:pPr>
                                </w:p>
                              </w:tc>
                              <w:tc>
                                <w:tcPr>
                                  <w:tcW w:w="756" w:type="dxa"/>
                                </w:tcPr>
                                <w:p w14:paraId="483DB3B5" w14:textId="77777777" w:rsidR="009B2E1C" w:rsidRDefault="009B2E1C">
                                  <w:pPr>
                                    <w:pStyle w:val="TableParagraph"/>
                                    <w:rPr>
                                      <w:sz w:val="18"/>
                                    </w:rPr>
                                  </w:pPr>
                                </w:p>
                              </w:tc>
                              <w:tc>
                                <w:tcPr>
                                  <w:tcW w:w="758" w:type="dxa"/>
                                </w:tcPr>
                                <w:p w14:paraId="0223F775" w14:textId="77777777" w:rsidR="009B2E1C" w:rsidRDefault="009B2E1C">
                                  <w:pPr>
                                    <w:pStyle w:val="TableParagraph"/>
                                    <w:rPr>
                                      <w:sz w:val="18"/>
                                    </w:rPr>
                                  </w:pPr>
                                </w:p>
                              </w:tc>
                              <w:tc>
                                <w:tcPr>
                                  <w:tcW w:w="756" w:type="dxa"/>
                                </w:tcPr>
                                <w:p w14:paraId="38D8E8AB" w14:textId="77777777" w:rsidR="009B2E1C" w:rsidRDefault="009B2E1C">
                                  <w:pPr>
                                    <w:pStyle w:val="TableParagraph"/>
                                    <w:rPr>
                                      <w:sz w:val="18"/>
                                    </w:rPr>
                                  </w:pPr>
                                </w:p>
                              </w:tc>
                            </w:tr>
                            <w:tr w:rsidR="009B2E1C" w14:paraId="77C94FBD" w14:textId="77777777">
                              <w:trPr>
                                <w:trHeight w:val="253"/>
                              </w:trPr>
                              <w:tc>
                                <w:tcPr>
                                  <w:tcW w:w="758" w:type="dxa"/>
                                </w:tcPr>
                                <w:p w14:paraId="0C41DCD6" w14:textId="77777777" w:rsidR="009B2E1C" w:rsidRDefault="009B2E1C">
                                  <w:pPr>
                                    <w:pStyle w:val="TableParagraph"/>
                                    <w:rPr>
                                      <w:sz w:val="18"/>
                                    </w:rPr>
                                  </w:pPr>
                                </w:p>
                              </w:tc>
                              <w:tc>
                                <w:tcPr>
                                  <w:tcW w:w="756" w:type="dxa"/>
                                </w:tcPr>
                                <w:p w14:paraId="55C1C825" w14:textId="77777777" w:rsidR="009B2E1C" w:rsidRDefault="009B2E1C">
                                  <w:pPr>
                                    <w:pStyle w:val="TableParagraph"/>
                                    <w:rPr>
                                      <w:sz w:val="18"/>
                                    </w:rPr>
                                  </w:pPr>
                                </w:p>
                              </w:tc>
                              <w:tc>
                                <w:tcPr>
                                  <w:tcW w:w="758" w:type="dxa"/>
                                </w:tcPr>
                                <w:p w14:paraId="06281B72" w14:textId="77777777" w:rsidR="009B2E1C" w:rsidRDefault="009B2E1C">
                                  <w:pPr>
                                    <w:pStyle w:val="TableParagraph"/>
                                    <w:rPr>
                                      <w:sz w:val="18"/>
                                    </w:rPr>
                                  </w:pPr>
                                </w:p>
                              </w:tc>
                              <w:tc>
                                <w:tcPr>
                                  <w:tcW w:w="756" w:type="dxa"/>
                                </w:tcPr>
                                <w:p w14:paraId="4BB19C63" w14:textId="77777777" w:rsidR="009B2E1C" w:rsidRDefault="009B2E1C">
                                  <w:pPr>
                                    <w:pStyle w:val="TableParagraph"/>
                                    <w:rPr>
                                      <w:sz w:val="18"/>
                                    </w:rPr>
                                  </w:pPr>
                                </w:p>
                              </w:tc>
                            </w:tr>
                            <w:tr w:rsidR="009B2E1C" w14:paraId="52E94332" w14:textId="77777777">
                              <w:trPr>
                                <w:trHeight w:val="251"/>
                              </w:trPr>
                              <w:tc>
                                <w:tcPr>
                                  <w:tcW w:w="758" w:type="dxa"/>
                                </w:tcPr>
                                <w:p w14:paraId="0104F455" w14:textId="77777777" w:rsidR="009B2E1C" w:rsidRDefault="009B2E1C">
                                  <w:pPr>
                                    <w:pStyle w:val="TableParagraph"/>
                                    <w:rPr>
                                      <w:sz w:val="18"/>
                                    </w:rPr>
                                  </w:pPr>
                                </w:p>
                              </w:tc>
                              <w:tc>
                                <w:tcPr>
                                  <w:tcW w:w="756" w:type="dxa"/>
                                </w:tcPr>
                                <w:p w14:paraId="361E1F4C" w14:textId="77777777" w:rsidR="009B2E1C" w:rsidRDefault="009B2E1C">
                                  <w:pPr>
                                    <w:pStyle w:val="TableParagraph"/>
                                    <w:rPr>
                                      <w:sz w:val="18"/>
                                    </w:rPr>
                                  </w:pPr>
                                </w:p>
                              </w:tc>
                              <w:tc>
                                <w:tcPr>
                                  <w:tcW w:w="758" w:type="dxa"/>
                                </w:tcPr>
                                <w:p w14:paraId="3CA365DA" w14:textId="77777777" w:rsidR="009B2E1C" w:rsidRDefault="009B2E1C">
                                  <w:pPr>
                                    <w:pStyle w:val="TableParagraph"/>
                                    <w:rPr>
                                      <w:sz w:val="18"/>
                                    </w:rPr>
                                  </w:pPr>
                                </w:p>
                              </w:tc>
                              <w:tc>
                                <w:tcPr>
                                  <w:tcW w:w="756" w:type="dxa"/>
                                </w:tcPr>
                                <w:p w14:paraId="638726D2" w14:textId="77777777" w:rsidR="009B2E1C" w:rsidRDefault="009B2E1C">
                                  <w:pPr>
                                    <w:pStyle w:val="TableParagraph"/>
                                    <w:rPr>
                                      <w:sz w:val="18"/>
                                    </w:rPr>
                                  </w:pPr>
                                </w:p>
                              </w:tc>
                            </w:tr>
                            <w:tr w:rsidR="009B2E1C" w14:paraId="65273FC5" w14:textId="77777777">
                              <w:trPr>
                                <w:trHeight w:val="253"/>
                              </w:trPr>
                              <w:tc>
                                <w:tcPr>
                                  <w:tcW w:w="758" w:type="dxa"/>
                                </w:tcPr>
                                <w:p w14:paraId="59C3A722" w14:textId="77777777" w:rsidR="009B2E1C" w:rsidRDefault="009B2E1C">
                                  <w:pPr>
                                    <w:pStyle w:val="TableParagraph"/>
                                    <w:rPr>
                                      <w:sz w:val="18"/>
                                    </w:rPr>
                                  </w:pPr>
                                </w:p>
                              </w:tc>
                              <w:tc>
                                <w:tcPr>
                                  <w:tcW w:w="756" w:type="dxa"/>
                                </w:tcPr>
                                <w:p w14:paraId="41EFB89D" w14:textId="77777777" w:rsidR="009B2E1C" w:rsidRDefault="009B2E1C">
                                  <w:pPr>
                                    <w:pStyle w:val="TableParagraph"/>
                                    <w:rPr>
                                      <w:sz w:val="18"/>
                                    </w:rPr>
                                  </w:pPr>
                                </w:p>
                              </w:tc>
                              <w:tc>
                                <w:tcPr>
                                  <w:tcW w:w="758" w:type="dxa"/>
                                </w:tcPr>
                                <w:p w14:paraId="248A4324" w14:textId="77777777" w:rsidR="009B2E1C" w:rsidRDefault="009B2E1C">
                                  <w:pPr>
                                    <w:pStyle w:val="TableParagraph"/>
                                    <w:rPr>
                                      <w:sz w:val="18"/>
                                    </w:rPr>
                                  </w:pPr>
                                </w:p>
                              </w:tc>
                              <w:tc>
                                <w:tcPr>
                                  <w:tcW w:w="756" w:type="dxa"/>
                                </w:tcPr>
                                <w:p w14:paraId="673E8954" w14:textId="77777777" w:rsidR="009B2E1C" w:rsidRDefault="009B2E1C">
                                  <w:pPr>
                                    <w:pStyle w:val="TableParagraph"/>
                                    <w:rPr>
                                      <w:sz w:val="18"/>
                                    </w:rPr>
                                  </w:pPr>
                                </w:p>
                              </w:tc>
                            </w:tr>
                            <w:tr w:rsidR="009B2E1C" w14:paraId="7892436A" w14:textId="77777777">
                              <w:trPr>
                                <w:trHeight w:val="251"/>
                              </w:trPr>
                              <w:tc>
                                <w:tcPr>
                                  <w:tcW w:w="758" w:type="dxa"/>
                                </w:tcPr>
                                <w:p w14:paraId="2DC643C1" w14:textId="77777777" w:rsidR="009B2E1C" w:rsidRDefault="009B2E1C">
                                  <w:pPr>
                                    <w:pStyle w:val="TableParagraph"/>
                                    <w:rPr>
                                      <w:sz w:val="18"/>
                                    </w:rPr>
                                  </w:pPr>
                                </w:p>
                              </w:tc>
                              <w:tc>
                                <w:tcPr>
                                  <w:tcW w:w="756" w:type="dxa"/>
                                </w:tcPr>
                                <w:p w14:paraId="2A221F20" w14:textId="77777777" w:rsidR="009B2E1C" w:rsidRDefault="009B2E1C">
                                  <w:pPr>
                                    <w:pStyle w:val="TableParagraph"/>
                                    <w:rPr>
                                      <w:sz w:val="18"/>
                                    </w:rPr>
                                  </w:pPr>
                                </w:p>
                              </w:tc>
                              <w:tc>
                                <w:tcPr>
                                  <w:tcW w:w="758" w:type="dxa"/>
                                </w:tcPr>
                                <w:p w14:paraId="7A10EA8F" w14:textId="77777777" w:rsidR="009B2E1C" w:rsidRDefault="009B2E1C">
                                  <w:pPr>
                                    <w:pStyle w:val="TableParagraph"/>
                                    <w:spacing w:before="2"/>
                                    <w:rPr>
                                      <w:sz w:val="6"/>
                                    </w:rPr>
                                  </w:pPr>
                                </w:p>
                                <w:p w14:paraId="76036B47" w14:textId="77777777" w:rsidR="009B2E1C" w:rsidRDefault="00CC24B5">
                                  <w:pPr>
                                    <w:pStyle w:val="TableParagraph"/>
                                    <w:spacing w:line="155" w:lineRule="exact"/>
                                    <w:ind w:left="374"/>
                                    <w:rPr>
                                      <w:position w:val="-2"/>
                                      <w:sz w:val="15"/>
                                    </w:rPr>
                                  </w:pPr>
                                  <w:r>
                                    <w:rPr>
                                      <w:noProof/>
                                      <w:position w:val="-2"/>
                                      <w:sz w:val="15"/>
                                      <w:lang w:bidi="si-LK"/>
                                    </w:rPr>
                                    <w:drawing>
                                      <wp:inline distT="0" distB="0" distL="0" distR="0" wp14:anchorId="1FA5D38D" wp14:editId="37B196AC">
                                        <wp:extent cx="98487" cy="9848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98487" cy="98488"/>
                                                </a:xfrm>
                                                <a:prstGeom prst="rect">
                                                  <a:avLst/>
                                                </a:prstGeom>
                                              </pic:spPr>
                                            </pic:pic>
                                          </a:graphicData>
                                        </a:graphic>
                                      </wp:inline>
                                    </w:drawing>
                                  </w:r>
                                </w:p>
                              </w:tc>
                              <w:tc>
                                <w:tcPr>
                                  <w:tcW w:w="756" w:type="dxa"/>
                                </w:tcPr>
                                <w:p w14:paraId="7C378264" w14:textId="77777777" w:rsidR="009B2E1C" w:rsidRDefault="009B2E1C">
                                  <w:pPr>
                                    <w:pStyle w:val="TableParagraph"/>
                                    <w:rPr>
                                      <w:sz w:val="18"/>
                                    </w:rPr>
                                  </w:pPr>
                                </w:p>
                              </w:tc>
                            </w:tr>
                            <w:tr w:rsidR="009B2E1C" w14:paraId="23D66C64" w14:textId="77777777">
                              <w:trPr>
                                <w:trHeight w:val="250"/>
                              </w:trPr>
                              <w:tc>
                                <w:tcPr>
                                  <w:tcW w:w="758" w:type="dxa"/>
                                  <w:tcBorders>
                                    <w:bottom w:val="single" w:sz="8" w:space="0" w:color="D9D9D9"/>
                                  </w:tcBorders>
                                </w:tcPr>
                                <w:p w14:paraId="1E313AE9" w14:textId="77777777" w:rsidR="009B2E1C" w:rsidRDefault="009B2E1C">
                                  <w:pPr>
                                    <w:pStyle w:val="TableParagraph"/>
                                    <w:rPr>
                                      <w:sz w:val="18"/>
                                    </w:rPr>
                                  </w:pPr>
                                </w:p>
                              </w:tc>
                              <w:tc>
                                <w:tcPr>
                                  <w:tcW w:w="756" w:type="dxa"/>
                                  <w:tcBorders>
                                    <w:bottom w:val="single" w:sz="8" w:space="0" w:color="D9D9D9"/>
                                  </w:tcBorders>
                                </w:tcPr>
                                <w:p w14:paraId="61ADCACB" w14:textId="77777777" w:rsidR="009B2E1C" w:rsidRDefault="009B2E1C">
                                  <w:pPr>
                                    <w:pStyle w:val="TableParagraph"/>
                                    <w:rPr>
                                      <w:sz w:val="18"/>
                                    </w:rPr>
                                  </w:pPr>
                                </w:p>
                              </w:tc>
                              <w:tc>
                                <w:tcPr>
                                  <w:tcW w:w="758" w:type="dxa"/>
                                  <w:tcBorders>
                                    <w:bottom w:val="single" w:sz="8" w:space="0" w:color="D9D9D9"/>
                                  </w:tcBorders>
                                </w:tcPr>
                                <w:p w14:paraId="6349B8E4" w14:textId="77777777" w:rsidR="009B2E1C" w:rsidRDefault="009B2E1C">
                                  <w:pPr>
                                    <w:pStyle w:val="TableParagraph"/>
                                    <w:rPr>
                                      <w:sz w:val="18"/>
                                    </w:rPr>
                                  </w:pPr>
                                </w:p>
                              </w:tc>
                              <w:tc>
                                <w:tcPr>
                                  <w:tcW w:w="756" w:type="dxa"/>
                                  <w:tcBorders>
                                    <w:bottom w:val="single" w:sz="8" w:space="0" w:color="D9D9D9"/>
                                  </w:tcBorders>
                                </w:tcPr>
                                <w:p w14:paraId="1E46F94B" w14:textId="77777777" w:rsidR="009B2E1C" w:rsidRDefault="009B2E1C">
                                  <w:pPr>
                                    <w:pStyle w:val="TableParagraph"/>
                                    <w:rPr>
                                      <w:sz w:val="18"/>
                                    </w:rPr>
                                  </w:pPr>
                                </w:p>
                              </w:tc>
                            </w:tr>
                          </w:tbl>
                          <w:p w14:paraId="7409105E" w14:textId="77777777" w:rsidR="009B2E1C" w:rsidRDefault="009B2E1C">
                            <w:pPr>
                              <w:pStyle w:val="BodyText"/>
                              <w:jc w:val="left"/>
                            </w:pPr>
                          </w:p>
                        </w:txbxContent>
                      </wps:txbx>
                      <wps:bodyPr wrap="square" lIns="0" tIns="0" rIns="0" bIns="0" rtlCol="0">
                        <a:noAutofit/>
                      </wps:bodyPr>
                    </wps:wsp>
                  </a:graphicData>
                </a:graphic>
              </wp:anchor>
            </w:drawing>
          </mc:Choice>
          <mc:Fallback>
            <w:pict>
              <v:shape w14:anchorId="4429A628" id="Textbox 5" o:spid="_x0000_s1027" type="#_x0000_t202" style="position:absolute;left:0;text-align:left;margin-left:354.85pt;margin-top:5.15pt;width:158.2pt;height:81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" filled="f" stroked="f">
                <v:textbox inset="0,0,0,0">
                  <w:txbxContent>
                    <w:tbl>
                      <w:tblPr>
                        <w:tblW w:w="0" w:type="auto"/>
                        <w:tblInd w:w="67"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758"/>
                        <w:gridCol w:w="756"/>
                        <w:gridCol w:w="758"/>
                        <w:gridCol w:w="756"/>
                      </w:tblGrid>
                      <w:tr w:rsidR="009B2E1C" w14:paraId="7462C58E" w14:textId="77777777">
                        <w:trPr>
                          <w:trHeight w:val="252"/>
                        </w:trPr>
                        <w:tc>
                          <w:tcPr>
                            <w:tcW w:w="758" w:type="dxa"/>
                          </w:tcPr>
                          <w:p w14:paraId="18D1EB54" w14:textId="77777777" w:rsidR="009B2E1C" w:rsidRDefault="009B2E1C">
                            <w:pPr>
                              <w:pStyle w:val="TableParagraph"/>
                              <w:rPr>
                                <w:sz w:val="18"/>
                              </w:rPr>
                            </w:pPr>
                          </w:p>
                        </w:tc>
                        <w:tc>
                          <w:tcPr>
                            <w:tcW w:w="756" w:type="dxa"/>
                          </w:tcPr>
                          <w:p w14:paraId="483DB3B5" w14:textId="77777777" w:rsidR="009B2E1C" w:rsidRDefault="009B2E1C">
                            <w:pPr>
                              <w:pStyle w:val="TableParagraph"/>
                              <w:rPr>
                                <w:sz w:val="18"/>
                              </w:rPr>
                            </w:pPr>
                          </w:p>
                        </w:tc>
                        <w:tc>
                          <w:tcPr>
                            <w:tcW w:w="758" w:type="dxa"/>
                          </w:tcPr>
                          <w:p w14:paraId="0223F775" w14:textId="77777777" w:rsidR="009B2E1C" w:rsidRDefault="009B2E1C">
                            <w:pPr>
                              <w:pStyle w:val="TableParagraph"/>
                              <w:rPr>
                                <w:sz w:val="18"/>
                              </w:rPr>
                            </w:pPr>
                          </w:p>
                        </w:tc>
                        <w:tc>
                          <w:tcPr>
                            <w:tcW w:w="756" w:type="dxa"/>
                          </w:tcPr>
                          <w:p w14:paraId="38D8E8AB" w14:textId="77777777" w:rsidR="009B2E1C" w:rsidRDefault="009B2E1C">
                            <w:pPr>
                              <w:pStyle w:val="TableParagraph"/>
                              <w:rPr>
                                <w:sz w:val="18"/>
                              </w:rPr>
                            </w:pPr>
                          </w:p>
                        </w:tc>
                      </w:tr>
                      <w:tr w:rsidR="009B2E1C" w14:paraId="77C94FBD" w14:textId="77777777">
                        <w:trPr>
                          <w:trHeight w:val="253"/>
                        </w:trPr>
                        <w:tc>
                          <w:tcPr>
                            <w:tcW w:w="758" w:type="dxa"/>
                          </w:tcPr>
                          <w:p w14:paraId="0C41DCD6" w14:textId="77777777" w:rsidR="009B2E1C" w:rsidRDefault="009B2E1C">
                            <w:pPr>
                              <w:pStyle w:val="TableParagraph"/>
                              <w:rPr>
                                <w:sz w:val="18"/>
                              </w:rPr>
                            </w:pPr>
                          </w:p>
                        </w:tc>
                        <w:tc>
                          <w:tcPr>
                            <w:tcW w:w="756" w:type="dxa"/>
                          </w:tcPr>
                          <w:p w14:paraId="55C1C825" w14:textId="77777777" w:rsidR="009B2E1C" w:rsidRDefault="009B2E1C">
                            <w:pPr>
                              <w:pStyle w:val="TableParagraph"/>
                              <w:rPr>
                                <w:sz w:val="18"/>
                              </w:rPr>
                            </w:pPr>
                          </w:p>
                        </w:tc>
                        <w:tc>
                          <w:tcPr>
                            <w:tcW w:w="758" w:type="dxa"/>
                          </w:tcPr>
                          <w:p w14:paraId="06281B72" w14:textId="77777777" w:rsidR="009B2E1C" w:rsidRDefault="009B2E1C">
                            <w:pPr>
                              <w:pStyle w:val="TableParagraph"/>
                              <w:rPr>
                                <w:sz w:val="18"/>
                              </w:rPr>
                            </w:pPr>
                          </w:p>
                        </w:tc>
                        <w:tc>
                          <w:tcPr>
                            <w:tcW w:w="756" w:type="dxa"/>
                          </w:tcPr>
                          <w:p w14:paraId="4BB19C63" w14:textId="77777777" w:rsidR="009B2E1C" w:rsidRDefault="009B2E1C">
                            <w:pPr>
                              <w:pStyle w:val="TableParagraph"/>
                              <w:rPr>
                                <w:sz w:val="18"/>
                              </w:rPr>
                            </w:pPr>
                          </w:p>
                        </w:tc>
                      </w:tr>
                      <w:tr w:rsidR="009B2E1C" w14:paraId="52E94332" w14:textId="77777777">
                        <w:trPr>
                          <w:trHeight w:val="251"/>
                        </w:trPr>
                        <w:tc>
                          <w:tcPr>
                            <w:tcW w:w="758" w:type="dxa"/>
                          </w:tcPr>
                          <w:p w14:paraId="0104F455" w14:textId="77777777" w:rsidR="009B2E1C" w:rsidRDefault="009B2E1C">
                            <w:pPr>
                              <w:pStyle w:val="TableParagraph"/>
                              <w:rPr>
                                <w:sz w:val="18"/>
                              </w:rPr>
                            </w:pPr>
                          </w:p>
                        </w:tc>
                        <w:tc>
                          <w:tcPr>
                            <w:tcW w:w="756" w:type="dxa"/>
                          </w:tcPr>
                          <w:p w14:paraId="361E1F4C" w14:textId="77777777" w:rsidR="009B2E1C" w:rsidRDefault="009B2E1C">
                            <w:pPr>
                              <w:pStyle w:val="TableParagraph"/>
                              <w:rPr>
                                <w:sz w:val="18"/>
                              </w:rPr>
                            </w:pPr>
                          </w:p>
                        </w:tc>
                        <w:tc>
                          <w:tcPr>
                            <w:tcW w:w="758" w:type="dxa"/>
                          </w:tcPr>
                          <w:p w14:paraId="3CA365DA" w14:textId="77777777" w:rsidR="009B2E1C" w:rsidRDefault="009B2E1C">
                            <w:pPr>
                              <w:pStyle w:val="TableParagraph"/>
                              <w:rPr>
                                <w:sz w:val="18"/>
                              </w:rPr>
                            </w:pPr>
                          </w:p>
                        </w:tc>
                        <w:tc>
                          <w:tcPr>
                            <w:tcW w:w="756" w:type="dxa"/>
                          </w:tcPr>
                          <w:p w14:paraId="638726D2" w14:textId="77777777" w:rsidR="009B2E1C" w:rsidRDefault="009B2E1C">
                            <w:pPr>
                              <w:pStyle w:val="TableParagraph"/>
                              <w:rPr>
                                <w:sz w:val="18"/>
                              </w:rPr>
                            </w:pPr>
                          </w:p>
                        </w:tc>
                      </w:tr>
                      <w:tr w:rsidR="009B2E1C" w14:paraId="65273FC5" w14:textId="77777777">
                        <w:trPr>
                          <w:trHeight w:val="253"/>
                        </w:trPr>
                        <w:tc>
                          <w:tcPr>
                            <w:tcW w:w="758" w:type="dxa"/>
                          </w:tcPr>
                          <w:p w14:paraId="59C3A722" w14:textId="77777777" w:rsidR="009B2E1C" w:rsidRDefault="009B2E1C">
                            <w:pPr>
                              <w:pStyle w:val="TableParagraph"/>
                              <w:rPr>
                                <w:sz w:val="18"/>
                              </w:rPr>
                            </w:pPr>
                          </w:p>
                        </w:tc>
                        <w:tc>
                          <w:tcPr>
                            <w:tcW w:w="756" w:type="dxa"/>
                          </w:tcPr>
                          <w:p w14:paraId="41EFB89D" w14:textId="77777777" w:rsidR="009B2E1C" w:rsidRDefault="009B2E1C">
                            <w:pPr>
                              <w:pStyle w:val="TableParagraph"/>
                              <w:rPr>
                                <w:sz w:val="18"/>
                              </w:rPr>
                            </w:pPr>
                          </w:p>
                        </w:tc>
                        <w:tc>
                          <w:tcPr>
                            <w:tcW w:w="758" w:type="dxa"/>
                          </w:tcPr>
                          <w:p w14:paraId="248A4324" w14:textId="77777777" w:rsidR="009B2E1C" w:rsidRDefault="009B2E1C">
                            <w:pPr>
                              <w:pStyle w:val="TableParagraph"/>
                              <w:rPr>
                                <w:sz w:val="18"/>
                              </w:rPr>
                            </w:pPr>
                          </w:p>
                        </w:tc>
                        <w:tc>
                          <w:tcPr>
                            <w:tcW w:w="756" w:type="dxa"/>
                          </w:tcPr>
                          <w:p w14:paraId="673E8954" w14:textId="77777777" w:rsidR="009B2E1C" w:rsidRDefault="009B2E1C">
                            <w:pPr>
                              <w:pStyle w:val="TableParagraph"/>
                              <w:rPr>
                                <w:sz w:val="18"/>
                              </w:rPr>
                            </w:pPr>
                          </w:p>
                        </w:tc>
                      </w:tr>
                      <w:tr w:rsidR="009B2E1C" w14:paraId="7892436A" w14:textId="77777777">
                        <w:trPr>
                          <w:trHeight w:val="251"/>
                        </w:trPr>
                        <w:tc>
                          <w:tcPr>
                            <w:tcW w:w="758" w:type="dxa"/>
                          </w:tcPr>
                          <w:p w14:paraId="2DC643C1" w14:textId="77777777" w:rsidR="009B2E1C" w:rsidRDefault="009B2E1C">
                            <w:pPr>
                              <w:pStyle w:val="TableParagraph"/>
                              <w:rPr>
                                <w:sz w:val="18"/>
                              </w:rPr>
                            </w:pPr>
                          </w:p>
                        </w:tc>
                        <w:tc>
                          <w:tcPr>
                            <w:tcW w:w="756" w:type="dxa"/>
                          </w:tcPr>
                          <w:p w14:paraId="2A221F20" w14:textId="77777777" w:rsidR="009B2E1C" w:rsidRDefault="009B2E1C">
                            <w:pPr>
                              <w:pStyle w:val="TableParagraph"/>
                              <w:rPr>
                                <w:sz w:val="18"/>
                              </w:rPr>
                            </w:pPr>
                          </w:p>
                        </w:tc>
                        <w:tc>
                          <w:tcPr>
                            <w:tcW w:w="758" w:type="dxa"/>
                          </w:tcPr>
                          <w:p w14:paraId="7A10EA8F" w14:textId="77777777" w:rsidR="009B2E1C" w:rsidRDefault="009B2E1C">
                            <w:pPr>
                              <w:pStyle w:val="TableParagraph"/>
                              <w:spacing w:before="2"/>
                              <w:rPr>
                                <w:sz w:val="6"/>
                              </w:rPr>
                            </w:pPr>
                          </w:p>
                          <w:p w14:paraId="76036B47" w14:textId="77777777" w:rsidR="009B2E1C" w:rsidRDefault="00CC24B5">
                            <w:pPr>
                              <w:pStyle w:val="TableParagraph"/>
                              <w:spacing w:line="155" w:lineRule="exact"/>
                              <w:ind w:left="374"/>
                              <w:rPr>
                                <w:position w:val="-2"/>
                                <w:sz w:val="15"/>
                              </w:rPr>
                            </w:pPr>
                            <w:r>
                              <w:rPr>
                                <w:noProof/>
                                <w:position w:val="-2"/>
                                <w:sz w:val="15"/>
                                <w:lang w:bidi="si-LK"/>
                              </w:rPr>
                              <w:drawing>
                                <wp:inline distT="0" distB="0" distL="0" distR="0" wp14:anchorId="1FA5D38D" wp14:editId="37B196AC">
                                  <wp:extent cx="98487" cy="9848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98487" cy="98488"/>
                                          </a:xfrm>
                                          <a:prstGeom prst="rect">
                                            <a:avLst/>
                                          </a:prstGeom>
                                        </pic:spPr>
                                      </pic:pic>
                                    </a:graphicData>
                                  </a:graphic>
                                </wp:inline>
                              </w:drawing>
                            </w:r>
                          </w:p>
                        </w:tc>
                        <w:tc>
                          <w:tcPr>
                            <w:tcW w:w="756" w:type="dxa"/>
                          </w:tcPr>
                          <w:p w14:paraId="7C378264" w14:textId="77777777" w:rsidR="009B2E1C" w:rsidRDefault="009B2E1C">
                            <w:pPr>
                              <w:pStyle w:val="TableParagraph"/>
                              <w:rPr>
                                <w:sz w:val="18"/>
                              </w:rPr>
                            </w:pPr>
                          </w:p>
                        </w:tc>
                      </w:tr>
                      <w:tr w:rsidR="009B2E1C" w14:paraId="23D66C64" w14:textId="77777777">
                        <w:trPr>
                          <w:trHeight w:val="250"/>
                        </w:trPr>
                        <w:tc>
                          <w:tcPr>
                            <w:tcW w:w="758" w:type="dxa"/>
                            <w:tcBorders>
                              <w:bottom w:val="single" w:sz="8" w:space="0" w:color="D9D9D9"/>
                            </w:tcBorders>
                          </w:tcPr>
                          <w:p w14:paraId="1E313AE9" w14:textId="77777777" w:rsidR="009B2E1C" w:rsidRDefault="009B2E1C">
                            <w:pPr>
                              <w:pStyle w:val="TableParagraph"/>
                              <w:rPr>
                                <w:sz w:val="18"/>
                              </w:rPr>
                            </w:pPr>
                          </w:p>
                        </w:tc>
                        <w:tc>
                          <w:tcPr>
                            <w:tcW w:w="756" w:type="dxa"/>
                            <w:tcBorders>
                              <w:bottom w:val="single" w:sz="8" w:space="0" w:color="D9D9D9"/>
                            </w:tcBorders>
                          </w:tcPr>
                          <w:p w14:paraId="61ADCACB" w14:textId="77777777" w:rsidR="009B2E1C" w:rsidRDefault="009B2E1C">
                            <w:pPr>
                              <w:pStyle w:val="TableParagraph"/>
                              <w:rPr>
                                <w:sz w:val="18"/>
                              </w:rPr>
                            </w:pPr>
                          </w:p>
                        </w:tc>
                        <w:tc>
                          <w:tcPr>
                            <w:tcW w:w="758" w:type="dxa"/>
                            <w:tcBorders>
                              <w:bottom w:val="single" w:sz="8" w:space="0" w:color="D9D9D9"/>
                            </w:tcBorders>
                          </w:tcPr>
                          <w:p w14:paraId="6349B8E4" w14:textId="77777777" w:rsidR="009B2E1C" w:rsidRDefault="009B2E1C">
                            <w:pPr>
                              <w:pStyle w:val="TableParagraph"/>
                              <w:rPr>
                                <w:sz w:val="18"/>
                              </w:rPr>
                            </w:pPr>
                          </w:p>
                        </w:tc>
                        <w:tc>
                          <w:tcPr>
                            <w:tcW w:w="756" w:type="dxa"/>
                            <w:tcBorders>
                              <w:bottom w:val="single" w:sz="8" w:space="0" w:color="D9D9D9"/>
                            </w:tcBorders>
                          </w:tcPr>
                          <w:p w14:paraId="1E46F94B" w14:textId="77777777" w:rsidR="009B2E1C" w:rsidRDefault="009B2E1C">
                            <w:pPr>
                              <w:pStyle w:val="TableParagraph"/>
                              <w:rPr>
                                <w:sz w:val="18"/>
                              </w:rPr>
                            </w:pPr>
                          </w:p>
                        </w:tc>
                      </w:tr>
                    </w:tbl>
                    <w:p w14:paraId="7409105E" w14:textId="77777777" w:rsidR="009B2E1C" w:rsidRDefault="009B2E1C">
                      <w:pPr>
                        <w:pStyle w:val="BodyText"/>
                        <w:jc w:val="left"/>
                      </w:pPr>
                    </w:p>
                  </w:txbxContent>
                </v:textbox>
                <w10:wrap anchorx="page"/>
              </v:shape>
            </w:pict>
          </mc:Fallback>
        </mc:AlternateContent>
      </w:r>
      <w:r>
        <w:rPr>
          <w:rFonts w:ascii="Cambria"/>
          <w:color w:val="585858"/>
          <w:spacing w:val="-5"/>
          <w:sz w:val="18"/>
        </w:rPr>
        <w:t>30</w:t>
      </w:r>
    </w:p>
    <w:p w14:paraId="5E1B1959" w14:textId="77777777" w:rsidR="009B2E1C" w:rsidRDefault="00CC24B5">
      <w:pPr>
        <w:spacing w:before="56"/>
        <w:ind w:left="372"/>
        <w:rPr>
          <w:rFonts w:ascii="Cambria"/>
          <w:sz w:val="18"/>
        </w:rPr>
      </w:pPr>
      <w:r>
        <w:rPr>
          <w:rFonts w:ascii="Cambria"/>
          <w:noProof/>
          <w:sz w:val="18"/>
          <w:lang w:bidi="si-LK"/>
        </w:rPr>
        <mc:AlternateContent>
          <mc:Choice Requires="wpg">
            <w:drawing>
              <wp:anchor distT="0" distB="0" distL="0" distR="0" simplePos="0" relativeHeight="15731200" behindDoc="0" locked="0" layoutInCell="1" allowOverlap="1" wp14:anchorId="5AD7A119" wp14:editId="1D4C189F">
                <wp:simplePos x="0" y="0"/>
                <wp:positionH relativeFrom="page">
                  <wp:posOffset>4928615</wp:posOffset>
                </wp:positionH>
                <wp:positionV relativeFrom="paragraph">
                  <wp:posOffset>58324</wp:posOffset>
                </wp:positionV>
                <wp:extent cx="202565" cy="20066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2565" cy="200660"/>
                          <a:chOff x="0" y="0"/>
                          <a:chExt cx="202565" cy="200660"/>
                        </a:xfrm>
                      </wpg:grpSpPr>
                      <pic:pic xmlns:pic="http://schemas.openxmlformats.org/drawingml/2006/picture">
                        <pic:nvPicPr>
                          <pic:cNvPr id="9" name="Image 9"/>
                          <pic:cNvPicPr/>
                        </pic:nvPicPr>
                        <pic:blipFill>
                          <a:blip r:embed="rId19" cstate="print"/>
                          <a:stretch>
                            <a:fillRect/>
                          </a:stretch>
                        </pic:blipFill>
                        <pic:spPr>
                          <a:xfrm>
                            <a:off x="0" y="0"/>
                            <a:ext cx="201942" cy="200393"/>
                          </a:xfrm>
                          <a:prstGeom prst="rect">
                            <a:avLst/>
                          </a:prstGeom>
                        </pic:spPr>
                      </pic:pic>
                      <pic:pic xmlns:pic="http://schemas.openxmlformats.org/drawingml/2006/picture">
                        <pic:nvPicPr>
                          <pic:cNvPr id="10" name="Image 10"/>
                          <pic:cNvPicPr/>
                        </pic:nvPicPr>
                        <pic:blipFill>
                          <a:blip r:embed="rId18" cstate="print"/>
                          <a:stretch>
                            <a:fillRect/>
                          </a:stretch>
                        </pic:blipFill>
                        <pic:spPr>
                          <a:xfrm>
                            <a:off x="51815" y="31991"/>
                            <a:ext cx="98298" cy="98298"/>
                          </a:xfrm>
                          <a:prstGeom prst="rect">
                            <a:avLst/>
                          </a:prstGeom>
                        </pic:spPr>
                      </pic:pic>
                    </wpg:wgp>
                  </a:graphicData>
                </a:graphic>
              </wp:anchor>
            </w:drawing>
          </mc:Choice>
          <mc:Fallback>
            <w:pict>
              <v:group w14:anchorId="1E8EF66F" id="Group 8" o:spid="_x0000_s1026" style="position:absolute;margin-left:388.1pt;margin-top:4.6pt;width:15.95pt;height:15.8pt;z-index:15731200;mso-wrap-distance-left:0;mso-wrap-distance-right:0;mso-position-horizontal-relative:page" coordsize="202565,2006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width:201942;height:2003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7f2i/CAAAA2gAAAA8AAABkcnMvZG93bnJldi54bWxEj0FrwkAUhO9C/8PyCt50U6uhTV2lCAHB&#10;k1Ho9ZF9Jmmyb9PsNon/3hUEj8PMfMOst6NpRE+dqywreJtHIIhzqysuFJxP6ewDhPPIGhvLpOBK&#10;Drabl8kaE20HPlKf+UIECLsEFZTet4mULi/JoJvbljh4F9sZ9EF2hdQdDgFuGrmIolgarDgslNjS&#10;rqS8zv6Ngt/0kPrLn/05D8u47utVtWrfM6Wmr+P3FwhPo3+GH+29VvAJ9yvhBsjN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39ovwgAAANoAAAAPAAAAAAAAAAAAAAAAAJ8C&#10;AABkcnMvZG93bnJldi54bWxQSwUGAAAAAAQABAD3AAAAjgMAAAAA&#10;">
                  <v:imagedata r:id="rId20" o:title=""/>
                </v:shape>
                <v:shape id="Image 10" o:spid="_x0000_s1028" type="#_x0000_t75" style="position:absolute;left:51815;top:31991;width:98298;height:98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TXHnGAAAA2wAAAA8AAABkcnMvZG93bnJldi54bWxEj0FrAkEMhe8F/8MQwUupsy22yNZRxFJQ&#10;SpFasR7DTtxd3MksM6Nu/fXmUOgt4b2892Uy61yjzhRi7dnA4zADRVx4W3NpYPv9/jAGFROyxcYz&#10;GfilCLNp726CufUX/qLzJpVKQjjmaKBKqc21jkVFDuPQt8SiHXxwmGQNpbYBLxLuGv2UZS/aYc3S&#10;UGFLi4qK4+bkDDRv9z+rj9W4iOH5k+xuPyqv670xg343fwWVqEv/5r/rpRV8oZdfZAA9v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5NcecYAAADbAAAADwAAAAAAAAAAAAAA&#10;AACfAgAAZHJzL2Rvd25yZXYueG1sUEsFBgAAAAAEAAQA9wAAAJIDAAAAAA==&#10;">
                  <v:imagedata r:id="rId21" o:title=""/>
                </v:shape>
                <w10:wrap anchorx="page"/>
              </v:group>
            </w:pict>
          </mc:Fallback>
        </mc:AlternateContent>
      </w:r>
      <w:r>
        <w:rPr>
          <w:rFonts w:ascii="Cambria"/>
          <w:color w:val="585858"/>
          <w:spacing w:val="-5"/>
          <w:sz w:val="18"/>
        </w:rPr>
        <w:t>25</w:t>
      </w:r>
    </w:p>
    <w:p w14:paraId="50A84399" w14:textId="77777777" w:rsidR="009B2E1C" w:rsidRDefault="00CC24B5">
      <w:pPr>
        <w:spacing w:before="57"/>
        <w:ind w:left="372"/>
        <w:rPr>
          <w:rFonts w:ascii="Cambria"/>
          <w:sz w:val="18"/>
        </w:rPr>
      </w:pPr>
      <w:r>
        <w:rPr>
          <w:rFonts w:ascii="Cambria"/>
          <w:noProof/>
          <w:sz w:val="18"/>
          <w:lang w:bidi="si-LK"/>
        </w:rPr>
        <mc:AlternateContent>
          <mc:Choice Requires="wpg">
            <w:drawing>
              <wp:anchor distT="0" distB="0" distL="0" distR="0" simplePos="0" relativeHeight="15730688" behindDoc="0" locked="0" layoutInCell="1" allowOverlap="1" wp14:anchorId="0B594BC1" wp14:editId="7BBBE33B">
                <wp:simplePos x="0" y="0"/>
                <wp:positionH relativeFrom="page">
                  <wp:posOffset>5890259</wp:posOffset>
                </wp:positionH>
                <wp:positionV relativeFrom="paragraph">
                  <wp:posOffset>25923</wp:posOffset>
                </wp:positionV>
                <wp:extent cx="202565" cy="20066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2565" cy="200660"/>
                          <a:chOff x="0" y="0"/>
                          <a:chExt cx="202565" cy="200660"/>
                        </a:xfrm>
                      </wpg:grpSpPr>
                      <pic:pic xmlns:pic="http://schemas.openxmlformats.org/drawingml/2006/picture">
                        <pic:nvPicPr>
                          <pic:cNvPr id="12" name="Image 12"/>
                          <pic:cNvPicPr/>
                        </pic:nvPicPr>
                        <pic:blipFill>
                          <a:blip r:embed="rId19" cstate="print"/>
                          <a:stretch>
                            <a:fillRect/>
                          </a:stretch>
                        </pic:blipFill>
                        <pic:spPr>
                          <a:xfrm>
                            <a:off x="0" y="0"/>
                            <a:ext cx="201942" cy="200393"/>
                          </a:xfrm>
                          <a:prstGeom prst="rect">
                            <a:avLst/>
                          </a:prstGeom>
                        </pic:spPr>
                      </pic:pic>
                      <pic:pic xmlns:pic="http://schemas.openxmlformats.org/drawingml/2006/picture">
                        <pic:nvPicPr>
                          <pic:cNvPr id="13" name="Image 13"/>
                          <pic:cNvPicPr/>
                        </pic:nvPicPr>
                        <pic:blipFill>
                          <a:blip r:embed="rId18" cstate="print"/>
                          <a:stretch>
                            <a:fillRect/>
                          </a:stretch>
                        </pic:blipFill>
                        <pic:spPr>
                          <a:xfrm>
                            <a:off x="51815" y="31991"/>
                            <a:ext cx="98298" cy="98298"/>
                          </a:xfrm>
                          <a:prstGeom prst="rect">
                            <a:avLst/>
                          </a:prstGeom>
                        </pic:spPr>
                      </pic:pic>
                    </wpg:wgp>
                  </a:graphicData>
                </a:graphic>
              </wp:anchor>
            </w:drawing>
          </mc:Choice>
          <mc:Fallback>
            <w:pict>
              <v:group w14:anchorId="6F669C1B" id="Group 11" o:spid="_x0000_s1026" style="position:absolute;margin-left:463.8pt;margin-top:2.05pt;width:15.95pt;height:15.8pt;z-index:15730688;mso-wrap-distance-left:0;mso-wrap-distance-right:0;mso-position-horizontal-relative:page" coordsize="202565,2006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">
                <v:shape id="Image 12" o:spid="_x0000_s1027" type="#_x0000_t75" style="position:absolute;width:201942;height:2003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BQgXAAAAA2wAAAA8AAABkcnMvZG93bnJldi54bWxET02LwjAQvQv+hzCCN011VZauUZaFwoIn&#10;q+B1aMa2tpl0m2xb/70RBG/zeJ+z3Q+mFh21rrSsYDGPQBBnVpecKzifktknCOeRNdaWScGdHOx3&#10;49EWY217PlKX+lyEEHYxKii8b2IpXVaQQTe3DXHgrrY16ANsc6lb7EO4qeUyijbSYMmhocCGfgrK&#10;qvTfKLglh8Rf/+zl3K82VVety3XzkSo1nQzfXyA8Df4tfrl/dZi/hOcv4QC5e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YFCBcAAAADbAAAADwAAAAAAAAAAAAAAAACfAgAA&#10;ZHJzL2Rvd25yZXYueG1sUEsFBgAAAAAEAAQA9wAAAIwDAAAAAA==&#10;">
                  <v:imagedata r:id="rId20" o:title=""/>
                </v:shape>
                <v:shape id="Image 13" o:spid="_x0000_s1028" type="#_x0000_t75" style="position:absolute;left:51815;top:31991;width:98298;height:98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Bwg7DAAAA2wAAAA8AAABkcnMvZG93bnJldi54bWxET99rwjAQfhf2P4Qb7EU0dc4h1SiyIShD&#10;ZFXUx6O5tWXNpSRRu/31y0Dw7T6+nzedt6YWF3K+sqxg0E9AEOdWV1wo2O+WvTEIH5A11pZJwQ95&#10;mM8eOlNMtb3yJ12yUIgYwj5FBWUITSqlz0sy6Pu2IY7cl3UGQ4SukNrhNYabWj4nyas0WHFsKLGh&#10;t5Ly7+xsFNTv3eP6Yz3OvRttSB9OL8Xv9qTU02O7mIAI1Ia7+OZe6Th/CP+/xAPk7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0HCDsMAAADbAAAADwAAAAAAAAAAAAAAAACf&#10;AgAAZHJzL2Rvd25yZXYueG1sUEsFBgAAAAAEAAQA9wAAAI8DAAAAAA==&#10;">
                  <v:imagedata r:id="rId21" o:title=""/>
                </v:shape>
                <w10:wrap anchorx="page"/>
              </v:group>
            </w:pict>
          </mc:Fallback>
        </mc:AlternateContent>
      </w:r>
      <w:r>
        <w:rPr>
          <w:rFonts w:ascii="Cambria"/>
          <w:color w:val="585858"/>
          <w:spacing w:val="-5"/>
          <w:sz w:val="18"/>
        </w:rPr>
        <w:t>20</w:t>
      </w:r>
    </w:p>
    <w:p w14:paraId="62361D5F" w14:textId="77777777" w:rsidR="009B2E1C" w:rsidRDefault="00CC24B5">
      <w:pPr>
        <w:spacing w:before="56"/>
        <w:ind w:left="372"/>
        <w:rPr>
          <w:rFonts w:ascii="Cambria"/>
          <w:sz w:val="18"/>
        </w:rPr>
      </w:pPr>
      <w:r>
        <w:rPr>
          <w:rFonts w:ascii="Cambria"/>
          <w:noProof/>
          <w:sz w:val="18"/>
          <w:lang w:bidi="si-LK"/>
        </w:rPr>
        <mc:AlternateContent>
          <mc:Choice Requires="wpg">
            <w:drawing>
              <wp:anchor distT="0" distB="0" distL="0" distR="0" simplePos="0" relativeHeight="15730176" behindDoc="0" locked="0" layoutInCell="1" allowOverlap="1" wp14:anchorId="72095082" wp14:editId="6A6271A7">
                <wp:simplePos x="0" y="0"/>
                <wp:positionH relativeFrom="page">
                  <wp:posOffset>4876419</wp:posOffset>
                </wp:positionH>
                <wp:positionV relativeFrom="paragraph">
                  <wp:posOffset>126999</wp:posOffset>
                </wp:positionV>
                <wp:extent cx="1125220" cy="511809"/>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25220" cy="511809"/>
                          <a:chOff x="0" y="0"/>
                          <a:chExt cx="1125220" cy="511809"/>
                        </a:xfrm>
                      </wpg:grpSpPr>
                      <pic:pic xmlns:pic="http://schemas.openxmlformats.org/drawingml/2006/picture">
                        <pic:nvPicPr>
                          <pic:cNvPr id="15" name="Image 15"/>
                          <pic:cNvPicPr/>
                        </pic:nvPicPr>
                        <pic:blipFill>
                          <a:blip r:embed="rId19" cstate="print"/>
                          <a:stretch>
                            <a:fillRect/>
                          </a:stretch>
                        </pic:blipFill>
                        <pic:spPr>
                          <a:xfrm>
                            <a:off x="677037" y="68580"/>
                            <a:ext cx="201942" cy="200393"/>
                          </a:xfrm>
                          <a:prstGeom prst="rect">
                            <a:avLst/>
                          </a:prstGeom>
                        </pic:spPr>
                      </pic:pic>
                      <pic:pic xmlns:pic="http://schemas.openxmlformats.org/drawingml/2006/picture">
                        <pic:nvPicPr>
                          <pic:cNvPr id="16" name="Image 16"/>
                          <pic:cNvPicPr/>
                        </pic:nvPicPr>
                        <pic:blipFill>
                          <a:blip r:embed="rId19" cstate="print"/>
                          <a:stretch>
                            <a:fillRect/>
                          </a:stretch>
                        </pic:blipFill>
                        <pic:spPr>
                          <a:xfrm>
                            <a:off x="532256" y="0"/>
                            <a:ext cx="201942" cy="200393"/>
                          </a:xfrm>
                          <a:prstGeom prst="rect">
                            <a:avLst/>
                          </a:prstGeom>
                        </pic:spPr>
                      </pic:pic>
                      <pic:pic xmlns:pic="http://schemas.openxmlformats.org/drawingml/2006/picture">
                        <pic:nvPicPr>
                          <pic:cNvPr id="17" name="Image 17"/>
                          <pic:cNvPicPr/>
                        </pic:nvPicPr>
                        <pic:blipFill>
                          <a:blip r:embed="rId19" cstate="print"/>
                          <a:stretch>
                            <a:fillRect/>
                          </a:stretch>
                        </pic:blipFill>
                        <pic:spPr>
                          <a:xfrm>
                            <a:off x="820292" y="169163"/>
                            <a:ext cx="201942" cy="200393"/>
                          </a:xfrm>
                          <a:prstGeom prst="rect">
                            <a:avLst/>
                          </a:prstGeom>
                        </pic:spPr>
                      </pic:pic>
                      <pic:pic xmlns:pic="http://schemas.openxmlformats.org/drawingml/2006/picture">
                        <pic:nvPicPr>
                          <pic:cNvPr id="18" name="Image 18"/>
                          <pic:cNvPicPr/>
                        </pic:nvPicPr>
                        <pic:blipFill>
                          <a:blip r:embed="rId19" cstate="print"/>
                          <a:stretch>
                            <a:fillRect/>
                          </a:stretch>
                        </pic:blipFill>
                        <pic:spPr>
                          <a:xfrm>
                            <a:off x="52197" y="237743"/>
                            <a:ext cx="201942" cy="200393"/>
                          </a:xfrm>
                          <a:prstGeom prst="rect">
                            <a:avLst/>
                          </a:prstGeom>
                        </pic:spPr>
                      </pic:pic>
                      <pic:pic xmlns:pic="http://schemas.openxmlformats.org/drawingml/2006/picture">
                        <pic:nvPicPr>
                          <pic:cNvPr id="19" name="Image 19"/>
                          <pic:cNvPicPr/>
                        </pic:nvPicPr>
                        <pic:blipFill>
                          <a:blip r:embed="rId19" cstate="print"/>
                          <a:stretch>
                            <a:fillRect/>
                          </a:stretch>
                        </pic:blipFill>
                        <pic:spPr>
                          <a:xfrm>
                            <a:off x="291465" y="271272"/>
                            <a:ext cx="201942" cy="200393"/>
                          </a:xfrm>
                          <a:prstGeom prst="rect">
                            <a:avLst/>
                          </a:prstGeom>
                        </pic:spPr>
                      </pic:pic>
                      <pic:pic xmlns:pic="http://schemas.openxmlformats.org/drawingml/2006/picture">
                        <pic:nvPicPr>
                          <pic:cNvPr id="20" name="Image 20"/>
                          <pic:cNvPicPr/>
                        </pic:nvPicPr>
                        <pic:blipFill>
                          <a:blip r:embed="rId18" cstate="print"/>
                          <a:stretch>
                            <a:fillRect/>
                          </a:stretch>
                        </pic:blipFill>
                        <pic:spPr>
                          <a:xfrm>
                            <a:off x="872108" y="412990"/>
                            <a:ext cx="98298" cy="98299"/>
                          </a:xfrm>
                          <a:prstGeom prst="rect">
                            <a:avLst/>
                          </a:prstGeom>
                        </pic:spPr>
                      </pic:pic>
                      <pic:pic xmlns:pic="http://schemas.openxmlformats.org/drawingml/2006/picture">
                        <pic:nvPicPr>
                          <pic:cNvPr id="21" name="Image 21"/>
                          <pic:cNvPicPr/>
                        </pic:nvPicPr>
                        <pic:blipFill>
                          <a:blip r:embed="rId18" cstate="print"/>
                          <a:stretch>
                            <a:fillRect/>
                          </a:stretch>
                        </pic:blipFill>
                        <pic:spPr>
                          <a:xfrm>
                            <a:off x="104012" y="371843"/>
                            <a:ext cx="98298" cy="98298"/>
                          </a:xfrm>
                          <a:prstGeom prst="rect">
                            <a:avLst/>
                          </a:prstGeom>
                        </pic:spPr>
                      </pic:pic>
                      <pic:pic xmlns:pic="http://schemas.openxmlformats.org/drawingml/2006/picture">
                        <pic:nvPicPr>
                          <pic:cNvPr id="22" name="Image 22"/>
                          <pic:cNvPicPr/>
                        </pic:nvPicPr>
                        <pic:blipFill>
                          <a:blip r:embed="rId18" cstate="print"/>
                          <a:stretch>
                            <a:fillRect/>
                          </a:stretch>
                        </pic:blipFill>
                        <pic:spPr>
                          <a:xfrm>
                            <a:off x="728852" y="100571"/>
                            <a:ext cx="98298" cy="98298"/>
                          </a:xfrm>
                          <a:prstGeom prst="rect">
                            <a:avLst/>
                          </a:prstGeom>
                        </pic:spPr>
                      </pic:pic>
                      <pic:pic xmlns:pic="http://schemas.openxmlformats.org/drawingml/2006/picture">
                        <pic:nvPicPr>
                          <pic:cNvPr id="23" name="Image 23"/>
                          <pic:cNvPicPr/>
                        </pic:nvPicPr>
                        <pic:blipFill>
                          <a:blip r:embed="rId18" cstate="print"/>
                          <a:stretch>
                            <a:fillRect/>
                          </a:stretch>
                        </pic:blipFill>
                        <pic:spPr>
                          <a:xfrm>
                            <a:off x="584073" y="31990"/>
                            <a:ext cx="98298" cy="98299"/>
                          </a:xfrm>
                          <a:prstGeom prst="rect">
                            <a:avLst/>
                          </a:prstGeom>
                        </pic:spPr>
                      </pic:pic>
                      <pic:pic xmlns:pic="http://schemas.openxmlformats.org/drawingml/2006/picture">
                        <pic:nvPicPr>
                          <pic:cNvPr id="24" name="Image 24"/>
                          <pic:cNvPicPr/>
                        </pic:nvPicPr>
                        <pic:blipFill>
                          <a:blip r:embed="rId18" cstate="print"/>
                          <a:stretch>
                            <a:fillRect/>
                          </a:stretch>
                        </pic:blipFill>
                        <pic:spPr>
                          <a:xfrm>
                            <a:off x="104012" y="269735"/>
                            <a:ext cx="98298" cy="98298"/>
                          </a:xfrm>
                          <a:prstGeom prst="rect">
                            <a:avLst/>
                          </a:prstGeom>
                        </pic:spPr>
                      </pic:pic>
                      <wps:wsp>
                        <wps:cNvPr id="25" name="Graphic 25"/>
                        <wps:cNvSpPr/>
                        <wps:spPr>
                          <a:xfrm>
                            <a:off x="9525" y="135242"/>
                            <a:ext cx="1106170" cy="140335"/>
                          </a:xfrm>
                          <a:custGeom>
                            <a:avLst/>
                            <a:gdLst/>
                            <a:ahLst/>
                            <a:cxnLst/>
                            <a:rect l="l" t="t" r="r" b="b"/>
                            <a:pathLst>
                              <a:path w="1106170" h="140335">
                                <a:moveTo>
                                  <a:pt x="0" y="139954"/>
                                </a:moveTo>
                                <a:lnTo>
                                  <a:pt x="1105915" y="0"/>
                                </a:lnTo>
                              </a:path>
                            </a:pathLst>
                          </a:custGeom>
                          <a:ln w="19050">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w14:anchorId="07D6F629" id="Group 14" o:spid="_x0000_s1026" style="position:absolute;margin-left:383.95pt;margin-top:10pt;width:88.6pt;height:40.3pt;z-index:15730176;mso-wrap-distance-left:0;mso-wrap-distance-right:0;mso-position-horizontal-relative:page" coordsize="11252,5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">
                <v:shape id="Image 15" o:spid="_x0000_s1027" type="#_x0000_t75" style="position:absolute;left:6770;top:685;width:2019;height: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o2nHBAAAA2wAAAA8AAABkcnMvZG93bnJldi54bWxET01rwkAQvQv9D8sUvOmmrZGSuooIgYIn&#10;Y6DXITsmabKzaXabxH/vCoK3ebzP2ewm04qBeldbVvC2jEAQF1bXXCrIz+niE4TzyBpby6TgSg52&#10;25fZBhNtRz7RkPlShBB2CSqovO8SKV1RkUG3tB1x4C62N+gD7EupexxDuGnlexStpcGaQ0OFHR0q&#10;Kprs3yj4TY+pv/zZn3xcrZuhieu4+8iUmr9O+y8Qnib/FD/c3zrMj+H+SzhAbm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5o2nHBAAAA2wAAAA8AAAAAAAAAAAAAAAAAnwIA&#10;AGRycy9kb3ducmV2LnhtbFBLBQYAAAAABAAEAPcAAACNAwAAAAA=&#10;">
                  <v:imagedata r:id="rId20" o:title=""/>
                </v:shape>
                <v:shape id="Image 16" o:spid="_x0000_s1028" type="#_x0000_t75" style="position:absolute;left:5322;width:2019;height:2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6RAbBAAAA2wAAAA8AAABkcnMvZG93bnJldi54bWxET01rwkAQvQv9D8sIvenGVoNEVxEhUOjJ&#10;GPA6ZMckJjubZrdJ+u+7hYK3ebzP2R8n04qBeldbVrBaRiCIC6trLhXk13SxBeE8ssbWMin4IQfH&#10;w8tsj4m2I19oyHwpQgi7BBVU3neJlK6oyKBb2o44cHfbG/QB9qXUPY4h3LTyLYpiabDm0FBhR+eK&#10;iib7Ngoe6Wfq71/2lo/ruBmaTb3p3jOlXufTaQfC0+Sf4n/3hw7zY/j7JRwgD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66RAbBAAAA2wAAAA8AAAAAAAAAAAAAAAAAnwIA&#10;AGRycy9kb3ducmV2LnhtbFBLBQYAAAAABAAEAPcAAACNAwAAAAA=&#10;">
                  <v:imagedata r:id="rId20" o:title=""/>
                </v:shape>
                <v:shape id="Image 17" o:spid="_x0000_s1029" type="#_x0000_t75" style="position:absolute;left:8202;top:1691;width:2020;height: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24Z3CAAAA2wAAAA8AAABkcnMvZG93bnJldi54bWxET0trg0AQvhfyH5YJ9NasaZoHJquEglDo&#10;qSaQ6+BO1OjOGnej9t93C4Xe5uN7ziGdTCsG6l1tWcFyEYEgLqyuuVRwPmUvOxDOI2tsLZOCb3KQ&#10;JrOnA8bajvxFQ+5LEULYxaig8r6LpXRFRQbdwnbEgbva3qAPsC+l7nEM4aaVr1G0kQZrDg0VdvRe&#10;UdHkD6Pgln1m/nq3l/P4tmmGZl2vu1Wu1PN8Ou5BeJr8v/jP/aHD/C38/hIOkMk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9uGdwgAAANsAAAAPAAAAAAAAAAAAAAAAAJ8C&#10;AABkcnMvZG93bnJldi54bWxQSwUGAAAAAAQABAD3AAAAjgMAAAAA&#10;">
                  <v:imagedata r:id="rId20" o:title=""/>
                </v:shape>
                <v:shape id="Image 18" o:spid="_x0000_s1030" type="#_x0000_t75" style="position:absolute;left:521;top:2377;width:2020;height: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pde/EAAAA2wAAAA8AAABkcnMvZG93bnJldi54bWxEj0FrwzAMhe+D/QejQW+r03UtI6tbxiAw&#10;6KlZoFcRq0maWM5iL0n/fXUY7Cbxnt77tDvMrlMjDaHxbGC1TEARl942XBkovrPnN1AhIlvsPJOB&#10;GwU47B8fdphaP/GJxjxWSkI4pGigjrFPtQ5lTQ7D0vfEol384DDKOlTaDjhJuOv0S5JstcOGpaHG&#10;nj5rKtv81xm4ZscsXn78uZhet+3YbppNv86NWTzNH++gIs3x3/x3/WUFX2DlFxlA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Bpde/EAAAA2wAAAA8AAAAAAAAAAAAAAAAA&#10;nwIAAGRycy9kb3ducmV2LnhtbFBLBQYAAAAABAAEAPcAAACQAwAAAAA=&#10;">
                  <v:imagedata r:id="rId20" o:title=""/>
                </v:shape>
                <v:shape id="Image 19" o:spid="_x0000_s1031" type="#_x0000_t75" style="position:absolute;left:2914;top:2712;width:2020;height: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l0HTBAAAA2wAAAA8AAABkcnMvZG93bnJldi54bWxET01rwkAQvRf8D8sIvdWNtYpGN0EKgUJP&#10;jYLXITsmMdnZmF2T9N93C4Xe5vE+55BOphUD9a62rGC5iEAQF1bXXCo4n7KXLQjnkTW2lknBNzlI&#10;k9nTAWNtR/6iIfelCCHsYlRQed/FUrqiIoNuYTviwF1tb9AH2JdS9ziGcNPK1yjaSIM1h4YKO3qv&#10;qGjyh1Fwyz4zf73by3l82zRDs67X3SpX6nk+HfcgPE3+X/zn/tBh/g5+fwkHyOQ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8l0HTBAAAA2wAAAA8AAAAAAAAAAAAAAAAAnwIA&#10;AGRycy9kb3ducmV2LnhtbFBLBQYAAAAABAAEAPcAAACNAwAAAAA=&#10;">
                  <v:imagedata r:id="rId20" o:title=""/>
                </v:shape>
                <v:shape id="Image 20" o:spid="_x0000_s1032" type="#_x0000_t75" style="position:absolute;left:8721;top:4129;width:983;height:9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lsTCAAAA2wAAAA8AAABkcnMvZG93bnJldi54bWxET8tqAjEU3Rf8h3AFN0UzlVZkNIpUhIoU&#10;8YG6vEyuM4OTmyGJOvr1ZlHo8nDe42ljKnEj50vLCj56CQjizOqScwX73aI7BOEDssbKMil4kIfp&#10;pPU2xlTbO2/otg25iCHsU1RQhFCnUvqsIIO+Z2viyJ2tMxgidLnUDu8x3FSynyQDabDk2FBgTd8F&#10;ZZft1Sio5u/H5Wo5zLz7+iV9OH3mz/VJqU67mY1ABGrCv/jP/aMV9OP6+CX+ADl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5bEwgAAANsAAAAPAAAAAAAAAAAAAAAAAJ8C&#10;AABkcnMvZG93bnJldi54bWxQSwUGAAAAAAQABAD3AAAAjgMAAAAA&#10;">
                  <v:imagedata r:id="rId21" o:title=""/>
                </v:shape>
                <v:shape id="Image 21" o:spid="_x0000_s1033" type="#_x0000_t75" style="position:absolute;left:1040;top:3718;width:983;height:9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zM1/FAAAA2wAAAA8AAABkcnMvZG93bnJldi54bWxEj0FrAjEUhO+F/ofwCr1IzSoqsjWKKAVF&#10;RNTSenxsXncXNy9LEnX11xtB6HGYmW+Y0aQxlTiT86VlBZ12AoI4s7rkXMH3/utjCMIHZI2VZVJw&#10;JQ+T8evLCFNtL7yl8y7kIkLYp6igCKFOpfRZQQZ929bE0fuzzmCI0uVSO7xEuKlkN0kG0mDJcaHA&#10;mmYFZcfdySio5q3f5Wo5zLzrr0n/HHr5bXNQ6v2tmX6CCNSE//CzvdAKuh14fIk/QI7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szNfxQAAANsAAAAPAAAAAAAAAAAAAAAA&#10;AJ8CAABkcnMvZG93bnJldi54bWxQSwUGAAAAAAQABAD3AAAAkQMAAAAA&#10;">
                  <v:imagedata r:id="rId21" o:title=""/>
                </v:shape>
                <v:shape id="Image 22" o:spid="_x0000_s1034" type="#_x0000_t75" style="position:absolute;left:7288;top:1005;width:983;height:9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hrSjGAAAA2wAAAA8AAABkcnMvZG93bnJldi54bWxEj91qAjEUhO8LvkM4hd6IZrtUkdUoYilU&#10;pIg/qJeHzenu4uZkSVLd+vSNIPRymJlvmMmsNbW4kPOVZQWv/QQEcW51xYWC/e6jNwLhA7LG2jIp&#10;+CUPs2nnaYKZtlfe0GUbChEh7DNUUIbQZFL6vCSDvm8b4uh9W2cwROkKqR1eI9zUMk2SoTRYcVwo&#10;saFFSfl5+2MU1O/d43K1HOXeDb5IH05vxW19UurluZ2PQQRqw3/40f7UCtIU7l/iD5DT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mGtKMYAAADbAAAADwAAAAAAAAAAAAAA&#10;AACfAgAAZHJzL2Rvd25yZXYueG1sUEsFBgAAAAAEAAQA9wAAAJIDAAAAAA==&#10;">
                  <v:imagedata r:id="rId21" o:title=""/>
                </v:shape>
                <v:shape id="Image 23" o:spid="_x0000_s1035" type="#_x0000_t75" style="position:absolute;left:5840;top:319;width:983;height:9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tCLPGAAAA2wAAAA8AAABkcnMvZG93bnJldi54bWxEj0FrAjEUhO+C/yE8wYvUbK0WWY0ilUKl&#10;lOK2qMfH5rm7uHlZklS3/fWNIHgcZuYbZr5sTS3O5HxlWcHjMAFBnFtdcaHg++v1YQrCB2SNtWVS&#10;8EselotuZ46pthfe0jkLhYgQ9ikqKENoUil9XpJBP7QNcfSO1hkMUbpCaoeXCDe1HCXJszRYcVwo&#10;saGXkvJT9mMU1OvBfvO+mebeTT5I7w7j4u/zoFS/165mIAK14R6+td+0gtETXL/EHyA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0Is8YAAADbAAAADwAAAAAAAAAAAAAA&#10;AACfAgAAZHJzL2Rvd25yZXYueG1sUEsFBgAAAAAEAAQA9wAAAJIDAAAAAA==&#10;">
                  <v:imagedata r:id="rId21" o:title=""/>
                </v:shape>
                <v:shape id="Image 24" o:spid="_x0000_s1036" type="#_x0000_t75" style="position:absolute;left:1040;top:2697;width:983;height:9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EkMfFAAAA2wAAAA8AAABkcnMvZG93bnJldi54bWxEj91qAjEUhO8LvkM4gjdFs4oVWY0iilAp&#10;RfxBvTxsjruLm5Mlibrt0zeFQi+HmfmGmc4bU4kHOV9aVtDvJSCIM6tLzhUcD+vuGIQPyBory6Tg&#10;izzMZ62XKabaPnlHj33IRYSwT1FBEUKdSumzggz6nq2Jo3e1zmCI0uVSO3xGuKnkIElG0mDJcaHA&#10;mpYFZbf93SioVq/nzcdmnHn39kn6dBnm39uLUp12s5iACNSE//Bf+10rGAzh90v8AXL2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2xJDHxQAAANsAAAAPAAAAAAAAAAAAAAAA&#10;AJ8CAABkcnMvZG93bnJldi54bWxQSwUGAAAAAAQABAD3AAAAkQMAAAAA&#10;">
                  <v:imagedata r:id="rId21" o:title=""/>
                </v:shape>
                <v:shape id="Graphic 25" o:spid="_x0000_s1037" style="position:absolute;left:95;top:1352;width:11061;height:1403;visibility:visible;mso-wrap-style:square;v-text-anchor:top" coordsize="1106170,14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O89sMA&#10;AADbAAAADwAAAGRycy9kb3ducmV2LnhtbESPS2vDMBCE74X+B7GF3ho5T4obJZRAIfSWR1N6W6yt&#10;ZWqthKXESn59FAj0OMzMN8x8mWwrTtSFxrGC4aAAQVw53XCtYL/7eHkFESKyxtYxKThTgOXi8WGO&#10;pXY9b+i0jbXIEA4lKjAx+lLKUBmyGAbOE2fv13UWY5ZdLXWHfYbbVo6KYiYtNpwXDHpaGar+tker&#10;wH9pP7WXlMzqs/+e/AzHez6MlXp+Su9vICKl+B++t9dawWgKty/5B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O89sMAAADbAAAADwAAAAAAAAAAAAAAAACYAgAAZHJzL2Rv&#10;d25yZXYueG1sUEsFBgAAAAAEAAQA9QAAAIgDAAAAAA==&#10;" path="m,139954l1105915,e" filled="f" strokecolor="#4f81bc" strokeweight="1.5pt">
                  <v:path arrowok="t"/>
                </v:shape>
                <w10:wrap anchorx="page"/>
              </v:group>
            </w:pict>
          </mc:Fallback>
        </mc:AlternateContent>
      </w:r>
      <w:r>
        <w:rPr>
          <w:rFonts w:ascii="Cambria"/>
          <w:color w:val="585858"/>
          <w:spacing w:val="-5"/>
          <w:sz w:val="18"/>
        </w:rPr>
        <w:t>15</w:t>
      </w:r>
    </w:p>
    <w:p w14:paraId="5111A8B7" w14:textId="77777777" w:rsidR="009B2E1C" w:rsidRDefault="00CC24B5">
      <w:pPr>
        <w:spacing w:before="57"/>
        <w:ind w:left="372"/>
        <w:rPr>
          <w:rFonts w:ascii="Cambria"/>
          <w:sz w:val="18"/>
        </w:rPr>
      </w:pPr>
      <w:r>
        <w:rPr>
          <w:rFonts w:ascii="Cambria"/>
          <w:color w:val="585858"/>
          <w:spacing w:val="-5"/>
          <w:sz w:val="18"/>
        </w:rPr>
        <w:t>10</w:t>
      </w:r>
    </w:p>
    <w:p w14:paraId="2D826134" w14:textId="77777777" w:rsidR="009B2E1C" w:rsidRDefault="00CC24B5">
      <w:pPr>
        <w:spacing w:before="57"/>
        <w:ind w:left="472"/>
        <w:rPr>
          <w:rFonts w:ascii="Cambria"/>
          <w:sz w:val="18"/>
        </w:rPr>
      </w:pPr>
      <w:r>
        <w:rPr>
          <w:rFonts w:ascii="Cambria"/>
          <w:noProof/>
          <w:sz w:val="18"/>
          <w:lang w:bidi="si-LK"/>
        </w:rPr>
        <mc:AlternateContent>
          <mc:Choice Requires="wpg">
            <w:drawing>
              <wp:anchor distT="0" distB="0" distL="0" distR="0" simplePos="0" relativeHeight="15729152" behindDoc="0" locked="0" layoutInCell="1" allowOverlap="1" wp14:anchorId="5DAEF932" wp14:editId="1C9AD1BA">
                <wp:simplePos x="0" y="0"/>
                <wp:positionH relativeFrom="page">
                  <wp:posOffset>4783835</wp:posOffset>
                </wp:positionH>
                <wp:positionV relativeFrom="paragraph">
                  <wp:posOffset>102710</wp:posOffset>
                </wp:positionV>
                <wp:extent cx="202565" cy="20066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2565" cy="200660"/>
                          <a:chOff x="0" y="0"/>
                          <a:chExt cx="202565" cy="200660"/>
                        </a:xfrm>
                      </wpg:grpSpPr>
                      <pic:pic xmlns:pic="http://schemas.openxmlformats.org/drawingml/2006/picture">
                        <pic:nvPicPr>
                          <pic:cNvPr id="27" name="Image 27"/>
                          <pic:cNvPicPr/>
                        </pic:nvPicPr>
                        <pic:blipFill>
                          <a:blip r:embed="rId19" cstate="print"/>
                          <a:stretch>
                            <a:fillRect/>
                          </a:stretch>
                        </pic:blipFill>
                        <pic:spPr>
                          <a:xfrm>
                            <a:off x="0" y="0"/>
                            <a:ext cx="201942" cy="200393"/>
                          </a:xfrm>
                          <a:prstGeom prst="rect">
                            <a:avLst/>
                          </a:prstGeom>
                        </pic:spPr>
                      </pic:pic>
                      <pic:pic xmlns:pic="http://schemas.openxmlformats.org/drawingml/2006/picture">
                        <pic:nvPicPr>
                          <pic:cNvPr id="28" name="Image 28"/>
                          <pic:cNvPicPr/>
                        </pic:nvPicPr>
                        <pic:blipFill>
                          <a:blip r:embed="rId18" cstate="print"/>
                          <a:stretch>
                            <a:fillRect/>
                          </a:stretch>
                        </pic:blipFill>
                        <pic:spPr>
                          <a:xfrm>
                            <a:off x="51815" y="31991"/>
                            <a:ext cx="98298" cy="98297"/>
                          </a:xfrm>
                          <a:prstGeom prst="rect">
                            <a:avLst/>
                          </a:prstGeom>
                        </pic:spPr>
                      </pic:pic>
                    </wpg:wgp>
                  </a:graphicData>
                </a:graphic>
              </wp:anchor>
            </w:drawing>
          </mc:Choice>
          <mc:Fallback>
            <w:pict>
              <v:group w14:anchorId="518862D5" id="Group 26" o:spid="_x0000_s1026" style="position:absolute;margin-left:376.7pt;margin-top:8.1pt;width:15.95pt;height:15.8pt;z-index:15729152;mso-wrap-distance-left:0;mso-wrap-distance-right:0;mso-position-horizontal-relative:page" coordsize="202565,2006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">
                <v:shape id="Image 27" o:spid="_x0000_s1027" type="#_x0000_t75" style="position:absolute;width:201942;height:2003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KyDEAAAA2wAAAA8AAABkcnMvZG93bnJldi54bWxEj0FrwkAUhO9C/8PyCt50U6u2pG5CKQQE&#10;T6ZCr4/sM0mTfZtmt0n8964geBxm5html06mFQP1rras4GUZgSAurK65VHD6zhbvIJxH1thaJgUX&#10;cpAmT7MdxtqOfKQh96UIEHYxKqi872IpXVGRQbe0HXHwzrY36IPsS6l7HAPctHIVRVtpsOawUGFH&#10;XxUVTf5vFPxmh8yf/+zPaVxvm6HZ1JvuNVdq/jx9foDwNPlH+N7eawWrN7h9CT9AJl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aKyDEAAAA2wAAAA8AAAAAAAAAAAAAAAAA&#10;nwIAAGRycy9kb3ducmV2LnhtbFBLBQYAAAAABAAEAPcAAACQAwAAAAA=&#10;">
                  <v:imagedata r:id="rId20" o:title=""/>
                </v:shape>
                <v:shape id="Image 28" o:spid="_x0000_s1028" type="#_x0000_t75" style="position:absolute;left:51815;top:31991;width:98298;height:98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JmsLCAAAA2wAAAA8AAABkcnMvZG93bnJldi54bWxET8tqAjEU3Rf8h3AFN0UzlVZkNIpUhIoU&#10;8YG6vEyuM4OTmyGJOvr1ZlHo8nDe42ljKnEj50vLCj56CQjizOqScwX73aI7BOEDssbKMil4kIfp&#10;pPU2xlTbO2/otg25iCHsU1RQhFCnUvqsIIO+Z2viyJ2tMxgidLnUDu8x3FSynyQDabDk2FBgTd8F&#10;ZZft1Sio5u/H5Wo5zLz7+iV9OH3mz/VJqU67mY1ABGrCv/jP/aMV9OPY+CX+ADl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3iZrCwgAAANsAAAAPAAAAAAAAAAAAAAAAAJ8C&#10;AABkcnMvZG93bnJldi54bWxQSwUGAAAAAAQABAD3AAAAjgMAAAAA&#10;">
                  <v:imagedata r:id="rId21" o:title=""/>
                </v:shape>
                <w10:wrap anchorx="page"/>
              </v:group>
            </w:pict>
          </mc:Fallback>
        </mc:AlternateContent>
      </w:r>
      <w:r>
        <w:rPr>
          <w:rFonts w:ascii="Cambria"/>
          <w:noProof/>
          <w:sz w:val="18"/>
          <w:lang w:bidi="si-LK"/>
        </w:rPr>
        <mc:AlternateContent>
          <mc:Choice Requires="wpg">
            <w:drawing>
              <wp:anchor distT="0" distB="0" distL="0" distR="0" simplePos="0" relativeHeight="15729664" behindDoc="0" locked="0" layoutInCell="1" allowOverlap="1" wp14:anchorId="7A6C88E2" wp14:editId="30CC4EC6">
                <wp:simplePos x="0" y="0"/>
                <wp:positionH relativeFrom="page">
                  <wp:posOffset>5219700</wp:posOffset>
                </wp:positionH>
                <wp:positionV relativeFrom="paragraph">
                  <wp:posOffset>85946</wp:posOffset>
                </wp:positionV>
                <wp:extent cx="295275" cy="2006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275" cy="200660"/>
                          <a:chOff x="0" y="0"/>
                          <a:chExt cx="295275" cy="200660"/>
                        </a:xfrm>
                      </wpg:grpSpPr>
                      <pic:pic xmlns:pic="http://schemas.openxmlformats.org/drawingml/2006/picture">
                        <pic:nvPicPr>
                          <pic:cNvPr id="30" name="Image 30"/>
                          <pic:cNvPicPr/>
                        </pic:nvPicPr>
                        <pic:blipFill>
                          <a:blip r:embed="rId19" cstate="print"/>
                          <a:stretch>
                            <a:fillRect/>
                          </a:stretch>
                        </pic:blipFill>
                        <pic:spPr>
                          <a:xfrm>
                            <a:off x="92964" y="0"/>
                            <a:ext cx="201942" cy="200393"/>
                          </a:xfrm>
                          <a:prstGeom prst="rect">
                            <a:avLst/>
                          </a:prstGeom>
                        </pic:spPr>
                      </pic:pic>
                      <pic:pic xmlns:pic="http://schemas.openxmlformats.org/drawingml/2006/picture">
                        <pic:nvPicPr>
                          <pic:cNvPr id="31" name="Image 31"/>
                          <pic:cNvPicPr/>
                        </pic:nvPicPr>
                        <pic:blipFill>
                          <a:blip r:embed="rId18" cstate="print"/>
                          <a:stretch>
                            <a:fillRect/>
                          </a:stretch>
                        </pic:blipFill>
                        <pic:spPr>
                          <a:xfrm>
                            <a:off x="144779" y="31991"/>
                            <a:ext cx="98298" cy="98298"/>
                          </a:xfrm>
                          <a:prstGeom prst="rect">
                            <a:avLst/>
                          </a:prstGeom>
                        </pic:spPr>
                      </pic:pic>
                      <pic:pic xmlns:pic="http://schemas.openxmlformats.org/drawingml/2006/picture">
                        <pic:nvPicPr>
                          <pic:cNvPr id="32" name="Image 32"/>
                          <pic:cNvPicPr/>
                        </pic:nvPicPr>
                        <pic:blipFill>
                          <a:blip r:embed="rId18" cstate="print"/>
                          <a:stretch>
                            <a:fillRect/>
                          </a:stretch>
                        </pic:blipFill>
                        <pic:spPr>
                          <a:xfrm>
                            <a:off x="0" y="4559"/>
                            <a:ext cx="98298" cy="98298"/>
                          </a:xfrm>
                          <a:prstGeom prst="rect">
                            <a:avLst/>
                          </a:prstGeom>
                        </pic:spPr>
                      </pic:pic>
                    </wpg:wgp>
                  </a:graphicData>
                </a:graphic>
              </wp:anchor>
            </w:drawing>
          </mc:Choice>
          <mc:Fallback>
            <w:pict>
              <v:group w14:anchorId="42C7CE59" id="Group 29" o:spid="_x0000_s1026" style="position:absolute;margin-left:411pt;margin-top:6.75pt;width:23.25pt;height:15.8pt;z-index:15729664;mso-wrap-distance-left:0;mso-wrap-distance-right:0;mso-position-horizontal-relative:page" coordsize="295275,2006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&#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">
                <v:shape id="Image 30" o:spid="_x0000_s1027" type="#_x0000_t75" style="position:absolute;left:92964;width:201942;height:2003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qJYnAAAAA2wAAAA8AAABkcnMvZG93bnJldi54bWxET8uKwjAU3QvzD+EKs9PU8YF0jCJCYcCV&#10;teD20lzbTpubTpNp69+bheDycN67w2ga0VPnKssKFvMIBHFudcWFguyazLYgnEfW2FgmBQ9ycNh/&#10;THYYazvwhfrUFyKEsItRQel9G0vp8pIMurltiQN3t51BH2BXSN3hEMJNI7+iaCMNVhwaSmzpVFJe&#10;p/9GwW9yTvz9z96yYbWp+3pdrdtlqtTndDx+g/A0+rf45f7RCpZhffgSfoDcP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aolicAAAADbAAAADwAAAAAAAAAAAAAAAACfAgAA&#10;ZHJzL2Rvd25yZXYueG1sUEsFBgAAAAAEAAQA9wAAAIwDAAAAAA==&#10;">
                  <v:imagedata r:id="rId20" o:title=""/>
                </v:shape>
                <v:shape id="Image 31" o:spid="_x0000_s1028" type="#_x0000_t75" style="position:absolute;left:144779;top:31991;width:98298;height:98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qpYLGAAAA2wAAAA8AAABkcnMvZG93bnJldi54bWxEj0FrAjEUhO9C/0N4BS+iWbWKbI1SWgSl&#10;iLhK6/Gxed1dunlZkqjb/vqmIHgcZuYbZr5sTS0u5HxlWcFwkIAgzq2uuFBwPKz6MxA+IGusLZOC&#10;H/KwXDx05phqe+U9XbJQiAhhn6KCMoQmldLnJRn0A9sQR+/LOoMhSldI7fAa4aaWoySZSoMVx4US&#10;G3otKf/OzkZB/db73LxvZrl3ky3pj9NT8bs7KdV9bF+eQQRqwz18a6+1gvEQ/r/EHyA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2qlgsYAAADbAAAADwAAAAAAAAAAAAAA&#10;AACfAgAAZHJzL2Rvd25yZXYueG1sUEsFBgAAAAAEAAQA9wAAAJIDAAAAAA==&#10;">
                  <v:imagedata r:id="rId21" o:title=""/>
                </v:shape>
                <v:shape id="Image 32" o:spid="_x0000_s1029" type="#_x0000_t75" style="position:absolute;top:4559;width:98298;height:98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4O/XGAAAA2wAAAA8AAABkcnMvZG93bnJldi54bWxEj0FrAjEUhO+C/yE8wYvUbK0WWY0ilUKl&#10;lOK2qMfH5rm7uHlZklS3/fWNIHgcZuYbZr5sTS3O5HxlWcHjMAFBnFtdcaHg++v1YQrCB2SNtWVS&#10;8EselotuZ46pthfe0jkLhYgQ9ikqKENoUil9XpJBP7QNcfSO1hkMUbpCaoeXCDe1HCXJszRYcVwo&#10;saGXkvJT9mMU1OvBfvO+mebeTT5I7w7j4u/zoFS/165mIAK14R6+td+0gqcRXL/EHyA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7g79cYAAADbAAAADwAAAAAAAAAAAAAA&#10;AACfAgAAZHJzL2Rvd25yZXYueG1sUEsFBgAAAAAEAAQA9wAAAJIDAAAAAA==&#10;">
                  <v:imagedata r:id="rId21" o:title=""/>
                </v:shape>
                <w10:wrap anchorx="page"/>
              </v:group>
            </w:pict>
          </mc:Fallback>
        </mc:AlternateContent>
      </w:r>
      <w:r>
        <w:rPr>
          <w:rFonts w:ascii="Cambria"/>
          <w:noProof/>
          <w:sz w:val="18"/>
          <w:lang w:bidi="si-LK"/>
        </w:rPr>
        <w:drawing>
          <wp:anchor distT="0" distB="0" distL="0" distR="0" simplePos="0" relativeHeight="15733248" behindDoc="0" locked="0" layoutInCell="1" allowOverlap="1" wp14:anchorId="28F6C165" wp14:editId="1D6613C3">
            <wp:simplePos x="0" y="0"/>
            <wp:positionH relativeFrom="page">
              <wp:posOffset>5696711</wp:posOffset>
            </wp:positionH>
            <wp:positionV relativeFrom="paragraph">
              <wp:posOffset>168242</wp:posOffset>
            </wp:positionV>
            <wp:extent cx="201942" cy="200393"/>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9" cstate="print"/>
                    <a:stretch>
                      <a:fillRect/>
                    </a:stretch>
                  </pic:blipFill>
                  <pic:spPr>
                    <a:xfrm>
                      <a:off x="0" y="0"/>
                      <a:ext cx="201942" cy="200393"/>
                    </a:xfrm>
                    <a:prstGeom prst="rect">
                      <a:avLst/>
                    </a:prstGeom>
                  </pic:spPr>
                </pic:pic>
              </a:graphicData>
            </a:graphic>
          </wp:anchor>
        </w:drawing>
      </w:r>
      <w:r>
        <w:rPr>
          <w:rFonts w:ascii="Cambria"/>
          <w:noProof/>
          <w:sz w:val="18"/>
          <w:lang w:bidi="si-LK"/>
        </w:rPr>
        <w:drawing>
          <wp:anchor distT="0" distB="0" distL="0" distR="0" simplePos="0" relativeHeight="15733760" behindDoc="0" locked="0" layoutInCell="1" allowOverlap="1" wp14:anchorId="7010F209" wp14:editId="55222713">
            <wp:simplePos x="0" y="0"/>
            <wp:positionH relativeFrom="page">
              <wp:posOffset>4928615</wp:posOffset>
            </wp:positionH>
            <wp:positionV relativeFrom="paragraph">
              <wp:posOffset>127094</wp:posOffset>
            </wp:positionV>
            <wp:extent cx="201942" cy="200393"/>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9" cstate="print"/>
                    <a:stretch>
                      <a:fillRect/>
                    </a:stretch>
                  </pic:blipFill>
                  <pic:spPr>
                    <a:xfrm>
                      <a:off x="0" y="0"/>
                      <a:ext cx="201942" cy="200393"/>
                    </a:xfrm>
                    <a:prstGeom prst="rect">
                      <a:avLst/>
                    </a:prstGeom>
                  </pic:spPr>
                </pic:pic>
              </a:graphicData>
            </a:graphic>
          </wp:anchor>
        </w:drawing>
      </w:r>
      <w:r>
        <w:rPr>
          <w:rFonts w:ascii="Cambria"/>
          <w:color w:val="585858"/>
          <w:spacing w:val="-10"/>
          <w:sz w:val="18"/>
        </w:rPr>
        <w:t>5</w:t>
      </w:r>
    </w:p>
    <w:p w14:paraId="7DD7D0DE" w14:textId="77777777" w:rsidR="009B2E1C" w:rsidRDefault="00CC24B5">
      <w:pPr>
        <w:spacing w:before="56"/>
        <w:ind w:left="472"/>
        <w:rPr>
          <w:rFonts w:ascii="Cambria"/>
          <w:sz w:val="18"/>
        </w:rPr>
      </w:pPr>
      <w:r>
        <w:rPr>
          <w:rFonts w:ascii="Cambria"/>
          <w:color w:val="585858"/>
          <w:spacing w:val="-10"/>
          <w:sz w:val="18"/>
        </w:rPr>
        <w:t>0</w:t>
      </w:r>
    </w:p>
    <w:p w14:paraId="5B74D1B4" w14:textId="77777777" w:rsidR="009B2E1C" w:rsidRDefault="00CC24B5">
      <w:pPr>
        <w:tabs>
          <w:tab w:val="left" w:pos="1441"/>
          <w:tab w:val="left" w:pos="2199"/>
          <w:tab w:val="left" w:pos="2956"/>
          <w:tab w:val="left" w:pos="3713"/>
        </w:tabs>
        <w:spacing w:before="17"/>
        <w:ind w:left="684"/>
        <w:rPr>
          <w:rFonts w:ascii="Cambria"/>
          <w:sz w:val="18"/>
        </w:rPr>
      </w:pPr>
      <w:r>
        <w:rPr>
          <w:rFonts w:ascii="Cambria"/>
          <w:color w:val="585858"/>
          <w:spacing w:val="-10"/>
          <w:sz w:val="18"/>
        </w:rPr>
        <w:t>0</w:t>
      </w:r>
      <w:r>
        <w:rPr>
          <w:rFonts w:ascii="Cambria"/>
          <w:color w:val="585858"/>
          <w:sz w:val="18"/>
        </w:rPr>
        <w:tab/>
      </w:r>
      <w:r>
        <w:rPr>
          <w:rFonts w:ascii="Cambria"/>
          <w:color w:val="585858"/>
          <w:spacing w:val="-10"/>
          <w:sz w:val="18"/>
        </w:rPr>
        <w:t>1</w:t>
      </w:r>
      <w:r>
        <w:rPr>
          <w:rFonts w:ascii="Cambria"/>
          <w:color w:val="585858"/>
          <w:sz w:val="18"/>
        </w:rPr>
        <w:tab/>
      </w:r>
      <w:r>
        <w:rPr>
          <w:rFonts w:ascii="Cambria"/>
          <w:color w:val="585858"/>
          <w:spacing w:val="-10"/>
          <w:sz w:val="18"/>
        </w:rPr>
        <w:t>2</w:t>
      </w:r>
      <w:r>
        <w:rPr>
          <w:rFonts w:ascii="Cambria"/>
          <w:color w:val="585858"/>
          <w:sz w:val="18"/>
        </w:rPr>
        <w:tab/>
      </w:r>
      <w:r>
        <w:rPr>
          <w:rFonts w:ascii="Cambria"/>
          <w:color w:val="585858"/>
          <w:spacing w:val="-10"/>
          <w:sz w:val="18"/>
        </w:rPr>
        <w:t>3</w:t>
      </w:r>
      <w:r>
        <w:rPr>
          <w:rFonts w:ascii="Cambria"/>
          <w:color w:val="585858"/>
          <w:sz w:val="18"/>
        </w:rPr>
        <w:tab/>
      </w:r>
      <w:r>
        <w:rPr>
          <w:rFonts w:ascii="Cambria"/>
          <w:color w:val="585858"/>
          <w:spacing w:val="-10"/>
          <w:sz w:val="18"/>
        </w:rPr>
        <w:t>4</w:t>
      </w:r>
    </w:p>
    <w:p w14:paraId="2B9DC660" w14:textId="77777777" w:rsidR="009B2E1C" w:rsidRDefault="00CC24B5">
      <w:pPr>
        <w:pStyle w:val="BodyText"/>
        <w:spacing w:before="59" w:line="441" w:lineRule="auto"/>
        <w:ind w:left="418" w:right="553" w:firstLine="676"/>
        <w:jc w:val="left"/>
      </w:pPr>
      <w:r>
        <w:t>Request</w:t>
      </w:r>
      <w:r>
        <w:rPr>
          <w:spacing w:val="-15"/>
        </w:rPr>
        <w:t xml:space="preserve"> </w:t>
      </w:r>
      <w:r>
        <w:t>Time</w:t>
      </w:r>
      <w:r>
        <w:rPr>
          <w:spacing w:val="-15"/>
        </w:rPr>
        <w:t xml:space="preserve"> </w:t>
      </w:r>
      <w:r>
        <w:t xml:space="preserve">(minutes) </w:t>
      </w:r>
      <w:r>
        <w:rPr>
          <w:noProof/>
          <w:lang w:bidi="si-LK"/>
        </w:rPr>
        <w:drawing>
          <wp:inline distT="0" distB="0" distL="0" distR="0" wp14:anchorId="1A41DBA5" wp14:editId="6B941750">
            <wp:extent cx="92165" cy="92165"/>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2" cstate="print"/>
                    <a:stretch>
                      <a:fillRect/>
                    </a:stretch>
                  </pic:blipFill>
                  <pic:spPr>
                    <a:xfrm>
                      <a:off x="0" y="0"/>
                      <a:ext cx="92165" cy="92165"/>
                    </a:xfrm>
                    <a:prstGeom prst="rect">
                      <a:avLst/>
                    </a:prstGeom>
                  </pic:spPr>
                </pic:pic>
              </a:graphicData>
            </a:graphic>
          </wp:inline>
        </w:drawing>
      </w:r>
      <w:r>
        <w:rPr>
          <w:spacing w:val="80"/>
        </w:rPr>
        <w:t xml:space="preserve"> </w:t>
      </w:r>
      <w:r>
        <w:t xml:space="preserve">Response </w:t>
      </w:r>
      <w:proofErr w:type="gramStart"/>
      <w:r>
        <w:t>Time(</w:t>
      </w:r>
      <w:proofErr w:type="gramEnd"/>
      <w:r>
        <w:t>Hours)</w:t>
      </w:r>
    </w:p>
    <w:p w14:paraId="5ED01E80" w14:textId="77777777" w:rsidR="009B2E1C" w:rsidRDefault="00CC24B5">
      <w:pPr>
        <w:pStyle w:val="BodyText"/>
        <w:spacing w:before="184"/>
        <w:ind w:left="723"/>
        <w:jc w:val="left"/>
      </w:pPr>
      <w:r>
        <w:rPr>
          <w:noProof/>
          <w:lang w:bidi="si-LK"/>
        </w:rPr>
        <mc:AlternateContent>
          <mc:Choice Requires="wps">
            <w:drawing>
              <wp:anchor distT="0" distB="0" distL="0" distR="0" simplePos="0" relativeHeight="15731712" behindDoc="0" locked="0" layoutInCell="1" allowOverlap="1" wp14:anchorId="2B4F581E" wp14:editId="1DF43AB6">
                <wp:simplePos x="0" y="0"/>
                <wp:positionH relativeFrom="page">
                  <wp:posOffset>4272407</wp:posOffset>
                </wp:positionH>
                <wp:positionV relativeFrom="paragraph">
                  <wp:posOffset>211237</wp:posOffset>
                </wp:positionV>
                <wp:extent cx="243840" cy="127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 cy="1270"/>
                        </a:xfrm>
                        <a:custGeom>
                          <a:avLst/>
                          <a:gdLst/>
                          <a:ahLst/>
                          <a:cxnLst/>
                          <a:rect l="l" t="t" r="r" b="b"/>
                          <a:pathLst>
                            <a:path w="243840">
                              <a:moveTo>
                                <a:pt x="0" y="0"/>
                              </a:moveTo>
                              <a:lnTo>
                                <a:pt x="243839" y="0"/>
                              </a:lnTo>
                            </a:path>
                          </a:pathLst>
                        </a:custGeom>
                        <a:ln w="19050">
                          <a:solidFill>
                            <a:srgbClr val="4F81BC"/>
                          </a:solidFill>
                          <a:prstDash val="solid"/>
                        </a:ln>
                      </wps:spPr>
                      <wps:bodyPr wrap="square" lIns="0" tIns="0" rIns="0" bIns="0" rtlCol="0">
                        <a:prstTxWarp prst="textNoShape">
                          <a:avLst/>
                        </a:prstTxWarp>
                        <a:noAutofit/>
                      </wps:bodyPr>
                    </wps:wsp>
                  </a:graphicData>
                </a:graphic>
              </wp:anchor>
            </w:drawing>
          </mc:Choice>
          <mc:Fallback>
            <w:pict>
              <v:shape w14:anchorId="601C2805" id="Graphic 36" o:spid="_x0000_s1026" style="position:absolute;margin-left:336.4pt;margin-top:16.65pt;width:19.2pt;height:.1pt;z-index:15731712;visibility:visible;mso-wrap-style:square;mso-wrap-distance-left:0;mso-wrap-distance-top:0;mso-wrap-distance-right:0;mso-wrap-distance-bottom:0;mso-position-horizontal:absolute;mso-position-horizontal-relative:page;mso-position-vertical:absolute;mso-position-vertical-relative:text;v-text-anchor:top" coordsize="24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" path="m,l243839,e" filled="f" strokecolor="#4f81bc" strokeweight="1.5pt">
                <v:path arrowok="t"/>
                <w10:wrap anchorx="page"/>
              </v:shape>
            </w:pict>
          </mc:Fallback>
        </mc:AlternateContent>
      </w:r>
      <w:r>
        <w:t>Linear</w:t>
      </w:r>
      <w:r>
        <w:rPr>
          <w:spacing w:val="-2"/>
        </w:rPr>
        <w:t xml:space="preserve"> </w:t>
      </w:r>
      <w:r>
        <w:t xml:space="preserve">(Response </w:t>
      </w:r>
      <w:proofErr w:type="gramStart"/>
      <w:r>
        <w:rPr>
          <w:spacing w:val="-2"/>
        </w:rPr>
        <w:t>Time(</w:t>
      </w:r>
      <w:proofErr w:type="gramEnd"/>
      <w:r>
        <w:rPr>
          <w:spacing w:val="-2"/>
        </w:rPr>
        <w:t>Hours))</w:t>
      </w:r>
    </w:p>
    <w:p w14:paraId="712EF53B" w14:textId="77777777" w:rsidR="009B2E1C" w:rsidRDefault="00CC24B5">
      <w:pPr>
        <w:spacing w:before="179" w:line="276" w:lineRule="auto"/>
        <w:ind w:left="1389" w:hanging="896"/>
        <w:rPr>
          <w:sz w:val="24"/>
        </w:rPr>
      </w:pPr>
      <w:r>
        <w:rPr>
          <w:b/>
          <w:sz w:val="24"/>
        </w:rPr>
        <w:t>Figure</w:t>
      </w:r>
      <w:r>
        <w:rPr>
          <w:b/>
          <w:spacing w:val="-9"/>
          <w:sz w:val="24"/>
        </w:rPr>
        <w:t xml:space="preserve"> </w:t>
      </w:r>
      <w:r>
        <w:rPr>
          <w:b/>
          <w:sz w:val="24"/>
        </w:rPr>
        <w:t>1:</w:t>
      </w:r>
      <w:r>
        <w:rPr>
          <w:b/>
          <w:spacing w:val="-8"/>
          <w:sz w:val="24"/>
        </w:rPr>
        <w:t xml:space="preserve"> </w:t>
      </w:r>
      <w:commentRangeStart w:id="5"/>
      <w:r>
        <w:rPr>
          <w:sz w:val="24"/>
        </w:rPr>
        <w:t>Response</w:t>
      </w:r>
      <w:r>
        <w:rPr>
          <w:spacing w:val="-10"/>
          <w:sz w:val="24"/>
        </w:rPr>
        <w:t xml:space="preserve"> </w:t>
      </w:r>
      <w:r>
        <w:rPr>
          <w:sz w:val="24"/>
        </w:rPr>
        <w:t>Time</w:t>
      </w:r>
      <w:r>
        <w:rPr>
          <w:spacing w:val="-11"/>
          <w:sz w:val="24"/>
        </w:rPr>
        <w:t xml:space="preserve"> </w:t>
      </w:r>
      <w:r>
        <w:rPr>
          <w:sz w:val="24"/>
        </w:rPr>
        <w:t>Under Stress Testing</w:t>
      </w:r>
      <w:commentRangeEnd w:id="5"/>
      <w:r w:rsidR="0053664D">
        <w:rPr>
          <w:rStyle w:val="CommentReference"/>
        </w:rPr>
        <w:commentReference w:id="5"/>
      </w:r>
    </w:p>
    <w:p w14:paraId="3182C561" w14:textId="77777777" w:rsidR="009B2E1C" w:rsidRDefault="00CC24B5">
      <w:pPr>
        <w:pStyle w:val="BodyText"/>
        <w:spacing w:before="109" w:line="276" w:lineRule="auto"/>
        <w:ind w:left="28" w:right="19" w:firstLine="720"/>
      </w:pPr>
      <w:r>
        <w:t>Figure 1 represents the relationship</w:t>
      </w:r>
      <w:r>
        <w:rPr>
          <w:spacing w:val="54"/>
        </w:rPr>
        <w:t xml:space="preserve"> </w:t>
      </w:r>
      <w:r>
        <w:t>between</w:t>
      </w:r>
      <w:r>
        <w:rPr>
          <w:spacing w:val="55"/>
        </w:rPr>
        <w:t xml:space="preserve"> </w:t>
      </w:r>
      <w:r>
        <w:t>Request</w:t>
      </w:r>
      <w:r>
        <w:rPr>
          <w:spacing w:val="54"/>
        </w:rPr>
        <w:t xml:space="preserve"> </w:t>
      </w:r>
      <w:r>
        <w:t>Time</w:t>
      </w:r>
      <w:r>
        <w:rPr>
          <w:spacing w:val="55"/>
        </w:rPr>
        <w:t xml:space="preserve"> </w:t>
      </w:r>
      <w:r>
        <w:rPr>
          <w:spacing w:val="-5"/>
        </w:rPr>
        <w:t>(X-</w:t>
      </w:r>
    </w:p>
    <w:p w14:paraId="00DAF847" w14:textId="77777777" w:rsidR="009B2E1C" w:rsidRDefault="009B2E1C">
      <w:pPr>
        <w:pStyle w:val="BodyText"/>
        <w:spacing w:line="276" w:lineRule="auto"/>
        <w:sectPr w:rsidR="009B2E1C">
          <w:type w:val="continuous"/>
          <w:pgSz w:w="11910" w:h="16840"/>
          <w:pgMar w:top="940" w:right="1417" w:bottom="280" w:left="1700" w:header="730" w:footer="0" w:gutter="0"/>
          <w:cols w:num="2" w:space="720" w:equalWidth="0">
            <w:col w:w="4040" w:space="691"/>
            <w:col w:w="4062"/>
          </w:cols>
        </w:sectPr>
      </w:pPr>
    </w:p>
    <w:p w14:paraId="6B736DB1" w14:textId="77777777" w:rsidR="009B2E1C" w:rsidRDefault="009B2E1C">
      <w:pPr>
        <w:pStyle w:val="BodyText"/>
        <w:spacing w:before="169"/>
        <w:jc w:val="left"/>
        <w:rPr>
          <w:sz w:val="20"/>
        </w:rPr>
      </w:pPr>
    </w:p>
    <w:p w14:paraId="46441E75" w14:textId="77777777" w:rsidR="009B2E1C" w:rsidRDefault="009B2E1C">
      <w:pPr>
        <w:pStyle w:val="BodyText"/>
        <w:jc w:val="left"/>
        <w:rPr>
          <w:sz w:val="20"/>
        </w:rPr>
        <w:sectPr w:rsidR="009B2E1C">
          <w:headerReference w:type="even" r:id="rId23"/>
          <w:headerReference w:type="default" r:id="rId24"/>
          <w:pgSz w:w="11910" w:h="16840"/>
          <w:pgMar w:top="940" w:right="1417" w:bottom="280" w:left="1700" w:header="730" w:footer="0" w:gutter="0"/>
          <w:cols w:space="720"/>
        </w:sectPr>
      </w:pPr>
    </w:p>
    <w:p w14:paraId="3E5136F6" w14:textId="77777777" w:rsidR="009B2E1C" w:rsidRDefault="00CC24B5">
      <w:pPr>
        <w:pStyle w:val="BodyText"/>
        <w:spacing w:before="90" w:line="276" w:lineRule="auto"/>
        <w:ind w:left="28"/>
      </w:pPr>
      <w:r>
        <w:t>axis, in minutes) and Response Time (Y- axis, in hours) for new asset requests. Each data point reflects a request, showing</w:t>
      </w:r>
      <w:r>
        <w:rPr>
          <w:spacing w:val="-6"/>
        </w:rPr>
        <w:t xml:space="preserve"> </w:t>
      </w:r>
      <w:r>
        <w:t>how</w:t>
      </w:r>
      <w:r>
        <w:rPr>
          <w:spacing w:val="-6"/>
        </w:rPr>
        <w:t xml:space="preserve"> </w:t>
      </w:r>
      <w:r>
        <w:t>long</w:t>
      </w:r>
      <w:r>
        <w:rPr>
          <w:spacing w:val="-6"/>
        </w:rPr>
        <w:t xml:space="preserve"> </w:t>
      </w:r>
      <w:r>
        <w:t>it</w:t>
      </w:r>
      <w:r>
        <w:rPr>
          <w:spacing w:val="-6"/>
        </w:rPr>
        <w:t xml:space="preserve"> </w:t>
      </w:r>
      <w:r>
        <w:t>took</w:t>
      </w:r>
      <w:r>
        <w:rPr>
          <w:spacing w:val="-9"/>
        </w:rPr>
        <w:t xml:space="preserve"> </w:t>
      </w:r>
      <w:r>
        <w:t>to</w:t>
      </w:r>
      <w:r>
        <w:rPr>
          <w:spacing w:val="-6"/>
        </w:rPr>
        <w:t xml:space="preserve"> </w:t>
      </w:r>
      <w:r>
        <w:t>respond.</w:t>
      </w:r>
      <w:r>
        <w:rPr>
          <w:spacing w:val="-5"/>
        </w:rPr>
        <w:t xml:space="preserve"> </w:t>
      </w:r>
      <w:r>
        <w:t>The linear</w:t>
      </w:r>
      <w:r>
        <w:rPr>
          <w:spacing w:val="-6"/>
        </w:rPr>
        <w:t xml:space="preserve"> </w:t>
      </w:r>
      <w:r>
        <w:t>trend-line</w:t>
      </w:r>
      <w:r>
        <w:rPr>
          <w:spacing w:val="-4"/>
        </w:rPr>
        <w:t xml:space="preserve"> </w:t>
      </w:r>
      <w:r>
        <w:t>indicates</w:t>
      </w:r>
      <w:r>
        <w:rPr>
          <w:spacing w:val="-5"/>
        </w:rPr>
        <w:t xml:space="preserve"> </w:t>
      </w:r>
      <w:r>
        <w:t>a</w:t>
      </w:r>
      <w:r>
        <w:rPr>
          <w:spacing w:val="-4"/>
        </w:rPr>
        <w:t xml:space="preserve"> </w:t>
      </w:r>
      <w:r>
        <w:t>slight</w:t>
      </w:r>
      <w:r>
        <w:rPr>
          <w:spacing w:val="-2"/>
        </w:rPr>
        <w:t xml:space="preserve"> </w:t>
      </w:r>
      <w:r>
        <w:t>upward correlation, suggesting that as request time</w:t>
      </w:r>
      <w:r>
        <w:rPr>
          <w:spacing w:val="-14"/>
        </w:rPr>
        <w:t xml:space="preserve"> </w:t>
      </w:r>
      <w:r>
        <w:t>increases,</w:t>
      </w:r>
      <w:r>
        <w:rPr>
          <w:spacing w:val="-13"/>
        </w:rPr>
        <w:t xml:space="preserve"> </w:t>
      </w:r>
      <w:r>
        <w:t>response</w:t>
      </w:r>
      <w:r>
        <w:rPr>
          <w:spacing w:val="-14"/>
        </w:rPr>
        <w:t xml:space="preserve"> </w:t>
      </w:r>
      <w:r>
        <w:t>time</w:t>
      </w:r>
      <w:r>
        <w:rPr>
          <w:spacing w:val="-14"/>
        </w:rPr>
        <w:t xml:space="preserve"> </w:t>
      </w:r>
      <w:r>
        <w:t>also</w:t>
      </w:r>
      <w:r>
        <w:rPr>
          <w:spacing w:val="-13"/>
        </w:rPr>
        <w:t xml:space="preserve"> </w:t>
      </w:r>
      <w:r>
        <w:t xml:space="preserve">slightly </w:t>
      </w:r>
      <w:r>
        <w:rPr>
          <w:spacing w:val="-2"/>
        </w:rPr>
        <w:t>increases.</w:t>
      </w:r>
    </w:p>
    <w:p w14:paraId="4CB647A5" w14:textId="77777777" w:rsidR="009B2E1C" w:rsidRDefault="009B2E1C">
      <w:pPr>
        <w:pStyle w:val="BodyText"/>
        <w:spacing w:before="41"/>
        <w:jc w:val="left"/>
      </w:pPr>
    </w:p>
    <w:p w14:paraId="07E75B56" w14:textId="77777777" w:rsidR="009B2E1C" w:rsidRDefault="00CC24B5">
      <w:pPr>
        <w:pStyle w:val="Heading1"/>
        <w:numPr>
          <w:ilvl w:val="0"/>
          <w:numId w:val="2"/>
        </w:numPr>
        <w:tabs>
          <w:tab w:val="left" w:pos="683"/>
        </w:tabs>
        <w:ind w:left="683"/>
        <w:jc w:val="left"/>
      </w:pPr>
      <w:r>
        <w:t>RESULTS &amp;</w:t>
      </w:r>
      <w:r>
        <w:rPr>
          <w:spacing w:val="-1"/>
        </w:rPr>
        <w:t xml:space="preserve"> </w:t>
      </w:r>
      <w:r>
        <w:rPr>
          <w:spacing w:val="-2"/>
        </w:rPr>
        <w:t>DISCUSSION</w:t>
      </w:r>
    </w:p>
    <w:p w14:paraId="51A7B647" w14:textId="77777777" w:rsidR="009B2E1C" w:rsidRDefault="00CC24B5">
      <w:pPr>
        <w:pStyle w:val="BodyText"/>
        <w:spacing w:before="188"/>
        <w:jc w:val="left"/>
        <w:rPr>
          <w:b/>
          <w:sz w:val="20"/>
        </w:rPr>
      </w:pPr>
      <w:r>
        <w:rPr>
          <w:b/>
          <w:noProof/>
          <w:sz w:val="20"/>
          <w:lang w:bidi="si-LK"/>
        </w:rPr>
        <w:drawing>
          <wp:anchor distT="0" distB="0" distL="0" distR="0" simplePos="0" relativeHeight="487593472" behindDoc="1" locked="0" layoutInCell="1" allowOverlap="1" wp14:anchorId="3D7D1A5B" wp14:editId="0368DE6B">
            <wp:simplePos x="0" y="0"/>
            <wp:positionH relativeFrom="page">
              <wp:posOffset>1429511</wp:posOffset>
            </wp:positionH>
            <wp:positionV relativeFrom="paragraph">
              <wp:posOffset>280919</wp:posOffset>
            </wp:positionV>
            <wp:extent cx="1772647" cy="3509581"/>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5" cstate="print"/>
                    <a:stretch>
                      <a:fillRect/>
                    </a:stretch>
                  </pic:blipFill>
                  <pic:spPr>
                    <a:xfrm>
                      <a:off x="0" y="0"/>
                      <a:ext cx="1772647" cy="3509581"/>
                    </a:xfrm>
                    <a:prstGeom prst="rect">
                      <a:avLst/>
                    </a:prstGeom>
                  </pic:spPr>
                </pic:pic>
              </a:graphicData>
            </a:graphic>
          </wp:anchor>
        </w:drawing>
      </w:r>
    </w:p>
    <w:p w14:paraId="2A0898F0" w14:textId="77777777" w:rsidR="009B2E1C" w:rsidRDefault="00CC24B5">
      <w:pPr>
        <w:ind w:left="1379" w:right="487" w:hanging="586"/>
        <w:rPr>
          <w:sz w:val="24"/>
        </w:rPr>
      </w:pPr>
      <w:r>
        <w:rPr>
          <w:b/>
          <w:sz w:val="24"/>
        </w:rPr>
        <w:t>Figure</w:t>
      </w:r>
      <w:r>
        <w:rPr>
          <w:b/>
          <w:spacing w:val="-13"/>
          <w:sz w:val="24"/>
        </w:rPr>
        <w:t xml:space="preserve"> </w:t>
      </w:r>
      <w:r>
        <w:rPr>
          <w:b/>
          <w:sz w:val="24"/>
        </w:rPr>
        <w:t>2:</w:t>
      </w:r>
      <w:r>
        <w:rPr>
          <w:b/>
          <w:spacing w:val="-13"/>
          <w:sz w:val="24"/>
        </w:rPr>
        <w:t xml:space="preserve"> </w:t>
      </w:r>
      <w:r>
        <w:rPr>
          <w:sz w:val="24"/>
        </w:rPr>
        <w:t>Request</w:t>
      </w:r>
      <w:r>
        <w:rPr>
          <w:spacing w:val="-13"/>
          <w:sz w:val="24"/>
        </w:rPr>
        <w:t xml:space="preserve"> </w:t>
      </w:r>
      <w:r>
        <w:rPr>
          <w:sz w:val="24"/>
        </w:rPr>
        <w:t>New Asset Form</w:t>
      </w:r>
    </w:p>
    <w:p w14:paraId="26DFEC2E" w14:textId="77777777" w:rsidR="009B2E1C" w:rsidRDefault="00CC24B5">
      <w:pPr>
        <w:pStyle w:val="BodyText"/>
        <w:spacing w:before="214" w:line="276" w:lineRule="auto"/>
        <w:ind w:left="28" w:firstLine="719"/>
      </w:pPr>
      <w:r>
        <w:t>Organizations can customize the system to meet their specific needs. Unique requirements, enhancing usability. Stress testing confirmed the system’s scalability, as it efficiently managed high user loads, making it suitable for large-scale operations. Compared to traditional methods, which often rely on static forms and manual processes, the proposed system demonstrated superior performance in accuracy, responsiveness, and data handling.</w:t>
      </w:r>
      <w:r>
        <w:rPr>
          <w:spacing w:val="4"/>
        </w:rPr>
        <w:t xml:space="preserve"> </w:t>
      </w:r>
      <w:r>
        <w:t>Feedback</w:t>
      </w:r>
      <w:r>
        <w:rPr>
          <w:spacing w:val="7"/>
        </w:rPr>
        <w:t xml:space="preserve"> </w:t>
      </w:r>
      <w:r>
        <w:t>from</w:t>
      </w:r>
      <w:r>
        <w:rPr>
          <w:spacing w:val="7"/>
        </w:rPr>
        <w:t xml:space="preserve"> </w:t>
      </w:r>
      <w:r>
        <w:t>user</w:t>
      </w:r>
      <w:r>
        <w:rPr>
          <w:spacing w:val="6"/>
        </w:rPr>
        <w:t xml:space="preserve"> </w:t>
      </w:r>
      <w:r>
        <w:rPr>
          <w:spacing w:val="-2"/>
        </w:rPr>
        <w:t>acceptance</w:t>
      </w:r>
    </w:p>
    <w:p w14:paraId="77747501" w14:textId="77777777" w:rsidR="009B2E1C" w:rsidRDefault="00CC24B5">
      <w:pPr>
        <w:pStyle w:val="BodyText"/>
        <w:spacing w:before="90" w:line="276" w:lineRule="auto"/>
        <w:ind w:left="28" w:right="20"/>
      </w:pPr>
      <w:r>
        <w:br w:type="column"/>
      </w:r>
      <w:proofErr w:type="gramStart"/>
      <w:r>
        <w:t>testing</w:t>
      </w:r>
      <w:proofErr w:type="gramEnd"/>
      <w:r>
        <w:t xml:space="preserve"> highlighted increased satisfaction due</w:t>
      </w:r>
      <w:r>
        <w:rPr>
          <w:spacing w:val="-7"/>
        </w:rPr>
        <w:t xml:space="preserve"> </w:t>
      </w:r>
      <w:r>
        <w:t>to</w:t>
      </w:r>
      <w:r>
        <w:rPr>
          <w:spacing w:val="-6"/>
        </w:rPr>
        <w:t xml:space="preserve"> </w:t>
      </w:r>
      <w:r>
        <w:t>the</w:t>
      </w:r>
      <w:r>
        <w:rPr>
          <w:spacing w:val="-7"/>
        </w:rPr>
        <w:t xml:space="preserve"> </w:t>
      </w:r>
      <w:r>
        <w:t>system’s</w:t>
      </w:r>
      <w:r>
        <w:rPr>
          <w:spacing w:val="-7"/>
        </w:rPr>
        <w:t xml:space="preserve"> </w:t>
      </w:r>
      <w:r>
        <w:t>intuitive</w:t>
      </w:r>
      <w:r>
        <w:rPr>
          <w:spacing w:val="-6"/>
        </w:rPr>
        <w:t xml:space="preserve"> </w:t>
      </w:r>
      <w:r>
        <w:t>interface</w:t>
      </w:r>
      <w:r>
        <w:rPr>
          <w:spacing w:val="-7"/>
        </w:rPr>
        <w:t xml:space="preserve"> </w:t>
      </w:r>
      <w:r>
        <w:t>and real-time updates. The research also revealed broader implications, such as cost savings through reduced administrative overhead and improved decision-making facilitated by accurate, accessible</w:t>
      </w:r>
      <w:r>
        <w:rPr>
          <w:spacing w:val="-3"/>
        </w:rPr>
        <w:t xml:space="preserve"> </w:t>
      </w:r>
      <w:r>
        <w:t>data.</w:t>
      </w:r>
      <w:r>
        <w:rPr>
          <w:spacing w:val="-3"/>
        </w:rPr>
        <w:t xml:space="preserve"> </w:t>
      </w:r>
      <w:r>
        <w:t>However,</w:t>
      </w:r>
      <w:r>
        <w:rPr>
          <w:spacing w:val="-3"/>
        </w:rPr>
        <w:t xml:space="preserve"> </w:t>
      </w:r>
      <w:r>
        <w:t>challenges</w:t>
      </w:r>
      <w:r>
        <w:rPr>
          <w:spacing w:val="-3"/>
        </w:rPr>
        <w:t xml:space="preserve"> </w:t>
      </w:r>
      <w:r>
        <w:t>like stakeholder engagement during implementation were noted.</w:t>
      </w:r>
    </w:p>
    <w:p w14:paraId="49B98E77" w14:textId="77777777" w:rsidR="009B2E1C" w:rsidRDefault="00CC24B5">
      <w:pPr>
        <w:pStyle w:val="BodyText"/>
        <w:spacing w:before="2"/>
        <w:jc w:val="left"/>
        <w:rPr>
          <w:sz w:val="14"/>
        </w:rPr>
      </w:pPr>
      <w:r>
        <w:rPr>
          <w:noProof/>
          <w:sz w:val="14"/>
          <w:lang w:bidi="si-LK"/>
        </w:rPr>
        <w:drawing>
          <wp:anchor distT="0" distB="0" distL="0" distR="0" simplePos="0" relativeHeight="487593984" behindDoc="1" locked="0" layoutInCell="1" allowOverlap="1" wp14:anchorId="69295BAD" wp14:editId="72AEED83">
            <wp:simplePos x="0" y="0"/>
            <wp:positionH relativeFrom="page">
              <wp:posOffset>4347971</wp:posOffset>
            </wp:positionH>
            <wp:positionV relativeFrom="paragraph">
              <wp:posOffset>118745</wp:posOffset>
            </wp:positionV>
            <wp:extent cx="2060866" cy="4005072"/>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6" cstate="print"/>
                    <a:stretch>
                      <a:fillRect/>
                    </a:stretch>
                  </pic:blipFill>
                  <pic:spPr>
                    <a:xfrm>
                      <a:off x="0" y="0"/>
                      <a:ext cx="2060866" cy="4005072"/>
                    </a:xfrm>
                    <a:prstGeom prst="rect">
                      <a:avLst/>
                    </a:prstGeom>
                  </pic:spPr>
                </pic:pic>
              </a:graphicData>
            </a:graphic>
          </wp:anchor>
        </w:drawing>
      </w:r>
    </w:p>
    <w:p w14:paraId="6E9B42AB" w14:textId="77777777" w:rsidR="009B2E1C" w:rsidRDefault="00CC24B5">
      <w:pPr>
        <w:spacing w:before="5"/>
        <w:ind w:left="1504" w:hanging="1020"/>
        <w:rPr>
          <w:sz w:val="24"/>
        </w:rPr>
      </w:pPr>
      <w:r>
        <w:rPr>
          <w:b/>
          <w:sz w:val="24"/>
        </w:rPr>
        <w:t>Figure</w:t>
      </w:r>
      <w:r>
        <w:rPr>
          <w:b/>
          <w:spacing w:val="-8"/>
          <w:sz w:val="24"/>
        </w:rPr>
        <w:t xml:space="preserve"> </w:t>
      </w:r>
      <w:r>
        <w:rPr>
          <w:b/>
          <w:sz w:val="24"/>
        </w:rPr>
        <w:t>3:</w:t>
      </w:r>
      <w:r>
        <w:rPr>
          <w:b/>
          <w:spacing w:val="-8"/>
          <w:sz w:val="24"/>
        </w:rPr>
        <w:t xml:space="preserve"> </w:t>
      </w:r>
      <w:r>
        <w:rPr>
          <w:sz w:val="24"/>
        </w:rPr>
        <w:t>All</w:t>
      </w:r>
      <w:r>
        <w:rPr>
          <w:spacing w:val="-8"/>
          <w:sz w:val="24"/>
        </w:rPr>
        <w:t xml:space="preserve"> </w:t>
      </w:r>
      <w:r>
        <w:rPr>
          <w:sz w:val="24"/>
        </w:rPr>
        <w:t>Request</w:t>
      </w:r>
      <w:r>
        <w:rPr>
          <w:spacing w:val="-8"/>
          <w:sz w:val="24"/>
        </w:rPr>
        <w:t xml:space="preserve"> </w:t>
      </w:r>
      <w:r>
        <w:rPr>
          <w:sz w:val="24"/>
        </w:rPr>
        <w:t>New</w:t>
      </w:r>
      <w:r>
        <w:rPr>
          <w:spacing w:val="-8"/>
          <w:sz w:val="24"/>
        </w:rPr>
        <w:t xml:space="preserve"> </w:t>
      </w:r>
      <w:r>
        <w:rPr>
          <w:sz w:val="24"/>
        </w:rPr>
        <w:t>Asset Details Page</w:t>
      </w:r>
    </w:p>
    <w:p w14:paraId="55599959" w14:textId="77777777" w:rsidR="009B2E1C" w:rsidRDefault="00CC24B5">
      <w:pPr>
        <w:pStyle w:val="BodyText"/>
        <w:spacing w:before="178" w:line="276" w:lineRule="auto"/>
        <w:ind w:left="28" w:right="18" w:firstLine="720"/>
      </w:pPr>
      <w:r>
        <w:t>Once the user submits the asset request form (Figure 2), the request is displayed</w:t>
      </w:r>
      <w:r>
        <w:rPr>
          <w:spacing w:val="-1"/>
        </w:rPr>
        <w:t xml:space="preserve"> </w:t>
      </w:r>
      <w:r>
        <w:t>on</w:t>
      </w:r>
      <w:r>
        <w:rPr>
          <w:spacing w:val="-1"/>
        </w:rPr>
        <w:t xml:space="preserve"> </w:t>
      </w:r>
      <w:r>
        <w:t>the</w:t>
      </w:r>
      <w:r>
        <w:rPr>
          <w:spacing w:val="-1"/>
        </w:rPr>
        <w:t xml:space="preserve"> </w:t>
      </w:r>
      <w:r>
        <w:t>"All Request New Asset Details" page, where it is organized alongside other requests for easy access and management. At the top of this page, there is a summary card that provides a quick overview of the total number of requests submitted (Figure 3).</w:t>
      </w:r>
    </w:p>
    <w:p w14:paraId="695CD5A7" w14:textId="77777777" w:rsidR="009B2E1C" w:rsidRDefault="00CC24B5">
      <w:pPr>
        <w:pStyle w:val="BodyText"/>
        <w:spacing w:line="278" w:lineRule="auto"/>
        <w:ind w:left="28" w:right="23" w:firstLine="720"/>
      </w:pPr>
      <w:r>
        <w:t xml:space="preserve">Additionally, the card breaks </w:t>
      </w:r>
      <w:proofErr w:type="gramStart"/>
      <w:r>
        <w:t>down</w:t>
      </w:r>
      <w:r>
        <w:rPr>
          <w:spacing w:val="60"/>
        </w:rPr>
        <w:t xml:space="preserve">  </w:t>
      </w:r>
      <w:r>
        <w:t>the</w:t>
      </w:r>
      <w:proofErr w:type="gramEnd"/>
      <w:r>
        <w:rPr>
          <w:spacing w:val="61"/>
        </w:rPr>
        <w:t xml:space="preserve">  </w:t>
      </w:r>
      <w:r>
        <w:t>requests</w:t>
      </w:r>
      <w:r>
        <w:rPr>
          <w:spacing w:val="62"/>
        </w:rPr>
        <w:t xml:space="preserve">  </w:t>
      </w:r>
      <w:r>
        <w:t>by</w:t>
      </w:r>
      <w:r>
        <w:rPr>
          <w:spacing w:val="61"/>
        </w:rPr>
        <w:t xml:space="preserve">  </w:t>
      </w:r>
      <w:r>
        <w:t>asset</w:t>
      </w:r>
      <w:r>
        <w:rPr>
          <w:spacing w:val="61"/>
        </w:rPr>
        <w:t xml:space="preserve">  </w:t>
      </w:r>
      <w:r>
        <w:rPr>
          <w:spacing w:val="-2"/>
        </w:rPr>
        <w:t>type,</w:t>
      </w:r>
    </w:p>
    <w:p w14:paraId="297D5E35" w14:textId="77777777" w:rsidR="009B2E1C" w:rsidRDefault="009B2E1C">
      <w:pPr>
        <w:pStyle w:val="BodyText"/>
        <w:spacing w:line="278" w:lineRule="auto"/>
        <w:sectPr w:rsidR="009B2E1C">
          <w:type w:val="continuous"/>
          <w:pgSz w:w="11910" w:h="16840"/>
          <w:pgMar w:top="940" w:right="1417" w:bottom="280" w:left="1700" w:header="730" w:footer="0" w:gutter="0"/>
          <w:cols w:num="2" w:space="720" w:equalWidth="0">
            <w:col w:w="4041" w:space="690"/>
            <w:col w:w="4062"/>
          </w:cols>
        </w:sectPr>
      </w:pPr>
    </w:p>
    <w:p w14:paraId="4993D85E" w14:textId="77777777" w:rsidR="009B2E1C" w:rsidRDefault="009B2E1C">
      <w:pPr>
        <w:pStyle w:val="BodyText"/>
        <w:spacing w:before="169"/>
        <w:jc w:val="left"/>
        <w:rPr>
          <w:sz w:val="20"/>
        </w:rPr>
      </w:pPr>
    </w:p>
    <w:p w14:paraId="47E06211" w14:textId="77777777" w:rsidR="009B2E1C" w:rsidRDefault="009B2E1C">
      <w:pPr>
        <w:pStyle w:val="BodyText"/>
        <w:jc w:val="left"/>
        <w:rPr>
          <w:sz w:val="20"/>
        </w:rPr>
        <w:sectPr w:rsidR="009B2E1C">
          <w:pgSz w:w="11910" w:h="16840"/>
          <w:pgMar w:top="940" w:right="1417" w:bottom="280" w:left="1700" w:header="730" w:footer="0" w:gutter="0"/>
          <w:cols w:space="720"/>
        </w:sectPr>
      </w:pPr>
    </w:p>
    <w:p w14:paraId="061F10CD" w14:textId="77777777" w:rsidR="009B2E1C" w:rsidRDefault="00CC24B5">
      <w:pPr>
        <w:pStyle w:val="BodyText"/>
        <w:spacing w:before="90" w:line="276" w:lineRule="auto"/>
        <w:ind w:left="28"/>
      </w:pPr>
      <w:r>
        <w:t>displaying the count of each type for better</w:t>
      </w:r>
      <w:r>
        <w:rPr>
          <w:spacing w:val="-6"/>
        </w:rPr>
        <w:t xml:space="preserve"> </w:t>
      </w:r>
      <w:r>
        <w:t>insight</w:t>
      </w:r>
      <w:r>
        <w:rPr>
          <w:spacing w:val="-5"/>
        </w:rPr>
        <w:t xml:space="preserve"> </w:t>
      </w:r>
      <w:r>
        <w:t>into</w:t>
      </w:r>
      <w:r>
        <w:rPr>
          <w:spacing w:val="-5"/>
        </w:rPr>
        <w:t xml:space="preserve"> </w:t>
      </w:r>
      <w:r>
        <w:t>the</w:t>
      </w:r>
      <w:r>
        <w:rPr>
          <w:spacing w:val="-6"/>
        </w:rPr>
        <w:t xml:space="preserve"> </w:t>
      </w:r>
      <w:r>
        <w:t>distribution</w:t>
      </w:r>
      <w:r>
        <w:rPr>
          <w:spacing w:val="-5"/>
        </w:rPr>
        <w:t xml:space="preserve"> </w:t>
      </w:r>
      <w:r>
        <w:t>of</w:t>
      </w:r>
      <w:r>
        <w:rPr>
          <w:spacing w:val="-6"/>
        </w:rPr>
        <w:t xml:space="preserve"> </w:t>
      </w:r>
      <w:r>
        <w:t>asset demands. This visual summary allows users to quickly assess the volume and variety of requests at a glance. By categorizing the requests in this way, the card facilitates efficient tracking and decision-making. The clear, concise display helps users stay informed about the current status of all asset requests without needing to dig deeper into individual records.</w:t>
      </w:r>
    </w:p>
    <w:p w14:paraId="70D44E27" w14:textId="77777777" w:rsidR="009B2E1C" w:rsidRDefault="00CC24B5">
      <w:pPr>
        <w:pStyle w:val="BodyText"/>
        <w:spacing w:before="1" w:line="276" w:lineRule="auto"/>
        <w:ind w:left="28" w:right="1" w:firstLine="719"/>
      </w:pPr>
      <w:r>
        <w:t>All asset request details are visually organized as interactive cards, providing a clean and user-friendly interface for quick navigation and accessibility. Each card represents an individual asset request and displays key summary</w:t>
      </w:r>
      <w:r>
        <w:rPr>
          <w:spacing w:val="-5"/>
        </w:rPr>
        <w:t xml:space="preserve"> </w:t>
      </w:r>
      <w:r>
        <w:t>information</w:t>
      </w:r>
      <w:r>
        <w:rPr>
          <w:spacing w:val="-4"/>
        </w:rPr>
        <w:t xml:space="preserve"> </w:t>
      </w:r>
      <w:r>
        <w:t>at</w:t>
      </w:r>
      <w:r>
        <w:rPr>
          <w:spacing w:val="-2"/>
        </w:rPr>
        <w:t xml:space="preserve"> </w:t>
      </w:r>
      <w:r>
        <w:t>a</w:t>
      </w:r>
      <w:r>
        <w:rPr>
          <w:spacing w:val="-5"/>
        </w:rPr>
        <w:t xml:space="preserve"> </w:t>
      </w:r>
      <w:r>
        <w:t>glance,</w:t>
      </w:r>
      <w:r>
        <w:rPr>
          <w:spacing w:val="-4"/>
        </w:rPr>
        <w:t xml:space="preserve"> </w:t>
      </w:r>
      <w:r>
        <w:t>such</w:t>
      </w:r>
      <w:r>
        <w:rPr>
          <w:spacing w:val="-3"/>
        </w:rPr>
        <w:t xml:space="preserve"> </w:t>
      </w:r>
      <w:r>
        <w:t>as the asset name, request date, and status.</w:t>
      </w:r>
    </w:p>
    <w:p w14:paraId="1BC72B87" w14:textId="77777777" w:rsidR="009B2E1C" w:rsidRDefault="00CC24B5">
      <w:pPr>
        <w:pStyle w:val="BodyText"/>
        <w:spacing w:before="53"/>
        <w:jc w:val="left"/>
        <w:rPr>
          <w:sz w:val="20"/>
        </w:rPr>
      </w:pPr>
      <w:r>
        <w:rPr>
          <w:noProof/>
          <w:sz w:val="20"/>
          <w:lang w:bidi="si-LK"/>
        </w:rPr>
        <w:drawing>
          <wp:anchor distT="0" distB="0" distL="0" distR="0" simplePos="0" relativeHeight="487594496" behindDoc="1" locked="0" layoutInCell="1" allowOverlap="1" wp14:anchorId="3BDAA97C" wp14:editId="4EA4CD4B">
            <wp:simplePos x="0" y="0"/>
            <wp:positionH relativeFrom="page">
              <wp:posOffset>1322832</wp:posOffset>
            </wp:positionH>
            <wp:positionV relativeFrom="paragraph">
              <wp:posOffset>195243</wp:posOffset>
            </wp:positionV>
            <wp:extent cx="1948116" cy="3290411"/>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7" cstate="print"/>
                    <a:stretch>
                      <a:fillRect/>
                    </a:stretch>
                  </pic:blipFill>
                  <pic:spPr>
                    <a:xfrm>
                      <a:off x="0" y="0"/>
                      <a:ext cx="1948116" cy="3290411"/>
                    </a:xfrm>
                    <a:prstGeom prst="rect">
                      <a:avLst/>
                    </a:prstGeom>
                  </pic:spPr>
                </pic:pic>
              </a:graphicData>
            </a:graphic>
          </wp:anchor>
        </w:drawing>
      </w:r>
    </w:p>
    <w:p w14:paraId="42DD892C" w14:textId="77777777" w:rsidR="009B2E1C" w:rsidRDefault="00CC24B5">
      <w:pPr>
        <w:spacing w:before="209"/>
        <w:ind w:left="832"/>
        <w:rPr>
          <w:sz w:val="24"/>
        </w:rPr>
      </w:pPr>
      <w:r>
        <w:rPr>
          <w:b/>
          <w:sz w:val="24"/>
        </w:rPr>
        <w:t>Figure</w:t>
      </w:r>
      <w:r>
        <w:rPr>
          <w:b/>
          <w:spacing w:val="-2"/>
          <w:sz w:val="24"/>
        </w:rPr>
        <w:t xml:space="preserve"> </w:t>
      </w:r>
      <w:r>
        <w:rPr>
          <w:b/>
          <w:sz w:val="24"/>
        </w:rPr>
        <w:t xml:space="preserve">4: </w:t>
      </w:r>
      <w:r>
        <w:rPr>
          <w:sz w:val="24"/>
        </w:rPr>
        <w:t xml:space="preserve">Popup </w:t>
      </w:r>
      <w:r>
        <w:rPr>
          <w:spacing w:val="-2"/>
          <w:sz w:val="24"/>
        </w:rPr>
        <w:t>Details</w:t>
      </w:r>
    </w:p>
    <w:p w14:paraId="47E4407D" w14:textId="77777777" w:rsidR="009B2E1C" w:rsidRDefault="00CC24B5">
      <w:pPr>
        <w:pStyle w:val="BodyText"/>
        <w:spacing w:before="90" w:line="276" w:lineRule="auto"/>
        <w:ind w:left="28" w:right="20"/>
      </w:pPr>
      <w:r>
        <w:br w:type="column"/>
      </w:r>
      <w:r>
        <w:t>requester’s details, asset specifications, and</w:t>
      </w:r>
      <w:r>
        <w:rPr>
          <w:spacing w:val="-15"/>
        </w:rPr>
        <w:t xml:space="preserve"> </w:t>
      </w:r>
      <w:r>
        <w:t>approval</w:t>
      </w:r>
      <w:r>
        <w:rPr>
          <w:spacing w:val="-15"/>
        </w:rPr>
        <w:t xml:space="preserve"> </w:t>
      </w:r>
      <w:r>
        <w:t>history.</w:t>
      </w:r>
      <w:r>
        <w:rPr>
          <w:spacing w:val="-15"/>
        </w:rPr>
        <w:t xml:space="preserve"> </w:t>
      </w:r>
      <w:r>
        <w:t>This</w:t>
      </w:r>
      <w:r>
        <w:rPr>
          <w:spacing w:val="-15"/>
        </w:rPr>
        <w:t xml:space="preserve"> </w:t>
      </w:r>
      <w:r>
        <w:t>intuitive</w:t>
      </w:r>
      <w:r>
        <w:rPr>
          <w:spacing w:val="-15"/>
        </w:rPr>
        <w:t xml:space="preserve"> </w:t>
      </w:r>
      <w:r>
        <w:t>design ensures that users can effortlessly access and review all relevant details without navigating away from the main page.</w:t>
      </w:r>
    </w:p>
    <w:p w14:paraId="1A8ADDA5" w14:textId="77777777" w:rsidR="009B2E1C" w:rsidRDefault="00CC24B5">
      <w:pPr>
        <w:pStyle w:val="BodyText"/>
        <w:spacing w:line="276" w:lineRule="auto"/>
        <w:ind w:left="28" w:right="18" w:firstLine="720"/>
      </w:pPr>
      <w:r>
        <w:t>Figure 4 illustrates this functionality, showcasing how the card- based system streamlines the review process while maintaining a visually appealing layout.</w:t>
      </w:r>
    </w:p>
    <w:p w14:paraId="5C65BB70" w14:textId="77777777" w:rsidR="009B2E1C" w:rsidRDefault="00CC24B5">
      <w:pPr>
        <w:pStyle w:val="BodyText"/>
        <w:spacing w:before="4"/>
        <w:jc w:val="left"/>
        <w:rPr>
          <w:sz w:val="18"/>
        </w:rPr>
      </w:pPr>
      <w:r>
        <w:rPr>
          <w:noProof/>
          <w:sz w:val="18"/>
          <w:lang w:bidi="si-LK"/>
        </w:rPr>
        <mc:AlternateContent>
          <mc:Choice Requires="wpg">
            <w:drawing>
              <wp:anchor distT="0" distB="0" distL="0" distR="0" simplePos="0" relativeHeight="487595008" behindDoc="1" locked="0" layoutInCell="1" allowOverlap="1" wp14:anchorId="23648885" wp14:editId="62D61AB9">
                <wp:simplePos x="0" y="0"/>
                <wp:positionH relativeFrom="page">
                  <wp:posOffset>4102734</wp:posOffset>
                </wp:positionH>
                <wp:positionV relativeFrom="paragraph">
                  <wp:posOffset>149225</wp:posOffset>
                </wp:positionV>
                <wp:extent cx="2407920" cy="2952750"/>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07920" cy="2952750"/>
                          <a:chOff x="0" y="0"/>
                          <a:chExt cx="2407920" cy="2952750"/>
                        </a:xfrm>
                      </wpg:grpSpPr>
                      <wps:wsp>
                        <wps:cNvPr id="43" name="Graphic 43"/>
                        <wps:cNvSpPr/>
                        <wps:spPr>
                          <a:xfrm>
                            <a:off x="0" y="0"/>
                            <a:ext cx="2407920" cy="2952750"/>
                          </a:xfrm>
                          <a:custGeom>
                            <a:avLst/>
                            <a:gdLst/>
                            <a:ahLst/>
                            <a:cxnLst/>
                            <a:rect l="l" t="t" r="r" b="b"/>
                            <a:pathLst>
                              <a:path w="2407920" h="2952750">
                                <a:moveTo>
                                  <a:pt x="2407919" y="0"/>
                                </a:moveTo>
                                <a:lnTo>
                                  <a:pt x="0" y="0"/>
                                </a:lnTo>
                                <a:lnTo>
                                  <a:pt x="0" y="2952750"/>
                                </a:lnTo>
                                <a:lnTo>
                                  <a:pt x="2407919" y="2952750"/>
                                </a:lnTo>
                                <a:lnTo>
                                  <a:pt x="2407919"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4" name="Image 44"/>
                          <pic:cNvPicPr/>
                        </pic:nvPicPr>
                        <pic:blipFill>
                          <a:blip r:embed="rId28" cstate="print"/>
                          <a:stretch>
                            <a:fillRect/>
                          </a:stretch>
                        </pic:blipFill>
                        <pic:spPr>
                          <a:xfrm>
                            <a:off x="95885" y="50292"/>
                            <a:ext cx="2053589" cy="2201545"/>
                          </a:xfrm>
                          <a:prstGeom prst="rect">
                            <a:avLst/>
                          </a:prstGeom>
                        </pic:spPr>
                      </pic:pic>
                      <wps:wsp>
                        <wps:cNvPr id="45" name="Textbox 45"/>
                        <wps:cNvSpPr txBox="1"/>
                        <wps:spPr>
                          <a:xfrm>
                            <a:off x="0" y="0"/>
                            <a:ext cx="2407920" cy="2952750"/>
                          </a:xfrm>
                          <a:prstGeom prst="rect">
                            <a:avLst/>
                          </a:prstGeom>
                        </wps:spPr>
                        <wps:txbx>
                          <w:txbxContent>
                            <w:p w14:paraId="31D8A269" w14:textId="77777777" w:rsidR="009B2E1C" w:rsidRDefault="009B2E1C">
                              <w:pPr>
                                <w:rPr>
                                  <w:sz w:val="24"/>
                                </w:rPr>
                              </w:pPr>
                            </w:p>
                            <w:p w14:paraId="5EDB6950" w14:textId="77777777" w:rsidR="009B2E1C" w:rsidRDefault="009B2E1C">
                              <w:pPr>
                                <w:rPr>
                                  <w:sz w:val="24"/>
                                </w:rPr>
                              </w:pPr>
                            </w:p>
                            <w:p w14:paraId="226413BB" w14:textId="77777777" w:rsidR="009B2E1C" w:rsidRDefault="009B2E1C">
                              <w:pPr>
                                <w:rPr>
                                  <w:sz w:val="24"/>
                                </w:rPr>
                              </w:pPr>
                            </w:p>
                            <w:p w14:paraId="7455B576" w14:textId="77777777" w:rsidR="009B2E1C" w:rsidRDefault="009B2E1C">
                              <w:pPr>
                                <w:rPr>
                                  <w:sz w:val="24"/>
                                </w:rPr>
                              </w:pPr>
                            </w:p>
                            <w:p w14:paraId="171F697B" w14:textId="77777777" w:rsidR="009B2E1C" w:rsidRDefault="009B2E1C">
                              <w:pPr>
                                <w:rPr>
                                  <w:sz w:val="24"/>
                                </w:rPr>
                              </w:pPr>
                            </w:p>
                            <w:p w14:paraId="2B1E3FAB" w14:textId="77777777" w:rsidR="009B2E1C" w:rsidRDefault="009B2E1C">
                              <w:pPr>
                                <w:rPr>
                                  <w:sz w:val="24"/>
                                </w:rPr>
                              </w:pPr>
                            </w:p>
                            <w:p w14:paraId="427D4E80" w14:textId="77777777" w:rsidR="009B2E1C" w:rsidRDefault="009B2E1C">
                              <w:pPr>
                                <w:rPr>
                                  <w:sz w:val="24"/>
                                </w:rPr>
                              </w:pPr>
                            </w:p>
                            <w:p w14:paraId="5C3953FF" w14:textId="77777777" w:rsidR="009B2E1C" w:rsidRDefault="009B2E1C">
                              <w:pPr>
                                <w:rPr>
                                  <w:sz w:val="24"/>
                                </w:rPr>
                              </w:pPr>
                            </w:p>
                            <w:p w14:paraId="1E585320" w14:textId="77777777" w:rsidR="009B2E1C" w:rsidRDefault="009B2E1C">
                              <w:pPr>
                                <w:rPr>
                                  <w:sz w:val="24"/>
                                </w:rPr>
                              </w:pPr>
                            </w:p>
                            <w:p w14:paraId="3D79C545" w14:textId="77777777" w:rsidR="009B2E1C" w:rsidRDefault="009B2E1C">
                              <w:pPr>
                                <w:rPr>
                                  <w:sz w:val="24"/>
                                </w:rPr>
                              </w:pPr>
                            </w:p>
                            <w:p w14:paraId="0391CF52" w14:textId="77777777" w:rsidR="009B2E1C" w:rsidRDefault="009B2E1C">
                              <w:pPr>
                                <w:rPr>
                                  <w:sz w:val="24"/>
                                </w:rPr>
                              </w:pPr>
                            </w:p>
                            <w:p w14:paraId="0BCB3BCF" w14:textId="77777777" w:rsidR="009B2E1C" w:rsidRDefault="009B2E1C">
                              <w:pPr>
                                <w:rPr>
                                  <w:sz w:val="24"/>
                                </w:rPr>
                              </w:pPr>
                            </w:p>
                            <w:p w14:paraId="0EC21E76" w14:textId="77777777" w:rsidR="009B2E1C" w:rsidRDefault="009B2E1C">
                              <w:pPr>
                                <w:spacing w:before="202"/>
                                <w:rPr>
                                  <w:sz w:val="24"/>
                                </w:rPr>
                              </w:pPr>
                            </w:p>
                            <w:p w14:paraId="4817596D" w14:textId="77777777" w:rsidR="009B2E1C" w:rsidRDefault="00CC24B5">
                              <w:pPr>
                                <w:ind w:left="1217" w:right="787" w:hanging="428"/>
                                <w:rPr>
                                  <w:sz w:val="24"/>
                                </w:rPr>
                              </w:pPr>
                              <w:r>
                                <w:rPr>
                                  <w:b/>
                                  <w:sz w:val="24"/>
                                </w:rPr>
                                <w:t>Figure</w:t>
                              </w:r>
                              <w:r>
                                <w:rPr>
                                  <w:b/>
                                  <w:spacing w:val="-15"/>
                                  <w:sz w:val="24"/>
                                </w:rPr>
                                <w:t xml:space="preserve"> </w:t>
                              </w:r>
                              <w:r>
                                <w:rPr>
                                  <w:b/>
                                  <w:sz w:val="24"/>
                                </w:rPr>
                                <w:t>5:</w:t>
                              </w:r>
                              <w:r>
                                <w:rPr>
                                  <w:b/>
                                  <w:spacing w:val="-15"/>
                                  <w:sz w:val="24"/>
                                </w:rPr>
                                <w:t xml:space="preserve"> </w:t>
                              </w:r>
                              <w:r>
                                <w:rPr>
                                  <w:sz w:val="24"/>
                                </w:rPr>
                                <w:t xml:space="preserve">Region-wise </w:t>
                              </w:r>
                              <w:r>
                                <w:rPr>
                                  <w:spacing w:val="-2"/>
                                  <w:sz w:val="24"/>
                                </w:rPr>
                                <w:t>categorization</w:t>
                              </w:r>
                            </w:p>
                          </w:txbxContent>
                        </wps:txbx>
                        <wps:bodyPr wrap="square" lIns="0" tIns="0" rIns="0" bIns="0" rtlCol="0">
                          <a:noAutofit/>
                        </wps:bodyPr>
                      </wps:wsp>
                    </wpg:wgp>
                  </a:graphicData>
                </a:graphic>
              </wp:anchor>
            </w:drawing>
          </mc:Choice>
          <mc:Fallback>
            <w:pict>
              <v:group w14:anchorId="23648885" id="Group 42" o:spid="_x0000_s1028" style="position:absolute;margin-left:323.05pt;margin-top:11.75pt;width:189.6pt;height:232.5pt;z-index:-15721472;mso-wrap-distance-left:0;mso-wrap-distance-right:0;mso-position-horizontal-relative:page" coordsize="24079,29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">
                <v:shape id="Graphic 43" o:spid="_x0000_s1029" style="position:absolute;width:24079;height:29527;visibility:visible;mso-wrap-style:square;v-text-anchor:top" coordsize="2407920,295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" path="m2407919,l,,,2952750r2407919,l2407919,x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4" o:spid="_x0000_s1030" type="#_x0000_t75" style="position:absolute;left:958;top:502;width:20536;height:22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">
                  <v:imagedata r:id="rId29" o:title=""/>
                </v:shape>
                <v:shape id="Textbox 45" o:spid="_x0000_s1031" type="#_x0000_t202" style="position:absolute;width:24079;height:29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31D8A269" w14:textId="77777777" w:rsidR="009B2E1C" w:rsidRDefault="009B2E1C">
                        <w:pPr>
                          <w:rPr>
                            <w:sz w:val="24"/>
                          </w:rPr>
                        </w:pPr>
                      </w:p>
                      <w:p w14:paraId="5EDB6950" w14:textId="77777777" w:rsidR="009B2E1C" w:rsidRDefault="009B2E1C">
                        <w:pPr>
                          <w:rPr>
                            <w:sz w:val="24"/>
                          </w:rPr>
                        </w:pPr>
                      </w:p>
                      <w:p w14:paraId="226413BB" w14:textId="77777777" w:rsidR="009B2E1C" w:rsidRDefault="009B2E1C">
                        <w:pPr>
                          <w:rPr>
                            <w:sz w:val="24"/>
                          </w:rPr>
                        </w:pPr>
                      </w:p>
                      <w:p w14:paraId="7455B576" w14:textId="77777777" w:rsidR="009B2E1C" w:rsidRDefault="009B2E1C">
                        <w:pPr>
                          <w:rPr>
                            <w:sz w:val="24"/>
                          </w:rPr>
                        </w:pPr>
                      </w:p>
                      <w:p w14:paraId="171F697B" w14:textId="77777777" w:rsidR="009B2E1C" w:rsidRDefault="009B2E1C">
                        <w:pPr>
                          <w:rPr>
                            <w:sz w:val="24"/>
                          </w:rPr>
                        </w:pPr>
                      </w:p>
                      <w:p w14:paraId="2B1E3FAB" w14:textId="77777777" w:rsidR="009B2E1C" w:rsidRDefault="009B2E1C">
                        <w:pPr>
                          <w:rPr>
                            <w:sz w:val="24"/>
                          </w:rPr>
                        </w:pPr>
                      </w:p>
                      <w:p w14:paraId="427D4E80" w14:textId="77777777" w:rsidR="009B2E1C" w:rsidRDefault="009B2E1C">
                        <w:pPr>
                          <w:rPr>
                            <w:sz w:val="24"/>
                          </w:rPr>
                        </w:pPr>
                      </w:p>
                      <w:p w14:paraId="5C3953FF" w14:textId="77777777" w:rsidR="009B2E1C" w:rsidRDefault="009B2E1C">
                        <w:pPr>
                          <w:rPr>
                            <w:sz w:val="24"/>
                          </w:rPr>
                        </w:pPr>
                      </w:p>
                      <w:p w14:paraId="1E585320" w14:textId="77777777" w:rsidR="009B2E1C" w:rsidRDefault="009B2E1C">
                        <w:pPr>
                          <w:rPr>
                            <w:sz w:val="24"/>
                          </w:rPr>
                        </w:pPr>
                      </w:p>
                      <w:p w14:paraId="3D79C545" w14:textId="77777777" w:rsidR="009B2E1C" w:rsidRDefault="009B2E1C">
                        <w:pPr>
                          <w:rPr>
                            <w:sz w:val="24"/>
                          </w:rPr>
                        </w:pPr>
                      </w:p>
                      <w:p w14:paraId="0391CF52" w14:textId="77777777" w:rsidR="009B2E1C" w:rsidRDefault="009B2E1C">
                        <w:pPr>
                          <w:rPr>
                            <w:sz w:val="24"/>
                          </w:rPr>
                        </w:pPr>
                      </w:p>
                      <w:p w14:paraId="0BCB3BCF" w14:textId="77777777" w:rsidR="009B2E1C" w:rsidRDefault="009B2E1C">
                        <w:pPr>
                          <w:rPr>
                            <w:sz w:val="24"/>
                          </w:rPr>
                        </w:pPr>
                      </w:p>
                      <w:p w14:paraId="0EC21E76" w14:textId="77777777" w:rsidR="009B2E1C" w:rsidRDefault="009B2E1C">
                        <w:pPr>
                          <w:spacing w:before="202"/>
                          <w:rPr>
                            <w:sz w:val="24"/>
                          </w:rPr>
                        </w:pPr>
                      </w:p>
                      <w:p w14:paraId="4817596D" w14:textId="77777777" w:rsidR="009B2E1C" w:rsidRDefault="00CC24B5">
                        <w:pPr>
                          <w:ind w:left="1217" w:right="787" w:hanging="428"/>
                          <w:rPr>
                            <w:sz w:val="24"/>
                          </w:rPr>
                        </w:pPr>
                        <w:r>
                          <w:rPr>
                            <w:b/>
                            <w:sz w:val="24"/>
                          </w:rPr>
                          <w:t>Figure</w:t>
                        </w:r>
                        <w:r>
                          <w:rPr>
                            <w:b/>
                            <w:spacing w:val="-15"/>
                            <w:sz w:val="24"/>
                          </w:rPr>
                          <w:t xml:space="preserve"> </w:t>
                        </w:r>
                        <w:r>
                          <w:rPr>
                            <w:b/>
                            <w:sz w:val="24"/>
                          </w:rPr>
                          <w:t>5:</w:t>
                        </w:r>
                        <w:r>
                          <w:rPr>
                            <w:b/>
                            <w:spacing w:val="-15"/>
                            <w:sz w:val="24"/>
                          </w:rPr>
                          <w:t xml:space="preserve"> </w:t>
                        </w:r>
                        <w:r>
                          <w:rPr>
                            <w:sz w:val="24"/>
                          </w:rPr>
                          <w:t xml:space="preserve">Region-wise </w:t>
                        </w:r>
                        <w:r>
                          <w:rPr>
                            <w:spacing w:val="-2"/>
                            <w:sz w:val="24"/>
                          </w:rPr>
                          <w:t>categorization</w:t>
                        </w:r>
                      </w:p>
                    </w:txbxContent>
                  </v:textbox>
                </v:shape>
                <w10:wrap type="topAndBottom" anchorx="page"/>
              </v:group>
            </w:pict>
          </mc:Fallback>
        </mc:AlternateContent>
      </w:r>
    </w:p>
    <w:p w14:paraId="45D48FE1" w14:textId="77777777" w:rsidR="009B2E1C" w:rsidRDefault="00CC24B5">
      <w:pPr>
        <w:pStyle w:val="BodyText"/>
        <w:spacing w:line="276" w:lineRule="auto"/>
        <w:ind w:left="170" w:right="184" w:firstLine="720"/>
      </w:pPr>
      <w:r>
        <w:t>The system includes a search bar that enhances user experience by enabling</w:t>
      </w:r>
      <w:r>
        <w:rPr>
          <w:spacing w:val="-4"/>
        </w:rPr>
        <w:t xml:space="preserve"> </w:t>
      </w:r>
      <w:r>
        <w:t>filtering</w:t>
      </w:r>
      <w:r>
        <w:rPr>
          <w:spacing w:val="-4"/>
        </w:rPr>
        <w:t xml:space="preserve"> </w:t>
      </w:r>
      <w:r>
        <w:t>and</w:t>
      </w:r>
      <w:r>
        <w:rPr>
          <w:spacing w:val="-4"/>
        </w:rPr>
        <w:t xml:space="preserve"> </w:t>
      </w:r>
      <w:r>
        <w:t>viewing</w:t>
      </w:r>
      <w:r>
        <w:rPr>
          <w:spacing w:val="-4"/>
        </w:rPr>
        <w:t xml:space="preserve"> </w:t>
      </w:r>
      <w:r>
        <w:t>of</w:t>
      </w:r>
      <w:r>
        <w:rPr>
          <w:spacing w:val="-5"/>
        </w:rPr>
        <w:t xml:space="preserve"> </w:t>
      </w:r>
      <w:r>
        <w:t>asset requests</w:t>
      </w:r>
      <w:r>
        <w:rPr>
          <w:spacing w:val="-1"/>
        </w:rPr>
        <w:t xml:space="preserve"> </w:t>
      </w:r>
      <w:r>
        <w:t>by</w:t>
      </w:r>
      <w:r>
        <w:rPr>
          <w:spacing w:val="1"/>
        </w:rPr>
        <w:t xml:space="preserve"> </w:t>
      </w:r>
      <w:r>
        <w:t>region,</w:t>
      </w:r>
      <w:r>
        <w:rPr>
          <w:spacing w:val="1"/>
        </w:rPr>
        <w:t xml:space="preserve"> </w:t>
      </w:r>
      <w:r>
        <w:t>as shown</w:t>
      </w:r>
      <w:r>
        <w:rPr>
          <w:spacing w:val="-1"/>
        </w:rPr>
        <w:t xml:space="preserve"> </w:t>
      </w:r>
      <w:r>
        <w:t>in</w:t>
      </w:r>
      <w:r>
        <w:rPr>
          <w:spacing w:val="2"/>
        </w:rPr>
        <w:t xml:space="preserve"> </w:t>
      </w:r>
      <w:r>
        <w:rPr>
          <w:spacing w:val="-2"/>
        </w:rPr>
        <w:t>Figure</w:t>
      </w:r>
    </w:p>
    <w:p w14:paraId="06A07C90" w14:textId="77777777" w:rsidR="009B2E1C" w:rsidRDefault="00CC24B5">
      <w:pPr>
        <w:pStyle w:val="BodyText"/>
        <w:spacing w:line="276" w:lineRule="auto"/>
        <w:ind w:left="170" w:right="183"/>
      </w:pPr>
      <w:r>
        <w:t>5. This feature allows users to efficiently locate requests from specific geographical areas, streamlining request management and tracking across locations. Its intuitive design</w:t>
      </w:r>
      <w:r>
        <w:rPr>
          <w:spacing w:val="-15"/>
        </w:rPr>
        <w:t xml:space="preserve"> </w:t>
      </w:r>
      <w:r>
        <w:t>ensures</w:t>
      </w:r>
      <w:r>
        <w:rPr>
          <w:spacing w:val="-15"/>
        </w:rPr>
        <w:t xml:space="preserve"> </w:t>
      </w:r>
      <w:r>
        <w:t>quick</w:t>
      </w:r>
      <w:r>
        <w:rPr>
          <w:spacing w:val="-15"/>
        </w:rPr>
        <w:t xml:space="preserve"> </w:t>
      </w:r>
      <w:r>
        <w:t>access</w:t>
      </w:r>
      <w:r>
        <w:rPr>
          <w:spacing w:val="-15"/>
        </w:rPr>
        <w:t xml:space="preserve"> </w:t>
      </w:r>
      <w:r>
        <w:t>to</w:t>
      </w:r>
      <w:r>
        <w:rPr>
          <w:spacing w:val="-15"/>
        </w:rPr>
        <w:t xml:space="preserve"> </w:t>
      </w:r>
      <w:r>
        <w:t>relevant data, improving navigation and helping users focus on key tasks.</w:t>
      </w:r>
    </w:p>
    <w:p w14:paraId="55D76146" w14:textId="77777777" w:rsidR="009B2E1C" w:rsidRDefault="009B2E1C">
      <w:pPr>
        <w:pStyle w:val="BodyText"/>
        <w:spacing w:line="276" w:lineRule="auto"/>
        <w:sectPr w:rsidR="009B2E1C">
          <w:type w:val="continuous"/>
          <w:pgSz w:w="11910" w:h="16840"/>
          <w:pgMar w:top="940" w:right="1417" w:bottom="280" w:left="1700" w:header="730" w:footer="0" w:gutter="0"/>
          <w:cols w:num="2" w:space="720" w:equalWidth="0">
            <w:col w:w="4040" w:space="692"/>
            <w:col w:w="4061"/>
          </w:cols>
        </w:sectPr>
      </w:pPr>
    </w:p>
    <w:p w14:paraId="42BBA6C7" w14:textId="77777777" w:rsidR="009B2E1C" w:rsidRDefault="00CC24B5">
      <w:pPr>
        <w:pStyle w:val="BodyText"/>
        <w:spacing w:before="267" w:line="276" w:lineRule="auto"/>
        <w:ind w:left="28" w:right="4752" w:firstLine="719"/>
      </w:pPr>
      <w:r>
        <w:t xml:space="preserve">When a user taps on a card, a detailed pop-up is triggered (Figure 4), presenting comprehensive information </w:t>
      </w:r>
      <w:proofErr w:type="gramStart"/>
      <w:r>
        <w:t>about</w:t>
      </w:r>
      <w:r>
        <w:rPr>
          <w:spacing w:val="63"/>
          <w:w w:val="150"/>
        </w:rPr>
        <w:t xml:space="preserve">  </w:t>
      </w:r>
      <w:r>
        <w:t>the</w:t>
      </w:r>
      <w:proofErr w:type="gramEnd"/>
      <w:r>
        <w:rPr>
          <w:spacing w:val="63"/>
          <w:w w:val="150"/>
        </w:rPr>
        <w:t xml:space="preserve">  </w:t>
      </w:r>
      <w:r>
        <w:t>request,</w:t>
      </w:r>
      <w:r>
        <w:rPr>
          <w:spacing w:val="64"/>
          <w:w w:val="150"/>
        </w:rPr>
        <w:t xml:space="preserve">  </w:t>
      </w:r>
      <w:r>
        <w:t>including</w:t>
      </w:r>
      <w:r>
        <w:rPr>
          <w:spacing w:val="63"/>
          <w:w w:val="150"/>
        </w:rPr>
        <w:t xml:space="preserve">  </w:t>
      </w:r>
      <w:r>
        <w:rPr>
          <w:spacing w:val="-5"/>
        </w:rPr>
        <w:t>the</w:t>
      </w:r>
    </w:p>
    <w:p w14:paraId="33F9ECCC" w14:textId="77777777" w:rsidR="009B2E1C" w:rsidRDefault="009B2E1C">
      <w:pPr>
        <w:pStyle w:val="BodyText"/>
        <w:spacing w:line="276" w:lineRule="auto"/>
        <w:sectPr w:rsidR="009B2E1C">
          <w:type w:val="continuous"/>
          <w:pgSz w:w="11910" w:h="16840"/>
          <w:pgMar w:top="940" w:right="1417" w:bottom="280" w:left="1700" w:header="730" w:footer="0" w:gutter="0"/>
          <w:cols w:space="720"/>
        </w:sectPr>
      </w:pPr>
    </w:p>
    <w:p w14:paraId="15FE130C" w14:textId="77777777" w:rsidR="009B2E1C" w:rsidRDefault="009B2E1C">
      <w:pPr>
        <w:pStyle w:val="BodyText"/>
        <w:jc w:val="left"/>
      </w:pPr>
    </w:p>
    <w:p w14:paraId="4F2D6B08" w14:textId="77777777" w:rsidR="009B2E1C" w:rsidRDefault="009B2E1C">
      <w:pPr>
        <w:pStyle w:val="BodyText"/>
        <w:spacing w:before="93"/>
        <w:jc w:val="left"/>
      </w:pPr>
    </w:p>
    <w:p w14:paraId="1C6FEA2D" w14:textId="77777777" w:rsidR="009B2E1C" w:rsidRDefault="00CC24B5">
      <w:pPr>
        <w:pStyle w:val="BodyText"/>
        <w:ind w:left="968"/>
        <w:jc w:val="left"/>
      </w:pPr>
      <w:r>
        <w:rPr>
          <w:b/>
          <w:spacing w:val="-4"/>
        </w:rPr>
        <w:t>Table 1:</w:t>
      </w:r>
      <w:r>
        <w:rPr>
          <w:b/>
          <w:spacing w:val="-3"/>
        </w:rPr>
        <w:t xml:space="preserve"> </w:t>
      </w:r>
      <w:r>
        <w:rPr>
          <w:spacing w:val="-4"/>
        </w:rPr>
        <w:t>Quantitative comparison</w:t>
      </w:r>
      <w:r>
        <w:rPr>
          <w:spacing w:val="-3"/>
        </w:rPr>
        <w:t xml:space="preserve"> </w:t>
      </w:r>
      <w:r>
        <w:rPr>
          <w:spacing w:val="-4"/>
        </w:rPr>
        <w:t>between</w:t>
      </w:r>
      <w:r>
        <w:rPr>
          <w:spacing w:val="-3"/>
        </w:rPr>
        <w:t xml:space="preserve"> </w:t>
      </w:r>
      <w:r>
        <w:rPr>
          <w:spacing w:val="-4"/>
        </w:rPr>
        <w:t>manual</w:t>
      </w:r>
      <w:r>
        <w:rPr>
          <w:spacing w:val="-2"/>
        </w:rPr>
        <w:t xml:space="preserve"> </w:t>
      </w:r>
      <w:r>
        <w:rPr>
          <w:spacing w:val="-4"/>
        </w:rPr>
        <w:t>request</w:t>
      </w:r>
      <w:r>
        <w:rPr>
          <w:spacing w:val="-3"/>
        </w:rPr>
        <w:t xml:space="preserve"> </w:t>
      </w:r>
      <w:r>
        <w:rPr>
          <w:spacing w:val="-4"/>
        </w:rPr>
        <w:t>and</w:t>
      </w:r>
      <w:r>
        <w:rPr>
          <w:spacing w:val="-3"/>
        </w:rPr>
        <w:t xml:space="preserve"> </w:t>
      </w:r>
      <w:r>
        <w:rPr>
          <w:spacing w:val="-4"/>
        </w:rPr>
        <w:t>mobile</w:t>
      </w:r>
      <w:r>
        <w:rPr>
          <w:spacing w:val="-3"/>
        </w:rPr>
        <w:t xml:space="preserve"> </w:t>
      </w:r>
      <w:r>
        <w:rPr>
          <w:spacing w:val="-4"/>
        </w:rPr>
        <w:t>app</w:t>
      </w:r>
      <w:r>
        <w:rPr>
          <w:spacing w:val="-2"/>
        </w:rPr>
        <w:t xml:space="preserve"> </w:t>
      </w:r>
      <w:r>
        <w:rPr>
          <w:spacing w:val="-4"/>
        </w:rPr>
        <w:t>request</w:t>
      </w:r>
    </w:p>
    <w:p w14:paraId="0C7772C7" w14:textId="77777777" w:rsidR="009B2E1C" w:rsidRDefault="00CC24B5">
      <w:pPr>
        <w:pStyle w:val="BodyText"/>
        <w:spacing w:before="9"/>
        <w:jc w:val="left"/>
        <w:rPr>
          <w:sz w:val="4"/>
        </w:rPr>
      </w:pPr>
      <w:r>
        <w:rPr>
          <w:noProof/>
          <w:sz w:val="4"/>
          <w:lang w:bidi="si-LK"/>
        </w:rPr>
        <w:drawing>
          <wp:anchor distT="0" distB="0" distL="0" distR="0" simplePos="0" relativeHeight="487595520" behindDoc="1" locked="0" layoutInCell="1" allowOverlap="1" wp14:anchorId="4ACC2531" wp14:editId="14BB978E">
            <wp:simplePos x="0" y="0"/>
            <wp:positionH relativeFrom="page">
              <wp:posOffset>1536191</wp:posOffset>
            </wp:positionH>
            <wp:positionV relativeFrom="paragraph">
              <wp:posOffset>50661</wp:posOffset>
            </wp:positionV>
            <wp:extent cx="5109361" cy="2087118"/>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30" cstate="print"/>
                    <a:stretch>
                      <a:fillRect/>
                    </a:stretch>
                  </pic:blipFill>
                  <pic:spPr>
                    <a:xfrm>
                      <a:off x="0" y="0"/>
                      <a:ext cx="5109361" cy="2087118"/>
                    </a:xfrm>
                    <a:prstGeom prst="rect">
                      <a:avLst/>
                    </a:prstGeom>
                  </pic:spPr>
                </pic:pic>
              </a:graphicData>
            </a:graphic>
          </wp:anchor>
        </w:drawing>
      </w:r>
    </w:p>
    <w:p w14:paraId="5D7AF922" w14:textId="77777777" w:rsidR="009B2E1C" w:rsidRDefault="009B2E1C">
      <w:pPr>
        <w:pStyle w:val="BodyText"/>
        <w:jc w:val="left"/>
        <w:rPr>
          <w:sz w:val="10"/>
        </w:rPr>
      </w:pPr>
    </w:p>
    <w:p w14:paraId="51B47A12" w14:textId="77777777" w:rsidR="009B2E1C" w:rsidRDefault="009B2E1C">
      <w:pPr>
        <w:pStyle w:val="BodyText"/>
        <w:jc w:val="left"/>
        <w:rPr>
          <w:sz w:val="10"/>
        </w:rPr>
        <w:sectPr w:rsidR="009B2E1C">
          <w:pgSz w:w="11910" w:h="16840"/>
          <w:pgMar w:top="940" w:right="1417" w:bottom="280" w:left="1700" w:header="730" w:footer="0" w:gutter="0"/>
          <w:cols w:space="720"/>
        </w:sectPr>
      </w:pPr>
    </w:p>
    <w:p w14:paraId="13BBF3E3" w14:textId="77777777" w:rsidR="009B2E1C" w:rsidRDefault="009B2E1C">
      <w:pPr>
        <w:pStyle w:val="BodyText"/>
        <w:spacing w:before="95"/>
        <w:jc w:val="left"/>
      </w:pPr>
    </w:p>
    <w:p w14:paraId="2C87FBCC" w14:textId="77777777" w:rsidR="009B2E1C" w:rsidRDefault="00CC24B5">
      <w:pPr>
        <w:pStyle w:val="BodyText"/>
        <w:spacing w:line="276" w:lineRule="auto"/>
        <w:ind w:left="28" w:firstLine="719"/>
      </w:pPr>
      <w:r>
        <w:t xml:space="preserve">Table 1 compares manual and mobile app requests across four aspects: time, cost, safety, and document management, highlighting the efficiency, safety, and cost-effectiveness of mobile </w:t>
      </w:r>
      <w:r>
        <w:rPr>
          <w:spacing w:val="-2"/>
        </w:rPr>
        <w:t>apps.</w:t>
      </w:r>
    </w:p>
    <w:p w14:paraId="77D37AA7" w14:textId="77777777" w:rsidR="009B2E1C" w:rsidRDefault="009B2E1C">
      <w:pPr>
        <w:pStyle w:val="BodyText"/>
        <w:spacing w:before="8"/>
        <w:jc w:val="left"/>
      </w:pPr>
    </w:p>
    <w:p w14:paraId="071545B1" w14:textId="77777777" w:rsidR="009B2E1C" w:rsidRDefault="00CC24B5">
      <w:pPr>
        <w:pStyle w:val="Heading1"/>
        <w:numPr>
          <w:ilvl w:val="0"/>
          <w:numId w:val="2"/>
        </w:numPr>
        <w:tabs>
          <w:tab w:val="left" w:pos="1242"/>
        </w:tabs>
        <w:spacing w:before="1"/>
        <w:ind w:left="1242"/>
        <w:jc w:val="left"/>
      </w:pPr>
      <w:r>
        <w:rPr>
          <w:spacing w:val="-2"/>
        </w:rPr>
        <w:t>CONCLUSIONS</w:t>
      </w:r>
    </w:p>
    <w:p w14:paraId="561F55DD" w14:textId="77777777" w:rsidR="009B2E1C" w:rsidRDefault="00CC24B5">
      <w:pPr>
        <w:pStyle w:val="BodyText"/>
        <w:spacing w:before="196" w:line="276" w:lineRule="auto"/>
        <w:ind w:left="28" w:firstLine="719"/>
      </w:pPr>
      <w:r>
        <w:t>The Request New Asset Management System successfully addresses the inefficiencies of traditional asset request workflows, offering a streamlined, user-friendly, and scalable solution. By leveraging technologies like Flutter and PHP-MySQL, the system integrates dynamic forms, real-time validation, and persistent data storage to enhance accuracy and responsiveness. Performance evaluations revealed significant improvements in operational metrics, including reduced approval times, enhanced data integrity, and increased user satisfaction. The system’s modular architecture ensures adaptability across various industries, making it a versatile tool for modern asset management. This research underscores the transformative potential of digital workflows in industrial settings, setting a benchmark</w:t>
      </w:r>
      <w:r>
        <w:rPr>
          <w:spacing w:val="75"/>
        </w:rPr>
        <w:t xml:space="preserve"> </w:t>
      </w:r>
      <w:r>
        <w:t>for</w:t>
      </w:r>
      <w:r>
        <w:rPr>
          <w:spacing w:val="76"/>
        </w:rPr>
        <w:t xml:space="preserve"> </w:t>
      </w:r>
      <w:r>
        <w:t>similar</w:t>
      </w:r>
      <w:r>
        <w:rPr>
          <w:spacing w:val="77"/>
        </w:rPr>
        <w:t xml:space="preserve"> </w:t>
      </w:r>
      <w:r>
        <w:t>systems.</w:t>
      </w:r>
      <w:r>
        <w:rPr>
          <w:spacing w:val="76"/>
        </w:rPr>
        <w:t xml:space="preserve"> </w:t>
      </w:r>
      <w:r>
        <w:rPr>
          <w:spacing w:val="-2"/>
        </w:rPr>
        <w:t>Future</w:t>
      </w:r>
    </w:p>
    <w:p w14:paraId="0B2DF2D4" w14:textId="77777777" w:rsidR="009B2E1C" w:rsidRDefault="00CC24B5">
      <w:pPr>
        <w:pStyle w:val="BodyText"/>
        <w:spacing w:before="90" w:line="276" w:lineRule="auto"/>
        <w:ind w:left="28" w:right="21"/>
      </w:pPr>
      <w:r>
        <w:br w:type="column"/>
      </w:r>
      <w:r>
        <w:t>studies could explore advanced integrations,</w:t>
      </w:r>
      <w:r>
        <w:rPr>
          <w:spacing w:val="-15"/>
        </w:rPr>
        <w:t xml:space="preserve"> </w:t>
      </w:r>
      <w:r>
        <w:t>such</w:t>
      </w:r>
      <w:r>
        <w:rPr>
          <w:spacing w:val="-15"/>
        </w:rPr>
        <w:t xml:space="preserve"> </w:t>
      </w:r>
      <w:r>
        <w:t>as</w:t>
      </w:r>
      <w:r>
        <w:rPr>
          <w:spacing w:val="-15"/>
        </w:rPr>
        <w:t xml:space="preserve"> </w:t>
      </w:r>
      <w:r>
        <w:t>IoT</w:t>
      </w:r>
      <w:r>
        <w:rPr>
          <w:spacing w:val="-15"/>
        </w:rPr>
        <w:t xml:space="preserve"> </w:t>
      </w:r>
      <w:r>
        <w:t>and</w:t>
      </w:r>
      <w:r>
        <w:rPr>
          <w:spacing w:val="-15"/>
        </w:rPr>
        <w:t xml:space="preserve"> </w:t>
      </w:r>
      <w:r>
        <w:t>AI,</w:t>
      </w:r>
      <w:r>
        <w:rPr>
          <w:spacing w:val="-15"/>
        </w:rPr>
        <w:t xml:space="preserve"> </w:t>
      </w:r>
      <w:r>
        <w:t>to</w:t>
      </w:r>
      <w:r>
        <w:rPr>
          <w:spacing w:val="-15"/>
        </w:rPr>
        <w:t xml:space="preserve"> </w:t>
      </w:r>
      <w:r>
        <w:t xml:space="preserve">further </w:t>
      </w:r>
      <w:r>
        <w:rPr>
          <w:spacing w:val="-2"/>
        </w:rPr>
        <w:t>enhance</w:t>
      </w:r>
      <w:r>
        <w:rPr>
          <w:spacing w:val="-1"/>
        </w:rPr>
        <w:t xml:space="preserve"> </w:t>
      </w:r>
      <w:r>
        <w:rPr>
          <w:spacing w:val="-2"/>
        </w:rPr>
        <w:t>decision-making</w:t>
      </w:r>
      <w:r>
        <w:rPr>
          <w:spacing w:val="1"/>
        </w:rPr>
        <w:t xml:space="preserve"> </w:t>
      </w:r>
      <w:r>
        <w:rPr>
          <w:spacing w:val="-2"/>
        </w:rPr>
        <w:t>and</w:t>
      </w:r>
      <w:r>
        <w:rPr>
          <w:spacing w:val="1"/>
        </w:rPr>
        <w:t xml:space="preserve"> </w:t>
      </w:r>
      <w:r>
        <w:rPr>
          <w:spacing w:val="-2"/>
        </w:rPr>
        <w:t>automation.</w:t>
      </w:r>
    </w:p>
    <w:p w14:paraId="7CC965EF" w14:textId="77777777" w:rsidR="009B2E1C" w:rsidRDefault="00CC24B5">
      <w:pPr>
        <w:pStyle w:val="Heading1"/>
        <w:spacing w:before="159"/>
        <w:ind w:left="1586" w:firstLine="0"/>
      </w:pPr>
      <w:r>
        <w:rPr>
          <w:spacing w:val="-2"/>
        </w:rPr>
        <w:t>REFERENCES</w:t>
      </w:r>
    </w:p>
    <w:p w14:paraId="5558877F" w14:textId="77777777" w:rsidR="009B2E1C" w:rsidRDefault="00CC24B5">
      <w:pPr>
        <w:pStyle w:val="ListParagraph"/>
        <w:numPr>
          <w:ilvl w:val="0"/>
          <w:numId w:val="1"/>
        </w:numPr>
        <w:tabs>
          <w:tab w:val="left" w:pos="748"/>
          <w:tab w:val="left" w:pos="2835"/>
        </w:tabs>
        <w:spacing w:before="120"/>
        <w:ind w:right="21"/>
        <w:rPr>
          <w:sz w:val="24"/>
        </w:rPr>
      </w:pPr>
      <w:r>
        <w:rPr>
          <w:sz w:val="24"/>
        </w:rPr>
        <w:t xml:space="preserve">Bondi, A. B. (2015). Foundations of software and system </w:t>
      </w:r>
      <w:r>
        <w:rPr>
          <w:spacing w:val="-2"/>
          <w:sz w:val="24"/>
        </w:rPr>
        <w:t>performance</w:t>
      </w:r>
      <w:r>
        <w:rPr>
          <w:sz w:val="24"/>
        </w:rPr>
        <w:tab/>
      </w:r>
      <w:r>
        <w:rPr>
          <w:spacing w:val="-2"/>
          <w:sz w:val="24"/>
        </w:rPr>
        <w:t xml:space="preserve">engineering: </w:t>
      </w:r>
      <w:r>
        <w:rPr>
          <w:sz w:val="24"/>
        </w:rPr>
        <w:t>Process, performance modeling, requirements, testing, scalability, and practice. Addison-Wesley.</w:t>
      </w:r>
    </w:p>
    <w:p w14:paraId="4052EEC6" w14:textId="77777777" w:rsidR="009B2E1C" w:rsidRDefault="00CC24B5">
      <w:pPr>
        <w:pStyle w:val="ListParagraph"/>
        <w:numPr>
          <w:ilvl w:val="0"/>
          <w:numId w:val="1"/>
        </w:numPr>
        <w:tabs>
          <w:tab w:val="left" w:pos="748"/>
        </w:tabs>
        <w:spacing w:before="1"/>
        <w:ind w:right="20"/>
        <w:rPr>
          <w:sz w:val="24"/>
        </w:rPr>
      </w:pPr>
      <w:r>
        <w:rPr>
          <w:sz w:val="24"/>
        </w:rPr>
        <w:t xml:space="preserve">Harned, B. (2017). Project management for humans. Rosenfeld Media </w:t>
      </w:r>
      <w:proofErr w:type="gramStart"/>
      <w:r>
        <w:rPr>
          <w:sz w:val="24"/>
        </w:rPr>
        <w:t>LLC..</w:t>
      </w:r>
      <w:proofErr w:type="gramEnd"/>
    </w:p>
    <w:p w14:paraId="489F0163" w14:textId="77777777" w:rsidR="009B2E1C" w:rsidRDefault="00CC24B5">
      <w:pPr>
        <w:pStyle w:val="ListParagraph"/>
        <w:numPr>
          <w:ilvl w:val="0"/>
          <w:numId w:val="1"/>
        </w:numPr>
        <w:tabs>
          <w:tab w:val="left" w:pos="748"/>
        </w:tabs>
        <w:ind w:right="19"/>
        <w:rPr>
          <w:sz w:val="24"/>
        </w:rPr>
      </w:pPr>
      <w:r>
        <w:rPr>
          <w:sz w:val="24"/>
        </w:rPr>
        <w:t>Liu, H. H. (2009). Software performance and scalability: A quantitative</w:t>
      </w:r>
      <w:r>
        <w:rPr>
          <w:spacing w:val="-13"/>
          <w:sz w:val="24"/>
        </w:rPr>
        <w:t xml:space="preserve"> </w:t>
      </w:r>
      <w:r>
        <w:rPr>
          <w:sz w:val="24"/>
        </w:rPr>
        <w:t>approach.</w:t>
      </w:r>
      <w:r>
        <w:rPr>
          <w:spacing w:val="-13"/>
          <w:sz w:val="24"/>
        </w:rPr>
        <w:t xml:space="preserve"> </w:t>
      </w:r>
      <w:r>
        <w:rPr>
          <w:sz w:val="24"/>
        </w:rPr>
        <w:t>John</w:t>
      </w:r>
      <w:r>
        <w:rPr>
          <w:spacing w:val="-13"/>
          <w:sz w:val="24"/>
        </w:rPr>
        <w:t xml:space="preserve"> </w:t>
      </w:r>
      <w:r>
        <w:rPr>
          <w:sz w:val="24"/>
        </w:rPr>
        <w:t>Wiley &amp; Sons.</w:t>
      </w:r>
    </w:p>
    <w:p w14:paraId="17051C8B" w14:textId="77777777" w:rsidR="009B2E1C" w:rsidRDefault="00CC24B5">
      <w:pPr>
        <w:pStyle w:val="ListParagraph"/>
        <w:numPr>
          <w:ilvl w:val="0"/>
          <w:numId w:val="1"/>
        </w:numPr>
        <w:tabs>
          <w:tab w:val="left" w:pos="748"/>
        </w:tabs>
        <w:ind w:right="22"/>
        <w:rPr>
          <w:sz w:val="24"/>
        </w:rPr>
      </w:pPr>
      <w:r>
        <w:rPr>
          <w:sz w:val="24"/>
        </w:rPr>
        <w:t>Martin, R. C., &amp; Martin, R. C. (2003). Agile software development:</w:t>
      </w:r>
      <w:r>
        <w:rPr>
          <w:spacing w:val="-8"/>
          <w:sz w:val="24"/>
        </w:rPr>
        <w:t xml:space="preserve"> </w:t>
      </w:r>
      <w:r>
        <w:rPr>
          <w:sz w:val="24"/>
        </w:rPr>
        <w:t>Principles,</w:t>
      </w:r>
      <w:r>
        <w:rPr>
          <w:spacing w:val="-8"/>
          <w:sz w:val="24"/>
        </w:rPr>
        <w:t xml:space="preserve"> </w:t>
      </w:r>
      <w:r>
        <w:rPr>
          <w:sz w:val="24"/>
        </w:rPr>
        <w:t>patterns, and practices. Prentice Hall/Pearson Education.</w:t>
      </w:r>
    </w:p>
    <w:p w14:paraId="3A24B15A" w14:textId="77777777" w:rsidR="009B2E1C" w:rsidRDefault="00CC24B5">
      <w:pPr>
        <w:pStyle w:val="ListParagraph"/>
        <w:numPr>
          <w:ilvl w:val="0"/>
          <w:numId w:val="1"/>
        </w:numPr>
        <w:tabs>
          <w:tab w:val="left" w:pos="748"/>
        </w:tabs>
        <w:ind w:right="22"/>
        <w:rPr>
          <w:sz w:val="24"/>
        </w:rPr>
      </w:pPr>
      <w:r>
        <w:rPr>
          <w:sz w:val="24"/>
        </w:rPr>
        <w:t xml:space="preserve">Millington, I., &amp; </w:t>
      </w:r>
      <w:proofErr w:type="spellStart"/>
      <w:r>
        <w:rPr>
          <w:sz w:val="24"/>
        </w:rPr>
        <w:t>Funge</w:t>
      </w:r>
      <w:proofErr w:type="spellEnd"/>
      <w:r>
        <w:rPr>
          <w:sz w:val="24"/>
        </w:rPr>
        <w:t xml:space="preserve">, J. D. (2009). Artificial intelligence for games (2nd ed). Morgan </w:t>
      </w:r>
      <w:r>
        <w:rPr>
          <w:spacing w:val="-2"/>
          <w:sz w:val="24"/>
        </w:rPr>
        <w:t>Kaufmann/Elsevier.</w:t>
      </w:r>
    </w:p>
    <w:p w14:paraId="2CB48DA8" w14:textId="77777777" w:rsidR="009B2E1C" w:rsidRDefault="00CC24B5">
      <w:pPr>
        <w:pStyle w:val="ListParagraph"/>
        <w:numPr>
          <w:ilvl w:val="0"/>
          <w:numId w:val="1"/>
        </w:numPr>
        <w:tabs>
          <w:tab w:val="left" w:pos="748"/>
        </w:tabs>
        <w:ind w:right="20"/>
        <w:rPr>
          <w:sz w:val="24"/>
        </w:rPr>
      </w:pPr>
      <w:r>
        <w:rPr>
          <w:sz w:val="24"/>
        </w:rPr>
        <w:t>Wallace,</w:t>
      </w:r>
      <w:r>
        <w:rPr>
          <w:spacing w:val="-2"/>
          <w:sz w:val="24"/>
        </w:rPr>
        <w:t xml:space="preserve"> </w:t>
      </w:r>
      <w:r>
        <w:rPr>
          <w:sz w:val="24"/>
        </w:rPr>
        <w:t>T. F.,</w:t>
      </w:r>
      <w:r>
        <w:rPr>
          <w:spacing w:val="-2"/>
          <w:sz w:val="24"/>
        </w:rPr>
        <w:t xml:space="preserve"> </w:t>
      </w:r>
      <w:r>
        <w:rPr>
          <w:sz w:val="24"/>
        </w:rPr>
        <w:t>&amp;</w:t>
      </w:r>
      <w:r>
        <w:rPr>
          <w:spacing w:val="-1"/>
          <w:sz w:val="24"/>
        </w:rPr>
        <w:t xml:space="preserve"> </w:t>
      </w:r>
      <w:proofErr w:type="spellStart"/>
      <w:r>
        <w:rPr>
          <w:sz w:val="24"/>
        </w:rPr>
        <w:t>Kremzar</w:t>
      </w:r>
      <w:proofErr w:type="spellEnd"/>
      <w:r>
        <w:rPr>
          <w:sz w:val="24"/>
        </w:rPr>
        <w:t>,</w:t>
      </w:r>
      <w:r>
        <w:rPr>
          <w:spacing w:val="-3"/>
          <w:sz w:val="24"/>
        </w:rPr>
        <w:t xml:space="preserve"> </w:t>
      </w:r>
      <w:r>
        <w:rPr>
          <w:sz w:val="24"/>
        </w:rPr>
        <w:t>M.</w:t>
      </w:r>
      <w:r>
        <w:rPr>
          <w:spacing w:val="-2"/>
          <w:sz w:val="24"/>
        </w:rPr>
        <w:t xml:space="preserve"> </w:t>
      </w:r>
      <w:r>
        <w:rPr>
          <w:sz w:val="24"/>
        </w:rPr>
        <w:t>H. (2001). ERP: Making it happen: the implementers’ guide to success with enterprise resource planning. Wiley.</w:t>
      </w:r>
    </w:p>
    <w:sectPr w:rsidR="009B2E1C">
      <w:type w:val="continuous"/>
      <w:pgSz w:w="11910" w:h="16840"/>
      <w:pgMar w:top="940" w:right="1417" w:bottom="280" w:left="1700" w:header="730" w:footer="0" w:gutter="0"/>
      <w:cols w:num="2" w:space="720" w:equalWidth="0">
        <w:col w:w="4041" w:space="691"/>
        <w:col w:w="4061"/>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ishadi SK" w:date="2025-01-09T19:34:00Z" w:initials="NS">
    <w:p w14:paraId="6189F21D" w14:textId="77777777" w:rsidR="008904E2" w:rsidRDefault="008904E2" w:rsidP="008904E2">
      <w:pPr>
        <w:pStyle w:val="CommentText"/>
      </w:pPr>
      <w:r>
        <w:rPr>
          <w:rStyle w:val="CommentReference"/>
        </w:rPr>
        <w:annotationRef/>
      </w:r>
      <w:r>
        <w:t>Isn’t this should be correct as: New Asset Request Management System?</w:t>
      </w:r>
    </w:p>
  </w:comment>
  <w:comment w:id="3" w:author="Nishadi SK" w:date="2025-01-09T19:45:00Z" w:initials="NS">
    <w:p w14:paraId="27560BA6" w14:textId="77777777" w:rsidR="00176CA2" w:rsidRDefault="00176CA2" w:rsidP="00176CA2">
      <w:pPr>
        <w:pStyle w:val="CommentText"/>
      </w:pPr>
      <w:r>
        <w:rPr>
          <w:rStyle w:val="CommentReference"/>
        </w:rPr>
        <w:annotationRef/>
      </w:r>
      <w:r>
        <w:t>Better if you add more literature reviews.</w:t>
      </w:r>
    </w:p>
  </w:comment>
  <w:comment w:id="4" w:author="Nishadi SK" w:date="2025-01-09T19:56:00Z" w:initials="NS">
    <w:p w14:paraId="639DEF6B" w14:textId="77777777" w:rsidR="0053664D" w:rsidRDefault="0053664D" w:rsidP="0053664D">
      <w:pPr>
        <w:pStyle w:val="CommentText"/>
      </w:pPr>
      <w:r>
        <w:rPr>
          <w:rStyle w:val="CommentReference"/>
        </w:rPr>
        <w:annotationRef/>
      </w:r>
      <w:r>
        <w:t xml:space="preserve">Better if you add more diagrams describing the process of the system. </w:t>
      </w:r>
    </w:p>
  </w:comment>
  <w:comment w:id="5" w:author="Nishadi SK" w:date="2025-01-09T19:54:00Z" w:initials="NS">
    <w:p w14:paraId="57375044" w14:textId="4D7E2C46" w:rsidR="0053664D" w:rsidRDefault="0053664D" w:rsidP="0053664D">
      <w:pPr>
        <w:pStyle w:val="CommentText"/>
      </w:pPr>
      <w:r>
        <w:rPr>
          <w:rStyle w:val="CommentReference"/>
        </w:rPr>
        <w:annotationRef/>
      </w:r>
      <w:r>
        <w:t>These details should be included in the results section. Better if you could analyse and describe these results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89F21D" w15:done="0"/>
  <w15:commentEx w15:paraId="27560BA6" w15:done="0"/>
  <w15:commentEx w15:paraId="639DEF6B" w15:done="0"/>
  <w15:commentEx w15:paraId="573750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8532BA" w16cex:dateUtc="2025-01-09T10:34:00Z"/>
  <w16cex:commentExtensible w16cex:durableId="4CF25577" w16cex:dateUtc="2025-01-09T10:45:00Z"/>
  <w16cex:commentExtensible w16cex:durableId="04F7A967" w16cex:dateUtc="2025-01-09T10:56:00Z"/>
  <w16cex:commentExtensible w16cex:durableId="17F866FE" w16cex:dateUtc="2025-01-09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89F21D" w16cid:durableId="4A8532BA"/>
  <w16cid:commentId w16cid:paraId="27560BA6" w16cid:durableId="4CF25577"/>
  <w16cid:commentId w16cid:paraId="639DEF6B" w16cid:durableId="04F7A967"/>
  <w16cid:commentId w16cid:paraId="57375044" w16cid:durableId="17F866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4A1F7" w14:textId="77777777" w:rsidR="00C27C2C" w:rsidRDefault="00C27C2C">
      <w:r>
        <w:separator/>
      </w:r>
    </w:p>
  </w:endnote>
  <w:endnote w:type="continuationSeparator" w:id="0">
    <w:p w14:paraId="7EFB68CA" w14:textId="77777777" w:rsidR="00C27C2C" w:rsidRDefault="00C27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5245E" w14:textId="77777777" w:rsidR="00D542FE" w:rsidRDefault="00D54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92E10" w14:textId="77777777" w:rsidR="00D542FE" w:rsidRDefault="00D542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B387C" w14:textId="77777777" w:rsidR="00D542FE" w:rsidRDefault="00D54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AE72C" w14:textId="77777777" w:rsidR="00C27C2C" w:rsidRDefault="00C27C2C">
      <w:r>
        <w:separator/>
      </w:r>
    </w:p>
  </w:footnote>
  <w:footnote w:type="continuationSeparator" w:id="0">
    <w:p w14:paraId="65D8A699" w14:textId="77777777" w:rsidR="00C27C2C" w:rsidRDefault="00C27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FA445" w14:textId="77777777" w:rsidR="009B2E1C" w:rsidRDefault="00CC24B5">
    <w:pPr>
      <w:pStyle w:val="BodyText"/>
      <w:spacing w:line="14" w:lineRule="auto"/>
      <w:jc w:val="left"/>
      <w:rPr>
        <w:sz w:val="20"/>
      </w:rPr>
    </w:pPr>
    <w:r>
      <w:rPr>
        <w:noProof/>
        <w:sz w:val="20"/>
        <w:lang w:bidi="si-LK"/>
      </w:rPr>
      <mc:AlternateContent>
        <mc:Choice Requires="wps">
          <w:drawing>
            <wp:anchor distT="0" distB="0" distL="0" distR="0" simplePos="0" relativeHeight="487420928" behindDoc="1" locked="0" layoutInCell="1" allowOverlap="1" wp14:anchorId="74517D8A" wp14:editId="754A0640">
              <wp:simplePos x="0" y="0"/>
              <wp:positionH relativeFrom="page">
                <wp:posOffset>3186810</wp:posOffset>
              </wp:positionH>
              <wp:positionV relativeFrom="page">
                <wp:posOffset>450653</wp:posOffset>
              </wp:positionV>
              <wp:extent cx="137287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2870" cy="165735"/>
                      </a:xfrm>
                      <a:prstGeom prst="rect">
                        <a:avLst/>
                      </a:prstGeom>
                    </wps:spPr>
                    <wps:txbx>
                      <w:txbxContent>
                        <w:p w14:paraId="32EE2525" w14:textId="77777777" w:rsidR="009B2E1C" w:rsidRDefault="009B2E1C">
                          <w:pPr>
                            <w:spacing w:before="10"/>
                            <w:ind w:left="20"/>
                            <w:rPr>
                              <w:sz w:val="20"/>
                            </w:rPr>
                          </w:pPr>
                        </w:p>
                      </w:txbxContent>
                    </wps:txbx>
                    <wps:bodyPr wrap="square" lIns="0" tIns="0" rIns="0" bIns="0" rtlCol="0">
                      <a:noAutofit/>
                    </wps:bodyPr>
                  </wps:wsp>
                </a:graphicData>
              </a:graphic>
            </wp:anchor>
          </w:drawing>
        </mc:Choice>
        <mc:Fallback>
          <w:pict>
            <v:shapetype w14:anchorId="74517D8A" id="_x0000_t202" coordsize="21600,21600" o:spt="202" path="m,l,21600r21600,l21600,xe">
              <v:stroke joinstyle="miter"/>
              <v:path gradientshapeok="t" o:connecttype="rect"/>
            </v:shapetype>
            <v:shape id="Textbox 2" o:spid="_x0000_s1032" type="#_x0000_t202" style="position:absolute;margin-left:250.95pt;margin-top:35.5pt;width:108.1pt;height:13.05pt;z-index:-1589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" filled="f" stroked="f">
              <v:textbox inset="0,0,0,0">
                <w:txbxContent>
                  <w:p w14:paraId="32EE2525" w14:textId="77777777" w:rsidR="009B2E1C" w:rsidRDefault="009B2E1C">
                    <w:pPr>
                      <w:spacing w:before="10"/>
                      <w:ind w:left="20"/>
                      <w:rPr>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0D564" w14:textId="77777777" w:rsidR="009B2E1C" w:rsidRDefault="00CC24B5">
    <w:pPr>
      <w:pStyle w:val="BodyText"/>
      <w:spacing w:line="14" w:lineRule="auto"/>
      <w:jc w:val="left"/>
      <w:rPr>
        <w:sz w:val="20"/>
      </w:rPr>
    </w:pPr>
    <w:r>
      <w:rPr>
        <w:noProof/>
        <w:sz w:val="20"/>
        <w:lang w:bidi="si-LK"/>
      </w:rPr>
      <mc:AlternateContent>
        <mc:Choice Requires="wps">
          <w:drawing>
            <wp:anchor distT="0" distB="0" distL="0" distR="0" simplePos="0" relativeHeight="487420416" behindDoc="1" locked="0" layoutInCell="1" allowOverlap="1" wp14:anchorId="33DEAD7A" wp14:editId="00B1EE47">
              <wp:simplePos x="0" y="0"/>
              <wp:positionH relativeFrom="page">
                <wp:posOffset>1084884</wp:posOffset>
              </wp:positionH>
              <wp:positionV relativeFrom="page">
                <wp:posOffset>445840</wp:posOffset>
              </wp:positionV>
              <wp:extent cx="4872990" cy="1708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2990" cy="170815"/>
                      </a:xfrm>
                      <a:prstGeom prst="rect">
                        <a:avLst/>
                      </a:prstGeom>
                    </wps:spPr>
                    <wps:txbx>
                      <w:txbxContent>
                        <w:p w14:paraId="11224718" w14:textId="77777777" w:rsidR="009B2E1C" w:rsidRDefault="00CC24B5">
                          <w:pPr>
                            <w:spacing w:before="18"/>
                            <w:ind w:left="20"/>
                            <w:rPr>
                              <w:sz w:val="20"/>
                            </w:rPr>
                          </w:pPr>
                          <w:r>
                            <w:rPr>
                              <w:sz w:val="20"/>
                            </w:rPr>
                            <w:t>Proceedings</w:t>
                          </w:r>
                          <w:r>
                            <w:rPr>
                              <w:spacing w:val="-7"/>
                              <w:sz w:val="20"/>
                            </w:rPr>
                            <w:t xml:space="preserve"> </w:t>
                          </w:r>
                          <w:r>
                            <w:rPr>
                              <w:sz w:val="20"/>
                            </w:rPr>
                            <w:t>of</w:t>
                          </w:r>
                          <w:r>
                            <w:rPr>
                              <w:spacing w:val="-7"/>
                              <w:sz w:val="20"/>
                            </w:rPr>
                            <w:t xml:space="preserve"> </w:t>
                          </w:r>
                          <w:r>
                            <w:rPr>
                              <w:sz w:val="20"/>
                            </w:rPr>
                            <w:t>the</w:t>
                          </w:r>
                          <w:r>
                            <w:rPr>
                              <w:spacing w:val="-5"/>
                              <w:sz w:val="20"/>
                            </w:rPr>
                            <w:t xml:space="preserve"> </w:t>
                          </w:r>
                          <w:r>
                            <w:rPr>
                              <w:sz w:val="20"/>
                            </w:rPr>
                            <w:t>16</w:t>
                          </w:r>
                          <w:r>
                            <w:rPr>
                              <w:sz w:val="20"/>
                              <w:vertAlign w:val="superscript"/>
                            </w:rPr>
                            <w:t>th</w:t>
                          </w:r>
                          <w:r>
                            <w:rPr>
                              <w:spacing w:val="-5"/>
                              <w:sz w:val="20"/>
                            </w:rPr>
                            <w:t xml:space="preserve"> </w:t>
                          </w:r>
                          <w:r>
                            <w:rPr>
                              <w:sz w:val="20"/>
                            </w:rPr>
                            <w:t>Symposium</w:t>
                          </w:r>
                          <w:r>
                            <w:rPr>
                              <w:spacing w:val="-4"/>
                              <w:sz w:val="20"/>
                            </w:rPr>
                            <w:t xml:space="preserve"> </w:t>
                          </w:r>
                          <w:r>
                            <w:rPr>
                              <w:sz w:val="20"/>
                            </w:rPr>
                            <w:t>on</w:t>
                          </w:r>
                          <w:r>
                            <w:rPr>
                              <w:spacing w:val="-5"/>
                              <w:sz w:val="20"/>
                            </w:rPr>
                            <w:t xml:space="preserve"> </w:t>
                          </w:r>
                          <w:r>
                            <w:rPr>
                              <w:sz w:val="20"/>
                            </w:rPr>
                            <w:t>Applied</w:t>
                          </w:r>
                          <w:r>
                            <w:rPr>
                              <w:spacing w:val="-4"/>
                              <w:sz w:val="20"/>
                            </w:rPr>
                            <w:t xml:space="preserve"> </w:t>
                          </w:r>
                          <w:r>
                            <w:rPr>
                              <w:sz w:val="20"/>
                            </w:rPr>
                            <w:t>Science,</w:t>
                          </w:r>
                          <w:r>
                            <w:rPr>
                              <w:spacing w:val="-5"/>
                              <w:sz w:val="20"/>
                            </w:rPr>
                            <w:t xml:space="preserve"> </w:t>
                          </w:r>
                          <w:r>
                            <w:rPr>
                              <w:sz w:val="20"/>
                            </w:rPr>
                            <w:t>Business</w:t>
                          </w:r>
                          <w:r>
                            <w:rPr>
                              <w:spacing w:val="-6"/>
                              <w:sz w:val="20"/>
                            </w:rPr>
                            <w:t xml:space="preserve"> </w:t>
                          </w:r>
                          <w:r>
                            <w:rPr>
                              <w:sz w:val="20"/>
                            </w:rPr>
                            <w:t>&amp;</w:t>
                          </w:r>
                          <w:r>
                            <w:rPr>
                              <w:spacing w:val="-5"/>
                              <w:sz w:val="20"/>
                            </w:rPr>
                            <w:t xml:space="preserve"> </w:t>
                          </w:r>
                          <w:r>
                            <w:rPr>
                              <w:sz w:val="20"/>
                            </w:rPr>
                            <w:t>Industrial</w:t>
                          </w:r>
                          <w:r>
                            <w:rPr>
                              <w:spacing w:val="-5"/>
                              <w:sz w:val="20"/>
                            </w:rPr>
                            <w:t xml:space="preserve"> </w:t>
                          </w:r>
                          <w:r>
                            <w:rPr>
                              <w:sz w:val="20"/>
                            </w:rPr>
                            <w:t>Research</w:t>
                          </w:r>
                          <w:r>
                            <w:rPr>
                              <w:spacing w:val="2"/>
                              <w:sz w:val="20"/>
                            </w:rPr>
                            <w:t xml:space="preserve"> </w:t>
                          </w:r>
                          <w:r>
                            <w:rPr>
                              <w:spacing w:val="-2"/>
                              <w:sz w:val="20"/>
                            </w:rPr>
                            <w:t>–2024</w:t>
                          </w:r>
                        </w:p>
                      </w:txbxContent>
                    </wps:txbx>
                    <wps:bodyPr wrap="square" lIns="0" tIns="0" rIns="0" bIns="0" rtlCol="0">
                      <a:noAutofit/>
                    </wps:bodyPr>
                  </wps:wsp>
                </a:graphicData>
              </a:graphic>
            </wp:anchor>
          </w:drawing>
        </mc:Choice>
        <mc:Fallback>
          <w:pict>
            <v:shapetype w14:anchorId="33DEAD7A" id="_x0000_t202" coordsize="21600,21600" o:spt="202" path="m,l,21600r21600,l21600,xe">
              <v:stroke joinstyle="miter"/>
              <v:path gradientshapeok="t" o:connecttype="rect"/>
            </v:shapetype>
            <v:shape id="Textbox 1" o:spid="_x0000_s1033" type="#_x0000_t202" style="position:absolute;margin-left:85.4pt;margin-top:35.1pt;width:383.7pt;height:13.45pt;z-index:-15896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" filled="f" stroked="f">
              <v:textbox inset="0,0,0,0">
                <w:txbxContent>
                  <w:p w14:paraId="11224718" w14:textId="77777777" w:rsidR="009B2E1C" w:rsidRDefault="00CC24B5">
                    <w:pPr>
                      <w:spacing w:before="18"/>
                      <w:ind w:left="20"/>
                      <w:rPr>
                        <w:sz w:val="20"/>
                      </w:rPr>
                    </w:pPr>
                    <w:r>
                      <w:rPr>
                        <w:sz w:val="20"/>
                      </w:rPr>
                      <w:t>Proceedings</w:t>
                    </w:r>
                    <w:r>
                      <w:rPr>
                        <w:spacing w:val="-7"/>
                        <w:sz w:val="20"/>
                      </w:rPr>
                      <w:t xml:space="preserve"> </w:t>
                    </w:r>
                    <w:r>
                      <w:rPr>
                        <w:sz w:val="20"/>
                      </w:rPr>
                      <w:t>of</w:t>
                    </w:r>
                    <w:r>
                      <w:rPr>
                        <w:spacing w:val="-7"/>
                        <w:sz w:val="20"/>
                      </w:rPr>
                      <w:t xml:space="preserve"> </w:t>
                    </w:r>
                    <w:r>
                      <w:rPr>
                        <w:sz w:val="20"/>
                      </w:rPr>
                      <w:t>the</w:t>
                    </w:r>
                    <w:r>
                      <w:rPr>
                        <w:spacing w:val="-5"/>
                        <w:sz w:val="20"/>
                      </w:rPr>
                      <w:t xml:space="preserve"> </w:t>
                    </w:r>
                    <w:r>
                      <w:rPr>
                        <w:sz w:val="20"/>
                      </w:rPr>
                      <w:t>16</w:t>
                    </w:r>
                    <w:r>
                      <w:rPr>
                        <w:sz w:val="20"/>
                        <w:vertAlign w:val="superscript"/>
                      </w:rPr>
                      <w:t>th</w:t>
                    </w:r>
                    <w:r>
                      <w:rPr>
                        <w:spacing w:val="-5"/>
                        <w:sz w:val="20"/>
                      </w:rPr>
                      <w:t xml:space="preserve"> </w:t>
                    </w:r>
                    <w:r>
                      <w:rPr>
                        <w:sz w:val="20"/>
                      </w:rPr>
                      <w:t>Symposium</w:t>
                    </w:r>
                    <w:r>
                      <w:rPr>
                        <w:spacing w:val="-4"/>
                        <w:sz w:val="20"/>
                      </w:rPr>
                      <w:t xml:space="preserve"> </w:t>
                    </w:r>
                    <w:r>
                      <w:rPr>
                        <w:sz w:val="20"/>
                      </w:rPr>
                      <w:t>on</w:t>
                    </w:r>
                    <w:r>
                      <w:rPr>
                        <w:spacing w:val="-5"/>
                        <w:sz w:val="20"/>
                      </w:rPr>
                      <w:t xml:space="preserve"> </w:t>
                    </w:r>
                    <w:r>
                      <w:rPr>
                        <w:sz w:val="20"/>
                      </w:rPr>
                      <w:t>Applied</w:t>
                    </w:r>
                    <w:r>
                      <w:rPr>
                        <w:spacing w:val="-4"/>
                        <w:sz w:val="20"/>
                      </w:rPr>
                      <w:t xml:space="preserve"> </w:t>
                    </w:r>
                    <w:r>
                      <w:rPr>
                        <w:sz w:val="20"/>
                      </w:rPr>
                      <w:t>Science,</w:t>
                    </w:r>
                    <w:r>
                      <w:rPr>
                        <w:spacing w:val="-5"/>
                        <w:sz w:val="20"/>
                      </w:rPr>
                      <w:t xml:space="preserve"> </w:t>
                    </w:r>
                    <w:r>
                      <w:rPr>
                        <w:sz w:val="20"/>
                      </w:rPr>
                      <w:t>Business</w:t>
                    </w:r>
                    <w:r>
                      <w:rPr>
                        <w:spacing w:val="-6"/>
                        <w:sz w:val="20"/>
                      </w:rPr>
                      <w:t xml:space="preserve"> </w:t>
                    </w:r>
                    <w:r>
                      <w:rPr>
                        <w:sz w:val="20"/>
                      </w:rPr>
                      <w:t>&amp;</w:t>
                    </w:r>
                    <w:r>
                      <w:rPr>
                        <w:spacing w:val="-5"/>
                        <w:sz w:val="20"/>
                      </w:rPr>
                      <w:t xml:space="preserve"> </w:t>
                    </w:r>
                    <w:r>
                      <w:rPr>
                        <w:sz w:val="20"/>
                      </w:rPr>
                      <w:t>Industrial</w:t>
                    </w:r>
                    <w:r>
                      <w:rPr>
                        <w:spacing w:val="-5"/>
                        <w:sz w:val="20"/>
                      </w:rPr>
                      <w:t xml:space="preserve"> </w:t>
                    </w:r>
                    <w:r>
                      <w:rPr>
                        <w:sz w:val="20"/>
                      </w:rPr>
                      <w:t>Research</w:t>
                    </w:r>
                    <w:r>
                      <w:rPr>
                        <w:spacing w:val="2"/>
                        <w:sz w:val="20"/>
                      </w:rPr>
                      <w:t xml:space="preserve"> </w:t>
                    </w:r>
                    <w:r>
                      <w:rPr>
                        <w:spacing w:val="-2"/>
                        <w:sz w:val="20"/>
                      </w:rP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106DD" w14:textId="77777777" w:rsidR="00D542FE" w:rsidRDefault="00D542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4059E" w14:textId="77777777" w:rsidR="009B2E1C" w:rsidRDefault="009B2E1C">
    <w:pPr>
      <w:pStyle w:val="BodyText"/>
      <w:spacing w:line="14" w:lineRule="auto"/>
      <w:jc w:val="left"/>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38211" w14:textId="77777777" w:rsidR="009B2E1C" w:rsidRDefault="00CC24B5">
    <w:pPr>
      <w:pStyle w:val="BodyText"/>
      <w:spacing w:line="14" w:lineRule="auto"/>
      <w:jc w:val="left"/>
      <w:rPr>
        <w:sz w:val="20"/>
      </w:rPr>
    </w:pPr>
    <w:r>
      <w:rPr>
        <w:noProof/>
        <w:sz w:val="20"/>
        <w:lang w:bidi="si-LK"/>
      </w:rPr>
      <mc:AlternateContent>
        <mc:Choice Requires="wps">
          <w:drawing>
            <wp:anchor distT="0" distB="0" distL="0" distR="0" simplePos="0" relativeHeight="487421440" behindDoc="1" locked="0" layoutInCell="1" allowOverlap="1" wp14:anchorId="450EBBCF" wp14:editId="6147DFDF">
              <wp:simplePos x="0" y="0"/>
              <wp:positionH relativeFrom="page">
                <wp:posOffset>1756917</wp:posOffset>
              </wp:positionH>
              <wp:positionV relativeFrom="page">
                <wp:posOffset>450653</wp:posOffset>
              </wp:positionV>
              <wp:extent cx="4226560" cy="16573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6560" cy="165735"/>
                      </a:xfrm>
                      <a:prstGeom prst="rect">
                        <a:avLst/>
                      </a:prstGeom>
                    </wps:spPr>
                    <wps:txbx>
                      <w:txbxContent>
                        <w:p w14:paraId="19FB040A" w14:textId="77777777" w:rsidR="009B2E1C" w:rsidRDefault="00CC24B5">
                          <w:pPr>
                            <w:spacing w:before="10"/>
                            <w:ind w:left="20"/>
                            <w:rPr>
                              <w:sz w:val="20"/>
                            </w:rPr>
                          </w:pPr>
                          <w:r>
                            <w:rPr>
                              <w:sz w:val="20"/>
                            </w:rPr>
                            <w:t>Optimizing</w:t>
                          </w:r>
                          <w:r>
                            <w:rPr>
                              <w:spacing w:val="-5"/>
                              <w:sz w:val="20"/>
                            </w:rPr>
                            <w:t xml:space="preserve"> </w:t>
                          </w:r>
                          <w:r>
                            <w:rPr>
                              <w:sz w:val="20"/>
                            </w:rPr>
                            <w:t>New</w:t>
                          </w:r>
                          <w:r>
                            <w:rPr>
                              <w:spacing w:val="-6"/>
                              <w:sz w:val="20"/>
                            </w:rPr>
                            <w:t xml:space="preserve"> </w:t>
                          </w:r>
                          <w:r>
                            <w:rPr>
                              <w:sz w:val="20"/>
                            </w:rPr>
                            <w:t>Asset</w:t>
                          </w:r>
                          <w:r>
                            <w:rPr>
                              <w:spacing w:val="-5"/>
                              <w:sz w:val="20"/>
                            </w:rPr>
                            <w:t xml:space="preserve"> </w:t>
                          </w:r>
                          <w:r>
                            <w:rPr>
                              <w:sz w:val="20"/>
                            </w:rPr>
                            <w:t>Request</w:t>
                          </w:r>
                          <w:r>
                            <w:rPr>
                              <w:spacing w:val="-7"/>
                              <w:sz w:val="20"/>
                            </w:rPr>
                            <w:t xml:space="preserve"> </w:t>
                          </w:r>
                          <w:r>
                            <w:rPr>
                              <w:sz w:val="20"/>
                            </w:rPr>
                            <w:t>Management</w:t>
                          </w:r>
                          <w:r>
                            <w:rPr>
                              <w:spacing w:val="-6"/>
                              <w:sz w:val="20"/>
                            </w:rPr>
                            <w:t xml:space="preserve"> </w:t>
                          </w:r>
                          <w:r>
                            <w:rPr>
                              <w:sz w:val="20"/>
                            </w:rPr>
                            <w:t>for</w:t>
                          </w:r>
                          <w:r>
                            <w:rPr>
                              <w:spacing w:val="-5"/>
                              <w:sz w:val="20"/>
                            </w:rPr>
                            <w:t xml:space="preserve"> </w:t>
                          </w:r>
                          <w:r>
                            <w:rPr>
                              <w:sz w:val="20"/>
                            </w:rPr>
                            <w:t>Enhanced</w:t>
                          </w:r>
                          <w:r>
                            <w:rPr>
                              <w:spacing w:val="-7"/>
                              <w:sz w:val="20"/>
                            </w:rPr>
                            <w:t xml:space="preserve"> </w:t>
                          </w:r>
                          <w:r>
                            <w:rPr>
                              <w:sz w:val="20"/>
                            </w:rPr>
                            <w:t>Operational</w:t>
                          </w:r>
                          <w:r>
                            <w:rPr>
                              <w:spacing w:val="-5"/>
                              <w:sz w:val="20"/>
                            </w:rPr>
                            <w:t xml:space="preserve"> </w:t>
                          </w:r>
                          <w:r>
                            <w:rPr>
                              <w:spacing w:val="-2"/>
                              <w:sz w:val="20"/>
                            </w:rPr>
                            <w:t>Efficiency</w:t>
                          </w:r>
                        </w:p>
                      </w:txbxContent>
                    </wps:txbx>
                    <wps:bodyPr wrap="square" lIns="0" tIns="0" rIns="0" bIns="0" rtlCol="0">
                      <a:noAutofit/>
                    </wps:bodyPr>
                  </wps:wsp>
                </a:graphicData>
              </a:graphic>
            </wp:anchor>
          </w:drawing>
        </mc:Choice>
        <mc:Fallback>
          <w:pict>
            <v:shapetype w14:anchorId="450EBBCF" id="_x0000_t202" coordsize="21600,21600" o:spt="202" path="m,l,21600r21600,l21600,xe">
              <v:stroke joinstyle="miter"/>
              <v:path gradientshapeok="t" o:connecttype="rect"/>
            </v:shapetype>
            <v:shape id="Textbox 37" o:spid="_x0000_s1034" type="#_x0000_t202" style="position:absolute;margin-left:138.35pt;margin-top:35.5pt;width:332.8pt;height:13.05pt;z-index:-1589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" filled="f" stroked="f">
              <v:textbox inset="0,0,0,0">
                <w:txbxContent>
                  <w:p w14:paraId="19FB040A" w14:textId="77777777" w:rsidR="009B2E1C" w:rsidRDefault="00CC24B5">
                    <w:pPr>
                      <w:spacing w:before="10"/>
                      <w:ind w:left="20"/>
                      <w:rPr>
                        <w:sz w:val="20"/>
                      </w:rPr>
                    </w:pPr>
                    <w:r>
                      <w:rPr>
                        <w:sz w:val="20"/>
                      </w:rPr>
                      <w:t>Optimizing</w:t>
                    </w:r>
                    <w:r>
                      <w:rPr>
                        <w:spacing w:val="-5"/>
                        <w:sz w:val="20"/>
                      </w:rPr>
                      <w:t xml:space="preserve"> </w:t>
                    </w:r>
                    <w:r>
                      <w:rPr>
                        <w:sz w:val="20"/>
                      </w:rPr>
                      <w:t>New</w:t>
                    </w:r>
                    <w:r>
                      <w:rPr>
                        <w:spacing w:val="-6"/>
                        <w:sz w:val="20"/>
                      </w:rPr>
                      <w:t xml:space="preserve"> </w:t>
                    </w:r>
                    <w:r>
                      <w:rPr>
                        <w:sz w:val="20"/>
                      </w:rPr>
                      <w:t>Asset</w:t>
                    </w:r>
                    <w:r>
                      <w:rPr>
                        <w:spacing w:val="-5"/>
                        <w:sz w:val="20"/>
                      </w:rPr>
                      <w:t xml:space="preserve"> </w:t>
                    </w:r>
                    <w:r>
                      <w:rPr>
                        <w:sz w:val="20"/>
                      </w:rPr>
                      <w:t>Request</w:t>
                    </w:r>
                    <w:r>
                      <w:rPr>
                        <w:spacing w:val="-7"/>
                        <w:sz w:val="20"/>
                      </w:rPr>
                      <w:t xml:space="preserve"> </w:t>
                    </w:r>
                    <w:r>
                      <w:rPr>
                        <w:sz w:val="20"/>
                      </w:rPr>
                      <w:t>Management</w:t>
                    </w:r>
                    <w:r>
                      <w:rPr>
                        <w:spacing w:val="-6"/>
                        <w:sz w:val="20"/>
                      </w:rPr>
                      <w:t xml:space="preserve"> </w:t>
                    </w:r>
                    <w:r>
                      <w:rPr>
                        <w:sz w:val="20"/>
                      </w:rPr>
                      <w:t>for</w:t>
                    </w:r>
                    <w:r>
                      <w:rPr>
                        <w:spacing w:val="-5"/>
                        <w:sz w:val="20"/>
                      </w:rPr>
                      <w:t xml:space="preserve"> </w:t>
                    </w:r>
                    <w:r>
                      <w:rPr>
                        <w:sz w:val="20"/>
                      </w:rPr>
                      <w:t>Enhanced</w:t>
                    </w:r>
                    <w:r>
                      <w:rPr>
                        <w:spacing w:val="-7"/>
                        <w:sz w:val="20"/>
                      </w:rPr>
                      <w:t xml:space="preserve"> </w:t>
                    </w:r>
                    <w:r>
                      <w:rPr>
                        <w:sz w:val="20"/>
                      </w:rPr>
                      <w:t>Operational</w:t>
                    </w:r>
                    <w:r>
                      <w:rPr>
                        <w:spacing w:val="-5"/>
                        <w:sz w:val="20"/>
                      </w:rPr>
                      <w:t xml:space="preserve"> </w:t>
                    </w:r>
                    <w:r>
                      <w:rPr>
                        <w:spacing w:val="-2"/>
                        <w:sz w:val="20"/>
                      </w:rPr>
                      <w:t>Efficiency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760C"/>
    <w:multiLevelType w:val="hybridMultilevel"/>
    <w:tmpl w:val="E3CA4D68"/>
    <w:lvl w:ilvl="0" w:tplc="F6968A38">
      <w:numFmt w:val="bullet"/>
      <w:lvlText w:val=""/>
      <w:lvlJc w:val="left"/>
      <w:pPr>
        <w:ind w:left="748" w:hanging="360"/>
      </w:pPr>
      <w:rPr>
        <w:rFonts w:ascii="Symbol" w:eastAsia="Symbol" w:hAnsi="Symbol" w:cs="Symbol" w:hint="default"/>
        <w:b w:val="0"/>
        <w:bCs w:val="0"/>
        <w:i w:val="0"/>
        <w:iCs w:val="0"/>
        <w:spacing w:val="0"/>
        <w:w w:val="100"/>
        <w:sz w:val="24"/>
        <w:szCs w:val="24"/>
        <w:lang w:val="en-US" w:eastAsia="en-US" w:bidi="ar-SA"/>
      </w:rPr>
    </w:lvl>
    <w:lvl w:ilvl="1" w:tplc="F9C8139E">
      <w:numFmt w:val="bullet"/>
      <w:lvlText w:val="•"/>
      <w:lvlJc w:val="left"/>
      <w:pPr>
        <w:ind w:left="1072" w:hanging="360"/>
      </w:pPr>
      <w:rPr>
        <w:rFonts w:hint="default"/>
        <w:lang w:val="en-US" w:eastAsia="en-US" w:bidi="ar-SA"/>
      </w:rPr>
    </w:lvl>
    <w:lvl w:ilvl="2" w:tplc="086EC3D0">
      <w:numFmt w:val="bullet"/>
      <w:lvlText w:val="•"/>
      <w:lvlJc w:val="left"/>
      <w:pPr>
        <w:ind w:left="1404" w:hanging="360"/>
      </w:pPr>
      <w:rPr>
        <w:rFonts w:hint="default"/>
        <w:lang w:val="en-US" w:eastAsia="en-US" w:bidi="ar-SA"/>
      </w:rPr>
    </w:lvl>
    <w:lvl w:ilvl="3" w:tplc="BBBE1694">
      <w:numFmt w:val="bullet"/>
      <w:lvlText w:val="•"/>
      <w:lvlJc w:val="left"/>
      <w:pPr>
        <w:ind w:left="1736" w:hanging="360"/>
      </w:pPr>
      <w:rPr>
        <w:rFonts w:hint="default"/>
        <w:lang w:val="en-US" w:eastAsia="en-US" w:bidi="ar-SA"/>
      </w:rPr>
    </w:lvl>
    <w:lvl w:ilvl="4" w:tplc="A732AE78">
      <w:numFmt w:val="bullet"/>
      <w:lvlText w:val="•"/>
      <w:lvlJc w:val="left"/>
      <w:pPr>
        <w:ind w:left="2068" w:hanging="360"/>
      </w:pPr>
      <w:rPr>
        <w:rFonts w:hint="default"/>
        <w:lang w:val="en-US" w:eastAsia="en-US" w:bidi="ar-SA"/>
      </w:rPr>
    </w:lvl>
    <w:lvl w:ilvl="5" w:tplc="A8CC271E">
      <w:numFmt w:val="bullet"/>
      <w:lvlText w:val="•"/>
      <w:lvlJc w:val="left"/>
      <w:pPr>
        <w:ind w:left="2400" w:hanging="360"/>
      </w:pPr>
      <w:rPr>
        <w:rFonts w:hint="default"/>
        <w:lang w:val="en-US" w:eastAsia="en-US" w:bidi="ar-SA"/>
      </w:rPr>
    </w:lvl>
    <w:lvl w:ilvl="6" w:tplc="EE7C9C70">
      <w:numFmt w:val="bullet"/>
      <w:lvlText w:val="•"/>
      <w:lvlJc w:val="left"/>
      <w:pPr>
        <w:ind w:left="2732" w:hanging="360"/>
      </w:pPr>
      <w:rPr>
        <w:rFonts w:hint="default"/>
        <w:lang w:val="en-US" w:eastAsia="en-US" w:bidi="ar-SA"/>
      </w:rPr>
    </w:lvl>
    <w:lvl w:ilvl="7" w:tplc="22C4051C">
      <w:numFmt w:val="bullet"/>
      <w:lvlText w:val="•"/>
      <w:lvlJc w:val="left"/>
      <w:pPr>
        <w:ind w:left="3064" w:hanging="360"/>
      </w:pPr>
      <w:rPr>
        <w:rFonts w:hint="default"/>
        <w:lang w:val="en-US" w:eastAsia="en-US" w:bidi="ar-SA"/>
      </w:rPr>
    </w:lvl>
    <w:lvl w:ilvl="8" w:tplc="6092253C">
      <w:numFmt w:val="bullet"/>
      <w:lvlText w:val="•"/>
      <w:lvlJc w:val="left"/>
      <w:pPr>
        <w:ind w:left="3396" w:hanging="360"/>
      </w:pPr>
      <w:rPr>
        <w:rFonts w:hint="default"/>
        <w:lang w:val="en-US" w:eastAsia="en-US" w:bidi="ar-SA"/>
      </w:rPr>
    </w:lvl>
  </w:abstractNum>
  <w:abstractNum w:abstractNumId="1" w15:restartNumberingAfterBreak="0">
    <w:nsid w:val="7B7879CD"/>
    <w:multiLevelType w:val="hybridMultilevel"/>
    <w:tmpl w:val="EE34FF64"/>
    <w:lvl w:ilvl="0" w:tplc="24309D3A">
      <w:start w:val="1"/>
      <w:numFmt w:val="decimal"/>
      <w:lvlText w:val="%1"/>
      <w:lvlJc w:val="left"/>
      <w:pPr>
        <w:ind w:left="1139" w:hanging="180"/>
        <w:jc w:val="right"/>
      </w:pPr>
      <w:rPr>
        <w:rFonts w:ascii="Times New Roman" w:eastAsia="Times New Roman" w:hAnsi="Times New Roman" w:cs="Times New Roman" w:hint="default"/>
        <w:b/>
        <w:bCs/>
        <w:i w:val="0"/>
        <w:iCs w:val="0"/>
        <w:spacing w:val="0"/>
        <w:w w:val="100"/>
        <w:sz w:val="24"/>
        <w:szCs w:val="24"/>
        <w:lang w:val="en-US" w:eastAsia="en-US" w:bidi="ar-SA"/>
      </w:rPr>
    </w:lvl>
    <w:lvl w:ilvl="1" w:tplc="5778F6AC">
      <w:numFmt w:val="bullet"/>
      <w:lvlText w:val="•"/>
      <w:lvlJc w:val="left"/>
      <w:pPr>
        <w:ind w:left="1905" w:hanging="180"/>
      </w:pPr>
      <w:rPr>
        <w:rFonts w:hint="default"/>
        <w:lang w:val="en-US" w:eastAsia="en-US" w:bidi="ar-SA"/>
      </w:rPr>
    </w:lvl>
    <w:lvl w:ilvl="2" w:tplc="EEE8BD5C">
      <w:numFmt w:val="bullet"/>
      <w:lvlText w:val="•"/>
      <w:lvlJc w:val="left"/>
      <w:pPr>
        <w:ind w:left="2670" w:hanging="180"/>
      </w:pPr>
      <w:rPr>
        <w:rFonts w:hint="default"/>
        <w:lang w:val="en-US" w:eastAsia="en-US" w:bidi="ar-SA"/>
      </w:rPr>
    </w:lvl>
    <w:lvl w:ilvl="3" w:tplc="F422735C">
      <w:numFmt w:val="bullet"/>
      <w:lvlText w:val="•"/>
      <w:lvlJc w:val="left"/>
      <w:pPr>
        <w:ind w:left="3435" w:hanging="180"/>
      </w:pPr>
      <w:rPr>
        <w:rFonts w:hint="default"/>
        <w:lang w:val="en-US" w:eastAsia="en-US" w:bidi="ar-SA"/>
      </w:rPr>
    </w:lvl>
    <w:lvl w:ilvl="4" w:tplc="1590BB04">
      <w:numFmt w:val="bullet"/>
      <w:lvlText w:val="•"/>
      <w:lvlJc w:val="left"/>
      <w:pPr>
        <w:ind w:left="4200" w:hanging="180"/>
      </w:pPr>
      <w:rPr>
        <w:rFonts w:hint="default"/>
        <w:lang w:val="en-US" w:eastAsia="en-US" w:bidi="ar-SA"/>
      </w:rPr>
    </w:lvl>
    <w:lvl w:ilvl="5" w:tplc="05B67156">
      <w:numFmt w:val="bullet"/>
      <w:lvlText w:val="•"/>
      <w:lvlJc w:val="left"/>
      <w:pPr>
        <w:ind w:left="4965" w:hanging="180"/>
      </w:pPr>
      <w:rPr>
        <w:rFonts w:hint="default"/>
        <w:lang w:val="en-US" w:eastAsia="en-US" w:bidi="ar-SA"/>
      </w:rPr>
    </w:lvl>
    <w:lvl w:ilvl="6" w:tplc="8140DD7A">
      <w:numFmt w:val="bullet"/>
      <w:lvlText w:val="•"/>
      <w:lvlJc w:val="left"/>
      <w:pPr>
        <w:ind w:left="5731" w:hanging="180"/>
      </w:pPr>
      <w:rPr>
        <w:rFonts w:hint="default"/>
        <w:lang w:val="en-US" w:eastAsia="en-US" w:bidi="ar-SA"/>
      </w:rPr>
    </w:lvl>
    <w:lvl w:ilvl="7" w:tplc="309A0D28">
      <w:numFmt w:val="bullet"/>
      <w:lvlText w:val="•"/>
      <w:lvlJc w:val="left"/>
      <w:pPr>
        <w:ind w:left="6496" w:hanging="180"/>
      </w:pPr>
      <w:rPr>
        <w:rFonts w:hint="default"/>
        <w:lang w:val="en-US" w:eastAsia="en-US" w:bidi="ar-SA"/>
      </w:rPr>
    </w:lvl>
    <w:lvl w:ilvl="8" w:tplc="3DAA32F2">
      <w:numFmt w:val="bullet"/>
      <w:lvlText w:val="•"/>
      <w:lvlJc w:val="left"/>
      <w:pPr>
        <w:ind w:left="7261" w:hanging="180"/>
      </w:pPr>
      <w:rPr>
        <w:rFonts w:hint="default"/>
        <w:lang w:val="en-US" w:eastAsia="en-US" w:bidi="ar-SA"/>
      </w:rPr>
    </w:lvl>
  </w:abstractNum>
  <w:num w:numId="1" w16cid:durableId="433206138">
    <w:abstractNumId w:val="0"/>
  </w:num>
  <w:num w:numId="2" w16cid:durableId="19281542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shadi SK">
    <w15:presenceInfo w15:providerId="Windows Live" w15:userId="da57ee8cb7e52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E1C"/>
    <w:rsid w:val="00176CA2"/>
    <w:rsid w:val="003F0D6F"/>
    <w:rsid w:val="0053664D"/>
    <w:rsid w:val="00553EA9"/>
    <w:rsid w:val="006111F2"/>
    <w:rsid w:val="008008F2"/>
    <w:rsid w:val="008904E2"/>
    <w:rsid w:val="009B2E1C"/>
    <w:rsid w:val="00C27C2C"/>
    <w:rsid w:val="00CC24B5"/>
    <w:rsid w:val="00D542FE"/>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DB2EA2"/>
  <w15:docId w15:val="{68920237-045C-4612-9BBE-10D88EF2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 w:hanging="1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
    <w:qFormat/>
    <w:pPr>
      <w:spacing w:before="1"/>
      <w:ind w:left="4" w:right="4"/>
      <w:jc w:val="center"/>
    </w:pPr>
    <w:rPr>
      <w:b/>
      <w:bCs/>
      <w:sz w:val="28"/>
      <w:szCs w:val="28"/>
    </w:rPr>
  </w:style>
  <w:style w:type="paragraph" w:styleId="ListParagraph">
    <w:name w:val="List Paragraph"/>
    <w:basedOn w:val="Normal"/>
    <w:uiPriority w:val="1"/>
    <w:qFormat/>
    <w:pPr>
      <w:ind w:left="748" w:hanging="360"/>
      <w:jc w:val="both"/>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D542FE"/>
    <w:pPr>
      <w:tabs>
        <w:tab w:val="center" w:pos="4680"/>
        <w:tab w:val="right" w:pos="9360"/>
      </w:tabs>
    </w:pPr>
  </w:style>
  <w:style w:type="character" w:customStyle="1" w:styleId="FooterChar">
    <w:name w:val="Footer Char"/>
    <w:basedOn w:val="DefaultParagraphFont"/>
    <w:link w:val="Footer"/>
    <w:uiPriority w:val="99"/>
    <w:rsid w:val="00D542FE"/>
    <w:rPr>
      <w:rFonts w:ascii="Times New Roman" w:eastAsia="Times New Roman" w:hAnsi="Times New Roman" w:cs="Times New Roman"/>
    </w:rPr>
  </w:style>
  <w:style w:type="paragraph" w:styleId="Header">
    <w:name w:val="header"/>
    <w:basedOn w:val="Normal"/>
    <w:link w:val="HeaderChar"/>
    <w:uiPriority w:val="99"/>
    <w:unhideWhenUsed/>
    <w:rsid w:val="00D542FE"/>
    <w:pPr>
      <w:tabs>
        <w:tab w:val="center" w:pos="4680"/>
        <w:tab w:val="right" w:pos="9360"/>
      </w:tabs>
    </w:pPr>
  </w:style>
  <w:style w:type="character" w:customStyle="1" w:styleId="HeaderChar">
    <w:name w:val="Header Char"/>
    <w:basedOn w:val="DefaultParagraphFont"/>
    <w:link w:val="Header"/>
    <w:uiPriority w:val="99"/>
    <w:rsid w:val="00D542FE"/>
    <w:rPr>
      <w:rFonts w:ascii="Times New Roman" w:eastAsia="Times New Roman" w:hAnsi="Times New Roman" w:cs="Times New Roman"/>
    </w:rPr>
  </w:style>
  <w:style w:type="paragraph" w:styleId="Revision">
    <w:name w:val="Revision"/>
    <w:hidden/>
    <w:uiPriority w:val="99"/>
    <w:semiHidden/>
    <w:rsid w:val="008904E2"/>
    <w:pPr>
      <w:widowControl/>
      <w:autoSpaceDE/>
      <w:autoSpaceDN/>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904E2"/>
    <w:rPr>
      <w:sz w:val="16"/>
      <w:szCs w:val="16"/>
    </w:rPr>
  </w:style>
  <w:style w:type="paragraph" w:styleId="CommentText">
    <w:name w:val="annotation text"/>
    <w:basedOn w:val="Normal"/>
    <w:link w:val="CommentTextChar"/>
    <w:uiPriority w:val="99"/>
    <w:unhideWhenUsed/>
    <w:rsid w:val="008904E2"/>
    <w:rPr>
      <w:sz w:val="20"/>
      <w:szCs w:val="20"/>
    </w:rPr>
  </w:style>
  <w:style w:type="character" w:customStyle="1" w:styleId="CommentTextChar">
    <w:name w:val="Comment Text Char"/>
    <w:basedOn w:val="DefaultParagraphFont"/>
    <w:link w:val="CommentText"/>
    <w:uiPriority w:val="99"/>
    <w:rsid w:val="008904E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904E2"/>
    <w:rPr>
      <w:b/>
      <w:bCs/>
    </w:rPr>
  </w:style>
  <w:style w:type="character" w:customStyle="1" w:styleId="CommentSubjectChar">
    <w:name w:val="Comment Subject Char"/>
    <w:basedOn w:val="CommentTextChar"/>
    <w:link w:val="CommentSubject"/>
    <w:uiPriority w:val="99"/>
    <w:semiHidden/>
    <w:rsid w:val="008904E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1.jpeg"/><Relationship Id="rId25" Type="http://schemas.openxmlformats.org/officeDocument/2006/relationships/image" Target="media/image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5.xm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image" Target="media/image10.jpeg"/><Relationship Id="rId10" Type="http://schemas.microsoft.com/office/2018/08/relationships/commentsExtensible" Target="commentsExtensible.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9.jpeg"/><Relationship Id="rId30" Type="http://schemas.openxmlformats.org/officeDocument/2006/relationships/image" Target="media/image12.jpeg"/><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1496</Words>
  <Characters>9532</Characters>
  <Application>Microsoft Office Word</Application>
  <DocSecurity>0</DocSecurity>
  <Lines>340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Nishadi SK</cp:lastModifiedBy>
  <cp:revision>5</cp:revision>
  <dcterms:created xsi:type="dcterms:W3CDTF">2024-12-31T05:16:00Z</dcterms:created>
  <dcterms:modified xsi:type="dcterms:W3CDTF">2025-01-09T10:57:00Z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Microsoft® Word 2019</vt:lpwstr>
  </property>
  <property fmtid="{D5CDD505-2E9C-101B-9397-08002B2CF9AE}" pid="4" name="LastSaved">
    <vt:filetime>2024-12-31T00:00:00Z</vt:filetime>
  </property>
  <property fmtid="{D5CDD505-2E9C-101B-9397-08002B2CF9AE}" pid="5" name="Producer">
    <vt:lpwstr>Microsoft® Word 2019</vt:lpwstr>
  </property>
  <property fmtid="{D5CDD505-2E9C-101B-9397-08002B2CF9AE}" pid="6" name="GrammarlyDocumentId">
    <vt:lpwstr>77c35011a8538e12219cfce42a4f4f46f14283422d7c18dd8d7ba3378d03f7f3</vt:lpwstr>
  </property>
</Properties>
</file>